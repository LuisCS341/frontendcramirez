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nombresApellidosConyuge</w:t>
            </w:r>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documentoIdentificacionConyuge</w:t>
            </w:r>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numeroIdentificacionConyuge</w:t>
            </w:r>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ocupacionConyuge</w:t>
            </w:r>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r w:rsidRPr="00950641">
              <w:rPr>
                <w:rFonts w:ascii="Verdana" w:eastAsia="Verdana" w:hAnsi="Verdana" w:cstheme="minorHAnsi"/>
                <w:sz w:val="18"/>
                <w:szCs w:val="18"/>
                <w:lang w:val="es-PE"/>
              </w:rPr>
              <w:t>direccionConyuge</w:t>
            </w:r>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distritoConyuge</w:t>
            </w:r>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provinciaConyuge</w:t>
            </w:r>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departamentoConyuge</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w:t>
      </w:r>
      <w:r w:rsidRPr="00950641">
        <w:rPr>
          <w:rFonts w:ascii="Verdana" w:hAnsi="Verdana" w:cs="Tahoma"/>
          <w:sz w:val="18"/>
          <w:szCs w:val="18"/>
        </w:rPr>
        <w:lastRenderedPageBreak/>
        <w:t xml:space="preserve">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1FB997AD"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hAnsi="Verdana"/>
                <w:sz w:val="18"/>
                <w:szCs w:val="18"/>
              </w:rPr>
              <w:lastRenderedPageBreak/>
              <w:t xml:space="preserve">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Cuota N°</w:t>
            </w:r>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Operación N°</w:t>
            </w:r>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Cuota N°</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lastRenderedPageBreak/>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7A4F3" w14:textId="77777777" w:rsidR="00F5613E" w:rsidRDefault="00F5613E">
      <w:r>
        <w:separator/>
      </w:r>
    </w:p>
  </w:endnote>
  <w:endnote w:type="continuationSeparator" w:id="0">
    <w:p w14:paraId="037A5479" w14:textId="77777777" w:rsidR="00F5613E" w:rsidRDefault="00F5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B6CFE" w14:textId="77777777" w:rsidR="00F5613E" w:rsidRDefault="00F5613E">
      <w:r>
        <w:separator/>
      </w:r>
    </w:p>
  </w:footnote>
  <w:footnote w:type="continuationSeparator" w:id="0">
    <w:p w14:paraId="1CD9C67E" w14:textId="77777777" w:rsidR="00F5613E" w:rsidRDefault="00F56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C57A2"/>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4B5C"/>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613E"/>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4984</Words>
  <Characters>27416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