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b/>
          <w:bCs/>
          <w:sz w:val="18"/>
          <w:szCs w:val="18"/>
        </w:rPr>
        <w:t>SEÑOR NOTARIO:</w:t>
      </w:r>
    </w:p>
    <w:p w14:paraId="6A6C8201" w14:textId="77777777" w:rsidR="009D58F7" w:rsidRPr="00A14317" w:rsidRDefault="009D58F7" w:rsidP="00917A5E">
      <w:pPr>
        <w:jc w:val="both"/>
        <w:rPr>
          <w:rFonts w:ascii="Verdana" w:eastAsia="Tahoma" w:hAnsi="Verdana" w:cs="Tahoma"/>
          <w:sz w:val="18"/>
          <w:szCs w:val="18"/>
        </w:rPr>
      </w:pPr>
    </w:p>
    <w:p w14:paraId="5FC45D91" w14:textId="1A9F4137" w:rsidR="009D58F7" w:rsidRPr="00A14317" w:rsidRDefault="00D863D3" w:rsidP="00917A5E">
      <w:pPr>
        <w:jc w:val="both"/>
        <w:rPr>
          <w:rFonts w:ascii="Verdana" w:eastAsia="Tahoma" w:hAnsi="Verdana" w:cs="Tahoma"/>
          <w:b/>
          <w:bCs/>
          <w:sz w:val="18"/>
          <w:szCs w:val="18"/>
        </w:rPr>
      </w:pPr>
      <w:r w:rsidRPr="00A14317">
        <w:rPr>
          <w:rFonts w:ascii="Verdana" w:eastAsia="Tahoma" w:hAnsi="Verdana" w:cs="Tahoma"/>
          <w:sz w:val="18"/>
          <w:szCs w:val="18"/>
        </w:rPr>
        <w:t xml:space="preserve">SÍRVASE EXTENDER EN SU REGISTRO DE ESCRITURAS PÚBLICAS UNA DE COMPRAVENTA DE ACCIONES Y DERECHOS DE BIEN INMUEBLE QUE (EN ADELANTE </w:t>
      </w:r>
      <w:r w:rsidRPr="00A14317">
        <w:rPr>
          <w:rFonts w:ascii="Verdana" w:eastAsia="Tahoma" w:hAnsi="Verdana" w:cs="Tahoma"/>
          <w:b/>
          <w:sz w:val="18"/>
          <w:szCs w:val="18"/>
        </w:rPr>
        <w:t>EL CONTRATO</w:t>
      </w:r>
      <w:r w:rsidRPr="00A14317">
        <w:rPr>
          <w:rFonts w:ascii="Verdana" w:eastAsia="Tahoma" w:hAnsi="Verdana" w:cs="Tahoma"/>
          <w:sz w:val="18"/>
          <w:szCs w:val="18"/>
        </w:rPr>
        <w:t xml:space="preserve">), QUE CELEBRAN: POR UNA PARTE, LA EMPRESA VENDEDORA, </w:t>
      </w:r>
      <w:r w:rsidR="000A6796" w:rsidRPr="00A14317">
        <w:rPr>
          <w:rFonts w:ascii="Verdana" w:eastAsia="Verdana" w:hAnsi="Verdana" w:cs="Verdana"/>
          <w:b/>
          <w:sz w:val="18"/>
          <w:szCs w:val="18"/>
        </w:rPr>
        <w:t>{</w:t>
      </w:r>
      <w:proofErr w:type="spellStart"/>
      <w:r w:rsidR="000A6796" w:rsidRPr="00A14317">
        <w:rPr>
          <w:rFonts w:ascii="Verdana" w:hAnsi="Verdana"/>
          <w:b/>
          <w:sz w:val="18"/>
          <w:szCs w:val="18"/>
          <w:lang w:val="es-MX"/>
        </w:rPr>
        <w:t>empresaVende</w:t>
      </w:r>
      <w:proofErr w:type="spellEnd"/>
      <w:r w:rsidR="000A6796" w:rsidRPr="00A14317">
        <w:rPr>
          <w:rFonts w:ascii="Verdana" w:eastAsia="Verdana" w:hAnsi="Verdana" w:cs="Verdana"/>
          <w:b/>
          <w:sz w:val="18"/>
          <w:szCs w:val="18"/>
        </w:rPr>
        <w:t>}</w:t>
      </w:r>
      <w:r w:rsidRPr="00A14317">
        <w:rPr>
          <w:rFonts w:ascii="Verdana" w:eastAsia="Tahoma" w:hAnsi="Verdana" w:cs="Tahoma"/>
          <w:sz w:val="18"/>
          <w:szCs w:val="18"/>
        </w:rPr>
        <w:t xml:space="preserve">, CON </w:t>
      </w:r>
      <w:r w:rsidRPr="00A14317">
        <w:rPr>
          <w:rFonts w:ascii="Verdana" w:eastAsia="Tahoma" w:hAnsi="Verdana" w:cs="Tahoma"/>
          <w:b/>
          <w:bCs/>
          <w:sz w:val="18"/>
          <w:szCs w:val="18"/>
        </w:rPr>
        <w:t xml:space="preserve">RUC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rucVendedor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DEBIDAMENTE REPRESENTADA POR SU </w:t>
      </w:r>
      <w:r w:rsidR="000A6796" w:rsidRPr="00A14317">
        <w:rPr>
          <w:rFonts w:ascii="Verdana" w:eastAsia="Tahoma" w:hAnsi="Verdana" w:cs="Arial"/>
          <w:b/>
          <w:bCs/>
          <w:sz w:val="18"/>
          <w:szCs w:val="18"/>
        </w:rPr>
        <w:fldChar w:fldCharType="begin"/>
      </w:r>
      <w:r w:rsidR="000A6796" w:rsidRPr="00A14317">
        <w:rPr>
          <w:rFonts w:ascii="Verdana" w:eastAsia="Tahoma" w:hAnsi="Verdana" w:cs="Arial"/>
          <w:b/>
          <w:bCs/>
          <w:sz w:val="18"/>
          <w:szCs w:val="18"/>
        </w:rPr>
        <w:instrText xml:space="preserve"> MERGEFIELD TIPO_DE_REPRESENTANTE </w:instrText>
      </w:r>
      <w:r w:rsidR="000A6796" w:rsidRPr="00A14317">
        <w:rPr>
          <w:rFonts w:ascii="Verdana" w:eastAsia="Tahoma" w:hAnsi="Verdana" w:cs="Arial"/>
          <w:b/>
          <w:bCs/>
          <w:sz w:val="18"/>
          <w:szCs w:val="18"/>
        </w:rPr>
        <w:fldChar w:fldCharType="separate"/>
      </w:r>
      <w:r w:rsidR="000A6796" w:rsidRPr="00A14317">
        <w:rPr>
          <w:rFonts w:ascii="Verdana" w:eastAsia="Tahoma" w:hAnsi="Verdana" w:cs="Arial"/>
          <w:b/>
          <w:bCs/>
          <w:noProof/>
          <w:sz w:val="18"/>
          <w:szCs w:val="18"/>
        </w:rPr>
        <w:t>GERENTE GENERAL</w:t>
      </w:r>
      <w:r w:rsidR="000A6796" w:rsidRPr="00A14317">
        <w:rPr>
          <w:rFonts w:ascii="Verdana" w:eastAsia="Tahoma" w:hAnsi="Verdana" w:cs="Arial"/>
          <w:b/>
          <w:bCs/>
          <w:sz w:val="18"/>
          <w:szCs w:val="18"/>
        </w:rPr>
        <w:fldChar w:fldCharType="end"/>
      </w:r>
      <w:r w:rsidRPr="00A14317">
        <w:rPr>
          <w:rFonts w:ascii="Verdana" w:eastAsia="Tahoma" w:hAnsi="Verdana" w:cs="Tahoma"/>
          <w:sz w:val="18"/>
          <w:szCs w:val="18"/>
        </w:rPr>
        <w:t>, SR.</w:t>
      </w:r>
      <w:r w:rsidR="000A6796" w:rsidRPr="00A14317">
        <w:rPr>
          <w:rFonts w:ascii="Verdana" w:hAnsi="Verdana"/>
          <w:b/>
          <w:sz w:val="18"/>
          <w:szCs w:val="18"/>
        </w:rPr>
        <w:t xml:space="preserve"> {</w:t>
      </w:r>
      <w:proofErr w:type="spellStart"/>
      <w:r w:rsidR="000A6796" w:rsidRPr="00A14317">
        <w:rPr>
          <w:rFonts w:ascii="Verdana" w:hAnsi="Verdana"/>
          <w:b/>
          <w:sz w:val="18"/>
          <w:szCs w:val="18"/>
          <w:lang w:val="es-MX"/>
        </w:rPr>
        <w:t>representanteLegal</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IDENTIFICADO CON </w:t>
      </w:r>
      <w:r w:rsidRPr="00A14317">
        <w:rPr>
          <w:rFonts w:ascii="Verdana" w:eastAsia="Tahoma" w:hAnsi="Verdana" w:cs="Tahoma"/>
          <w:b/>
          <w:bCs/>
          <w:sz w:val="18"/>
          <w:szCs w:val="18"/>
        </w:rPr>
        <w:t xml:space="preserve">DNI </w:t>
      </w:r>
      <w:proofErr w:type="spellStart"/>
      <w:r w:rsidRPr="00A14317">
        <w:rPr>
          <w:rFonts w:ascii="Verdana" w:eastAsia="Tahoma" w:hAnsi="Verdana" w:cs="Tahoma"/>
          <w:b/>
          <w:bCs/>
          <w:sz w:val="18"/>
          <w:szCs w:val="18"/>
        </w:rPr>
        <w:t>N°</w:t>
      </w:r>
      <w:proofErr w:type="spellEnd"/>
      <w:r w:rsidR="000A6796" w:rsidRPr="00A14317">
        <w:rPr>
          <w:rFonts w:ascii="Verdana" w:hAnsi="Verdana"/>
          <w:b/>
          <w:sz w:val="18"/>
          <w:szCs w:val="18"/>
        </w:rPr>
        <w:t>{</w:t>
      </w:r>
      <w:proofErr w:type="spellStart"/>
      <w:r w:rsidR="000A6796" w:rsidRPr="00A14317">
        <w:rPr>
          <w:rFonts w:ascii="Verdana" w:hAnsi="Verdana"/>
          <w:b/>
          <w:sz w:val="18"/>
          <w:szCs w:val="18"/>
          <w:lang w:val="es-MX"/>
        </w:rPr>
        <w:t>dniVendedor</w:t>
      </w:r>
      <w:proofErr w:type="spellEnd"/>
      <w:r w:rsidR="000A6796" w:rsidRPr="00A14317">
        <w:rPr>
          <w:rFonts w:ascii="Verdana" w:hAnsi="Verdana"/>
          <w:b/>
          <w:sz w:val="18"/>
          <w:szCs w:val="18"/>
        </w:rPr>
        <w:t>}</w:t>
      </w:r>
      <w:r w:rsidRPr="00A14317">
        <w:rPr>
          <w:rFonts w:ascii="Verdana" w:eastAsia="Tahoma" w:hAnsi="Verdana" w:cs="Tahoma"/>
          <w:sz w:val="18"/>
          <w:szCs w:val="18"/>
        </w:rPr>
        <w:t xml:space="preserve">, CON PODERES INSCRITOS EN LA </w:t>
      </w:r>
      <w:r w:rsidRPr="00A14317">
        <w:rPr>
          <w:rFonts w:ascii="Verdana" w:eastAsia="Tahoma" w:hAnsi="Verdana" w:cs="Tahoma"/>
          <w:b/>
          <w:bCs/>
          <w:sz w:val="18"/>
          <w:szCs w:val="18"/>
        </w:rPr>
        <w:t xml:space="preserve">PARTIDA ELECTRÓNICA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numeroPartidaPoderVendedor</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DEL REGISTRO DE PERSONAS JURÍDICAS DE LIMA, AMBOS CON DOMICILIO PARA ESTOS EFECTOS EN </w:t>
      </w:r>
      <w:r w:rsidR="000A6796" w:rsidRPr="00A14317">
        <w:rPr>
          <w:rFonts w:ascii="Verdana" w:hAnsi="Verdana"/>
          <w:b/>
          <w:bCs/>
          <w:spacing w:val="-4"/>
          <w:sz w:val="18"/>
          <w:szCs w:val="18"/>
        </w:rPr>
        <w:t>{</w:t>
      </w:r>
      <w:proofErr w:type="spellStart"/>
      <w:r w:rsidR="000A6796" w:rsidRPr="00A14317">
        <w:rPr>
          <w:rFonts w:ascii="Verdana" w:hAnsi="Verdana"/>
          <w:b/>
          <w:bCs/>
          <w:spacing w:val="-4"/>
          <w:sz w:val="18"/>
          <w:szCs w:val="18"/>
          <w:lang w:val="es-MX"/>
        </w:rPr>
        <w:t>direccionVendedor</w:t>
      </w:r>
      <w:proofErr w:type="spellEnd"/>
      <w:r w:rsidR="000A6796" w:rsidRPr="00A14317">
        <w:rPr>
          <w:rFonts w:ascii="Verdana" w:hAnsi="Verdana"/>
          <w:b/>
          <w:bCs/>
          <w:spacing w:val="-4"/>
          <w:sz w:val="18"/>
          <w:szCs w:val="18"/>
        </w:rPr>
        <w:t>}</w:t>
      </w:r>
      <w:r w:rsidRPr="00A14317">
        <w:rPr>
          <w:rFonts w:ascii="Verdana" w:eastAsia="Tahoma" w:hAnsi="Verdana" w:cs="Tahoma"/>
          <w:sz w:val="18"/>
          <w:szCs w:val="18"/>
        </w:rPr>
        <w:t xml:space="preserve">, DISTRITO </w:t>
      </w:r>
      <w:r w:rsidRPr="00A14317">
        <w:rPr>
          <w:rFonts w:ascii="Verdana" w:eastAsia="Tahoma" w:hAnsi="Verdana" w:cs="Tahoma"/>
          <w:b/>
          <w:bCs/>
          <w:sz w:val="18"/>
          <w:szCs w:val="18"/>
        </w:rPr>
        <w:t>SANTIAGO DE SURCO</w:t>
      </w:r>
      <w:r w:rsidRPr="00A14317">
        <w:rPr>
          <w:rFonts w:ascii="Verdana" w:eastAsia="Tahoma" w:hAnsi="Verdana" w:cs="Tahoma"/>
          <w:sz w:val="18"/>
          <w:szCs w:val="18"/>
        </w:rPr>
        <w:t xml:space="preserve">, PROVINCIA Y DEPARTAMENTO DE </w:t>
      </w:r>
      <w:r w:rsidRPr="00A14317">
        <w:rPr>
          <w:rFonts w:ascii="Verdana" w:eastAsia="Tahoma" w:hAnsi="Verdana" w:cs="Tahoma"/>
          <w:b/>
          <w:bCs/>
          <w:sz w:val="18"/>
          <w:szCs w:val="18"/>
        </w:rPr>
        <w:t>LIMA</w:t>
      </w:r>
      <w:r w:rsidRPr="00A14317">
        <w:rPr>
          <w:rFonts w:ascii="Verdana" w:eastAsia="Tahoma" w:hAnsi="Verdana" w:cs="Tahoma"/>
          <w:sz w:val="18"/>
          <w:szCs w:val="18"/>
        </w:rPr>
        <w:t>, EN ADELANTE SE LE DENOMINARÁ “</w:t>
      </w:r>
      <w:r w:rsidRPr="00A14317">
        <w:rPr>
          <w:rFonts w:ascii="Verdana" w:eastAsia="Tahoma" w:hAnsi="Verdana" w:cs="Tahoma"/>
          <w:b/>
          <w:sz w:val="18"/>
          <w:szCs w:val="18"/>
        </w:rPr>
        <w:t>EL VENDEDOR</w:t>
      </w:r>
      <w:r w:rsidRPr="00A14317">
        <w:rPr>
          <w:rFonts w:ascii="Verdana" w:eastAsia="Tahoma" w:hAnsi="Verdana" w:cs="Tahoma"/>
          <w:sz w:val="18"/>
          <w:szCs w:val="18"/>
        </w:rPr>
        <w:t>”; Y DE LA OTRA PARTE EL CLIENTE COMPRADOR,</w:t>
      </w:r>
      <w:r w:rsidR="000A6796" w:rsidRPr="00A14317">
        <w:rPr>
          <w:rFonts w:ascii="Verdana" w:hAnsi="Verdana"/>
          <w:b/>
          <w:bCs/>
          <w:sz w:val="18"/>
          <w:szCs w:val="18"/>
        </w:rPr>
        <w:t xml:space="preserve"> {</w:t>
      </w:r>
      <w:proofErr w:type="spellStart"/>
      <w:r w:rsidR="000A6796" w:rsidRPr="00A14317">
        <w:rPr>
          <w:rFonts w:ascii="Verdana" w:hAnsi="Verdana"/>
          <w:b/>
          <w:bCs/>
          <w:sz w:val="18"/>
          <w:szCs w:val="18"/>
          <w:lang w:val="es-MX"/>
        </w:rPr>
        <w:t>nombresApellidos</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 IDENTIFICADO CON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documentoIdentificacion</w:t>
      </w:r>
      <w:proofErr w:type="spellEnd"/>
      <w:r w:rsidR="000A6796" w:rsidRPr="00A14317">
        <w:rPr>
          <w:rFonts w:ascii="Verdana" w:hAnsi="Verdana"/>
          <w:b/>
          <w:bCs/>
          <w:sz w:val="18"/>
          <w:szCs w:val="18"/>
        </w:rPr>
        <w:t>}</w:t>
      </w:r>
      <w:r w:rsidRPr="00A14317">
        <w:rPr>
          <w:rFonts w:ascii="Verdana" w:eastAsia="Tahoma" w:hAnsi="Verdana" w:cs="Tahoma"/>
          <w:b/>
          <w:bCs/>
          <w:sz w:val="18"/>
          <w:szCs w:val="18"/>
        </w:rPr>
        <w:t xml:space="preserve"> </w:t>
      </w:r>
      <w:proofErr w:type="spellStart"/>
      <w:r w:rsidRPr="00A14317">
        <w:rPr>
          <w:rFonts w:ascii="Verdana" w:eastAsia="Tahoma" w:hAnsi="Verdana" w:cs="Tahoma"/>
          <w:b/>
          <w:bCs/>
          <w:sz w:val="18"/>
          <w:szCs w:val="18"/>
        </w:rPr>
        <w:t>N°</w:t>
      </w:r>
      <w:proofErr w:type="spellEnd"/>
      <w:r w:rsidR="000A6796" w:rsidRPr="00A14317">
        <w:rPr>
          <w:rFonts w:ascii="Verdana" w:hAnsi="Verdana"/>
          <w:b/>
          <w:bCs/>
          <w:sz w:val="18"/>
          <w:szCs w:val="18"/>
        </w:rPr>
        <w:t>{</w:t>
      </w:r>
      <w:proofErr w:type="spellStart"/>
      <w:r w:rsidR="000A6796" w:rsidRPr="00A14317">
        <w:rPr>
          <w:rFonts w:ascii="Verdana" w:hAnsi="Verdana"/>
          <w:b/>
          <w:bCs/>
          <w:sz w:val="18"/>
          <w:szCs w:val="18"/>
          <w:lang w:val="es-MX"/>
        </w:rPr>
        <w:t>numeroIdentificacion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DE NACIONALIDAD </w:t>
      </w:r>
      <w:r w:rsidR="000A6796" w:rsidRPr="00A14317">
        <w:rPr>
          <w:rFonts w:ascii="Verdana" w:hAnsi="Verdana"/>
          <w:b/>
          <w:bCs/>
          <w:sz w:val="18"/>
          <w:szCs w:val="18"/>
        </w:rPr>
        <w:t>{</w:t>
      </w:r>
      <w:r w:rsidR="000A6796" w:rsidRPr="00A14317">
        <w:rPr>
          <w:rFonts w:ascii="Verdana" w:hAnsi="Verdana"/>
          <w:b/>
          <w:bCs/>
          <w:sz w:val="18"/>
          <w:szCs w:val="18"/>
          <w:lang w:val="es-MX"/>
        </w:rPr>
        <w:t>nacionalidad</w:t>
      </w:r>
      <w:r w:rsidR="000A6796" w:rsidRPr="00A14317">
        <w:rPr>
          <w:rFonts w:ascii="Verdana" w:hAnsi="Verdana"/>
          <w:b/>
          <w:bCs/>
          <w:sz w:val="18"/>
          <w:szCs w:val="18"/>
        </w:rPr>
        <w:t>}</w:t>
      </w:r>
      <w:r w:rsidRPr="00A14317">
        <w:rPr>
          <w:rFonts w:ascii="Verdana" w:eastAsia="Tahoma" w:hAnsi="Verdana" w:cs="Tahoma"/>
          <w:sz w:val="18"/>
          <w:szCs w:val="18"/>
        </w:rPr>
        <w:t xml:space="preserve">, ESTADO CIVIL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estadoCivil</w:t>
      </w:r>
      <w:proofErr w:type="spellEnd"/>
      <w:r w:rsidR="000A6796" w:rsidRPr="00A14317">
        <w:rPr>
          <w:rFonts w:ascii="Verdana" w:hAnsi="Verdana"/>
          <w:b/>
          <w:bCs/>
          <w:sz w:val="18"/>
          <w:szCs w:val="18"/>
        </w:rPr>
        <w:t>}</w:t>
      </w:r>
      <w:r w:rsidRPr="00A14317">
        <w:rPr>
          <w:rFonts w:ascii="Verdana" w:eastAsia="Tahoma" w:hAnsi="Verdana" w:cs="Tahoma"/>
          <w:sz w:val="18"/>
          <w:szCs w:val="18"/>
        </w:rPr>
        <w:t>, CON DOMICILIO EN</w:t>
      </w:r>
      <w:r w:rsidR="000A6796" w:rsidRPr="00A14317">
        <w:rPr>
          <w:rFonts w:ascii="Verdana" w:eastAsia="Tahoma" w:hAnsi="Verdana" w:cs="Tahoma"/>
          <w:sz w:val="18"/>
          <w:szCs w:val="18"/>
        </w:rPr>
        <w:t xml:space="preserve"> </w:t>
      </w:r>
      <w:r w:rsidR="000A6796" w:rsidRPr="00A14317">
        <w:rPr>
          <w:rFonts w:ascii="Verdana" w:hAnsi="Verdana"/>
          <w:b/>
          <w:bCs/>
          <w:sz w:val="18"/>
          <w:szCs w:val="18"/>
        </w:rPr>
        <w:t>{</w:t>
      </w:r>
      <w:proofErr w:type="spellStart"/>
      <w:r w:rsidR="000A6796" w:rsidRPr="00A14317">
        <w:rPr>
          <w:rFonts w:ascii="Verdana" w:hAnsi="Verdana"/>
          <w:b/>
          <w:bCs/>
          <w:sz w:val="18"/>
          <w:szCs w:val="18"/>
          <w:lang w:val="es-MX"/>
        </w:rPr>
        <w:t>direccion</w:t>
      </w:r>
      <w:proofErr w:type="spellEnd"/>
      <w:r w:rsidR="000A6796" w:rsidRPr="00A14317">
        <w:rPr>
          <w:rFonts w:ascii="Verdana" w:hAnsi="Verdana"/>
          <w:b/>
          <w:bCs/>
          <w:sz w:val="18"/>
          <w:szCs w:val="18"/>
        </w:rPr>
        <w:t>}</w:t>
      </w:r>
      <w:r w:rsidRPr="00A14317">
        <w:rPr>
          <w:rFonts w:ascii="Verdana" w:eastAsia="Tahoma" w:hAnsi="Verdana" w:cs="Tahoma"/>
          <w:sz w:val="18"/>
          <w:szCs w:val="18"/>
        </w:rPr>
        <w:t xml:space="preserve">, DISTRITO </w:t>
      </w:r>
      <w:r w:rsidR="000A6796" w:rsidRPr="00A14317">
        <w:rPr>
          <w:rFonts w:ascii="Verdana" w:hAnsi="Verdana"/>
          <w:b/>
          <w:bCs/>
          <w:sz w:val="18"/>
          <w:szCs w:val="18"/>
        </w:rPr>
        <w:t>{</w:t>
      </w:r>
      <w:r w:rsidR="000A6796" w:rsidRPr="00A14317">
        <w:rPr>
          <w:rFonts w:ascii="Verdana" w:hAnsi="Verdana"/>
          <w:b/>
          <w:bCs/>
          <w:sz w:val="18"/>
          <w:szCs w:val="18"/>
          <w:lang w:val="es-MX"/>
        </w:rPr>
        <w:t>distrito</w:t>
      </w:r>
      <w:r w:rsidR="000A6796" w:rsidRPr="00A14317">
        <w:rPr>
          <w:rFonts w:ascii="Verdana" w:hAnsi="Verdana"/>
          <w:b/>
          <w:bCs/>
          <w:sz w:val="18"/>
          <w:szCs w:val="18"/>
        </w:rPr>
        <w:t>}</w:t>
      </w:r>
      <w:r w:rsidRPr="00A14317">
        <w:rPr>
          <w:rFonts w:ascii="Verdana" w:eastAsia="Tahoma" w:hAnsi="Verdana" w:cs="Tahoma"/>
          <w:sz w:val="18"/>
          <w:szCs w:val="18"/>
        </w:rPr>
        <w:t xml:space="preserve">, PROVINCIA DE </w:t>
      </w:r>
      <w:r w:rsidR="000A6796" w:rsidRPr="00A14317">
        <w:rPr>
          <w:rFonts w:ascii="Verdana" w:hAnsi="Verdana"/>
          <w:b/>
          <w:bCs/>
          <w:sz w:val="18"/>
          <w:szCs w:val="18"/>
        </w:rPr>
        <w:t>{</w:t>
      </w:r>
      <w:r w:rsidR="000A6796" w:rsidRPr="00A14317">
        <w:rPr>
          <w:rFonts w:ascii="Verdana" w:hAnsi="Verdana"/>
          <w:b/>
          <w:bCs/>
          <w:sz w:val="18"/>
          <w:szCs w:val="18"/>
          <w:lang w:val="es-MX"/>
        </w:rPr>
        <w:t>provincia</w:t>
      </w:r>
      <w:r w:rsidR="000A6796" w:rsidRPr="00A14317">
        <w:rPr>
          <w:rFonts w:ascii="Verdana" w:hAnsi="Verdana"/>
          <w:b/>
          <w:bCs/>
          <w:sz w:val="18"/>
          <w:szCs w:val="18"/>
        </w:rPr>
        <w:t>}</w:t>
      </w:r>
      <w:r w:rsidRPr="00A14317">
        <w:rPr>
          <w:rFonts w:ascii="Verdana" w:eastAsia="Tahoma" w:hAnsi="Verdana" w:cs="Tahoma"/>
          <w:sz w:val="18"/>
          <w:szCs w:val="18"/>
        </w:rPr>
        <w:t xml:space="preserve"> Y DEPARTAMENTO DE </w:t>
      </w:r>
      <w:r w:rsidR="000A6796" w:rsidRPr="00A14317">
        <w:rPr>
          <w:rFonts w:ascii="Verdana" w:hAnsi="Verdana"/>
          <w:b/>
          <w:bCs/>
          <w:sz w:val="18"/>
          <w:szCs w:val="18"/>
        </w:rPr>
        <w:t>{</w:t>
      </w:r>
      <w:r w:rsidR="000A6796" w:rsidRPr="00A14317">
        <w:rPr>
          <w:rFonts w:ascii="Verdana" w:hAnsi="Verdana"/>
          <w:b/>
          <w:bCs/>
          <w:sz w:val="18"/>
          <w:szCs w:val="18"/>
          <w:lang w:val="es-MX"/>
        </w:rPr>
        <w:t>departamento</w:t>
      </w:r>
      <w:r w:rsidR="000A6796" w:rsidRPr="00A14317">
        <w:rPr>
          <w:rFonts w:ascii="Verdana" w:hAnsi="Verdana"/>
          <w:b/>
          <w:bCs/>
          <w:sz w:val="18"/>
          <w:szCs w:val="18"/>
        </w:rPr>
        <w:t>}</w:t>
      </w:r>
      <w:r w:rsidRPr="00A14317">
        <w:rPr>
          <w:rFonts w:ascii="Verdana" w:eastAsia="Tahoma" w:hAnsi="Verdana" w:cs="Tahoma"/>
          <w:sz w:val="18"/>
          <w:szCs w:val="18"/>
        </w:rPr>
        <w:t>, A QUIEN EN ADELANTE SE LE DENOMINARÁ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w:t>
      </w:r>
    </w:p>
    <w:p w14:paraId="0B467186" w14:textId="77777777" w:rsidR="009D58F7" w:rsidRPr="00A14317" w:rsidRDefault="009D58F7" w:rsidP="00917A5E">
      <w:pPr>
        <w:jc w:val="both"/>
        <w:rPr>
          <w:rFonts w:ascii="Verdana" w:eastAsia="Tahoma" w:hAnsi="Verdana" w:cs="Tahoma"/>
          <w:sz w:val="18"/>
          <w:szCs w:val="18"/>
        </w:rPr>
      </w:pPr>
    </w:p>
    <w:p w14:paraId="287DE019" w14:textId="668C87CB" w:rsidR="009D58F7" w:rsidRPr="00A14317" w:rsidRDefault="00D863D3" w:rsidP="00917A5E">
      <w:pPr>
        <w:jc w:val="both"/>
        <w:rPr>
          <w:rFonts w:ascii="Verdana" w:eastAsia="Tahoma" w:hAnsi="Verdana" w:cs="Tahoma"/>
          <w:sz w:val="18"/>
          <w:szCs w:val="18"/>
        </w:rPr>
      </w:pPr>
      <w:r w:rsidRPr="00A14317">
        <w:rPr>
          <w:rFonts w:ascii="Verdana" w:eastAsia="Tahoma" w:hAnsi="Verdana" w:cs="Tahoma"/>
          <w:sz w:val="18"/>
          <w:szCs w:val="18"/>
        </w:rPr>
        <w:t xml:space="preserve">A </w:t>
      </w:r>
      <w:r w:rsidRPr="00A14317">
        <w:rPr>
          <w:rFonts w:ascii="Verdana" w:eastAsia="Tahoma" w:hAnsi="Verdana" w:cs="Tahoma"/>
          <w:b/>
          <w:sz w:val="18"/>
          <w:szCs w:val="18"/>
        </w:rPr>
        <w:t>EL VENDEDOR</w:t>
      </w:r>
      <w:r w:rsidRPr="00A14317">
        <w:rPr>
          <w:rFonts w:ascii="Verdana" w:eastAsia="Tahoma" w:hAnsi="Verdana" w:cs="Tahoma"/>
          <w:sz w:val="18"/>
          <w:szCs w:val="18"/>
        </w:rPr>
        <w:t xml:space="preserve"> Y </w:t>
      </w:r>
      <w:r w:rsidRPr="00A14317">
        <w:rPr>
          <w:rFonts w:ascii="Verdana" w:eastAsia="Tahoma" w:hAnsi="Verdana" w:cs="Tahoma"/>
          <w:b/>
          <w:sz w:val="18"/>
          <w:szCs w:val="18"/>
        </w:rPr>
        <w:t>EL COMPRADOR</w:t>
      </w:r>
      <w:r w:rsidRPr="00A14317">
        <w:rPr>
          <w:rFonts w:ascii="Verdana" w:eastAsia="Tahoma" w:hAnsi="Verdana" w:cs="Tahoma"/>
          <w:sz w:val="18"/>
          <w:szCs w:val="18"/>
        </w:rPr>
        <w:t xml:space="preserve"> EN CONJUNTO SE LES REFERIRÁ COMO “</w:t>
      </w:r>
      <w:r w:rsidRPr="00A14317">
        <w:rPr>
          <w:rFonts w:ascii="Verdana" w:eastAsia="Tahoma" w:hAnsi="Verdana" w:cs="Tahoma"/>
          <w:b/>
          <w:sz w:val="18"/>
          <w:szCs w:val="18"/>
        </w:rPr>
        <w:t>LAS PARTES</w:t>
      </w:r>
      <w:r w:rsidRPr="00A14317">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A14317" w:rsidRDefault="009D58F7" w:rsidP="00917A5E">
      <w:pPr>
        <w:jc w:val="both"/>
        <w:rPr>
          <w:rFonts w:ascii="Verdana" w:eastAsia="Tahoma" w:hAnsi="Verdana" w:cs="Tahoma"/>
          <w:sz w:val="18"/>
          <w:szCs w:val="18"/>
        </w:rPr>
      </w:pPr>
    </w:p>
    <w:p w14:paraId="3BFFD551" w14:textId="65CC3D20" w:rsidR="009D58F7" w:rsidRPr="00A14317" w:rsidRDefault="00D863D3" w:rsidP="00917A5E">
      <w:pPr>
        <w:ind w:left="567" w:hanging="567"/>
        <w:jc w:val="both"/>
        <w:rPr>
          <w:rFonts w:ascii="Verdana" w:eastAsia="Tahoma" w:hAnsi="Verdana" w:cs="Tahoma"/>
          <w:b/>
          <w:sz w:val="18"/>
          <w:szCs w:val="18"/>
        </w:rPr>
      </w:pPr>
      <w:r w:rsidRPr="00A14317">
        <w:rPr>
          <w:rFonts w:ascii="Verdana" w:eastAsia="Tahoma" w:hAnsi="Verdana" w:cs="Tahoma"/>
          <w:b/>
          <w:sz w:val="18"/>
          <w:szCs w:val="18"/>
        </w:rPr>
        <w:t>CLÁUSULA PRIMERA. – ANTECEDENTES Y DECLARACIONES</w:t>
      </w:r>
    </w:p>
    <w:p w14:paraId="60A762FC" w14:textId="77777777" w:rsidR="009D58F7" w:rsidRPr="00A14317" w:rsidRDefault="009D58F7" w:rsidP="00917A5E">
      <w:pPr>
        <w:ind w:left="567" w:hanging="567"/>
        <w:jc w:val="both"/>
        <w:rPr>
          <w:rFonts w:ascii="Verdana" w:eastAsia="Tahoma" w:hAnsi="Verdana" w:cs="Tahoma"/>
          <w:sz w:val="18"/>
          <w:szCs w:val="18"/>
        </w:rPr>
      </w:pPr>
    </w:p>
    <w:p w14:paraId="108D4DDE" w14:textId="1DF13142"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A14317">
        <w:rPr>
          <w:rFonts w:ascii="Verdana" w:eastAsia="Tahoma" w:hAnsi="Verdana" w:cs="Tahoma"/>
          <w:b/>
          <w:color w:val="000000"/>
          <w:sz w:val="18"/>
          <w:szCs w:val="18"/>
        </w:rPr>
        <w:t>EL INMUEBLE</w:t>
      </w:r>
      <w:r w:rsidRPr="00A14317">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p>
    <w:p w14:paraId="243BA55E"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DECLARA QUE, SIN PERJUICIO DE LO INDICADO EN EL PUNTO ANTERIOR,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HA CELEBRADO CON TERCEROS CONTRATOS DE COMPRAVENTA SOBRE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SIN EMBARGO, ESTOS NO PERJUDICAN DE FORMA ALGUNA LOS DERECHOS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w:t>
      </w:r>
    </w:p>
    <w:p w14:paraId="04E5579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TENER CONOCIMIENTO QUE LAS ACCIONES Y DERECHOS ADQUIRIDAS SON PARTE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Y EL DETALLE SE ENCUENTRA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C7BEA7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w:t>
      </w:r>
    </w:p>
    <w:p w14:paraId="4A06BD04" w14:textId="77777777" w:rsidR="00917A5E" w:rsidRPr="00A14317"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QUE TIENE CONOCIMIENTO QUE AL COMPRAR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 CREA UN RÉGIMEN DE COPROPIEDAD. ASIMISMO, ENTIENDE QUE EVENTUALMENTE LAS ACCIONES Y DERECHOS QUE LE CORRESPONDEN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A14317">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A14317"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MANIFIESTA EXPRESAMENTE QUE HA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 MANERA GRATUITA Y PREVIA A LA FIRMA DEL PRESENTE CONTRATO, LA INFORMACIÓN NECESARIA PARA TOMAR SU DECISIÓN DE COMPRA Y FIRMA </w:t>
      </w:r>
      <w:proofErr w:type="gramStart"/>
      <w:r w:rsidRPr="00A14317">
        <w:rPr>
          <w:rFonts w:ascii="Verdana" w:eastAsia="Tahoma" w:hAnsi="Verdana" w:cs="Tahoma"/>
          <w:color w:val="000000"/>
          <w:sz w:val="18"/>
          <w:szCs w:val="18"/>
        </w:rPr>
        <w:t>DEL MISMO</w:t>
      </w:r>
      <w:proofErr w:type="gramEnd"/>
      <w:r w:rsidRPr="00A14317">
        <w:rPr>
          <w:rFonts w:ascii="Verdana" w:eastAsia="Tahoma" w:hAnsi="Verdana" w:cs="Tahoma"/>
          <w:color w:val="000000"/>
          <w:sz w:val="18"/>
          <w:szCs w:val="18"/>
        </w:rPr>
        <w:t xml:space="preserve">, POR LO QUE DECLARA TENER CONOCIMIENTO DE LA SITUACIÓN JURÍDICA Y DE LAS CARACTERÍSTICAS DEL INMUEBLE, ASÍ COMO DE </w:t>
      </w:r>
      <w:r w:rsidRPr="00A14317">
        <w:rPr>
          <w:rFonts w:ascii="Verdana" w:eastAsia="Tahoma" w:hAnsi="Verdana" w:cs="Tahoma"/>
          <w:b/>
          <w:bCs/>
          <w:color w:val="000000"/>
          <w:sz w:val="18"/>
          <w:szCs w:val="18"/>
        </w:rPr>
        <w:t>EL PROYECTO</w:t>
      </w:r>
      <w:r w:rsidRPr="00A14317">
        <w:rPr>
          <w:rFonts w:ascii="Verdana" w:eastAsia="Tahoma" w:hAnsi="Verdana" w:cs="Tahoma"/>
          <w:color w:val="000000"/>
          <w:sz w:val="18"/>
          <w:szCs w:val="18"/>
        </w:rPr>
        <w:t>, Y ESTAR CONFORME CON LAS MISMAS.</w:t>
      </w:r>
    </w:p>
    <w:p w14:paraId="25F0BBB0" w14:textId="77777777" w:rsidR="009D58F7" w:rsidRPr="00A14317" w:rsidRDefault="009D58F7" w:rsidP="00917A5E">
      <w:pPr>
        <w:jc w:val="both"/>
        <w:rPr>
          <w:rFonts w:ascii="Verdana" w:eastAsia="Tahoma" w:hAnsi="Verdana" w:cs="Tahoma"/>
          <w:sz w:val="18"/>
          <w:szCs w:val="18"/>
        </w:rPr>
      </w:pPr>
    </w:p>
    <w:p w14:paraId="1F5D184B" w14:textId="6140BC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SEGUNDA. - OBJETO DE LA COMPRAVENTA</w:t>
      </w:r>
    </w:p>
    <w:p w14:paraId="5179C86A" w14:textId="77777777" w:rsidR="009D58F7" w:rsidRPr="00A14317" w:rsidRDefault="009D58F7" w:rsidP="00917A5E">
      <w:pPr>
        <w:jc w:val="both"/>
        <w:rPr>
          <w:rFonts w:ascii="Verdana" w:eastAsia="Tahoma" w:hAnsi="Verdana" w:cs="Tahoma"/>
          <w:sz w:val="18"/>
          <w:szCs w:val="18"/>
        </w:rPr>
      </w:pPr>
    </w:p>
    <w:p w14:paraId="554A92E1"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A14317"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DA EN VENTA REAL Y ENAJENACIÓN PERPETUA A FAVOR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w:t>
      </w:r>
      <w:r w:rsidR="00F57DC0" w:rsidRPr="00A14317">
        <w:rPr>
          <w:rFonts w:ascii="Verdana" w:hAnsi="Verdana"/>
          <w:b/>
          <w:bCs/>
          <w:sz w:val="18"/>
          <w:szCs w:val="18"/>
        </w:rPr>
        <w:t>{</w:t>
      </w:r>
      <w:proofErr w:type="spellStart"/>
      <w:r w:rsidR="00F57DC0" w:rsidRPr="00A14317">
        <w:rPr>
          <w:rFonts w:ascii="Verdana" w:hAnsi="Verdana"/>
          <w:b/>
          <w:bCs/>
          <w:sz w:val="18"/>
          <w:szCs w:val="18"/>
          <w:lang w:val="es-MX"/>
        </w:rPr>
        <w:t>alicuota</w:t>
      </w:r>
      <w:proofErr w:type="spellEnd"/>
      <w:r w:rsidR="00F57DC0" w:rsidRPr="00A14317">
        <w:rPr>
          <w:rFonts w:ascii="Verdana" w:hAnsi="Verdana"/>
          <w:b/>
          <w:bCs/>
          <w:sz w:val="18"/>
          <w:szCs w:val="18"/>
        </w:rPr>
        <w:t>}</w:t>
      </w:r>
      <w:r w:rsidRPr="00A14317">
        <w:rPr>
          <w:rFonts w:ascii="Verdana" w:eastAsia="Tahoma" w:hAnsi="Verdana" w:cs="Tahoma"/>
          <w:b/>
          <w:bCs/>
          <w:color w:val="000000"/>
          <w:sz w:val="18"/>
          <w:szCs w:val="18"/>
        </w:rPr>
        <w:t>% (</w:t>
      </w:r>
      <w:r w:rsidR="00F57DC0" w:rsidRPr="00A14317">
        <w:rPr>
          <w:rFonts w:ascii="Verdana" w:eastAsia="Verdana" w:hAnsi="Verdana" w:cs="Verdana"/>
          <w:b/>
          <w:color w:val="000000"/>
          <w:sz w:val="18"/>
          <w:szCs w:val="18"/>
        </w:rPr>
        <w:t>{</w:t>
      </w:r>
      <w:proofErr w:type="spellStart"/>
      <w:r w:rsidR="00F57DC0" w:rsidRPr="00A14317">
        <w:rPr>
          <w:rFonts w:ascii="Verdana" w:hAnsi="Verdana"/>
          <w:b/>
          <w:sz w:val="18"/>
          <w:szCs w:val="18"/>
          <w:lang w:val="es-MX"/>
        </w:rPr>
        <w:t>alicuotaLetras</w:t>
      </w:r>
      <w:proofErr w:type="spellEnd"/>
      <w:r w:rsidR="00F57DC0" w:rsidRPr="00A14317">
        <w:rPr>
          <w:rFonts w:ascii="Verdana" w:hAnsi="Verdana"/>
          <w:b/>
          <w:sz w:val="18"/>
          <w:szCs w:val="18"/>
          <w:lang w:val="es-MX"/>
        </w:rPr>
        <w:t>} PORCIENTO</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POR CIENTO DE LAS ACCIONES Y DERECHOS SOBRE EL INMUEBLE. </w:t>
      </w:r>
    </w:p>
    <w:p w14:paraId="56ED59D1" w14:textId="77777777" w:rsidR="009D58F7" w:rsidRPr="00A14317" w:rsidRDefault="009D58F7" w:rsidP="00917A5E">
      <w:pPr>
        <w:jc w:val="both"/>
        <w:rPr>
          <w:rFonts w:ascii="Verdana" w:eastAsia="Tahoma" w:hAnsi="Verdana" w:cs="Tahoma"/>
          <w:sz w:val="18"/>
          <w:szCs w:val="18"/>
        </w:rPr>
      </w:pPr>
    </w:p>
    <w:p w14:paraId="6A9B91B2" w14:textId="7F15AF63"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TERCERA. -  DEL PRECIO, FORMA DE PAGO Y OTRAS OBLIGACIONES DE PAGO</w:t>
      </w:r>
    </w:p>
    <w:p w14:paraId="1862D60F" w14:textId="77777777" w:rsidR="009D58F7" w:rsidRPr="00A14317"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A14317"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A14317"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 COMÚN ACUERDO CONVIENEN EN FIJAR EL PRECIO DE VENTA DE LAS ACCIONES Y DERECHOS MATERIA DE LA COMPRAVENTA, EN LA SUMA DE S</w:t>
      </w:r>
      <w:r w:rsidRPr="00A14317">
        <w:rPr>
          <w:rFonts w:ascii="Verdana" w:eastAsia="Tahoma" w:hAnsi="Verdana" w:cs="Tahoma"/>
          <w:b/>
          <w:bCs/>
          <w:color w:val="000000"/>
          <w:sz w:val="18"/>
          <w:szCs w:val="18"/>
        </w:rPr>
        <w:t xml:space="preserve">/ </w:t>
      </w:r>
      <w:r w:rsidR="002B2FA8" w:rsidRPr="00A14317">
        <w:rPr>
          <w:rFonts w:ascii="Verdana" w:hAnsi="Verdana"/>
          <w:b/>
          <w:bCs/>
          <w:sz w:val="18"/>
          <w:szCs w:val="18"/>
        </w:rPr>
        <w:t>{</w:t>
      </w:r>
      <w:proofErr w:type="spellStart"/>
      <w:r w:rsidR="002B2FA8" w:rsidRPr="00A14317">
        <w:rPr>
          <w:rFonts w:ascii="Verdana" w:hAnsi="Verdana"/>
          <w:b/>
          <w:bCs/>
          <w:sz w:val="18"/>
          <w:szCs w:val="18"/>
          <w:lang w:val="es-MX"/>
        </w:rPr>
        <w:t>costoLote</w:t>
      </w:r>
      <w:proofErr w:type="spellEnd"/>
      <w:r w:rsidR="002B2FA8" w:rsidRPr="00A14317">
        <w:rPr>
          <w:rFonts w:ascii="Verdana" w:hAnsi="Verdana"/>
          <w:b/>
          <w:bCs/>
          <w:sz w:val="18"/>
          <w:szCs w:val="18"/>
        </w:rPr>
        <w:t>}</w:t>
      </w:r>
      <w:r w:rsidRPr="00A14317">
        <w:rPr>
          <w:rFonts w:ascii="Verdana" w:eastAsia="Tahoma" w:hAnsi="Verdana" w:cs="Tahoma"/>
          <w:b/>
          <w:bCs/>
          <w:color w:val="000000"/>
          <w:sz w:val="18"/>
          <w:szCs w:val="18"/>
        </w:rPr>
        <w:t xml:space="preserve"> (</w:t>
      </w:r>
      <w:r w:rsidR="002B2FA8" w:rsidRPr="00A14317">
        <w:rPr>
          <w:rFonts w:ascii="Verdana" w:eastAsia="Verdana" w:hAnsi="Verdana" w:cs="Verdana"/>
          <w:b/>
          <w:bCs/>
          <w:color w:val="000000"/>
          <w:sz w:val="18"/>
          <w:szCs w:val="18"/>
        </w:rPr>
        <w:t>{</w:t>
      </w:r>
      <w:proofErr w:type="spellStart"/>
      <w:r w:rsidR="002B2FA8" w:rsidRPr="00A14317">
        <w:rPr>
          <w:rFonts w:ascii="Verdana" w:eastAsia="Verdana" w:hAnsi="Verdana" w:cs="Verdana"/>
          <w:b/>
          <w:bCs/>
          <w:color w:val="000000"/>
          <w:sz w:val="18"/>
          <w:szCs w:val="18"/>
        </w:rPr>
        <w:t>montoLetras</w:t>
      </w:r>
      <w:proofErr w:type="spellEnd"/>
      <w:r w:rsidR="002B2FA8" w:rsidRPr="00A14317">
        <w:rPr>
          <w:rFonts w:ascii="Verdana" w:eastAsia="Verdana" w:hAnsi="Verdana" w:cs="Verdana"/>
          <w:b/>
          <w:bCs/>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QUEDANDO UN SALDO PENDIENTE DE PAGO POR LA SUMA DE </w:t>
      </w:r>
      <w:r w:rsidRPr="00A14317">
        <w:rPr>
          <w:rFonts w:ascii="Verdana" w:eastAsia="Tahoma" w:hAnsi="Verdana" w:cs="Tahoma"/>
          <w:b/>
          <w:bCs/>
          <w:color w:val="000000"/>
          <w:sz w:val="18"/>
          <w:szCs w:val="18"/>
        </w:rPr>
        <w:t xml:space="preserve">S/ </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estadoCuenta</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color w:val="000000"/>
          <w:sz w:val="18"/>
          <w:szCs w:val="18"/>
        </w:rPr>
        <w:t xml:space="preserve"> </w:t>
      </w:r>
      <w:r w:rsidRPr="00A14317">
        <w:rPr>
          <w:rFonts w:ascii="Verdana" w:eastAsia="Tahoma" w:hAnsi="Verdana" w:cs="Tahoma"/>
          <w:b/>
          <w:bCs/>
          <w:color w:val="000000"/>
          <w:sz w:val="18"/>
          <w:szCs w:val="18"/>
        </w:rPr>
        <w:t>(</w:t>
      </w:r>
      <w:r w:rsidR="002B2FA8" w:rsidRPr="00A14317">
        <w:rPr>
          <w:rFonts w:ascii="Verdana" w:eastAsia="Tahoma" w:hAnsi="Verdana" w:cs="Tahoma"/>
          <w:b/>
          <w:bCs/>
          <w:noProof/>
          <w:color w:val="000000"/>
          <w:sz w:val="18"/>
          <w:szCs w:val="18"/>
        </w:rPr>
        <w:t>{</w:t>
      </w:r>
      <w:r w:rsidR="002B2FA8" w:rsidRPr="00A14317">
        <w:rPr>
          <w:rFonts w:ascii="Verdana" w:eastAsia="Tahoma" w:hAnsi="Verdana" w:cs="Tahoma"/>
          <w:b/>
          <w:bCs/>
          <w:noProof/>
          <w:color w:val="000000"/>
          <w:sz w:val="18"/>
          <w:szCs w:val="18"/>
          <w:lang w:val="es-PE"/>
        </w:rPr>
        <w:t>montoDeudaLetra</w:t>
      </w:r>
      <w:r w:rsidR="002B2FA8" w:rsidRPr="00A14317">
        <w:rPr>
          <w:rFonts w:ascii="Verdana" w:eastAsia="Tahoma" w:hAnsi="Verdana" w:cs="Tahoma"/>
          <w:b/>
          <w:bCs/>
          <w:noProof/>
          <w:color w:val="000000"/>
          <w:sz w:val="18"/>
          <w:szCs w:val="18"/>
        </w:rPr>
        <w:t>}</w:t>
      </w:r>
      <w:r w:rsidRPr="00A14317">
        <w:rPr>
          <w:rFonts w:ascii="Verdana" w:eastAsia="Tahoma" w:hAnsi="Verdana" w:cs="Tahoma"/>
          <w:b/>
          <w:bCs/>
          <w:color w:val="000000"/>
          <w:sz w:val="18"/>
          <w:szCs w:val="18"/>
        </w:rPr>
        <w:t>)</w:t>
      </w:r>
      <w:r w:rsidRPr="00A14317">
        <w:rPr>
          <w:rFonts w:ascii="Verdana" w:eastAsia="Tahoma" w:hAnsi="Verdana" w:cs="Tahoma"/>
          <w:color w:val="000000"/>
          <w:sz w:val="18"/>
          <w:szCs w:val="18"/>
        </w:rPr>
        <w:t xml:space="preserve">, LA MISMA QUE SERÁ CANCELADA POR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ACORDE AL DETALLE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3A7953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A14317"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EL PRESENTE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INTERÉS DE AMBAS EL MANTENIMIENTO DE LAS MEJORAS QUE SE INCORPORARÁN AL INMUEBLE, SITUACIÓN POR LA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A14317">
        <w:rPr>
          <w:rFonts w:ascii="Verdana" w:eastAsia="Tahoma" w:hAnsi="Verdana" w:cs="Tahoma"/>
          <w:b/>
          <w:bCs/>
          <w:color w:val="000000"/>
          <w:sz w:val="18"/>
          <w:szCs w:val="18"/>
        </w:rPr>
        <w:t>ART. 981 DEL CÓDIGO CIVIL</w:t>
      </w:r>
      <w:r w:rsidRPr="00A14317">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MEDIANTE </w:t>
      </w:r>
      <w:r w:rsidRPr="00A14317">
        <w:rPr>
          <w:rFonts w:ascii="Verdana" w:eastAsia="Tahoma" w:hAnsi="Verdana" w:cs="Tahoma"/>
          <w:sz w:val="18"/>
          <w:szCs w:val="18"/>
        </w:rPr>
        <w:t>DEPÓSITO</w:t>
      </w:r>
      <w:r w:rsidRPr="00A14317">
        <w:rPr>
          <w:rFonts w:ascii="Verdana" w:eastAsia="Tahoma" w:hAnsi="Verdana" w:cs="Tahoma"/>
          <w:color w:val="000000"/>
          <w:sz w:val="18"/>
          <w:szCs w:val="18"/>
        </w:rPr>
        <w:t xml:space="preserve"> O TRANSFERENCIA BANCARIA AL NÚMERO DE CUENTA INDICADO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490172DF" w14:textId="77777777" w:rsidR="00917A5E" w:rsidRPr="00A14317"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A14317">
        <w:rPr>
          <w:rFonts w:ascii="Verdana" w:eastAsia="Tahoma" w:hAnsi="Verdana" w:cs="Tahoma"/>
          <w:sz w:val="18"/>
          <w:szCs w:val="18"/>
        </w:rPr>
        <w:t>ENVÍO</w:t>
      </w:r>
      <w:r w:rsidRPr="00A14317">
        <w:rPr>
          <w:rFonts w:ascii="Verdana" w:eastAsia="Tahoma" w:hAnsi="Verdana" w:cs="Tahoma"/>
          <w:color w:val="000000"/>
          <w:sz w:val="18"/>
          <w:szCs w:val="18"/>
        </w:rPr>
        <w:t xml:space="preserve"> DE LA CARTA DE COBRANZA POR PARTE DE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SERÁ FACULTATIVO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NO UNA OBLIGACIÓN ALGUNA PARA LOS EFECTOS DEL PRESENTE CONTRATO.</w:t>
      </w:r>
    </w:p>
    <w:p w14:paraId="7658282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A14317"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A14317">
        <w:rPr>
          <w:rFonts w:ascii="Verdana" w:eastAsia="Tahoma" w:hAnsi="Verdana" w:cs="Tahoma"/>
          <w:sz w:val="18"/>
          <w:szCs w:val="18"/>
        </w:rPr>
        <w:t>ESTE SE</w:t>
      </w:r>
      <w:r w:rsidRPr="00A14317">
        <w:rPr>
          <w:rFonts w:ascii="Verdana" w:eastAsia="Tahoma" w:hAnsi="Verdana" w:cs="Tahoma"/>
          <w:color w:val="000000"/>
          <w:sz w:val="18"/>
          <w:szCs w:val="18"/>
        </w:rPr>
        <w:t xml:space="preserve"> PRODUJERA.</w:t>
      </w:r>
    </w:p>
    <w:p w14:paraId="371C2E29"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A14317"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A14317" w:rsidRDefault="00057EFA" w:rsidP="00917A5E">
      <w:pPr>
        <w:jc w:val="both"/>
        <w:rPr>
          <w:rFonts w:ascii="Verdana" w:eastAsia="Tahoma" w:hAnsi="Verdana" w:cs="Tahoma"/>
          <w:sz w:val="18"/>
          <w:szCs w:val="18"/>
        </w:rPr>
      </w:pPr>
    </w:p>
    <w:p w14:paraId="59712360" w14:textId="5B3537F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CUARTA. - DE LA ENTREGA</w:t>
      </w:r>
    </w:p>
    <w:p w14:paraId="4FE353F8"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LAS ACCIONES Y DERECHOS ADQUIRIDOS EN LA PRESENTE COMPRAVENTA REPRESENTAN EL ÁREA INDICADA EN EL </w:t>
      </w:r>
      <w:r w:rsidRPr="00A14317">
        <w:rPr>
          <w:rFonts w:ascii="Verdana" w:eastAsia="Tahoma" w:hAnsi="Verdana" w:cs="Tahoma"/>
          <w:b/>
          <w:bCs/>
          <w:color w:val="000000"/>
          <w:sz w:val="18"/>
          <w:szCs w:val="18"/>
        </w:rPr>
        <w:t>ANEXO I – INFORMACIÓN GENERAL</w:t>
      </w:r>
      <w:r w:rsidRPr="00A14317">
        <w:rPr>
          <w:rFonts w:ascii="Verdana" w:eastAsia="Tahoma" w:hAnsi="Verdana" w:cs="Tahoma"/>
          <w:color w:val="000000"/>
          <w:sz w:val="18"/>
          <w:szCs w:val="18"/>
        </w:rPr>
        <w:t>.</w:t>
      </w:r>
    </w:p>
    <w:p w14:paraId="659EECD4"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A14317"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SIENDO ELLO ASÍ,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ACUERDAN QUE LUEGO DE LA CANCELACIÓN DEL SALDO DE PRECIO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ENTREGA EL </w:t>
      </w:r>
      <w:r w:rsidRPr="00A14317">
        <w:rPr>
          <w:rFonts w:ascii="Verdana" w:eastAsia="Tahoma" w:hAnsi="Verdana" w:cs="Tahoma"/>
          <w:sz w:val="18"/>
          <w:szCs w:val="18"/>
        </w:rPr>
        <w:t xml:space="preserve">ÁREA </w:t>
      </w:r>
      <w:r w:rsidRPr="00A14317">
        <w:rPr>
          <w:rFonts w:ascii="Verdana" w:eastAsia="Tahoma" w:hAnsi="Verdana" w:cs="Tahoma"/>
          <w:color w:val="000000"/>
          <w:sz w:val="18"/>
          <w:szCs w:val="18"/>
        </w:rPr>
        <w:t xml:space="preserve">QUE REFLEJA SU CUOTA IDEAL, MEDIANTE LA SUSCRIPCIÓN DEL </w:t>
      </w:r>
      <w:r w:rsidRPr="00A14317">
        <w:rPr>
          <w:rFonts w:ascii="Verdana" w:eastAsia="Tahoma" w:hAnsi="Verdana" w:cs="Tahoma"/>
          <w:b/>
          <w:bCs/>
          <w:color w:val="000000"/>
          <w:sz w:val="18"/>
          <w:szCs w:val="18"/>
        </w:rPr>
        <w:t>“ACTA DE CONFORMIDAD DE ENTREGA DE TERRENO”</w:t>
      </w:r>
      <w:r w:rsidRPr="00A14317">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A14317"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A14317"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A14317"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QUINTA. - OBLIGACIONES DE LAS PARTES</w:t>
      </w:r>
    </w:p>
    <w:p w14:paraId="76FCD6AB"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A14317"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OBLIGA A LA PRESENTACIÓN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HASTA LA INSCRIPCIÓN REGISTRAL. </w:t>
      </w:r>
    </w:p>
    <w:p w14:paraId="7CBC1AF0"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A14317"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A14317"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A14317"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ASUME LA ADMINISTRACIÓN DIRECTA DEL MANTENIMIENTO Y CONSERVACIÓN,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A14317" w:rsidRDefault="009D58F7" w:rsidP="00917A5E">
      <w:pPr>
        <w:jc w:val="both"/>
        <w:rPr>
          <w:rFonts w:ascii="Verdana" w:eastAsia="Tahoma" w:hAnsi="Verdana" w:cs="Tahoma"/>
          <w:sz w:val="18"/>
          <w:szCs w:val="18"/>
        </w:rPr>
      </w:pPr>
    </w:p>
    <w:p w14:paraId="599ED3D8" w14:textId="222AB558"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 xml:space="preserve">CLÁUSULA SEXTA. – JUSTA EQUIVALENCIA </w:t>
      </w:r>
    </w:p>
    <w:p w14:paraId="6041A6E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A14317"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EL PRECIO PACTADO POR LAS ACCIONES Y DERECHOS MATERIA DE LA PRESENTE COMPRAVENTA, EXISTE LA </w:t>
      </w:r>
      <w:r w:rsidRPr="00A14317">
        <w:rPr>
          <w:rFonts w:ascii="Verdana" w:eastAsia="Tahoma" w:hAnsi="Verdana" w:cs="Tahoma"/>
          <w:sz w:val="18"/>
          <w:szCs w:val="18"/>
        </w:rPr>
        <w:t>MÁS</w:t>
      </w:r>
      <w:r w:rsidRPr="00A14317">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A14317">
        <w:rPr>
          <w:rFonts w:ascii="Verdana" w:eastAsia="Tahoma" w:hAnsi="Verdana" w:cs="Tahoma"/>
          <w:sz w:val="18"/>
          <w:szCs w:val="18"/>
        </w:rPr>
        <w:t>RECÍPROCA</w:t>
      </w:r>
      <w:r w:rsidRPr="00A14317">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A14317" w:rsidRDefault="00057EFA" w:rsidP="00917A5E">
      <w:pPr>
        <w:jc w:val="both"/>
        <w:rPr>
          <w:rFonts w:ascii="Verdana" w:eastAsia="Tahoma" w:hAnsi="Verdana" w:cs="Tahoma"/>
          <w:sz w:val="18"/>
          <w:szCs w:val="18"/>
        </w:rPr>
      </w:pPr>
    </w:p>
    <w:p w14:paraId="4A49E8E0" w14:textId="76E3578E"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SÉTIMA. - ALCANCES DE LA TRASFERENCIA</w:t>
      </w:r>
    </w:p>
    <w:p w14:paraId="58A780FD"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A14317"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LA COMPRAVENTA SOBRE LAS ACCIONES Y </w:t>
      </w:r>
      <w:r w:rsidRPr="00A14317">
        <w:rPr>
          <w:rFonts w:ascii="Verdana" w:eastAsia="Tahoma" w:hAnsi="Verdana" w:cs="Tahoma"/>
          <w:sz w:val="18"/>
          <w:szCs w:val="18"/>
        </w:rPr>
        <w:t>DERECHOS DEL</w:t>
      </w:r>
      <w:r w:rsidRPr="00A14317">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A14317" w:rsidRDefault="009D58F7" w:rsidP="00917A5E">
      <w:pPr>
        <w:jc w:val="both"/>
        <w:rPr>
          <w:rFonts w:ascii="Verdana" w:eastAsia="Tahoma" w:hAnsi="Verdana" w:cs="Tahoma"/>
          <w:sz w:val="18"/>
          <w:szCs w:val="18"/>
        </w:rPr>
      </w:pPr>
    </w:p>
    <w:p w14:paraId="02392048" w14:textId="33241E0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OCTAVA. – CARGAS Y GRAVÁMENES</w:t>
      </w:r>
    </w:p>
    <w:p w14:paraId="3B5E353C"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A14317"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A14317"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POR SU PARTE,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DECLARA QUE SOBRE LAS ACCIONES Y DERECHOS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A14317" w:rsidRDefault="00917A5E" w:rsidP="00917A5E">
      <w:pPr>
        <w:jc w:val="both"/>
        <w:rPr>
          <w:rFonts w:ascii="Verdana" w:eastAsia="Tahoma" w:hAnsi="Verdana" w:cs="Tahoma"/>
          <w:sz w:val="18"/>
          <w:szCs w:val="18"/>
        </w:rPr>
      </w:pPr>
    </w:p>
    <w:p w14:paraId="489FDC48" w14:textId="7E073B50"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 xml:space="preserve">CLÁUSULA NOVENA. -  GASTOS E IMPUESTOS DE LA </w:t>
      </w:r>
      <w:proofErr w:type="gramStart"/>
      <w:r w:rsidRPr="00A14317">
        <w:rPr>
          <w:rFonts w:ascii="Verdana" w:eastAsia="Tahoma" w:hAnsi="Verdana" w:cs="Tahoma"/>
          <w:b/>
          <w:sz w:val="18"/>
          <w:szCs w:val="18"/>
        </w:rPr>
        <w:t>COMPRA VENTA</w:t>
      </w:r>
      <w:proofErr w:type="gramEnd"/>
      <w:r w:rsidRPr="00A14317">
        <w:rPr>
          <w:rFonts w:ascii="Verdana" w:eastAsia="Tahoma" w:hAnsi="Verdana" w:cs="Tahoma"/>
          <w:b/>
          <w:sz w:val="18"/>
          <w:szCs w:val="18"/>
        </w:rPr>
        <w:t xml:space="preserve"> DE ACCIONES Y DERECHOS.</w:t>
      </w:r>
    </w:p>
    <w:p w14:paraId="3C3BF791"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w:t>
      </w:r>
    </w:p>
    <w:p w14:paraId="725D4985"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A14317"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CORRESPONDE A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EL PAGO POR EL IMPUESTO DE ALCABALA, DE </w:t>
      </w:r>
      <w:r w:rsidRPr="00A14317">
        <w:rPr>
          <w:rFonts w:ascii="Verdana" w:eastAsia="Tahoma" w:hAnsi="Verdana" w:cs="Tahoma"/>
          <w:sz w:val="18"/>
          <w:szCs w:val="18"/>
        </w:rPr>
        <w:t>CORRESPONDER SEGÚN LIQUIDACIÓN DE LA MUNICIPALIDAD PROVINCIAL CORRESPONDIENTE</w:t>
      </w:r>
      <w:r w:rsidRPr="00A14317">
        <w:rPr>
          <w:rFonts w:ascii="Verdana" w:eastAsia="Tahoma" w:hAnsi="Verdana" w:cs="Tahoma"/>
          <w:color w:val="000000"/>
          <w:sz w:val="18"/>
          <w:szCs w:val="18"/>
        </w:rPr>
        <w:t xml:space="preserve">. </w:t>
      </w:r>
    </w:p>
    <w:p w14:paraId="772A6E1E"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A14317"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lastRenderedPageBreak/>
        <w:t xml:space="preserve">LAS PARTES ACUERDAN QUE CUALQUIER TRIBUTO SEA IMPUESTO, CONTRIBUCIÓN, TASA O ARBITRIO AL QUE RESULTE AFECTO EL LOTE, QUE FUESE CREADO CON FECHA POSTERIOR A LA FIRMA DEL PRESENTE CONTRATO, SERÁ DE RESPONSABILIDAD DE QUIEN DISPONGA LA AUTORIDAD Y EN LAS CONDICIONES QUE CORRESPONDA </w:t>
      </w:r>
      <w:proofErr w:type="gramStart"/>
      <w:r w:rsidRPr="00A14317">
        <w:rPr>
          <w:rFonts w:ascii="Verdana" w:eastAsia="Tahoma" w:hAnsi="Verdana" w:cs="Tahoma"/>
          <w:color w:val="000000"/>
          <w:sz w:val="18"/>
          <w:szCs w:val="18"/>
        </w:rPr>
        <w:t>DE ACUERDO A</w:t>
      </w:r>
      <w:proofErr w:type="gramEnd"/>
      <w:r w:rsidRPr="00A14317">
        <w:rPr>
          <w:rFonts w:ascii="Verdana" w:eastAsia="Tahoma" w:hAnsi="Verdana" w:cs="Tahoma"/>
          <w:color w:val="000000"/>
          <w:sz w:val="18"/>
          <w:szCs w:val="18"/>
        </w:rPr>
        <w:t xml:space="preserve"> LA LEY.</w:t>
      </w:r>
    </w:p>
    <w:p w14:paraId="7C9311CC" w14:textId="77777777" w:rsidR="009D58F7" w:rsidRPr="00A14317" w:rsidRDefault="009D58F7" w:rsidP="00917A5E">
      <w:pPr>
        <w:jc w:val="both"/>
        <w:rPr>
          <w:rFonts w:ascii="Verdana" w:eastAsia="Tahoma" w:hAnsi="Verdana" w:cs="Tahoma"/>
          <w:sz w:val="18"/>
          <w:szCs w:val="18"/>
        </w:rPr>
      </w:pPr>
    </w:p>
    <w:p w14:paraId="311EA9CF" w14:textId="0EA2BFFB"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 PREVENCIÓN DE LAVADO DE ACTIVOS Y FINANCIAMIENTO DEL TERRORISMO</w:t>
      </w:r>
    </w:p>
    <w:p w14:paraId="0D9F8DF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EL </w:t>
      </w:r>
      <w:r w:rsidRPr="00A14317">
        <w:rPr>
          <w:rFonts w:ascii="Verdana" w:eastAsia="Tahoma" w:hAnsi="Verdana" w:cs="Tahoma"/>
          <w:b/>
          <w:bCs/>
          <w:color w:val="000000"/>
          <w:sz w:val="18"/>
          <w:szCs w:val="18"/>
        </w:rPr>
        <w:t xml:space="preserve">D. LEG. </w:t>
      </w:r>
      <w:proofErr w:type="spellStart"/>
      <w:r w:rsidRPr="00A14317">
        <w:rPr>
          <w:rFonts w:ascii="Verdana" w:eastAsia="Tahoma" w:hAnsi="Verdana" w:cs="Tahoma"/>
          <w:b/>
          <w:bCs/>
          <w:color w:val="000000"/>
          <w:sz w:val="18"/>
          <w:szCs w:val="18"/>
        </w:rPr>
        <w:t>N°</w:t>
      </w:r>
      <w:proofErr w:type="spellEnd"/>
      <w:r w:rsidRPr="00A14317">
        <w:rPr>
          <w:rFonts w:ascii="Verdana" w:eastAsia="Tahoma" w:hAnsi="Verdana" w:cs="Tahoma"/>
          <w:b/>
          <w:bCs/>
          <w:color w:val="000000"/>
          <w:sz w:val="18"/>
          <w:szCs w:val="18"/>
        </w:rPr>
        <w:t xml:space="preserve"> 1106</w:t>
      </w:r>
      <w:r w:rsidRPr="00A14317">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BAJO JURAMENTO Y BAJO SU RESPONSABILIDAD QUE LOS FONDOS, BIENES O ACTIVOS QUE TRANSFIERE PARA LA ADQUISICIÓN DE </w:t>
      </w:r>
      <w:r w:rsidRPr="00A14317">
        <w:rPr>
          <w:rFonts w:ascii="Verdana" w:eastAsia="Tahoma" w:hAnsi="Verdana" w:cs="Tahoma"/>
          <w:b/>
          <w:bCs/>
          <w:color w:val="000000"/>
          <w:sz w:val="18"/>
          <w:szCs w:val="18"/>
        </w:rPr>
        <w:t>EL LOTE</w:t>
      </w:r>
      <w:r w:rsidRPr="00A14317">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A14317"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ASIMISMO,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A14317"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DECIMO PRIMERA. - CONSENTIMIENTO PARA EL TRATAMIENTO DE DATOS PERSONALES E INFORMACIÓN A TERCEROS</w:t>
      </w:r>
    </w:p>
    <w:p w14:paraId="0A263119" w14:textId="77777777" w:rsidR="009D58F7" w:rsidRPr="00A14317"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A14317"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DE CONFORMIDAD CON LA </w:t>
      </w:r>
      <w:r w:rsidRPr="00A14317">
        <w:rPr>
          <w:rFonts w:ascii="Verdana" w:eastAsia="Tahoma" w:hAnsi="Verdana" w:cs="Tahoma"/>
          <w:b/>
          <w:bCs/>
          <w:color w:val="000000"/>
          <w:sz w:val="18"/>
          <w:szCs w:val="18"/>
        </w:rPr>
        <w:t>LEY N°29733</w:t>
      </w:r>
      <w:r w:rsidRPr="00A14317">
        <w:rPr>
          <w:rFonts w:ascii="Verdana" w:eastAsia="Tahoma" w:hAnsi="Verdana" w:cs="Tahoma"/>
          <w:color w:val="000000"/>
          <w:sz w:val="18"/>
          <w:szCs w:val="18"/>
        </w:rPr>
        <w:t xml:space="preserve"> - LEY DE PROTECCIÓN DE DATOS PERSONALES Y SU REGLAMENTO APROBADO MEDIANTE </w:t>
      </w:r>
      <w:r w:rsidRPr="00A14317">
        <w:rPr>
          <w:rFonts w:ascii="Verdana" w:eastAsia="Tahoma" w:hAnsi="Verdana" w:cs="Tahoma"/>
          <w:b/>
          <w:bCs/>
          <w:color w:val="000000"/>
          <w:sz w:val="18"/>
          <w:szCs w:val="18"/>
        </w:rPr>
        <w:t>D.S. 003- 2013-JUS</w:t>
      </w:r>
      <w:r w:rsidRPr="00A14317">
        <w:rPr>
          <w:rFonts w:ascii="Verdana" w:eastAsia="Tahoma" w:hAnsi="Verdana" w:cs="Tahoma"/>
          <w:color w:val="000000"/>
          <w:sz w:val="18"/>
          <w:szCs w:val="18"/>
        </w:rPr>
        <w:t xml:space="preserv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AUTORIZA 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A14317">
        <w:rPr>
          <w:rFonts w:ascii="Verdana" w:eastAsia="Tahoma" w:hAnsi="Verdana" w:cs="Tahoma"/>
          <w:b/>
          <w:bCs/>
          <w:i/>
          <w:iCs/>
          <w:color w:val="000000"/>
          <w:sz w:val="18"/>
          <w:szCs w:val="18"/>
          <w:u w:val="single"/>
        </w:rPr>
        <w:t>DATOSPERSONALES@AYBARSAC.COM</w:t>
      </w:r>
      <w:r w:rsidRPr="00A14317">
        <w:rPr>
          <w:rFonts w:ascii="Verdana" w:eastAsia="Tahoma" w:hAnsi="Verdana" w:cs="Tahoma"/>
          <w:color w:val="000000"/>
          <w:sz w:val="18"/>
          <w:szCs w:val="18"/>
        </w:rPr>
        <w:t xml:space="preserve">, O DE FORMA PRESENCIAL EN LA OFICINA ADMINISTRATIVA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ADJUNTANDO EN CUALQUIER CASO UNA COPIA DEL DNI. </w:t>
      </w:r>
    </w:p>
    <w:p w14:paraId="19148F6D"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A14317"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PROPORCIONAR INFORMACIÓN CONFORME A LA LEY APLICABLE, RELATIVA A TODO INCUMPLIMIENTO DE OBLIGACIONES QUE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w:t>
      </w:r>
    </w:p>
    <w:p w14:paraId="457D64DC" w14:textId="77777777" w:rsidR="00917A5E" w:rsidRPr="00A14317"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A14317"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QUEDA AUTORIZADO A VERIFICAR LA INFORMACIÓN PROPORCIONADA POR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SOBRE OPERACIONES FINANCIERAS REALIZADAS EN EL SISTEMA FINANCIERO.</w:t>
      </w:r>
    </w:p>
    <w:p w14:paraId="5D4BAE60" w14:textId="77777777" w:rsidR="00917A5E" w:rsidRPr="00A14317" w:rsidRDefault="00917A5E" w:rsidP="00917A5E">
      <w:pPr>
        <w:jc w:val="both"/>
        <w:rPr>
          <w:rFonts w:ascii="Verdana" w:eastAsia="Tahoma" w:hAnsi="Verdana" w:cs="Tahoma"/>
          <w:sz w:val="18"/>
          <w:szCs w:val="18"/>
        </w:rPr>
      </w:pPr>
    </w:p>
    <w:p w14:paraId="31A8F54A" w14:textId="5E711781"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SEGUNDA. – NOTIFICACIONES Y COMUNICACIÓN ENTRE LAS PARTES</w:t>
      </w:r>
    </w:p>
    <w:p w14:paraId="39D6E8A8" w14:textId="77777777" w:rsidR="009D58F7" w:rsidRPr="00A14317" w:rsidRDefault="009D58F7" w:rsidP="00917A5E">
      <w:pPr>
        <w:ind w:left="567" w:hanging="567"/>
        <w:jc w:val="both"/>
        <w:rPr>
          <w:rFonts w:ascii="Verdana" w:eastAsia="Tahoma" w:hAnsi="Verdana" w:cs="Tahoma"/>
          <w:sz w:val="18"/>
          <w:szCs w:val="18"/>
        </w:rPr>
      </w:pPr>
    </w:p>
    <w:p w14:paraId="46CCDF5B" w14:textId="77777777" w:rsidR="009D58F7" w:rsidRPr="00A14317"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PARA TODOS LOS EFECTOS INDICADOS EN ESTE CONTRATO,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A14317"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w:t>
      </w:r>
    </w:p>
    <w:p w14:paraId="4A85209F"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ACEPTA QUE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A14317">
        <w:rPr>
          <w:rFonts w:ascii="Verdana" w:eastAsia="Tahoma" w:hAnsi="Verdana" w:cs="Tahoma"/>
          <w:b/>
          <w:bCs/>
          <w:color w:val="000000"/>
          <w:sz w:val="18"/>
          <w:szCs w:val="18"/>
        </w:rPr>
        <w:t>ANEXO 1 – INFORMACIÓN GENERAL</w:t>
      </w:r>
      <w:r w:rsidRPr="00A14317">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A14317"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A14317"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A14317" w:rsidRDefault="009D58F7" w:rsidP="00917A5E">
      <w:pPr>
        <w:jc w:val="both"/>
        <w:rPr>
          <w:rFonts w:ascii="Verdana" w:eastAsia="Tahoma" w:hAnsi="Verdana" w:cs="Tahoma"/>
          <w:sz w:val="18"/>
          <w:szCs w:val="18"/>
        </w:rPr>
      </w:pPr>
    </w:p>
    <w:p w14:paraId="6442F1B6" w14:textId="77777777" w:rsidR="00057EFA" w:rsidRPr="00A14317" w:rsidRDefault="00057EFA" w:rsidP="00917A5E">
      <w:pPr>
        <w:jc w:val="both"/>
        <w:rPr>
          <w:rFonts w:ascii="Verdana" w:eastAsia="Tahoma" w:hAnsi="Verdana" w:cs="Tahoma"/>
          <w:sz w:val="18"/>
          <w:szCs w:val="18"/>
        </w:rPr>
      </w:pPr>
    </w:p>
    <w:p w14:paraId="20D612A2" w14:textId="752C6D6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TERCERA. - SOLUCIONES DE CONTROVERSIAS</w:t>
      </w:r>
    </w:p>
    <w:p w14:paraId="15210393" w14:textId="77777777" w:rsidR="009D58F7" w:rsidRPr="00A14317"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A14317">
        <w:rPr>
          <w:rFonts w:ascii="Verdana" w:eastAsia="Tahoma" w:hAnsi="Verdana" w:cs="Tahoma"/>
          <w:sz w:val="18"/>
          <w:szCs w:val="18"/>
        </w:rPr>
        <w:t>DIÁLOGO</w:t>
      </w:r>
      <w:r w:rsidRPr="00A14317">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A14317"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A14317"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EL IMPROBABLE CASO DE QUE </w:t>
      </w: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A14317" w:rsidRDefault="009D58F7" w:rsidP="00917A5E">
      <w:pPr>
        <w:jc w:val="both"/>
        <w:rPr>
          <w:rFonts w:ascii="Verdana" w:eastAsia="Tahoma" w:hAnsi="Verdana" w:cs="Tahoma"/>
          <w:sz w:val="18"/>
          <w:szCs w:val="18"/>
        </w:rPr>
      </w:pPr>
    </w:p>
    <w:p w14:paraId="5E2EFD88" w14:textId="0AECC6C5"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CLAUSULA DÉCIMA CUARTA. – PODER ESPECIAL</w:t>
      </w:r>
    </w:p>
    <w:p w14:paraId="4BC1388D" w14:textId="77777777" w:rsidR="009D58F7" w:rsidRPr="00A14317" w:rsidRDefault="009D58F7" w:rsidP="00917A5E">
      <w:pPr>
        <w:jc w:val="both"/>
        <w:rPr>
          <w:rFonts w:ascii="Verdana" w:eastAsia="Tahoma" w:hAnsi="Verdana" w:cs="Tahoma"/>
          <w:sz w:val="18"/>
          <w:szCs w:val="18"/>
        </w:rPr>
      </w:pPr>
    </w:p>
    <w:p w14:paraId="4EA35383" w14:textId="4FCF7CB8" w:rsidR="009D58F7"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bCs/>
          <w:color w:val="000000"/>
          <w:sz w:val="18"/>
          <w:szCs w:val="18"/>
        </w:rPr>
        <w:t>LAS PARTES</w:t>
      </w:r>
      <w:r w:rsidRPr="00A14317">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A14317"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A14317"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color w:val="000000"/>
          <w:sz w:val="18"/>
          <w:szCs w:val="18"/>
        </w:rPr>
        <w:t xml:space="preserve">EN ESE SENTIDO, </w:t>
      </w: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SE COMPROMETE A OTORGAR PODER ESPECIAL A FAVOR DE QUIEN </w:t>
      </w:r>
      <w:r w:rsidRPr="00A14317">
        <w:rPr>
          <w:rFonts w:ascii="Verdana" w:eastAsia="Tahoma" w:hAnsi="Verdana" w:cs="Tahoma"/>
          <w:b/>
          <w:bCs/>
          <w:color w:val="000000"/>
          <w:sz w:val="18"/>
          <w:szCs w:val="18"/>
        </w:rPr>
        <w:t>EL VENDEDOR</w:t>
      </w:r>
      <w:r w:rsidRPr="00A14317">
        <w:rPr>
          <w:rFonts w:ascii="Verdana" w:eastAsia="Tahoma" w:hAnsi="Verdana" w:cs="Tahoma"/>
          <w:color w:val="000000"/>
          <w:sz w:val="18"/>
          <w:szCs w:val="18"/>
        </w:rPr>
        <w:t xml:space="preserve"> ASIGNE, A QUIEN EN ADELANTE SE LE DOMINARA EL APODERADO, PARA QUE, EN NOMBRE Y REPRESENTACIÓN DE </w:t>
      </w:r>
      <w:r w:rsidRPr="00A14317">
        <w:rPr>
          <w:rFonts w:ascii="Verdana" w:eastAsia="Tahoma" w:hAnsi="Verdana" w:cs="Tahoma"/>
          <w:b/>
          <w:bCs/>
          <w:color w:val="000000"/>
          <w:sz w:val="18"/>
          <w:szCs w:val="18"/>
        </w:rPr>
        <w:t>EL COMPRADOR</w:t>
      </w:r>
      <w:r w:rsidRPr="00A14317">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A14317">
        <w:rPr>
          <w:rFonts w:ascii="Verdana" w:eastAsia="Tahoma" w:hAnsi="Verdana" w:cs="Tahoma"/>
          <w:b/>
          <w:bCs/>
          <w:color w:val="000000"/>
          <w:sz w:val="18"/>
          <w:szCs w:val="18"/>
        </w:rPr>
        <w:t>EL INMUEBLE</w:t>
      </w:r>
      <w:r w:rsidRPr="00A14317">
        <w:rPr>
          <w:rFonts w:ascii="Verdana" w:eastAsia="Tahoma" w:hAnsi="Verdana" w:cs="Tahoma"/>
          <w:color w:val="000000"/>
          <w:sz w:val="18"/>
          <w:szCs w:val="18"/>
        </w:rPr>
        <w:t>.</w:t>
      </w:r>
    </w:p>
    <w:p w14:paraId="459C77AB" w14:textId="77777777" w:rsidR="00D60F56" w:rsidRPr="00A14317"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A14317" w:rsidRDefault="00D863D3" w:rsidP="00917A5E">
      <w:pPr>
        <w:jc w:val="both"/>
        <w:rPr>
          <w:rFonts w:ascii="Verdana" w:eastAsia="Tahoma" w:hAnsi="Verdana" w:cs="Tahoma"/>
          <w:b/>
          <w:sz w:val="18"/>
          <w:szCs w:val="18"/>
        </w:rPr>
      </w:pPr>
      <w:r w:rsidRPr="00A14317">
        <w:rPr>
          <w:rFonts w:ascii="Verdana" w:eastAsia="Tahoma" w:hAnsi="Verdana" w:cs="Tahoma"/>
          <w:b/>
          <w:sz w:val="18"/>
          <w:szCs w:val="18"/>
        </w:rPr>
        <w:t>CLÁUSULA DÉCIMA QUINTA. – DE LOS ANEXOS</w:t>
      </w:r>
    </w:p>
    <w:p w14:paraId="411B9626" w14:textId="77777777" w:rsidR="009D58F7" w:rsidRPr="00A14317"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A14317"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A14317">
        <w:rPr>
          <w:rFonts w:ascii="Verdana" w:eastAsia="Tahoma" w:hAnsi="Verdana" w:cs="Tahoma"/>
          <w:b/>
          <w:color w:val="000000"/>
          <w:sz w:val="18"/>
          <w:szCs w:val="18"/>
        </w:rPr>
        <w:t>EL COMPRADOR</w:t>
      </w:r>
      <w:r w:rsidRPr="00A14317">
        <w:rPr>
          <w:rFonts w:ascii="Verdana" w:eastAsia="Tahoma" w:hAnsi="Verdana" w:cs="Tahoma"/>
          <w:color w:val="000000"/>
          <w:sz w:val="18"/>
          <w:szCs w:val="18"/>
        </w:rPr>
        <w:t xml:space="preserve"> DECLARA HABER RECIBIDO DE </w:t>
      </w:r>
      <w:r w:rsidRPr="00A14317">
        <w:rPr>
          <w:rFonts w:ascii="Verdana" w:eastAsia="Tahoma" w:hAnsi="Verdana" w:cs="Tahoma"/>
          <w:b/>
          <w:color w:val="000000"/>
          <w:sz w:val="18"/>
          <w:szCs w:val="18"/>
        </w:rPr>
        <w:t>EL VENDEDOR</w:t>
      </w:r>
      <w:r w:rsidRPr="00A14317">
        <w:rPr>
          <w:rFonts w:ascii="Verdana" w:eastAsia="Tahoma" w:hAnsi="Verdana" w:cs="Tahoma"/>
          <w:color w:val="000000"/>
          <w:sz w:val="18"/>
          <w:szCs w:val="18"/>
        </w:rPr>
        <w:t xml:space="preserve"> LOS SIGUIENTES ANEXOS:</w:t>
      </w:r>
    </w:p>
    <w:p w14:paraId="14F6D2A1" w14:textId="77777777" w:rsidR="009D58F7" w:rsidRPr="00A14317"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 - INFORMACIÓN GENERAL</w:t>
      </w:r>
    </w:p>
    <w:p w14:paraId="4D1AEE7F" w14:textId="06F0F4D9" w:rsidR="009D58F7" w:rsidRPr="00A14317"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A14317">
        <w:rPr>
          <w:rFonts w:ascii="Verdana" w:eastAsia="Tahoma" w:hAnsi="Verdana" w:cs="Tahoma"/>
          <w:b/>
          <w:bCs/>
          <w:color w:val="000000"/>
          <w:sz w:val="18"/>
          <w:szCs w:val="18"/>
        </w:rPr>
        <w:t>ANEXO I</w:t>
      </w:r>
      <w:r w:rsidRPr="00A14317">
        <w:rPr>
          <w:rFonts w:ascii="Verdana" w:eastAsia="Tahoma" w:hAnsi="Verdana" w:cs="Tahoma"/>
          <w:b/>
          <w:bCs/>
          <w:sz w:val="18"/>
          <w:szCs w:val="18"/>
        </w:rPr>
        <w:t>I</w:t>
      </w:r>
      <w:r w:rsidRPr="00A14317">
        <w:rPr>
          <w:rFonts w:ascii="Verdana" w:eastAsia="Tahoma" w:hAnsi="Verdana" w:cs="Tahoma"/>
          <w:b/>
          <w:bCs/>
          <w:color w:val="000000"/>
          <w:sz w:val="18"/>
          <w:szCs w:val="18"/>
        </w:rPr>
        <w:t xml:space="preserve"> - INFORMATIVO</w:t>
      </w:r>
    </w:p>
    <w:p w14:paraId="1D3C4F5D" w14:textId="77777777" w:rsidR="009D58F7" w:rsidRPr="00A14317" w:rsidRDefault="009D58F7" w:rsidP="00917A5E">
      <w:pPr>
        <w:jc w:val="both"/>
        <w:rPr>
          <w:rFonts w:ascii="Verdana" w:eastAsia="Tahoma" w:hAnsi="Verdana" w:cs="Tahoma"/>
          <w:sz w:val="18"/>
          <w:szCs w:val="18"/>
        </w:rPr>
      </w:pPr>
    </w:p>
    <w:p w14:paraId="2DBD525E" w14:textId="30A2A62D" w:rsidR="009D58F7" w:rsidRPr="00A14317" w:rsidRDefault="00D863D3" w:rsidP="00917A5E">
      <w:pPr>
        <w:jc w:val="both"/>
        <w:rPr>
          <w:rFonts w:ascii="Verdana" w:eastAsia="Tahoma" w:hAnsi="Verdana" w:cs="Tahoma"/>
          <w:noProof/>
          <w:sz w:val="18"/>
          <w:szCs w:val="18"/>
          <w:lang w:val="es-PE"/>
        </w:rPr>
      </w:pPr>
      <w:r w:rsidRPr="00A14317">
        <w:rPr>
          <w:rFonts w:ascii="Verdana" w:eastAsia="Tahoma" w:hAnsi="Verdana" w:cs="Tahoma"/>
          <w:sz w:val="18"/>
          <w:szCs w:val="18"/>
        </w:rPr>
        <w:t xml:space="preserve">EN SEÑAL DE CONFORMIDAD LAS PARTES SUSCRIBEN ESTE DOCUMENTO POR DUPLICADO EN LA CIUDAD DE </w:t>
      </w:r>
      <w:r w:rsidR="00015CD3" w:rsidRPr="00A14317">
        <w:rPr>
          <w:rFonts w:ascii="Verdana" w:eastAsia="Tahoma" w:hAnsi="Verdana" w:cs="Tahoma"/>
          <w:noProof/>
          <w:sz w:val="18"/>
          <w:szCs w:val="18"/>
        </w:rPr>
        <w:t>{</w:t>
      </w:r>
      <w:r w:rsidR="00015CD3" w:rsidRPr="00A14317">
        <w:rPr>
          <w:rFonts w:ascii="Verdana" w:eastAsia="Tahoma" w:hAnsi="Verdana" w:cs="Tahoma"/>
          <w:noProof/>
          <w:sz w:val="18"/>
          <w:szCs w:val="18"/>
          <w:lang w:val="es-PE"/>
        </w:rPr>
        <w:t>fechaFormatoLegal</w:t>
      </w:r>
      <w:r w:rsidR="00015CD3" w:rsidRPr="00A14317">
        <w:rPr>
          <w:rFonts w:ascii="Verdana" w:eastAsia="Tahoma" w:hAnsi="Verdana" w:cs="Tahoma"/>
          <w:noProof/>
          <w:sz w:val="18"/>
          <w:szCs w:val="18"/>
        </w:rPr>
        <w:t>}</w:t>
      </w:r>
    </w:p>
    <w:p w14:paraId="530DA0BC" w14:textId="77777777" w:rsidR="009D58F7" w:rsidRPr="00A14317" w:rsidRDefault="009D58F7" w:rsidP="00917A5E">
      <w:pPr>
        <w:jc w:val="both"/>
        <w:rPr>
          <w:rFonts w:ascii="Verdana" w:eastAsia="Tahoma" w:hAnsi="Verdana" w:cs="Tahoma"/>
          <w:sz w:val="18"/>
          <w:szCs w:val="18"/>
        </w:rPr>
      </w:pPr>
    </w:p>
    <w:p w14:paraId="4CDC3C2A" w14:textId="77777777" w:rsidR="009D58F7" w:rsidRPr="00A14317" w:rsidRDefault="009D58F7" w:rsidP="00917A5E">
      <w:pPr>
        <w:jc w:val="both"/>
        <w:rPr>
          <w:rFonts w:ascii="Verdana" w:eastAsia="Tahoma" w:hAnsi="Verdana" w:cs="Tahoma"/>
          <w:sz w:val="18"/>
          <w:szCs w:val="18"/>
        </w:rPr>
      </w:pPr>
    </w:p>
    <w:p w14:paraId="65FDF266" w14:textId="536485A0" w:rsidR="00237149" w:rsidRPr="00A14317" w:rsidRDefault="00237149" w:rsidP="00917A5E">
      <w:pPr>
        <w:rPr>
          <w:rFonts w:ascii="Verdana" w:hAnsi="Verdana"/>
          <w:sz w:val="18"/>
          <w:szCs w:val="18"/>
        </w:rPr>
      </w:pPr>
    </w:p>
    <w:p w14:paraId="526727F6" w14:textId="5A74E43A" w:rsidR="00057EFA" w:rsidRPr="00A14317" w:rsidRDefault="00057EFA" w:rsidP="00917A5E">
      <w:pPr>
        <w:rPr>
          <w:rFonts w:ascii="Verdana" w:hAnsi="Verdana"/>
          <w:sz w:val="18"/>
          <w:szCs w:val="18"/>
        </w:rPr>
      </w:pPr>
    </w:p>
    <w:p w14:paraId="5164796F" w14:textId="1693748A" w:rsidR="00057EFA" w:rsidRPr="00A14317" w:rsidRDefault="00057EFA" w:rsidP="00917A5E">
      <w:pPr>
        <w:rPr>
          <w:rFonts w:ascii="Verdana" w:hAnsi="Verdana"/>
          <w:sz w:val="18"/>
          <w:szCs w:val="18"/>
        </w:rPr>
      </w:pPr>
    </w:p>
    <w:p w14:paraId="31EA841C" w14:textId="0CDB05EF" w:rsidR="00057EFA" w:rsidRPr="00A14317" w:rsidRDefault="00057EFA" w:rsidP="00917A5E">
      <w:pPr>
        <w:rPr>
          <w:rFonts w:ascii="Verdana" w:hAnsi="Verdana"/>
          <w:sz w:val="18"/>
          <w:szCs w:val="18"/>
        </w:rPr>
      </w:pPr>
    </w:p>
    <w:p w14:paraId="497F5A8B" w14:textId="77777777" w:rsidR="00057EFA" w:rsidRPr="00A14317" w:rsidRDefault="00057EFA" w:rsidP="00917A5E">
      <w:pPr>
        <w:rPr>
          <w:rFonts w:ascii="Verdana" w:hAnsi="Verdana"/>
          <w:sz w:val="18"/>
          <w:szCs w:val="18"/>
        </w:rPr>
      </w:pPr>
    </w:p>
    <w:p w14:paraId="7241CC70" w14:textId="614CD2D5" w:rsidR="00057EFA" w:rsidRPr="00A14317" w:rsidRDefault="00057EFA" w:rsidP="00917A5E">
      <w:pPr>
        <w:rPr>
          <w:rFonts w:ascii="Verdana" w:hAnsi="Verdana"/>
          <w:sz w:val="18"/>
          <w:szCs w:val="18"/>
        </w:rPr>
      </w:pPr>
    </w:p>
    <w:p w14:paraId="5B410FD1" w14:textId="6A08A7FB" w:rsidR="00057EFA" w:rsidRPr="00A14317"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39462775" w14:textId="77777777" w:rsidTr="002E3EB1">
        <w:trPr>
          <w:trHeight w:val="266"/>
          <w:jc w:val="center"/>
        </w:trPr>
        <w:tc>
          <w:tcPr>
            <w:tcW w:w="2835" w:type="dxa"/>
          </w:tcPr>
          <w:p w14:paraId="5634758B"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358E2871"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68489FE4" w14:textId="77777777" w:rsidR="0092507A" w:rsidRPr="00A14317" w:rsidRDefault="0092507A" w:rsidP="00917A5E">
      <w:pPr>
        <w:rPr>
          <w:rFonts w:ascii="Verdana" w:hAnsi="Verdana"/>
          <w:sz w:val="18"/>
          <w:szCs w:val="18"/>
        </w:rPr>
      </w:pPr>
    </w:p>
    <w:p w14:paraId="58E4190F" w14:textId="77777777" w:rsidR="00930AB1" w:rsidRPr="00A14317" w:rsidRDefault="00930AB1" w:rsidP="00930AB1">
      <w:pPr>
        <w:spacing w:before="4" w:after="4"/>
        <w:rPr>
          <w:rFonts w:ascii="Verdana" w:hAnsi="Verdana"/>
          <w:sz w:val="18"/>
          <w:szCs w:val="18"/>
        </w:rPr>
      </w:pPr>
    </w:p>
    <w:p w14:paraId="186563CA" w14:textId="77777777" w:rsidR="0092507A" w:rsidRPr="00A14317" w:rsidRDefault="0092507A" w:rsidP="00930AB1">
      <w:pPr>
        <w:spacing w:before="4" w:after="4"/>
        <w:rPr>
          <w:rFonts w:ascii="Verdana" w:hAnsi="Verdana"/>
          <w:sz w:val="18"/>
          <w:szCs w:val="18"/>
        </w:rPr>
      </w:pPr>
    </w:p>
    <w:p w14:paraId="34E414F1" w14:textId="77777777" w:rsidR="00930AB1" w:rsidRPr="00A14317" w:rsidRDefault="00930AB1" w:rsidP="00930AB1">
      <w:pPr>
        <w:spacing w:before="4" w:after="4"/>
        <w:rPr>
          <w:rFonts w:ascii="Verdana" w:hAnsi="Verdana"/>
          <w:sz w:val="18"/>
          <w:szCs w:val="18"/>
        </w:rPr>
      </w:pPr>
    </w:p>
    <w:p w14:paraId="760AA7DE" w14:textId="77777777" w:rsidR="00015CD3" w:rsidRPr="00A14317" w:rsidRDefault="00015CD3" w:rsidP="00930AB1">
      <w:pPr>
        <w:spacing w:before="4" w:after="4"/>
        <w:rPr>
          <w:rFonts w:ascii="Verdana" w:hAnsi="Verdana"/>
          <w:sz w:val="18"/>
          <w:szCs w:val="18"/>
        </w:rPr>
      </w:pPr>
    </w:p>
    <w:p w14:paraId="7D26D6AA" w14:textId="77777777" w:rsidR="00015CD3" w:rsidRPr="00A14317" w:rsidRDefault="00015CD3" w:rsidP="00930AB1">
      <w:pPr>
        <w:spacing w:before="4" w:after="4"/>
        <w:rPr>
          <w:rFonts w:ascii="Verdana" w:hAnsi="Verdana"/>
          <w:sz w:val="18"/>
          <w:szCs w:val="18"/>
        </w:rPr>
      </w:pPr>
    </w:p>
    <w:p w14:paraId="46365A5B" w14:textId="77777777" w:rsidR="00015CD3" w:rsidRPr="00A14317" w:rsidRDefault="00015CD3" w:rsidP="00930AB1">
      <w:pPr>
        <w:spacing w:before="4" w:after="4"/>
        <w:rPr>
          <w:rFonts w:ascii="Verdana" w:hAnsi="Verdana"/>
          <w:sz w:val="18"/>
          <w:szCs w:val="18"/>
        </w:rPr>
      </w:pPr>
    </w:p>
    <w:p w14:paraId="48102DD7" w14:textId="77777777" w:rsidR="00015CD3" w:rsidRPr="00A14317" w:rsidRDefault="00015CD3" w:rsidP="00930AB1">
      <w:pPr>
        <w:spacing w:before="4" w:after="4"/>
        <w:rPr>
          <w:rFonts w:ascii="Verdana" w:hAnsi="Verdana"/>
          <w:sz w:val="18"/>
          <w:szCs w:val="18"/>
        </w:rPr>
      </w:pPr>
    </w:p>
    <w:p w14:paraId="44BD6F2E" w14:textId="77777777" w:rsidR="00015CD3" w:rsidRPr="00A14317" w:rsidRDefault="00015CD3" w:rsidP="00930AB1">
      <w:pPr>
        <w:spacing w:before="4" w:after="4"/>
        <w:rPr>
          <w:rFonts w:ascii="Verdana" w:hAnsi="Verdana"/>
          <w:sz w:val="18"/>
          <w:szCs w:val="18"/>
        </w:rPr>
      </w:pPr>
    </w:p>
    <w:p w14:paraId="0439BF83" w14:textId="77777777" w:rsidR="00015CD3" w:rsidRPr="00A14317" w:rsidRDefault="00015CD3" w:rsidP="00930AB1">
      <w:pPr>
        <w:spacing w:before="4" w:after="4"/>
        <w:rPr>
          <w:rFonts w:ascii="Verdana" w:hAnsi="Verdana"/>
          <w:sz w:val="18"/>
          <w:szCs w:val="18"/>
        </w:rPr>
      </w:pPr>
    </w:p>
    <w:p w14:paraId="34DAABF7" w14:textId="77777777" w:rsidR="00015CD3" w:rsidRPr="00A14317" w:rsidRDefault="00015CD3" w:rsidP="00930AB1">
      <w:pPr>
        <w:spacing w:before="4" w:after="4"/>
        <w:rPr>
          <w:rFonts w:ascii="Verdana" w:hAnsi="Verdana"/>
          <w:sz w:val="18"/>
          <w:szCs w:val="18"/>
        </w:rPr>
      </w:pPr>
    </w:p>
    <w:p w14:paraId="644B8942" w14:textId="77777777" w:rsidR="00015CD3" w:rsidRPr="00A14317" w:rsidRDefault="00015CD3" w:rsidP="00930AB1">
      <w:pPr>
        <w:spacing w:before="4" w:after="4"/>
        <w:rPr>
          <w:rFonts w:ascii="Verdana" w:hAnsi="Verdana"/>
          <w:sz w:val="18"/>
          <w:szCs w:val="18"/>
        </w:rPr>
      </w:pPr>
    </w:p>
    <w:p w14:paraId="0ED627BF" w14:textId="77777777" w:rsidR="00015CD3" w:rsidRPr="00A14317" w:rsidRDefault="00015CD3" w:rsidP="00930AB1">
      <w:pPr>
        <w:spacing w:before="4" w:after="4"/>
        <w:rPr>
          <w:rFonts w:ascii="Verdana" w:hAnsi="Verdana"/>
          <w:sz w:val="18"/>
          <w:szCs w:val="18"/>
        </w:rPr>
      </w:pPr>
    </w:p>
    <w:p w14:paraId="745803F2" w14:textId="77777777" w:rsidR="00015CD3" w:rsidRPr="00A14317" w:rsidRDefault="00015CD3" w:rsidP="00930AB1">
      <w:pPr>
        <w:spacing w:before="4" w:after="4"/>
        <w:rPr>
          <w:rFonts w:ascii="Verdana" w:hAnsi="Verdana"/>
          <w:sz w:val="18"/>
          <w:szCs w:val="18"/>
        </w:rPr>
      </w:pPr>
    </w:p>
    <w:p w14:paraId="5D0FB7AE" w14:textId="77777777" w:rsidR="00015CD3" w:rsidRPr="00A14317" w:rsidRDefault="00015CD3" w:rsidP="00930AB1">
      <w:pPr>
        <w:spacing w:before="4" w:after="4"/>
        <w:rPr>
          <w:rFonts w:ascii="Verdana" w:hAnsi="Verdana"/>
          <w:sz w:val="18"/>
          <w:szCs w:val="18"/>
        </w:rPr>
      </w:pPr>
    </w:p>
    <w:p w14:paraId="76566F6C" w14:textId="77777777" w:rsidR="00015CD3" w:rsidRPr="00A14317" w:rsidRDefault="00015CD3" w:rsidP="00930AB1">
      <w:pPr>
        <w:spacing w:before="4" w:after="4"/>
        <w:rPr>
          <w:rFonts w:ascii="Verdana" w:hAnsi="Verdana"/>
          <w:sz w:val="18"/>
          <w:szCs w:val="18"/>
        </w:rPr>
      </w:pPr>
    </w:p>
    <w:p w14:paraId="54149959" w14:textId="77777777" w:rsidR="00015CD3" w:rsidRPr="00A14317" w:rsidRDefault="00015CD3" w:rsidP="00930AB1">
      <w:pPr>
        <w:spacing w:before="4" w:after="4"/>
        <w:rPr>
          <w:rFonts w:ascii="Verdana" w:hAnsi="Verdana"/>
          <w:sz w:val="18"/>
          <w:szCs w:val="18"/>
        </w:rPr>
      </w:pPr>
    </w:p>
    <w:p w14:paraId="384DA9D8" w14:textId="77777777" w:rsidR="00015CD3" w:rsidRPr="00A14317" w:rsidRDefault="00015CD3" w:rsidP="00930AB1">
      <w:pPr>
        <w:spacing w:before="4" w:after="4"/>
        <w:rPr>
          <w:rFonts w:ascii="Verdana" w:hAnsi="Verdana"/>
          <w:sz w:val="18"/>
          <w:szCs w:val="18"/>
        </w:rPr>
      </w:pPr>
    </w:p>
    <w:p w14:paraId="52B72FD1" w14:textId="77777777" w:rsidR="00015CD3" w:rsidRPr="00A14317" w:rsidRDefault="00015CD3" w:rsidP="00930AB1">
      <w:pPr>
        <w:spacing w:before="4" w:after="4"/>
        <w:rPr>
          <w:rFonts w:ascii="Verdana" w:hAnsi="Verdana"/>
          <w:sz w:val="18"/>
          <w:szCs w:val="18"/>
        </w:rPr>
      </w:pPr>
    </w:p>
    <w:p w14:paraId="4D23C893" w14:textId="77777777" w:rsidR="00015CD3" w:rsidRPr="00A14317" w:rsidRDefault="00015CD3" w:rsidP="00930AB1">
      <w:pPr>
        <w:spacing w:before="4" w:after="4"/>
        <w:rPr>
          <w:rFonts w:ascii="Verdana" w:hAnsi="Verdana"/>
          <w:sz w:val="18"/>
          <w:szCs w:val="18"/>
        </w:rPr>
      </w:pPr>
    </w:p>
    <w:p w14:paraId="5AF5BE04" w14:textId="77777777" w:rsidR="00015CD3" w:rsidRPr="00A14317" w:rsidRDefault="00015CD3" w:rsidP="00930AB1">
      <w:pPr>
        <w:spacing w:before="4" w:after="4"/>
        <w:rPr>
          <w:rFonts w:ascii="Verdana" w:hAnsi="Verdana"/>
          <w:sz w:val="18"/>
          <w:szCs w:val="18"/>
        </w:rPr>
      </w:pPr>
    </w:p>
    <w:p w14:paraId="0CB750B5" w14:textId="77777777" w:rsidR="00015CD3" w:rsidRPr="00A14317" w:rsidRDefault="00015CD3" w:rsidP="00930AB1">
      <w:pPr>
        <w:spacing w:before="4" w:after="4"/>
        <w:rPr>
          <w:rFonts w:ascii="Verdana" w:hAnsi="Verdana"/>
          <w:sz w:val="18"/>
          <w:szCs w:val="18"/>
        </w:rPr>
      </w:pPr>
    </w:p>
    <w:p w14:paraId="6672425C" w14:textId="77777777" w:rsidR="00015CD3" w:rsidRPr="00A14317" w:rsidRDefault="00015CD3" w:rsidP="00930AB1">
      <w:pPr>
        <w:spacing w:before="4" w:after="4"/>
        <w:rPr>
          <w:rFonts w:ascii="Verdana" w:hAnsi="Verdana"/>
          <w:sz w:val="18"/>
          <w:szCs w:val="18"/>
        </w:rPr>
      </w:pPr>
    </w:p>
    <w:p w14:paraId="7203D263" w14:textId="77777777" w:rsidR="00015CD3" w:rsidRPr="00A14317" w:rsidRDefault="00015CD3" w:rsidP="00930AB1">
      <w:pPr>
        <w:spacing w:before="4" w:after="4"/>
        <w:rPr>
          <w:rFonts w:ascii="Verdana" w:hAnsi="Verdana"/>
          <w:sz w:val="18"/>
          <w:szCs w:val="18"/>
        </w:rPr>
      </w:pPr>
    </w:p>
    <w:p w14:paraId="183AC32F" w14:textId="77777777" w:rsidR="00015CD3" w:rsidRPr="00A14317" w:rsidRDefault="00015CD3" w:rsidP="00930AB1">
      <w:pPr>
        <w:spacing w:before="4" w:after="4"/>
        <w:rPr>
          <w:rFonts w:ascii="Verdana" w:hAnsi="Verdana"/>
          <w:sz w:val="18"/>
          <w:szCs w:val="18"/>
        </w:rPr>
      </w:pPr>
    </w:p>
    <w:p w14:paraId="4808CC73" w14:textId="77777777" w:rsidR="00015CD3" w:rsidRPr="00A14317" w:rsidRDefault="00015CD3" w:rsidP="00930AB1">
      <w:pPr>
        <w:spacing w:before="4" w:after="4"/>
        <w:rPr>
          <w:rFonts w:ascii="Verdana" w:hAnsi="Verdana"/>
          <w:sz w:val="18"/>
          <w:szCs w:val="18"/>
        </w:rPr>
      </w:pPr>
    </w:p>
    <w:p w14:paraId="2EFEDD33" w14:textId="77777777" w:rsidR="00015CD3" w:rsidRPr="00A14317" w:rsidRDefault="00015CD3" w:rsidP="00930AB1">
      <w:pPr>
        <w:spacing w:before="4" w:after="4"/>
        <w:rPr>
          <w:rFonts w:ascii="Verdana" w:hAnsi="Verdana"/>
          <w:sz w:val="18"/>
          <w:szCs w:val="18"/>
        </w:rPr>
      </w:pPr>
    </w:p>
    <w:p w14:paraId="6C6BAB00" w14:textId="77777777" w:rsidR="00015CD3" w:rsidRPr="00A14317" w:rsidRDefault="00015CD3" w:rsidP="00930AB1">
      <w:pPr>
        <w:spacing w:before="4" w:after="4"/>
        <w:rPr>
          <w:rFonts w:ascii="Verdana" w:hAnsi="Verdana"/>
          <w:sz w:val="18"/>
          <w:szCs w:val="18"/>
        </w:rPr>
      </w:pPr>
    </w:p>
    <w:p w14:paraId="1006119A" w14:textId="77777777" w:rsidR="00015CD3" w:rsidRPr="00A14317" w:rsidRDefault="00015CD3" w:rsidP="00930AB1">
      <w:pPr>
        <w:spacing w:before="4" w:after="4"/>
        <w:rPr>
          <w:rFonts w:ascii="Verdana" w:hAnsi="Verdana"/>
          <w:sz w:val="18"/>
          <w:szCs w:val="18"/>
        </w:rPr>
      </w:pPr>
    </w:p>
    <w:p w14:paraId="0380F5B9" w14:textId="77777777" w:rsidR="00015CD3" w:rsidRPr="00A14317" w:rsidRDefault="00015CD3" w:rsidP="00930AB1">
      <w:pPr>
        <w:spacing w:before="4" w:after="4"/>
        <w:rPr>
          <w:rFonts w:ascii="Verdana" w:hAnsi="Verdana"/>
          <w:sz w:val="18"/>
          <w:szCs w:val="18"/>
        </w:rPr>
      </w:pPr>
    </w:p>
    <w:p w14:paraId="38BAA75A" w14:textId="77777777" w:rsidR="00015CD3" w:rsidRPr="00A14317" w:rsidRDefault="00015CD3" w:rsidP="00930AB1">
      <w:pPr>
        <w:spacing w:before="4" w:after="4"/>
        <w:rPr>
          <w:rFonts w:ascii="Verdana" w:hAnsi="Verdana"/>
          <w:sz w:val="18"/>
          <w:szCs w:val="18"/>
        </w:rPr>
      </w:pPr>
    </w:p>
    <w:p w14:paraId="4AD09327" w14:textId="77777777" w:rsidR="00015CD3" w:rsidRPr="00A14317" w:rsidRDefault="00015CD3" w:rsidP="00930AB1">
      <w:pPr>
        <w:spacing w:before="4" w:after="4"/>
        <w:rPr>
          <w:rFonts w:ascii="Verdana" w:hAnsi="Verdana"/>
          <w:sz w:val="18"/>
          <w:szCs w:val="18"/>
        </w:rPr>
      </w:pPr>
    </w:p>
    <w:p w14:paraId="1D9CBE44" w14:textId="77777777" w:rsidR="00015CD3" w:rsidRPr="00A14317" w:rsidRDefault="00015CD3" w:rsidP="00930AB1">
      <w:pPr>
        <w:spacing w:before="4" w:after="4"/>
        <w:rPr>
          <w:rFonts w:ascii="Verdana" w:hAnsi="Verdana"/>
          <w:sz w:val="18"/>
          <w:szCs w:val="18"/>
        </w:rPr>
      </w:pPr>
    </w:p>
    <w:p w14:paraId="12A4F79C" w14:textId="77777777" w:rsidR="00015CD3" w:rsidRPr="00A14317" w:rsidRDefault="00015CD3" w:rsidP="00930AB1">
      <w:pPr>
        <w:spacing w:before="4" w:after="4"/>
        <w:rPr>
          <w:rFonts w:ascii="Verdana" w:hAnsi="Verdana"/>
          <w:sz w:val="18"/>
          <w:szCs w:val="18"/>
        </w:rPr>
      </w:pPr>
    </w:p>
    <w:p w14:paraId="0B009FB8" w14:textId="77777777" w:rsidR="00015CD3" w:rsidRPr="00A14317" w:rsidRDefault="00015CD3" w:rsidP="00930AB1">
      <w:pPr>
        <w:spacing w:before="4" w:after="4"/>
        <w:rPr>
          <w:rFonts w:ascii="Verdana" w:hAnsi="Verdana"/>
          <w:sz w:val="18"/>
          <w:szCs w:val="18"/>
        </w:rPr>
      </w:pPr>
    </w:p>
    <w:p w14:paraId="2D771B08" w14:textId="77777777" w:rsidR="00015CD3" w:rsidRPr="00A14317" w:rsidRDefault="00015CD3" w:rsidP="00930AB1">
      <w:pPr>
        <w:spacing w:before="4" w:after="4"/>
        <w:rPr>
          <w:rFonts w:ascii="Verdana" w:hAnsi="Verdana"/>
          <w:sz w:val="18"/>
          <w:szCs w:val="18"/>
        </w:rPr>
      </w:pPr>
    </w:p>
    <w:p w14:paraId="487CA2B8" w14:textId="77777777" w:rsidR="00015CD3" w:rsidRPr="00A14317" w:rsidRDefault="00015CD3" w:rsidP="00930AB1">
      <w:pPr>
        <w:spacing w:before="4" w:after="4"/>
        <w:rPr>
          <w:rFonts w:ascii="Verdana" w:hAnsi="Verdana"/>
          <w:sz w:val="18"/>
          <w:szCs w:val="18"/>
        </w:rPr>
      </w:pPr>
    </w:p>
    <w:p w14:paraId="430BC7FD" w14:textId="77777777" w:rsidR="00015CD3" w:rsidRPr="00A14317" w:rsidRDefault="00015CD3" w:rsidP="00930AB1">
      <w:pPr>
        <w:spacing w:before="4" w:after="4"/>
        <w:rPr>
          <w:rFonts w:ascii="Verdana" w:hAnsi="Verdana"/>
          <w:sz w:val="18"/>
          <w:szCs w:val="18"/>
        </w:rPr>
      </w:pPr>
    </w:p>
    <w:p w14:paraId="560F9DE7" w14:textId="77777777" w:rsidR="00015CD3" w:rsidRPr="00A14317" w:rsidRDefault="00015CD3" w:rsidP="00930AB1">
      <w:pPr>
        <w:spacing w:before="4" w:after="4"/>
        <w:rPr>
          <w:rFonts w:ascii="Verdana" w:hAnsi="Verdana"/>
          <w:sz w:val="18"/>
          <w:szCs w:val="18"/>
        </w:rPr>
      </w:pPr>
    </w:p>
    <w:p w14:paraId="43CD1DAF" w14:textId="77777777" w:rsidR="00015CD3" w:rsidRPr="00A14317" w:rsidRDefault="00015CD3" w:rsidP="00930AB1">
      <w:pPr>
        <w:spacing w:before="4" w:after="4"/>
        <w:rPr>
          <w:rFonts w:ascii="Verdana" w:hAnsi="Verdana"/>
          <w:sz w:val="18"/>
          <w:szCs w:val="18"/>
        </w:rPr>
      </w:pPr>
    </w:p>
    <w:p w14:paraId="1061F988" w14:textId="77777777" w:rsidR="00015CD3" w:rsidRPr="00A14317" w:rsidRDefault="00015CD3" w:rsidP="00930AB1">
      <w:pPr>
        <w:spacing w:before="4" w:after="4"/>
        <w:rPr>
          <w:rFonts w:ascii="Verdana" w:hAnsi="Verdana"/>
          <w:sz w:val="18"/>
          <w:szCs w:val="18"/>
        </w:rPr>
      </w:pPr>
    </w:p>
    <w:p w14:paraId="582BB1ED" w14:textId="77777777" w:rsidR="00015CD3" w:rsidRPr="00A14317" w:rsidRDefault="00015CD3" w:rsidP="00930AB1">
      <w:pPr>
        <w:spacing w:before="4" w:after="4"/>
        <w:rPr>
          <w:rFonts w:ascii="Verdana" w:hAnsi="Verdana"/>
          <w:sz w:val="18"/>
          <w:szCs w:val="18"/>
        </w:rPr>
      </w:pPr>
    </w:p>
    <w:p w14:paraId="3823617A" w14:textId="77777777" w:rsidR="00015CD3" w:rsidRPr="00A14317" w:rsidRDefault="00015CD3" w:rsidP="00930AB1">
      <w:pPr>
        <w:spacing w:before="4" w:after="4"/>
        <w:rPr>
          <w:rFonts w:ascii="Verdana" w:hAnsi="Verdana"/>
          <w:sz w:val="18"/>
          <w:szCs w:val="18"/>
        </w:rPr>
      </w:pPr>
    </w:p>
    <w:p w14:paraId="2399532D" w14:textId="77777777" w:rsidR="00015CD3" w:rsidRPr="00A14317" w:rsidRDefault="00015CD3" w:rsidP="00930AB1">
      <w:pPr>
        <w:spacing w:before="4" w:after="4"/>
        <w:rPr>
          <w:rFonts w:ascii="Verdana" w:hAnsi="Verdana"/>
          <w:sz w:val="18"/>
          <w:szCs w:val="18"/>
        </w:rPr>
      </w:pPr>
    </w:p>
    <w:p w14:paraId="68271740" w14:textId="77777777" w:rsidR="00015CD3" w:rsidRPr="00A14317" w:rsidRDefault="00015CD3" w:rsidP="00930AB1">
      <w:pPr>
        <w:spacing w:before="4" w:after="4"/>
        <w:rPr>
          <w:rFonts w:ascii="Verdana" w:hAnsi="Verdana"/>
          <w:sz w:val="18"/>
          <w:szCs w:val="18"/>
        </w:rPr>
      </w:pPr>
    </w:p>
    <w:p w14:paraId="174F6A7D" w14:textId="77777777" w:rsidR="00015CD3" w:rsidRPr="00A14317" w:rsidRDefault="00015CD3" w:rsidP="00930AB1">
      <w:pPr>
        <w:spacing w:before="4" w:after="4"/>
        <w:rPr>
          <w:rFonts w:ascii="Verdana" w:hAnsi="Verdana"/>
          <w:sz w:val="18"/>
          <w:szCs w:val="18"/>
        </w:rPr>
      </w:pPr>
    </w:p>
    <w:p w14:paraId="2780E3FF" w14:textId="77777777" w:rsidR="00015CD3" w:rsidRPr="00A14317" w:rsidRDefault="00015CD3" w:rsidP="00930AB1">
      <w:pPr>
        <w:spacing w:before="4" w:after="4"/>
        <w:rPr>
          <w:rFonts w:ascii="Verdana" w:hAnsi="Verdana"/>
          <w:sz w:val="18"/>
          <w:szCs w:val="18"/>
        </w:rPr>
      </w:pPr>
    </w:p>
    <w:p w14:paraId="17B2FD91" w14:textId="77777777" w:rsidR="00015CD3" w:rsidRPr="00A14317" w:rsidRDefault="00015CD3" w:rsidP="00930AB1">
      <w:pPr>
        <w:spacing w:before="4" w:after="4"/>
        <w:rPr>
          <w:rFonts w:ascii="Verdana" w:hAnsi="Verdana"/>
          <w:sz w:val="18"/>
          <w:szCs w:val="18"/>
        </w:rPr>
      </w:pPr>
    </w:p>
    <w:p w14:paraId="1884AA76" w14:textId="77777777" w:rsidR="00015CD3" w:rsidRPr="00A14317" w:rsidRDefault="00015CD3" w:rsidP="00930AB1">
      <w:pPr>
        <w:spacing w:before="4" w:after="4"/>
        <w:rPr>
          <w:rFonts w:ascii="Verdana" w:hAnsi="Verdana"/>
          <w:sz w:val="18"/>
          <w:szCs w:val="18"/>
        </w:rPr>
      </w:pPr>
    </w:p>
    <w:p w14:paraId="7FC850B9" w14:textId="77777777" w:rsidR="00015CD3" w:rsidRPr="00A14317" w:rsidRDefault="00015CD3" w:rsidP="00930AB1">
      <w:pPr>
        <w:spacing w:before="4" w:after="4"/>
        <w:rPr>
          <w:rFonts w:ascii="Verdana" w:hAnsi="Verdana"/>
          <w:sz w:val="18"/>
          <w:szCs w:val="18"/>
        </w:rPr>
      </w:pPr>
    </w:p>
    <w:p w14:paraId="6B2A9919" w14:textId="77777777" w:rsidR="00015CD3" w:rsidRPr="00A14317" w:rsidRDefault="00015CD3" w:rsidP="00930AB1">
      <w:pPr>
        <w:spacing w:before="4" w:after="4"/>
        <w:rPr>
          <w:rFonts w:ascii="Verdana" w:hAnsi="Verdana"/>
          <w:sz w:val="18"/>
          <w:szCs w:val="18"/>
        </w:rPr>
      </w:pPr>
    </w:p>
    <w:p w14:paraId="270E92F6" w14:textId="77777777" w:rsidR="00015CD3" w:rsidRPr="00A14317" w:rsidRDefault="00015CD3" w:rsidP="00930AB1">
      <w:pPr>
        <w:spacing w:before="4" w:after="4"/>
        <w:rPr>
          <w:rFonts w:ascii="Verdana" w:hAnsi="Verdana"/>
          <w:sz w:val="18"/>
          <w:szCs w:val="18"/>
        </w:rPr>
      </w:pPr>
    </w:p>
    <w:p w14:paraId="3427A6DB" w14:textId="77777777" w:rsidR="00015CD3" w:rsidRPr="00A14317" w:rsidRDefault="00015CD3" w:rsidP="00930AB1">
      <w:pPr>
        <w:spacing w:before="4" w:after="4"/>
        <w:rPr>
          <w:rFonts w:ascii="Verdana" w:hAnsi="Verdana"/>
          <w:sz w:val="18"/>
          <w:szCs w:val="18"/>
        </w:rPr>
      </w:pPr>
    </w:p>
    <w:p w14:paraId="50E1FC79" w14:textId="77777777" w:rsidR="00015CD3" w:rsidRPr="00A14317" w:rsidRDefault="00015CD3" w:rsidP="00930AB1">
      <w:pPr>
        <w:spacing w:before="4" w:after="4"/>
        <w:rPr>
          <w:rFonts w:ascii="Verdana" w:hAnsi="Verdana"/>
          <w:sz w:val="18"/>
          <w:szCs w:val="18"/>
        </w:rPr>
      </w:pPr>
    </w:p>
    <w:p w14:paraId="6C0F646F" w14:textId="77777777" w:rsidR="00015CD3" w:rsidRPr="00A14317" w:rsidRDefault="00015CD3" w:rsidP="00930AB1">
      <w:pPr>
        <w:spacing w:before="4" w:after="4"/>
        <w:rPr>
          <w:rFonts w:ascii="Verdana" w:hAnsi="Verdana"/>
          <w:sz w:val="18"/>
          <w:szCs w:val="18"/>
        </w:rPr>
      </w:pPr>
    </w:p>
    <w:p w14:paraId="285F52E2" w14:textId="77777777" w:rsidR="00015CD3" w:rsidRPr="00A14317" w:rsidRDefault="00015CD3" w:rsidP="00930AB1">
      <w:pPr>
        <w:spacing w:before="4" w:after="4"/>
        <w:rPr>
          <w:rFonts w:ascii="Verdana" w:hAnsi="Verdana"/>
          <w:sz w:val="18"/>
          <w:szCs w:val="18"/>
        </w:rPr>
      </w:pPr>
    </w:p>
    <w:p w14:paraId="27A9CF46" w14:textId="77777777" w:rsidR="00015CD3" w:rsidRPr="00A14317" w:rsidRDefault="00015CD3" w:rsidP="00930AB1">
      <w:pPr>
        <w:spacing w:before="4" w:after="4"/>
        <w:rPr>
          <w:rFonts w:ascii="Verdana" w:hAnsi="Verdana"/>
          <w:sz w:val="18"/>
          <w:szCs w:val="18"/>
        </w:rPr>
      </w:pPr>
    </w:p>
    <w:p w14:paraId="45911770" w14:textId="77777777" w:rsidR="00015CD3" w:rsidRPr="00A14317" w:rsidRDefault="00015CD3" w:rsidP="00930AB1">
      <w:pPr>
        <w:spacing w:before="4" w:after="4"/>
        <w:rPr>
          <w:rFonts w:ascii="Verdana" w:hAnsi="Verdana"/>
          <w:sz w:val="18"/>
          <w:szCs w:val="18"/>
        </w:rPr>
      </w:pPr>
    </w:p>
    <w:p w14:paraId="25A476B0" w14:textId="1B916BDF" w:rsidR="00057EFA" w:rsidRPr="00A14317" w:rsidRDefault="00057EFA" w:rsidP="00930AB1">
      <w:pPr>
        <w:spacing w:before="4" w:after="4"/>
        <w:jc w:val="center"/>
        <w:rPr>
          <w:rFonts w:ascii="Verdana" w:eastAsia="Verdana" w:hAnsi="Verdana" w:cs="Verdana"/>
          <w:b/>
          <w:sz w:val="18"/>
          <w:szCs w:val="18"/>
        </w:rPr>
      </w:pPr>
      <w:r w:rsidRPr="00A14317">
        <w:rPr>
          <w:rFonts w:ascii="Verdana" w:eastAsia="Verdana" w:hAnsi="Verdana" w:cs="Verdana"/>
          <w:b/>
          <w:sz w:val="18"/>
          <w:szCs w:val="18"/>
        </w:rPr>
        <w:t>DECLARACIONES</w:t>
      </w:r>
    </w:p>
    <w:p w14:paraId="3169F9CE" w14:textId="77777777" w:rsidR="00057EFA" w:rsidRPr="00A14317" w:rsidRDefault="00057EFA" w:rsidP="00057EFA">
      <w:pPr>
        <w:spacing w:before="4" w:after="4"/>
        <w:jc w:val="center"/>
        <w:rPr>
          <w:rFonts w:ascii="Verdana" w:eastAsia="Verdana" w:hAnsi="Verdana" w:cs="Verdana"/>
          <w:b/>
          <w:sz w:val="18"/>
          <w:szCs w:val="18"/>
        </w:rPr>
      </w:pPr>
      <w:r w:rsidRPr="00A14317">
        <w:rPr>
          <w:rFonts w:ascii="Verdana" w:eastAsia="Verdana" w:hAnsi="Verdana" w:cs="Verdana"/>
          <w:b/>
          <w:sz w:val="18"/>
          <w:szCs w:val="18"/>
        </w:rPr>
        <w:t>ACUERSO COMPLEMENTARIOS</w:t>
      </w:r>
    </w:p>
    <w:p w14:paraId="4822AEDB" w14:textId="4E27CDFB" w:rsidR="00057EFA" w:rsidRPr="00A14317" w:rsidRDefault="00057EFA" w:rsidP="00015CD3">
      <w:pPr>
        <w:spacing w:before="4" w:after="4"/>
        <w:jc w:val="center"/>
        <w:rPr>
          <w:rFonts w:ascii="Verdana" w:eastAsia="Verdana" w:hAnsi="Verdana" w:cs="Verdana"/>
          <w:b/>
          <w:sz w:val="18"/>
          <w:szCs w:val="18"/>
        </w:rPr>
      </w:pPr>
      <w:r w:rsidRPr="00A14317">
        <w:rPr>
          <w:rFonts w:ascii="Verdana" w:eastAsia="Verdana" w:hAnsi="Verdana" w:cs="Verdana"/>
          <w:b/>
          <w:sz w:val="18"/>
          <w:szCs w:val="18"/>
        </w:rPr>
        <w:t>CONTRATO DE COMPRAVENTA DE ACCIONES Y DERECHOS</w:t>
      </w:r>
    </w:p>
    <w:p w14:paraId="759AD961" w14:textId="6708192D" w:rsidR="00057EFA"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A14317">
        <w:rPr>
          <w:rFonts w:ascii="Verdana" w:eastAsia="Verdana" w:hAnsi="Verdana" w:cs="Verdana"/>
          <w:b/>
          <w:sz w:val="18"/>
          <w:szCs w:val="18"/>
        </w:rPr>
        <w:t xml:space="preserve">             N.º </w:t>
      </w:r>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rPr>
        <w:t>idLote</w:t>
      </w:r>
      <w:proofErr w:type="spellEnd"/>
      <w:r w:rsidRPr="00A14317">
        <w:rPr>
          <w:rFonts w:ascii="Verdana" w:eastAsia="Verdana" w:hAnsi="Verdana" w:cs="Verdana"/>
          <w:b/>
          <w:color w:val="000000"/>
          <w:sz w:val="18"/>
          <w:szCs w:val="18"/>
        </w:rPr>
        <w:t>}-{</w:t>
      </w:r>
      <w:proofErr w:type="spellStart"/>
      <w:r w:rsidRPr="00A14317">
        <w:rPr>
          <w:rFonts w:ascii="Verdana" w:eastAsia="Verdana" w:hAnsi="Verdana" w:cs="Verdana"/>
          <w:b/>
          <w:color w:val="000000"/>
          <w:sz w:val="18"/>
          <w:szCs w:val="18"/>
          <w:lang w:val="es-MX"/>
        </w:rPr>
        <w:t>codigoLoteCliente</w:t>
      </w:r>
      <w:proofErr w:type="spellEnd"/>
      <w:r w:rsidRPr="00A14317">
        <w:rPr>
          <w:rFonts w:ascii="Verdana" w:eastAsia="Verdana" w:hAnsi="Verdana" w:cs="Verdana"/>
          <w:b/>
          <w:color w:val="000000"/>
          <w:sz w:val="18"/>
          <w:szCs w:val="18"/>
        </w:rPr>
        <w:t>}-{contrato}-{</w:t>
      </w:r>
      <w:proofErr w:type="spellStart"/>
      <w:r w:rsidRPr="00A14317">
        <w:rPr>
          <w:rFonts w:ascii="Verdana" w:eastAsia="Verdana" w:hAnsi="Verdana" w:cs="Verdana"/>
          <w:b/>
          <w:color w:val="000000"/>
          <w:sz w:val="18"/>
          <w:szCs w:val="18"/>
        </w:rPr>
        <w:t>tipoProyecto</w:t>
      </w:r>
      <w:proofErr w:type="spellEnd"/>
      <w:r w:rsidRPr="00A14317">
        <w:rPr>
          <w:rFonts w:ascii="Verdana" w:eastAsia="Verdana" w:hAnsi="Verdana" w:cs="Verdana"/>
          <w:b/>
          <w:color w:val="000000"/>
          <w:sz w:val="18"/>
          <w:szCs w:val="18"/>
        </w:rPr>
        <w:t>}</w:t>
      </w:r>
    </w:p>
    <w:p w14:paraId="123A593A" w14:textId="77777777" w:rsidR="00015CD3" w:rsidRPr="00A14317"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I. INFORMACIÓN DE EL VENDEDOR</w:t>
      </w:r>
    </w:p>
    <w:p w14:paraId="168391BD"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A14317" w14:paraId="7608720C" w14:textId="77777777" w:rsidTr="00D60F56">
        <w:trPr>
          <w:trHeight w:val="51"/>
        </w:trPr>
        <w:tc>
          <w:tcPr>
            <w:tcW w:w="1560" w:type="dxa"/>
          </w:tcPr>
          <w:p w14:paraId="507AACC4"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Razón social</w:t>
            </w:r>
          </w:p>
        </w:tc>
        <w:tc>
          <w:tcPr>
            <w:tcW w:w="283" w:type="dxa"/>
          </w:tcPr>
          <w:p w14:paraId="0D42C262"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527E1A6" w14:textId="6F080C78"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empresaVende</w:t>
            </w:r>
            <w:proofErr w:type="spellEnd"/>
            <w:r w:rsidRPr="00A14317">
              <w:rPr>
                <w:rFonts w:ascii="Verdana" w:hAnsi="Verdana"/>
                <w:spacing w:val="-2"/>
                <w:sz w:val="18"/>
                <w:szCs w:val="18"/>
              </w:rPr>
              <w:t>}</w:t>
            </w:r>
          </w:p>
        </w:tc>
      </w:tr>
      <w:tr w:rsidR="00057EFA" w:rsidRPr="00A14317" w14:paraId="6E211598" w14:textId="77777777" w:rsidTr="00D60F56">
        <w:trPr>
          <w:trHeight w:val="51"/>
        </w:trPr>
        <w:tc>
          <w:tcPr>
            <w:tcW w:w="1560" w:type="dxa"/>
          </w:tcPr>
          <w:p w14:paraId="3D0C20E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3" w:type="dxa"/>
          </w:tcPr>
          <w:p w14:paraId="15574983"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50ABE946" w14:textId="4F96D90D"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direccionVendedor</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DISTRITO DE SANTIAGO DE SURCO, PROVINCIA Y DEPARTAMENTO DE LIMA.</w:t>
            </w:r>
          </w:p>
        </w:tc>
      </w:tr>
      <w:tr w:rsidR="00057EFA" w:rsidRPr="00A14317" w14:paraId="323E60C0" w14:textId="77777777" w:rsidTr="00D60F56">
        <w:trPr>
          <w:trHeight w:val="51"/>
        </w:trPr>
        <w:tc>
          <w:tcPr>
            <w:tcW w:w="1560" w:type="dxa"/>
          </w:tcPr>
          <w:p w14:paraId="0646490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RUC</w:t>
            </w:r>
          </w:p>
        </w:tc>
        <w:tc>
          <w:tcPr>
            <w:tcW w:w="283" w:type="dxa"/>
          </w:tcPr>
          <w:p w14:paraId="516C5F18"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8040" w:type="dxa"/>
            <w:gridSpan w:val="3"/>
          </w:tcPr>
          <w:p w14:paraId="4588F57C" w14:textId="4003651C"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rucVendedor</w:t>
            </w:r>
            <w:proofErr w:type="spellEnd"/>
            <w:r w:rsidRPr="00A14317">
              <w:rPr>
                <w:rFonts w:ascii="Verdana" w:eastAsia="Verdana" w:hAnsi="Verdana" w:cs="Verdana"/>
                <w:color w:val="000000"/>
                <w:sz w:val="18"/>
                <w:szCs w:val="18"/>
              </w:rPr>
              <w:t>}</w:t>
            </w:r>
          </w:p>
        </w:tc>
      </w:tr>
      <w:tr w:rsidR="00057EFA" w:rsidRPr="00A14317" w14:paraId="49ED730E" w14:textId="77777777" w:rsidTr="00D60F56">
        <w:trPr>
          <w:trHeight w:val="454"/>
        </w:trPr>
        <w:tc>
          <w:tcPr>
            <w:tcW w:w="9883" w:type="dxa"/>
            <w:gridSpan w:val="5"/>
            <w:vAlign w:val="center"/>
          </w:tcPr>
          <w:p w14:paraId="3F480B7C" w14:textId="77777777" w:rsidR="00057EFA" w:rsidRPr="00A14317"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A14317">
              <w:rPr>
                <w:rFonts w:ascii="Verdana" w:eastAsia="Verdana" w:hAnsi="Verdana" w:cs="Verdana"/>
                <w:b/>
                <w:color w:val="000000"/>
                <w:sz w:val="18"/>
                <w:szCs w:val="18"/>
              </w:rPr>
              <w:lastRenderedPageBreak/>
              <w:t>DATOS DEL REPRESENTANTE LEGAL DEL VENDEDOR</w:t>
            </w:r>
          </w:p>
        </w:tc>
      </w:tr>
      <w:tr w:rsidR="00057EFA" w:rsidRPr="00A14317" w14:paraId="419B667C" w14:textId="77777777" w:rsidTr="00D60F56">
        <w:trPr>
          <w:trHeight w:val="51"/>
        </w:trPr>
        <w:tc>
          <w:tcPr>
            <w:tcW w:w="3686" w:type="dxa"/>
            <w:gridSpan w:val="3"/>
          </w:tcPr>
          <w:p w14:paraId="3563C637"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FB7F58F"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5F545706" w14:textId="53C481A9" w:rsidR="00057EFA" w:rsidRPr="00A14317"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representanteLegal</w:t>
            </w:r>
            <w:proofErr w:type="spellEnd"/>
            <w:r w:rsidRPr="00A14317">
              <w:rPr>
                <w:rFonts w:ascii="Verdana" w:hAnsi="Verdana"/>
                <w:spacing w:val="-2"/>
                <w:sz w:val="18"/>
                <w:szCs w:val="18"/>
              </w:rPr>
              <w:t>}</w:t>
            </w:r>
          </w:p>
        </w:tc>
      </w:tr>
      <w:tr w:rsidR="00057EFA" w:rsidRPr="00A14317" w14:paraId="03096F3E" w14:textId="77777777" w:rsidTr="00D60F56">
        <w:trPr>
          <w:trHeight w:val="51"/>
        </w:trPr>
        <w:tc>
          <w:tcPr>
            <w:tcW w:w="3686" w:type="dxa"/>
            <w:gridSpan w:val="3"/>
          </w:tcPr>
          <w:p w14:paraId="01B76CB5"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74D1FE11"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370CD9B9" w14:textId="13A0E062" w:rsidR="00057EFA" w:rsidRPr="00A14317"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z w:val="18"/>
                <w:szCs w:val="18"/>
                <w:lang w:val="es-MX"/>
              </w:rPr>
              <w:t>direccionVendedor</w:t>
            </w:r>
            <w:proofErr w:type="spellEnd"/>
            <w:r w:rsidRPr="00A14317">
              <w:rPr>
                <w:rFonts w:ascii="Verdana" w:eastAsia="Verdana" w:hAnsi="Verdana" w:cs="Verdana"/>
                <w:color w:val="000000"/>
                <w:sz w:val="18"/>
                <w:szCs w:val="18"/>
              </w:rPr>
              <w:t>}</w:t>
            </w:r>
            <w:r w:rsidR="00057EFA" w:rsidRPr="00A14317">
              <w:rPr>
                <w:rFonts w:ascii="Verdana" w:eastAsia="Verdana" w:hAnsi="Verdana" w:cs="Verdana"/>
                <w:color w:val="000000"/>
                <w:sz w:val="18"/>
                <w:szCs w:val="18"/>
              </w:rPr>
              <w:t>, DISTRITO DE SANTIAGO DE SURCO, PROVINCIA Y DEPARTAMENTO DE LIMA.</w:t>
            </w:r>
          </w:p>
        </w:tc>
      </w:tr>
      <w:tr w:rsidR="00057EFA" w:rsidRPr="00A14317" w14:paraId="0B225038" w14:textId="77777777" w:rsidTr="00D60F56">
        <w:trPr>
          <w:trHeight w:val="51"/>
        </w:trPr>
        <w:tc>
          <w:tcPr>
            <w:tcW w:w="3686" w:type="dxa"/>
            <w:gridSpan w:val="3"/>
          </w:tcPr>
          <w:p w14:paraId="1BFD599E"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6163CFCD" w14:textId="77777777" w:rsidR="00057EFA" w:rsidRPr="00A14317"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D27CE4D" w14:textId="5A7C5812" w:rsidR="00057EFA" w:rsidRPr="00A14317"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DNI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pacing w:val="-5"/>
                <w:sz w:val="18"/>
                <w:szCs w:val="18"/>
                <w:lang w:val="es-MX"/>
              </w:rPr>
              <w:t>dniVendedor</w:t>
            </w:r>
            <w:proofErr w:type="spellEnd"/>
            <w:r w:rsidR="00E83B96" w:rsidRPr="00A14317">
              <w:rPr>
                <w:rFonts w:ascii="Verdana" w:eastAsia="Verdana" w:hAnsi="Verdana" w:cs="Verdana"/>
                <w:color w:val="000000"/>
                <w:sz w:val="18"/>
                <w:szCs w:val="18"/>
              </w:rPr>
              <w:t>}</w:t>
            </w:r>
          </w:p>
        </w:tc>
      </w:tr>
      <w:tr w:rsidR="00D60F56" w:rsidRPr="00A14317" w14:paraId="5CB856B0" w14:textId="77777777" w:rsidTr="00D60F56">
        <w:trPr>
          <w:trHeight w:val="51"/>
        </w:trPr>
        <w:tc>
          <w:tcPr>
            <w:tcW w:w="3686" w:type="dxa"/>
            <w:gridSpan w:val="3"/>
          </w:tcPr>
          <w:p w14:paraId="133C6B6B" w14:textId="60FE4604"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Partida</w:t>
            </w:r>
          </w:p>
        </w:tc>
        <w:tc>
          <w:tcPr>
            <w:tcW w:w="284" w:type="dxa"/>
          </w:tcPr>
          <w:p w14:paraId="0FF198A7" w14:textId="15D0F91F" w:rsidR="00D60F56" w:rsidRPr="00A14317"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tcPr>
          <w:p w14:paraId="4279FBA9" w14:textId="7CC368B0" w:rsidR="00D60F56" w:rsidRPr="00A14317"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A14317">
              <w:rPr>
                <w:rFonts w:ascii="Verdana" w:eastAsia="Verdana" w:hAnsi="Verdana" w:cs="Verdana"/>
                <w:color w:val="000000"/>
                <w:sz w:val="18"/>
                <w:szCs w:val="18"/>
              </w:rPr>
              <w:t xml:space="preserve">INSCRITA EN LA PARTIDA ELECTRÓNICA </w:t>
            </w:r>
            <w:proofErr w:type="spellStart"/>
            <w:r w:rsidRPr="00A14317">
              <w:rPr>
                <w:rFonts w:ascii="Verdana" w:eastAsia="Verdana" w:hAnsi="Verdana" w:cs="Verdana"/>
                <w:color w:val="000000"/>
                <w:sz w:val="18"/>
                <w:szCs w:val="18"/>
              </w:rPr>
              <w:t>N°</w:t>
            </w:r>
            <w:proofErr w:type="spellEnd"/>
            <w:r w:rsidR="00E83B96" w:rsidRPr="00A14317">
              <w:rPr>
                <w:rFonts w:ascii="Verdana" w:eastAsia="Verdana" w:hAnsi="Verdana" w:cs="Verdana"/>
                <w:color w:val="000000"/>
                <w:sz w:val="18"/>
                <w:szCs w:val="18"/>
              </w:rPr>
              <w:t>{</w:t>
            </w:r>
            <w:proofErr w:type="spellStart"/>
            <w:r w:rsidR="00E83B96" w:rsidRPr="00A14317">
              <w:rPr>
                <w:rFonts w:ascii="Verdana" w:hAnsi="Verdana"/>
                <w:sz w:val="18"/>
                <w:szCs w:val="18"/>
                <w:lang w:val="es-MX"/>
              </w:rPr>
              <w:t>numeroPartidaPoderVendedor</w:t>
            </w:r>
            <w:proofErr w:type="spellEnd"/>
            <w:r w:rsidR="00E83B96" w:rsidRPr="00A14317">
              <w:rPr>
                <w:rFonts w:ascii="Verdana" w:eastAsia="Verdana" w:hAnsi="Verdana" w:cs="Verdana"/>
                <w:color w:val="000000"/>
                <w:sz w:val="18"/>
                <w:szCs w:val="18"/>
              </w:rPr>
              <w:t>}</w:t>
            </w:r>
            <w:r w:rsidRPr="00A14317">
              <w:rPr>
                <w:rFonts w:ascii="Verdana" w:eastAsia="Verdana" w:hAnsi="Verdana" w:cs="Verdana"/>
                <w:color w:val="000000"/>
                <w:sz w:val="18"/>
                <w:szCs w:val="18"/>
              </w:rPr>
              <w:t xml:space="preserve"> DEL REGISTRO DE PERSONAS JURÍDICAS DE LIMA.</w:t>
            </w:r>
          </w:p>
        </w:tc>
      </w:tr>
    </w:tbl>
    <w:p w14:paraId="3E6C2B91"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 INFORMACIÓN DE EL COMPRADOR </w:t>
      </w:r>
    </w:p>
    <w:p w14:paraId="0B94894B"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A14317" w14:paraId="36E5137A" w14:textId="77777777" w:rsidTr="002E3EB1">
        <w:trPr>
          <w:trHeight w:val="226"/>
        </w:trPr>
        <w:tc>
          <w:tcPr>
            <w:tcW w:w="3686" w:type="dxa"/>
          </w:tcPr>
          <w:p w14:paraId="5C63BCD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79505F9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B701BBE" w14:textId="62547CF2" w:rsidR="00057EFA" w:rsidRPr="00A14317"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nombresApellidos</w:t>
            </w:r>
            <w:proofErr w:type="spellEnd"/>
            <w:r w:rsidRPr="00A14317">
              <w:rPr>
                <w:rFonts w:ascii="Verdana" w:hAnsi="Verdana"/>
                <w:spacing w:val="-2"/>
                <w:sz w:val="18"/>
                <w:szCs w:val="18"/>
              </w:rPr>
              <w:t>}</w:t>
            </w:r>
          </w:p>
        </w:tc>
      </w:tr>
      <w:tr w:rsidR="00057EFA" w:rsidRPr="00A14317" w14:paraId="17ED764D" w14:textId="77777777" w:rsidTr="002E3EB1">
        <w:trPr>
          <w:trHeight w:val="226"/>
        </w:trPr>
        <w:tc>
          <w:tcPr>
            <w:tcW w:w="3686" w:type="dxa"/>
          </w:tcPr>
          <w:p w14:paraId="0D2905C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79CFE16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370665FC" w14:textId="17F55FA2"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documentoIdentificacion</w:t>
            </w:r>
            <w:proofErr w:type="spellEnd"/>
            <w:r w:rsidRPr="00A14317">
              <w:rPr>
                <w:rFonts w:ascii="Verdana" w:hAnsi="Verdana"/>
                <w:spacing w:val="-2"/>
                <w:sz w:val="18"/>
                <w:szCs w:val="18"/>
              </w:rPr>
              <w:t>}</w:t>
            </w:r>
          </w:p>
        </w:tc>
        <w:tc>
          <w:tcPr>
            <w:tcW w:w="708" w:type="dxa"/>
          </w:tcPr>
          <w:p w14:paraId="0B83584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48DE6C91"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17F7C92D" w14:textId="78A8C065"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roofErr w:type="spellStart"/>
            <w:r w:rsidRPr="00A14317">
              <w:rPr>
                <w:rFonts w:ascii="Verdana" w:hAnsi="Verdana"/>
                <w:spacing w:val="-2"/>
                <w:sz w:val="18"/>
                <w:szCs w:val="18"/>
                <w:lang w:val="es-MX"/>
              </w:rPr>
              <w:t>numeroIdentificacion</w:t>
            </w:r>
            <w:proofErr w:type="spellEnd"/>
            <w:r w:rsidRPr="00A14317">
              <w:rPr>
                <w:rFonts w:ascii="Verdana" w:eastAsia="Verdana" w:hAnsi="Verdana" w:cs="Verdana"/>
                <w:color w:val="000000"/>
                <w:sz w:val="18"/>
                <w:szCs w:val="18"/>
              </w:rPr>
              <w:t>}</w:t>
            </w:r>
          </w:p>
        </w:tc>
      </w:tr>
      <w:tr w:rsidR="00057EFA" w:rsidRPr="00A14317" w14:paraId="117B5261" w14:textId="77777777" w:rsidTr="002E3EB1">
        <w:trPr>
          <w:trHeight w:val="226"/>
        </w:trPr>
        <w:tc>
          <w:tcPr>
            <w:tcW w:w="3686" w:type="dxa"/>
          </w:tcPr>
          <w:p w14:paraId="0BE02F3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3280BA4F"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F78344E" w14:textId="22B8C6D7" w:rsidR="00057EFA" w:rsidRPr="00A14317" w:rsidRDefault="0046639E" w:rsidP="002E3EB1">
            <w:pPr>
              <w:spacing w:before="4" w:after="4" w:line="276" w:lineRule="auto"/>
              <w:rPr>
                <w:rFonts w:ascii="Verdana" w:eastAsia="Verdana" w:hAnsi="Verdana" w:cs="Verdana"/>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estadoCivil</w:t>
            </w:r>
            <w:proofErr w:type="spellEnd"/>
            <w:r w:rsidRPr="00A14317">
              <w:rPr>
                <w:rFonts w:ascii="Verdana" w:eastAsia="Verdana" w:hAnsi="Verdana" w:cs="Verdana"/>
                <w:sz w:val="18"/>
                <w:szCs w:val="18"/>
              </w:rPr>
              <w:t>}</w:t>
            </w:r>
          </w:p>
        </w:tc>
      </w:tr>
      <w:tr w:rsidR="00057EFA" w:rsidRPr="00A14317" w14:paraId="08753E9E" w14:textId="77777777" w:rsidTr="002E3EB1">
        <w:trPr>
          <w:trHeight w:val="226"/>
        </w:trPr>
        <w:tc>
          <w:tcPr>
            <w:tcW w:w="3686" w:type="dxa"/>
          </w:tcPr>
          <w:p w14:paraId="4314160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749CD1C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F284F41" w14:textId="5AFD7B6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w:t>
            </w:r>
            <w:proofErr w:type="spellEnd"/>
            <w:r w:rsidRPr="00A14317">
              <w:rPr>
                <w:rFonts w:ascii="Verdana" w:hAnsi="Verdana"/>
                <w:spacing w:val="-2"/>
                <w:sz w:val="18"/>
                <w:szCs w:val="18"/>
              </w:rPr>
              <w:t>}</w:t>
            </w:r>
          </w:p>
        </w:tc>
      </w:tr>
      <w:tr w:rsidR="00057EFA" w:rsidRPr="00A14317" w14:paraId="0A45D71A" w14:textId="77777777" w:rsidTr="002E3EB1">
        <w:trPr>
          <w:trHeight w:val="226"/>
        </w:trPr>
        <w:tc>
          <w:tcPr>
            <w:tcW w:w="3686" w:type="dxa"/>
          </w:tcPr>
          <w:p w14:paraId="14EFEA4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52FA4B3A"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24CFD4" w14:textId="595418FB"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lang w:val="es-MX"/>
              </w:rPr>
              <w:t>{</w:t>
            </w:r>
            <w:proofErr w:type="spellStart"/>
            <w:r w:rsidRPr="00A14317">
              <w:rPr>
                <w:rFonts w:ascii="Verdana" w:hAnsi="Verdana"/>
                <w:spacing w:val="-2"/>
                <w:sz w:val="18"/>
                <w:szCs w:val="18"/>
                <w:lang w:val="es-MX"/>
              </w:rPr>
              <w:t>direccion</w:t>
            </w:r>
            <w:proofErr w:type="spellEnd"/>
            <w:r w:rsidRPr="00A14317">
              <w:rPr>
                <w:rFonts w:ascii="Verdana" w:hAnsi="Verdana"/>
                <w:spacing w:val="-2"/>
                <w:sz w:val="18"/>
                <w:szCs w:val="18"/>
              </w:rPr>
              <w:t>}</w:t>
            </w:r>
          </w:p>
        </w:tc>
      </w:tr>
      <w:tr w:rsidR="00057EFA" w:rsidRPr="00A14317" w14:paraId="1B9EA379" w14:textId="77777777" w:rsidTr="002E3EB1">
        <w:trPr>
          <w:trHeight w:val="226"/>
        </w:trPr>
        <w:tc>
          <w:tcPr>
            <w:tcW w:w="3686" w:type="dxa"/>
          </w:tcPr>
          <w:p w14:paraId="3459C72E"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733AF52B"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7DC5B12" w14:textId="2A24ED25"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r w:rsidRPr="00A14317">
              <w:rPr>
                <w:rFonts w:ascii="Verdana" w:hAnsi="Verdana"/>
                <w:spacing w:val="-2"/>
                <w:sz w:val="18"/>
                <w:szCs w:val="18"/>
                <w:lang w:val="es-MX"/>
              </w:rPr>
              <w:t>distrito</w:t>
            </w:r>
            <w:r w:rsidRPr="00A14317">
              <w:rPr>
                <w:rFonts w:ascii="Verdana" w:hAnsi="Verdana"/>
                <w:spacing w:val="-2"/>
                <w:sz w:val="18"/>
                <w:szCs w:val="18"/>
              </w:rPr>
              <w:t>}</w:t>
            </w:r>
          </w:p>
        </w:tc>
      </w:tr>
      <w:tr w:rsidR="00057EFA" w:rsidRPr="00A14317" w14:paraId="7DD00BBD" w14:textId="77777777" w:rsidTr="002E3EB1">
        <w:trPr>
          <w:trHeight w:val="226"/>
        </w:trPr>
        <w:tc>
          <w:tcPr>
            <w:tcW w:w="3686" w:type="dxa"/>
          </w:tcPr>
          <w:p w14:paraId="2FF21BF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7626D539"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ACEE265" w14:textId="76FAD897" w:rsidR="00057EFA" w:rsidRPr="00A14317" w:rsidRDefault="0046639E" w:rsidP="002E3EB1">
            <w:pPr>
              <w:spacing w:before="4" w:after="4" w:line="276" w:lineRule="auto"/>
              <w:rPr>
                <w:rFonts w:ascii="Verdana" w:eastAsia="Verdana" w:hAnsi="Verdana" w:cs="Verdana"/>
                <w:sz w:val="18"/>
                <w:szCs w:val="18"/>
              </w:rPr>
            </w:pPr>
            <w:r w:rsidRPr="00A14317">
              <w:rPr>
                <w:rFonts w:ascii="Verdana" w:eastAsia="Verdana" w:hAnsi="Verdana" w:cs="Verdana"/>
                <w:sz w:val="18"/>
                <w:szCs w:val="18"/>
              </w:rPr>
              <w:fldChar w:fldCharType="begin"/>
            </w:r>
            <w:r w:rsidRPr="00A14317">
              <w:rPr>
                <w:rFonts w:ascii="Verdana" w:eastAsia="Verdana" w:hAnsi="Verdana" w:cs="Verdana"/>
                <w:sz w:val="18"/>
                <w:szCs w:val="18"/>
              </w:rPr>
              <w:instrText xml:space="preserve"> MERGEFIELD PROVINCIA_CLIENTE </w:instrText>
            </w:r>
            <w:r w:rsidRPr="00A14317">
              <w:rPr>
                <w:rFonts w:ascii="Verdana" w:eastAsia="Verdana" w:hAnsi="Verdana" w:cs="Verdana"/>
                <w:sz w:val="18"/>
                <w:szCs w:val="18"/>
              </w:rPr>
              <w:fldChar w:fldCharType="separate"/>
            </w:r>
            <w:r w:rsidRPr="00A14317">
              <w:rPr>
                <w:rFonts w:ascii="Verdana" w:hAnsi="Verdana"/>
                <w:spacing w:val="-2"/>
                <w:sz w:val="18"/>
                <w:szCs w:val="18"/>
              </w:rPr>
              <w:t>{</w:t>
            </w:r>
            <w:r w:rsidRPr="00A14317">
              <w:rPr>
                <w:rFonts w:ascii="Verdana" w:hAnsi="Verdana"/>
                <w:spacing w:val="-2"/>
                <w:sz w:val="18"/>
                <w:szCs w:val="18"/>
                <w:lang w:val="es-MX"/>
              </w:rPr>
              <w:t>provincia</w:t>
            </w:r>
            <w:r w:rsidRPr="00A14317">
              <w:rPr>
                <w:rFonts w:ascii="Verdana" w:hAnsi="Verdana"/>
                <w:spacing w:val="-2"/>
                <w:sz w:val="18"/>
                <w:szCs w:val="18"/>
              </w:rPr>
              <w:t>}</w:t>
            </w:r>
            <w:r w:rsidRPr="00A14317">
              <w:rPr>
                <w:rFonts w:ascii="Verdana" w:eastAsia="Verdana" w:hAnsi="Verdana" w:cs="Verdana"/>
                <w:sz w:val="18"/>
                <w:szCs w:val="18"/>
              </w:rPr>
              <w:fldChar w:fldCharType="end"/>
            </w:r>
          </w:p>
        </w:tc>
      </w:tr>
      <w:tr w:rsidR="00057EFA" w:rsidRPr="00A14317" w14:paraId="075B1A61" w14:textId="77777777" w:rsidTr="002E3EB1">
        <w:trPr>
          <w:trHeight w:val="226"/>
        </w:trPr>
        <w:tc>
          <w:tcPr>
            <w:tcW w:w="3686" w:type="dxa"/>
          </w:tcPr>
          <w:p w14:paraId="315F43B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2EB5158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4088ECC" w14:textId="0298137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departamento</w:t>
            </w:r>
            <w:r w:rsidRPr="00A14317">
              <w:rPr>
                <w:rFonts w:ascii="Verdana" w:hAnsi="Verdana"/>
                <w:spacing w:val="-2"/>
                <w:sz w:val="18"/>
                <w:szCs w:val="18"/>
              </w:rPr>
              <w:t>}</w:t>
            </w:r>
          </w:p>
        </w:tc>
      </w:tr>
      <w:tr w:rsidR="00057EFA" w:rsidRPr="00A14317" w14:paraId="33683DA8" w14:textId="77777777" w:rsidTr="002E3EB1">
        <w:trPr>
          <w:trHeight w:val="226"/>
        </w:trPr>
        <w:tc>
          <w:tcPr>
            <w:tcW w:w="3686" w:type="dxa"/>
          </w:tcPr>
          <w:p w14:paraId="4D0FA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Correo electrónico</w:t>
            </w:r>
          </w:p>
        </w:tc>
        <w:tc>
          <w:tcPr>
            <w:tcW w:w="284" w:type="dxa"/>
          </w:tcPr>
          <w:p w14:paraId="6DB433E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537A957" w14:textId="4A2873A1"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correoElectronico</w:t>
            </w:r>
            <w:proofErr w:type="spellEnd"/>
            <w:r w:rsidRPr="00A14317">
              <w:rPr>
                <w:rFonts w:ascii="Verdana" w:hAnsi="Verdana"/>
                <w:spacing w:val="-2"/>
                <w:sz w:val="18"/>
                <w:szCs w:val="18"/>
              </w:rPr>
              <w:t>}</w:t>
            </w:r>
          </w:p>
        </w:tc>
      </w:tr>
      <w:tr w:rsidR="00057EFA" w:rsidRPr="00A14317" w14:paraId="6FA40820" w14:textId="77777777" w:rsidTr="002E3EB1">
        <w:trPr>
          <w:trHeight w:val="397"/>
        </w:trPr>
        <w:tc>
          <w:tcPr>
            <w:tcW w:w="9883" w:type="dxa"/>
            <w:gridSpan w:val="6"/>
            <w:vAlign w:val="center"/>
          </w:tcPr>
          <w:p w14:paraId="411221B6"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A14317">
              <w:rPr>
                <w:rFonts w:ascii="Verdana" w:eastAsia="Verdana" w:hAnsi="Verdana" w:cs="Verdana"/>
                <w:b/>
                <w:bCs/>
                <w:color w:val="000000"/>
                <w:sz w:val="18"/>
                <w:szCs w:val="18"/>
              </w:rPr>
              <w:t>DATOS DEL CÓNYUGE</w:t>
            </w:r>
          </w:p>
        </w:tc>
      </w:tr>
      <w:tr w:rsidR="00057EFA" w:rsidRPr="00A14317" w14:paraId="2B6CBC24" w14:textId="77777777" w:rsidTr="002E3EB1">
        <w:trPr>
          <w:trHeight w:val="170"/>
        </w:trPr>
        <w:tc>
          <w:tcPr>
            <w:tcW w:w="3686" w:type="dxa"/>
          </w:tcPr>
          <w:p w14:paraId="02D898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Nombres y Apellidos</w:t>
            </w:r>
          </w:p>
        </w:tc>
        <w:tc>
          <w:tcPr>
            <w:tcW w:w="284" w:type="dxa"/>
          </w:tcPr>
          <w:p w14:paraId="4A642CA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00111C06" w14:textId="5F6E87F5"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Verdana"/>
                <w:sz w:val="18"/>
                <w:szCs w:val="18"/>
              </w:rPr>
              <w:t>{</w:t>
            </w:r>
            <w:proofErr w:type="spellStart"/>
            <w:r w:rsidRPr="00A14317">
              <w:rPr>
                <w:rFonts w:ascii="Verdana" w:hAnsi="Verdana"/>
                <w:spacing w:val="-2"/>
                <w:sz w:val="18"/>
                <w:szCs w:val="18"/>
                <w:lang w:val="es-MX"/>
              </w:rPr>
              <w:t>nombresApellidosConyuge</w:t>
            </w:r>
            <w:proofErr w:type="spellEnd"/>
            <w:r w:rsidRPr="00A14317">
              <w:rPr>
                <w:rFonts w:ascii="Verdana" w:eastAsia="Verdana" w:hAnsi="Verdana" w:cs="Verdana"/>
                <w:sz w:val="18"/>
                <w:szCs w:val="18"/>
              </w:rPr>
              <w:t>}</w:t>
            </w:r>
          </w:p>
        </w:tc>
      </w:tr>
      <w:tr w:rsidR="00057EFA" w:rsidRPr="00A14317" w14:paraId="72C803EC" w14:textId="77777777" w:rsidTr="002E3EB1">
        <w:trPr>
          <w:trHeight w:val="170"/>
        </w:trPr>
        <w:tc>
          <w:tcPr>
            <w:tcW w:w="3686" w:type="dxa"/>
          </w:tcPr>
          <w:p w14:paraId="057A802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 xml:space="preserve">Tipo y </w:t>
            </w:r>
            <w:proofErr w:type="spellStart"/>
            <w:r w:rsidRPr="00A14317">
              <w:rPr>
                <w:rFonts w:ascii="Verdana" w:eastAsia="Verdana" w:hAnsi="Verdana" w:cs="Verdana"/>
                <w:color w:val="000000"/>
                <w:sz w:val="18"/>
                <w:szCs w:val="18"/>
              </w:rPr>
              <w:t>N°</w:t>
            </w:r>
            <w:proofErr w:type="spellEnd"/>
            <w:r w:rsidRPr="00A14317">
              <w:rPr>
                <w:rFonts w:ascii="Verdana" w:eastAsia="Verdana" w:hAnsi="Verdana" w:cs="Verdana"/>
                <w:color w:val="000000"/>
                <w:sz w:val="18"/>
                <w:szCs w:val="18"/>
              </w:rPr>
              <w:t xml:space="preserve"> de documento de identidad</w:t>
            </w:r>
          </w:p>
        </w:tc>
        <w:tc>
          <w:tcPr>
            <w:tcW w:w="284" w:type="dxa"/>
          </w:tcPr>
          <w:p w14:paraId="47924B4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1701" w:type="dxa"/>
          </w:tcPr>
          <w:p w14:paraId="525FB698" w14:textId="075295F8"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documentoIdentificacionConyuge</w:t>
            </w:r>
            <w:proofErr w:type="spellEnd"/>
            <w:r w:rsidRPr="00A14317">
              <w:rPr>
                <w:rFonts w:ascii="Verdana" w:hAnsi="Verdana"/>
                <w:spacing w:val="-2"/>
                <w:sz w:val="18"/>
                <w:szCs w:val="18"/>
              </w:rPr>
              <w:t>}</w:t>
            </w:r>
          </w:p>
        </w:tc>
        <w:tc>
          <w:tcPr>
            <w:tcW w:w="708" w:type="dxa"/>
          </w:tcPr>
          <w:p w14:paraId="3CECB518"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No.</w:t>
            </w:r>
          </w:p>
        </w:tc>
        <w:tc>
          <w:tcPr>
            <w:tcW w:w="324" w:type="dxa"/>
          </w:tcPr>
          <w:p w14:paraId="5FEC255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3180" w:type="dxa"/>
          </w:tcPr>
          <w:p w14:paraId="01609F32" w14:textId="1525B736"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numeroIdentificacionConyuge</w:t>
            </w:r>
            <w:proofErr w:type="spellEnd"/>
            <w:r w:rsidRPr="00A14317">
              <w:rPr>
                <w:rFonts w:ascii="Verdana" w:hAnsi="Verdana"/>
                <w:spacing w:val="-2"/>
                <w:sz w:val="18"/>
                <w:szCs w:val="18"/>
              </w:rPr>
              <w:t>}</w:t>
            </w:r>
          </w:p>
        </w:tc>
      </w:tr>
      <w:tr w:rsidR="00057EFA" w:rsidRPr="00A14317" w14:paraId="2E0B36E6" w14:textId="77777777" w:rsidTr="002E3EB1">
        <w:trPr>
          <w:trHeight w:val="170"/>
        </w:trPr>
        <w:tc>
          <w:tcPr>
            <w:tcW w:w="3686" w:type="dxa"/>
          </w:tcPr>
          <w:p w14:paraId="7E4B6ED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Estado Civil</w:t>
            </w:r>
          </w:p>
        </w:tc>
        <w:tc>
          <w:tcPr>
            <w:tcW w:w="284" w:type="dxa"/>
          </w:tcPr>
          <w:p w14:paraId="2EE922E0"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40EBB854" w14:textId="6D61E105" w:rsidR="00057EFA" w:rsidRPr="00A14317" w:rsidRDefault="00DA172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noProof/>
                <w:sz w:val="18"/>
                <w:szCs w:val="18"/>
              </w:rPr>
              <w:t>«ESTADO_CIVIL_CONYUGUE_CLIENTE»</w:t>
            </w:r>
          </w:p>
        </w:tc>
      </w:tr>
      <w:tr w:rsidR="00057EFA" w:rsidRPr="00A14317" w14:paraId="7A22F903" w14:textId="77777777" w:rsidTr="002E3EB1">
        <w:trPr>
          <w:trHeight w:val="170"/>
        </w:trPr>
        <w:tc>
          <w:tcPr>
            <w:tcW w:w="3686" w:type="dxa"/>
          </w:tcPr>
          <w:p w14:paraId="7F45DADC"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Ocupación</w:t>
            </w:r>
          </w:p>
        </w:tc>
        <w:tc>
          <w:tcPr>
            <w:tcW w:w="284" w:type="dxa"/>
          </w:tcPr>
          <w:p w14:paraId="35EA2AC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7378BE21" w14:textId="5AB3148A" w:rsidR="00057EFA" w:rsidRPr="00A14317"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ocupacionConyuge</w:t>
            </w:r>
            <w:proofErr w:type="spellEnd"/>
            <w:r w:rsidRPr="00A14317">
              <w:rPr>
                <w:rFonts w:ascii="Verdana" w:hAnsi="Verdana"/>
                <w:spacing w:val="-2"/>
                <w:sz w:val="18"/>
                <w:szCs w:val="18"/>
              </w:rPr>
              <w:t>}</w:t>
            </w:r>
          </w:p>
        </w:tc>
      </w:tr>
      <w:tr w:rsidR="00057EFA" w:rsidRPr="00A14317" w14:paraId="5D24F135" w14:textId="77777777" w:rsidTr="002E3EB1">
        <w:trPr>
          <w:trHeight w:val="170"/>
        </w:trPr>
        <w:tc>
          <w:tcPr>
            <w:tcW w:w="3686" w:type="dxa"/>
          </w:tcPr>
          <w:p w14:paraId="2AB7E03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Domicilio</w:t>
            </w:r>
          </w:p>
        </w:tc>
        <w:tc>
          <w:tcPr>
            <w:tcW w:w="284" w:type="dxa"/>
          </w:tcPr>
          <w:p w14:paraId="6B20E4F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67FC8270" w14:textId="2EBDA86D"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eastAsia="Verdana" w:hAnsi="Verdana" w:cstheme="minorHAnsi"/>
                <w:sz w:val="18"/>
                <w:szCs w:val="18"/>
              </w:rPr>
              <w:t>{</w:t>
            </w:r>
            <w:proofErr w:type="spellStart"/>
            <w:r w:rsidRPr="00A14317">
              <w:rPr>
                <w:rFonts w:ascii="Verdana" w:eastAsia="Verdana" w:hAnsi="Verdana" w:cstheme="minorHAnsi"/>
                <w:sz w:val="18"/>
                <w:szCs w:val="18"/>
                <w:lang w:val="es-PE"/>
              </w:rPr>
              <w:t>direccionConyuge</w:t>
            </w:r>
            <w:proofErr w:type="spellEnd"/>
            <w:r w:rsidRPr="00A14317">
              <w:rPr>
                <w:rFonts w:ascii="Verdana" w:eastAsia="Verdana" w:hAnsi="Verdana" w:cstheme="minorHAnsi"/>
                <w:sz w:val="18"/>
                <w:szCs w:val="18"/>
              </w:rPr>
              <w:t>}</w:t>
            </w:r>
          </w:p>
        </w:tc>
      </w:tr>
      <w:tr w:rsidR="00057EFA" w:rsidRPr="00A14317" w14:paraId="21F1BBA1" w14:textId="77777777" w:rsidTr="002E3EB1">
        <w:trPr>
          <w:trHeight w:val="170"/>
        </w:trPr>
        <w:tc>
          <w:tcPr>
            <w:tcW w:w="3686" w:type="dxa"/>
          </w:tcPr>
          <w:p w14:paraId="6D465505"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Distrito</w:t>
            </w:r>
          </w:p>
        </w:tc>
        <w:tc>
          <w:tcPr>
            <w:tcW w:w="284" w:type="dxa"/>
          </w:tcPr>
          <w:p w14:paraId="3E3887B2"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19BA7A47" w14:textId="76D18DA0" w:rsidR="00057EFA" w:rsidRPr="00A14317" w:rsidRDefault="0046639E" w:rsidP="002E3EB1">
            <w:pPr>
              <w:spacing w:before="4" w:after="4" w:line="276" w:lineRule="auto"/>
              <w:rPr>
                <w:rFonts w:ascii="Verdana" w:eastAsia="Verdana" w:hAnsi="Verdana" w:cs="Verdana"/>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distritoConyuge</w:t>
            </w:r>
            <w:proofErr w:type="spellEnd"/>
            <w:r w:rsidRPr="00A14317">
              <w:rPr>
                <w:rFonts w:ascii="Verdana" w:hAnsi="Verdana"/>
                <w:spacing w:val="-2"/>
                <w:sz w:val="18"/>
                <w:szCs w:val="18"/>
              </w:rPr>
              <w:t>}</w:t>
            </w:r>
          </w:p>
        </w:tc>
      </w:tr>
      <w:tr w:rsidR="00057EFA" w:rsidRPr="00A14317" w14:paraId="2CC8606F" w14:textId="77777777" w:rsidTr="002E3EB1">
        <w:trPr>
          <w:trHeight w:val="170"/>
        </w:trPr>
        <w:tc>
          <w:tcPr>
            <w:tcW w:w="3686" w:type="dxa"/>
          </w:tcPr>
          <w:p w14:paraId="51B7CE0D"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Provincia</w:t>
            </w:r>
          </w:p>
        </w:tc>
        <w:tc>
          <w:tcPr>
            <w:tcW w:w="284" w:type="dxa"/>
          </w:tcPr>
          <w:p w14:paraId="1368BC4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40B33A0" w14:textId="37BEBAFC"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provinciaConyuge</w:t>
            </w:r>
            <w:proofErr w:type="spellEnd"/>
            <w:r w:rsidRPr="00A14317">
              <w:rPr>
                <w:rFonts w:ascii="Verdana" w:hAnsi="Verdana"/>
                <w:spacing w:val="-2"/>
                <w:sz w:val="18"/>
                <w:szCs w:val="18"/>
              </w:rPr>
              <w:t>}</w:t>
            </w:r>
          </w:p>
        </w:tc>
      </w:tr>
      <w:tr w:rsidR="00057EFA" w:rsidRPr="00A14317" w14:paraId="32BD5D4A" w14:textId="77777777" w:rsidTr="002E3EB1">
        <w:trPr>
          <w:trHeight w:val="170"/>
        </w:trPr>
        <w:tc>
          <w:tcPr>
            <w:tcW w:w="3686" w:type="dxa"/>
          </w:tcPr>
          <w:p w14:paraId="1E285DF7"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Departamento</w:t>
            </w:r>
          </w:p>
        </w:tc>
        <w:tc>
          <w:tcPr>
            <w:tcW w:w="284" w:type="dxa"/>
          </w:tcPr>
          <w:p w14:paraId="0DA985D4" w14:textId="77777777" w:rsidR="00057EFA" w:rsidRPr="00A14317"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3" w:type="dxa"/>
            <w:gridSpan w:val="4"/>
          </w:tcPr>
          <w:p w14:paraId="3B7FD93A" w14:textId="556D4C11" w:rsidR="00057EFA" w:rsidRPr="00A14317" w:rsidRDefault="0046639E" w:rsidP="002E3EB1">
            <w:pPr>
              <w:spacing w:before="4" w:after="4" w:line="276" w:lineRule="auto"/>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departamentoConyuge</w:t>
            </w:r>
            <w:proofErr w:type="spellEnd"/>
            <w:r w:rsidRPr="00A14317">
              <w:rPr>
                <w:rFonts w:ascii="Verdana" w:hAnsi="Verdana"/>
                <w:spacing w:val="-2"/>
                <w:sz w:val="18"/>
                <w:szCs w:val="18"/>
              </w:rPr>
              <w:t>}</w:t>
            </w:r>
          </w:p>
        </w:tc>
      </w:tr>
    </w:tbl>
    <w:p w14:paraId="25B0A3D8" w14:textId="77777777" w:rsidR="00057EFA" w:rsidRPr="00A14317"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A14317"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 xml:space="preserve">III. DECLARACIONES </w:t>
      </w:r>
    </w:p>
    <w:p w14:paraId="4C6A2C0E" w14:textId="77777777" w:rsidR="00057EFA" w:rsidRPr="00A14317" w:rsidRDefault="00057EFA" w:rsidP="00057EFA">
      <w:pPr>
        <w:spacing w:before="4" w:after="4"/>
        <w:jc w:val="both"/>
        <w:rPr>
          <w:rFonts w:ascii="Verdana" w:eastAsia="Verdana" w:hAnsi="Verdana" w:cs="Verdana"/>
          <w:color w:val="000000"/>
          <w:sz w:val="18"/>
          <w:szCs w:val="18"/>
        </w:rPr>
      </w:pPr>
    </w:p>
    <w:p w14:paraId="2028E902" w14:textId="14066CA4" w:rsidR="00057EFA" w:rsidRPr="00A14317" w:rsidRDefault="00057EFA" w:rsidP="00057EFA">
      <w:pPr>
        <w:spacing w:before="4" w:after="4"/>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DE FORMA COMPLEMENTARIA AL CONTRATO DE COMPRAVENTA DE ACCIONES Y DERECHOS CON </w:t>
      </w:r>
      <w:r w:rsidRPr="00A14317">
        <w:rPr>
          <w:rFonts w:ascii="Verdana" w:eastAsia="Verdana" w:hAnsi="Verdana" w:cs="Verdana"/>
          <w:b/>
          <w:color w:val="000000"/>
          <w:sz w:val="18"/>
          <w:szCs w:val="18"/>
        </w:rPr>
        <w:t>NRO.</w:t>
      </w:r>
      <w:r w:rsidR="0046639E" w:rsidRPr="00A14317">
        <w:rPr>
          <w:rFonts w:ascii="Verdana" w:eastAsia="Verdana" w:hAnsi="Verdana" w:cs="Verdana"/>
          <w:b/>
          <w:color w:val="000000"/>
          <w:sz w:val="18"/>
          <w:szCs w:val="18"/>
        </w:rPr>
        <w:t xml:space="preserve"> {</w:t>
      </w:r>
      <w:proofErr w:type="spellStart"/>
      <w:r w:rsidR="0046639E" w:rsidRPr="00A14317">
        <w:rPr>
          <w:rFonts w:ascii="Verdana" w:eastAsia="Verdana" w:hAnsi="Verdana" w:cs="Verdana"/>
          <w:b/>
          <w:color w:val="000000"/>
          <w:sz w:val="18"/>
          <w:szCs w:val="18"/>
        </w:rPr>
        <w:t>idLote</w:t>
      </w:r>
      <w:proofErr w:type="spellEnd"/>
      <w:r w:rsidR="0046639E" w:rsidRPr="00A14317">
        <w:rPr>
          <w:rFonts w:ascii="Verdana" w:eastAsia="Verdana" w:hAnsi="Verdana" w:cs="Verdana"/>
          <w:b/>
          <w:color w:val="000000"/>
          <w:sz w:val="18"/>
          <w:szCs w:val="18"/>
        </w:rPr>
        <w:t>}-{</w:t>
      </w:r>
      <w:proofErr w:type="spellStart"/>
      <w:r w:rsidR="0046639E" w:rsidRPr="00A14317">
        <w:rPr>
          <w:rFonts w:ascii="Verdana" w:eastAsia="Verdana" w:hAnsi="Verdana" w:cs="Verdana"/>
          <w:b/>
          <w:color w:val="000000"/>
          <w:sz w:val="18"/>
          <w:szCs w:val="18"/>
          <w:lang w:val="es-MX"/>
        </w:rPr>
        <w:t>codigoLoteCliente</w:t>
      </w:r>
      <w:proofErr w:type="spellEnd"/>
      <w:r w:rsidR="0046639E" w:rsidRPr="00A14317">
        <w:rPr>
          <w:rFonts w:ascii="Verdana" w:eastAsia="Verdana" w:hAnsi="Verdana" w:cs="Verdana"/>
          <w:b/>
          <w:color w:val="000000"/>
          <w:sz w:val="18"/>
          <w:szCs w:val="18"/>
        </w:rPr>
        <w:t>}-{contrato}-{</w:t>
      </w:r>
      <w:proofErr w:type="spellStart"/>
      <w:r w:rsidR="0046639E" w:rsidRPr="00A14317">
        <w:rPr>
          <w:rFonts w:ascii="Verdana" w:eastAsia="Verdana" w:hAnsi="Verdana" w:cs="Verdana"/>
          <w:b/>
          <w:color w:val="000000"/>
          <w:sz w:val="18"/>
          <w:szCs w:val="18"/>
        </w:rPr>
        <w:t>tipoProyecto</w:t>
      </w:r>
      <w:proofErr w:type="spellEnd"/>
      <w:r w:rsidR="0046639E" w:rsidRPr="00A14317">
        <w:rPr>
          <w:rFonts w:ascii="Verdana" w:eastAsia="Verdana" w:hAnsi="Verdana" w:cs="Verdana"/>
          <w:b/>
          <w:color w:val="000000"/>
          <w:sz w:val="18"/>
          <w:szCs w:val="18"/>
        </w:rPr>
        <w:t>}</w:t>
      </w:r>
      <w:r w:rsidRPr="00A14317">
        <w:rPr>
          <w:rFonts w:ascii="Verdana" w:eastAsia="Verdana" w:hAnsi="Verdana" w:cs="Verdana"/>
          <w:b/>
          <w:sz w:val="18"/>
          <w:szCs w:val="18"/>
        </w:rPr>
        <w:t xml:space="preserve"> </w:t>
      </w:r>
      <w:r w:rsidRPr="00A14317">
        <w:rPr>
          <w:rFonts w:ascii="Verdana" w:eastAsia="Verdana" w:hAnsi="Verdana" w:cs="Verdana"/>
          <w:color w:val="000000"/>
          <w:sz w:val="18"/>
          <w:szCs w:val="18"/>
        </w:rPr>
        <w:t>SUSCRITO ENTRE LAS PARTES, EN ADELANTE EL CONTRATO, AMBAS DECLARAN LO QUE SIGUE:</w:t>
      </w:r>
    </w:p>
    <w:p w14:paraId="5C7FB5FC" w14:textId="77777777" w:rsidR="00057EFA" w:rsidRPr="00A14317" w:rsidRDefault="00057EFA" w:rsidP="00057EFA">
      <w:pPr>
        <w:spacing w:before="4" w:after="4"/>
        <w:jc w:val="both"/>
        <w:rPr>
          <w:rFonts w:ascii="Verdana" w:eastAsia="Verdana" w:hAnsi="Verdana" w:cs="Verdana"/>
          <w:color w:val="000000"/>
          <w:sz w:val="18"/>
          <w:szCs w:val="18"/>
        </w:rPr>
      </w:pPr>
    </w:p>
    <w:p w14:paraId="2A757098"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A14317"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A14317"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A14317"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A14317">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A14317"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A14317"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A14317" w14:paraId="33F766A4" w14:textId="77777777" w:rsidTr="002E3EB1">
        <w:tc>
          <w:tcPr>
            <w:tcW w:w="2828" w:type="dxa"/>
            <w:gridSpan w:val="2"/>
          </w:tcPr>
          <w:p w14:paraId="369F70A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PROYECTO</w:t>
            </w:r>
          </w:p>
        </w:tc>
        <w:tc>
          <w:tcPr>
            <w:tcW w:w="311" w:type="dxa"/>
            <w:gridSpan w:val="2"/>
          </w:tcPr>
          <w:p w14:paraId="1DB06A0B"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13E0D927" w14:textId="3B668226"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proofErr w:type="spellStart"/>
            <w:r w:rsidRPr="00A14317">
              <w:rPr>
                <w:rFonts w:ascii="Verdana" w:hAnsi="Verdana"/>
                <w:spacing w:val="-2"/>
                <w:sz w:val="18"/>
                <w:szCs w:val="18"/>
                <w:lang w:val="es-MX"/>
              </w:rPr>
              <w:t>tipoProyecto</w:t>
            </w:r>
            <w:proofErr w:type="spellEnd"/>
            <w:r w:rsidRPr="00A14317">
              <w:rPr>
                <w:rFonts w:ascii="Verdana" w:hAnsi="Verdana"/>
                <w:spacing w:val="-2"/>
                <w:sz w:val="18"/>
                <w:szCs w:val="18"/>
              </w:rPr>
              <w:t>}</w:t>
            </w:r>
          </w:p>
        </w:tc>
      </w:tr>
      <w:tr w:rsidR="00057EFA" w:rsidRPr="00A14317" w14:paraId="068FE5EE" w14:textId="77777777" w:rsidTr="002E3EB1">
        <w:tc>
          <w:tcPr>
            <w:tcW w:w="2828" w:type="dxa"/>
            <w:gridSpan w:val="2"/>
          </w:tcPr>
          <w:p w14:paraId="35296145"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MANZANA</w:t>
            </w:r>
          </w:p>
        </w:tc>
        <w:tc>
          <w:tcPr>
            <w:tcW w:w="311" w:type="dxa"/>
            <w:gridSpan w:val="2"/>
          </w:tcPr>
          <w:p w14:paraId="0F8556AE"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095B170C" w14:textId="7216575E" w:rsidR="00057EFA" w:rsidRPr="00A14317" w:rsidRDefault="0046639E" w:rsidP="002E3EB1">
            <w:pPr>
              <w:spacing w:before="4" w:after="4"/>
              <w:rPr>
                <w:rFonts w:ascii="Verdana" w:eastAsia="Verdana" w:hAnsi="Verdana" w:cs="Verdana"/>
                <w:color w:val="000000"/>
                <w:sz w:val="18"/>
                <w:szCs w:val="18"/>
              </w:rPr>
            </w:pPr>
            <w:r w:rsidRPr="00A14317">
              <w:rPr>
                <w:rFonts w:ascii="Verdana" w:hAnsi="Verdana"/>
                <w:spacing w:val="-2"/>
                <w:sz w:val="18"/>
                <w:szCs w:val="18"/>
              </w:rPr>
              <w:t>{</w:t>
            </w:r>
            <w:r w:rsidRPr="00A14317">
              <w:rPr>
                <w:rFonts w:ascii="Verdana" w:hAnsi="Verdana"/>
                <w:spacing w:val="-2"/>
                <w:sz w:val="18"/>
                <w:szCs w:val="18"/>
                <w:lang w:val="es-MX"/>
              </w:rPr>
              <w:t>manzana</w:t>
            </w:r>
            <w:r w:rsidRPr="00A14317">
              <w:rPr>
                <w:rFonts w:ascii="Verdana" w:hAnsi="Verdana"/>
                <w:spacing w:val="-2"/>
                <w:sz w:val="18"/>
                <w:szCs w:val="18"/>
              </w:rPr>
              <w:t>}</w:t>
            </w:r>
          </w:p>
        </w:tc>
      </w:tr>
      <w:tr w:rsidR="00057EFA" w:rsidRPr="00A14317" w14:paraId="078E9406" w14:textId="77777777" w:rsidTr="002E3EB1">
        <w:tc>
          <w:tcPr>
            <w:tcW w:w="2828" w:type="dxa"/>
            <w:gridSpan w:val="2"/>
          </w:tcPr>
          <w:p w14:paraId="5974824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LOTE</w:t>
            </w:r>
          </w:p>
        </w:tc>
        <w:tc>
          <w:tcPr>
            <w:tcW w:w="311" w:type="dxa"/>
            <w:gridSpan w:val="2"/>
          </w:tcPr>
          <w:p w14:paraId="65B694B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28740FCB" w14:textId="7109156F" w:rsidR="00057EFA" w:rsidRPr="00A14317" w:rsidRDefault="0046639E" w:rsidP="002E3EB1">
            <w:pPr>
              <w:spacing w:before="4" w:after="4"/>
              <w:rPr>
                <w:rFonts w:ascii="Verdana" w:eastAsia="Verdana" w:hAnsi="Verdana" w:cs="Verdana"/>
                <w:color w:val="000000"/>
                <w:sz w:val="18"/>
                <w:szCs w:val="18"/>
                <w:lang w:val="es-PE"/>
              </w:rPr>
            </w:pPr>
            <w:r w:rsidRPr="00A14317">
              <w:rPr>
                <w:rFonts w:ascii="Verdana" w:eastAsia="Verdana" w:hAnsi="Verdana" w:cs="Verdana"/>
                <w:color w:val="000000"/>
                <w:sz w:val="18"/>
                <w:szCs w:val="18"/>
                <w:lang w:val="es-PE"/>
              </w:rPr>
              <w:t>{</w:t>
            </w:r>
            <w:proofErr w:type="spellStart"/>
            <w:r w:rsidRPr="00A14317">
              <w:rPr>
                <w:rFonts w:ascii="Verdana" w:eastAsia="Verdana" w:hAnsi="Verdana" w:cs="Verdana"/>
                <w:color w:val="000000"/>
                <w:sz w:val="18"/>
                <w:szCs w:val="18"/>
                <w:lang w:val="es-PE"/>
              </w:rPr>
              <w:t>numerolote</w:t>
            </w:r>
            <w:proofErr w:type="spellEnd"/>
            <w:r w:rsidRPr="00A14317">
              <w:rPr>
                <w:rFonts w:ascii="Verdana" w:eastAsia="Verdana" w:hAnsi="Verdana" w:cs="Verdana"/>
                <w:color w:val="000000"/>
                <w:sz w:val="18"/>
                <w:szCs w:val="18"/>
                <w:lang w:val="es-PE"/>
              </w:rPr>
              <w:t>}</w:t>
            </w:r>
          </w:p>
        </w:tc>
      </w:tr>
      <w:tr w:rsidR="00057EFA" w:rsidRPr="00A14317" w14:paraId="0342CF18" w14:textId="77777777" w:rsidTr="002E3EB1">
        <w:tc>
          <w:tcPr>
            <w:tcW w:w="2828" w:type="dxa"/>
            <w:gridSpan w:val="2"/>
          </w:tcPr>
          <w:p w14:paraId="03D16347"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311" w:type="dxa"/>
            <w:gridSpan w:val="2"/>
          </w:tcPr>
          <w:p w14:paraId="12DA5E02"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5E552394" w14:textId="0A7D3076"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areaLote</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xml:space="preserve"> m2 (</w:t>
            </w:r>
            <w:r w:rsidRPr="00A14317">
              <w:rPr>
                <w:rFonts w:ascii="Verdana" w:hAnsi="Verdana"/>
                <w:spacing w:val="-2"/>
                <w:sz w:val="18"/>
                <w:szCs w:val="18"/>
              </w:rPr>
              <w:t>{</w:t>
            </w:r>
            <w:proofErr w:type="spellStart"/>
            <w:r w:rsidRPr="00A14317">
              <w:rPr>
                <w:rFonts w:ascii="Verdana" w:hAnsi="Verdana"/>
                <w:spacing w:val="-2"/>
                <w:sz w:val="18"/>
                <w:szCs w:val="18"/>
                <w:lang w:val="es-MX"/>
              </w:rPr>
              <w:t>areaLoteLetras</w:t>
            </w:r>
            <w:proofErr w:type="spellEnd"/>
            <w:r w:rsidRPr="00A14317">
              <w:rPr>
                <w:rFonts w:ascii="Verdana" w:hAnsi="Verdana"/>
                <w:spacing w:val="-2"/>
                <w:sz w:val="18"/>
                <w:szCs w:val="18"/>
              </w:rPr>
              <w:t>}</w:t>
            </w:r>
            <w:r w:rsidR="00057EFA" w:rsidRPr="00A14317">
              <w:rPr>
                <w:rFonts w:ascii="Verdana" w:eastAsia="Verdana" w:hAnsi="Verdana" w:cs="Verdana"/>
                <w:color w:val="000000"/>
                <w:sz w:val="18"/>
                <w:szCs w:val="18"/>
              </w:rPr>
              <w:t>)</w:t>
            </w:r>
          </w:p>
        </w:tc>
      </w:tr>
      <w:tr w:rsidR="00057EFA" w:rsidRPr="00A14317" w14:paraId="030DD5B9" w14:textId="77777777" w:rsidTr="002E3EB1">
        <w:tc>
          <w:tcPr>
            <w:tcW w:w="2828" w:type="dxa"/>
            <w:gridSpan w:val="2"/>
          </w:tcPr>
          <w:p w14:paraId="350F758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w:t>
            </w:r>
          </w:p>
        </w:tc>
        <w:tc>
          <w:tcPr>
            <w:tcW w:w="311" w:type="dxa"/>
            <w:gridSpan w:val="2"/>
          </w:tcPr>
          <w:p w14:paraId="2D1CA386"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5918" w:type="dxa"/>
          </w:tcPr>
          <w:p w14:paraId="3EBA103D" w14:textId="1A39BECB" w:rsidR="00057EFA" w:rsidRPr="00A14317" w:rsidRDefault="004409DE" w:rsidP="002E3EB1">
            <w:pPr>
              <w:spacing w:before="4" w:after="4"/>
              <w:rPr>
                <w:rFonts w:ascii="Verdana" w:eastAsia="Verdana" w:hAnsi="Verdana" w:cs="Verdana"/>
                <w:color w:val="000000"/>
                <w:sz w:val="18"/>
                <w:szCs w:val="18"/>
              </w:rPr>
            </w:pPr>
            <w:r w:rsidRPr="00A14317">
              <w:rPr>
                <w:rFonts w:ascii="Verdana" w:hAnsi="Verdana"/>
                <w:sz w:val="18"/>
                <w:szCs w:val="18"/>
              </w:rPr>
              <w:t>{</w:t>
            </w:r>
            <w:proofErr w:type="spellStart"/>
            <w:r w:rsidRPr="00A14317">
              <w:rPr>
                <w:rFonts w:ascii="Verdana" w:hAnsi="Verdana"/>
                <w:sz w:val="18"/>
                <w:szCs w:val="18"/>
                <w:lang w:val="es-MX"/>
              </w:rPr>
              <w:t>alicuota</w:t>
            </w:r>
            <w:proofErr w:type="spellEnd"/>
            <w:r w:rsidRPr="00A14317">
              <w:rPr>
                <w:rFonts w:ascii="Verdana" w:hAnsi="Verdana"/>
                <w:sz w:val="18"/>
                <w:szCs w:val="18"/>
              </w:rPr>
              <w:t>}</w:t>
            </w:r>
            <w:r w:rsidR="00057EFA" w:rsidRPr="00A14317">
              <w:rPr>
                <w:rFonts w:ascii="Verdana" w:eastAsia="Verdana" w:hAnsi="Verdana" w:cs="Verdana"/>
                <w:color w:val="000000"/>
                <w:sz w:val="18"/>
                <w:szCs w:val="18"/>
              </w:rPr>
              <w:t>% (</w:t>
            </w:r>
            <w:r w:rsidRPr="00A14317">
              <w:rPr>
                <w:rFonts w:ascii="Verdana" w:hAnsi="Verdana"/>
                <w:spacing w:val="-2"/>
                <w:sz w:val="18"/>
                <w:szCs w:val="18"/>
              </w:rPr>
              <w:t>{</w:t>
            </w:r>
            <w:proofErr w:type="spellStart"/>
            <w:r w:rsidRPr="00A14317">
              <w:rPr>
                <w:rFonts w:ascii="Verdana" w:hAnsi="Verdana"/>
                <w:spacing w:val="-2"/>
                <w:sz w:val="18"/>
                <w:szCs w:val="18"/>
                <w:lang w:val="es-MX"/>
              </w:rPr>
              <w:t>alicuotaLetras</w:t>
            </w:r>
            <w:proofErr w:type="spellEnd"/>
            <w:r w:rsidRPr="00A14317">
              <w:rPr>
                <w:rFonts w:ascii="Verdana" w:hAnsi="Verdana"/>
                <w:spacing w:val="-2"/>
                <w:sz w:val="18"/>
                <w:szCs w:val="18"/>
              </w:rPr>
              <w:t xml:space="preserve">} </w:t>
            </w:r>
            <w:r w:rsidRPr="00A14317">
              <w:rPr>
                <w:rFonts w:ascii="Verdana" w:eastAsia="Verdana" w:hAnsi="Verdana" w:cs="Verdana"/>
                <w:color w:val="000000"/>
                <w:sz w:val="18"/>
                <w:szCs w:val="18"/>
              </w:rPr>
              <w:t>PORCIENTO</w:t>
            </w:r>
            <w:r w:rsidR="00057EFA" w:rsidRPr="00A14317">
              <w:rPr>
                <w:rFonts w:ascii="Verdana" w:eastAsia="Verdana" w:hAnsi="Verdana" w:cs="Verdana"/>
                <w:color w:val="000000"/>
                <w:sz w:val="18"/>
                <w:szCs w:val="18"/>
              </w:rPr>
              <w:t>)</w:t>
            </w:r>
          </w:p>
        </w:tc>
      </w:tr>
      <w:tr w:rsidR="00057EFA" w:rsidRPr="00A14317" w14:paraId="7D15E59C" w14:textId="77777777" w:rsidTr="002E3EB1">
        <w:trPr>
          <w:trHeight w:val="397"/>
        </w:trPr>
        <w:tc>
          <w:tcPr>
            <w:tcW w:w="9057" w:type="dxa"/>
            <w:gridSpan w:val="5"/>
            <w:vAlign w:val="center"/>
          </w:tcPr>
          <w:p w14:paraId="44CCBA5A"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b/>
                <w:bCs/>
                <w:color w:val="000000"/>
                <w:sz w:val="18"/>
                <w:szCs w:val="18"/>
              </w:rPr>
              <w:t>LÍMITES Y LINDEROS</w:t>
            </w:r>
          </w:p>
        </w:tc>
      </w:tr>
      <w:tr w:rsidR="00057EFA" w:rsidRPr="00A14317" w14:paraId="0BF67830" w14:textId="77777777" w:rsidTr="002E3EB1">
        <w:trPr>
          <w:gridBefore w:val="1"/>
          <w:wBefore w:w="563" w:type="dxa"/>
          <w:trHeight w:val="255"/>
        </w:trPr>
        <w:tc>
          <w:tcPr>
            <w:tcW w:w="2265" w:type="dxa"/>
            <w:vAlign w:val="center"/>
          </w:tcPr>
          <w:p w14:paraId="4C169D7D"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POR EL FRENTE</w:t>
            </w:r>
          </w:p>
        </w:tc>
        <w:tc>
          <w:tcPr>
            <w:tcW w:w="298" w:type="dxa"/>
          </w:tcPr>
          <w:p w14:paraId="1AA49C27"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807528B" w14:textId="151ACD3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roofErr w:type="spellStart"/>
            <w:r w:rsidRPr="00A14317">
              <w:rPr>
                <w:rFonts w:ascii="Verdana" w:eastAsia="Verdana" w:hAnsi="Verdana" w:cs="Verdana"/>
                <w:color w:val="000000"/>
                <w:sz w:val="18"/>
                <w:szCs w:val="18"/>
                <w:lang w:val="es-PE"/>
              </w:rPr>
              <w:t>descripcionPorElFrente</w:t>
            </w:r>
            <w:proofErr w:type="spellEnd"/>
            <w:r w:rsidRPr="00A14317">
              <w:rPr>
                <w:rFonts w:ascii="Verdana" w:eastAsia="Verdana" w:hAnsi="Verdana" w:cs="Verdana"/>
                <w:color w:val="000000"/>
                <w:sz w:val="18"/>
                <w:szCs w:val="18"/>
              </w:rPr>
              <w:t xml:space="preserve">} con </w:t>
            </w:r>
            <w:r w:rsidRPr="00A14317">
              <w:rPr>
                <w:rFonts w:ascii="Verdana" w:hAnsi="Verdana"/>
                <w:spacing w:val="-2"/>
                <w:sz w:val="18"/>
                <w:szCs w:val="18"/>
              </w:rPr>
              <w:t>{</w:t>
            </w:r>
            <w:proofErr w:type="spellStart"/>
            <w:r w:rsidRPr="00A14317">
              <w:rPr>
                <w:rFonts w:ascii="Verdana" w:hAnsi="Verdana"/>
                <w:spacing w:val="-2"/>
                <w:sz w:val="18"/>
                <w:szCs w:val="18"/>
                <w:lang w:val="es-MX"/>
              </w:rPr>
              <w:t>porElFrente</w:t>
            </w:r>
            <w:proofErr w:type="spellEnd"/>
            <w:r w:rsidRPr="00A14317">
              <w:rPr>
                <w:rFonts w:ascii="Verdana" w:hAnsi="Verdana"/>
                <w:spacing w:val="-2"/>
                <w:sz w:val="18"/>
                <w:szCs w:val="18"/>
              </w:rPr>
              <w:t>}</w:t>
            </w:r>
            <w:r w:rsidRPr="00A14317">
              <w:rPr>
                <w:rFonts w:ascii="Verdana" w:eastAsia="Verdana" w:hAnsi="Verdana" w:cs="Verdana"/>
                <w:color w:val="000000"/>
                <w:sz w:val="18"/>
                <w:szCs w:val="18"/>
              </w:rPr>
              <w:t xml:space="preserve"> m.</w:t>
            </w:r>
          </w:p>
        </w:tc>
      </w:tr>
      <w:tr w:rsidR="00057EFA" w:rsidRPr="00A14317" w14:paraId="4775782C" w14:textId="77777777" w:rsidTr="002E3EB1">
        <w:trPr>
          <w:gridBefore w:val="1"/>
          <w:wBefore w:w="563" w:type="dxa"/>
          <w:trHeight w:val="255"/>
        </w:trPr>
        <w:tc>
          <w:tcPr>
            <w:tcW w:w="2265" w:type="dxa"/>
            <w:vAlign w:val="center"/>
          </w:tcPr>
          <w:p w14:paraId="096D8D2D"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lastRenderedPageBreak/>
              <w:t>POR LA DERECHA</w:t>
            </w:r>
          </w:p>
        </w:tc>
        <w:tc>
          <w:tcPr>
            <w:tcW w:w="298" w:type="dxa"/>
          </w:tcPr>
          <w:p w14:paraId="4ACDB29E"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504A24E0" w14:textId="10CB4B8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Propiedad de {</w:t>
            </w:r>
            <w:proofErr w:type="spellStart"/>
            <w:r w:rsidRPr="00A14317">
              <w:rPr>
                <w:rFonts w:ascii="Verdana" w:eastAsia="Verdana" w:hAnsi="Verdana" w:cs="Verdana"/>
                <w:color w:val="000000"/>
                <w:sz w:val="18"/>
                <w:szCs w:val="18"/>
                <w:lang w:val="es-PE"/>
              </w:rPr>
              <w:t>descripcionPorLaDerecha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porLaDerecha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78C1426A" w14:textId="77777777" w:rsidTr="002E3EB1">
        <w:trPr>
          <w:gridBefore w:val="1"/>
          <w:wBefore w:w="563" w:type="dxa"/>
          <w:trHeight w:val="255"/>
        </w:trPr>
        <w:tc>
          <w:tcPr>
            <w:tcW w:w="2265" w:type="dxa"/>
            <w:vAlign w:val="center"/>
          </w:tcPr>
          <w:p w14:paraId="008FFED0"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LA IZQUIERDA</w:t>
            </w:r>
          </w:p>
        </w:tc>
        <w:tc>
          <w:tcPr>
            <w:tcW w:w="298" w:type="dxa"/>
          </w:tcPr>
          <w:p w14:paraId="2F2F2856"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3F2B3C9E" w14:textId="0128E990"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descripcionPorLaIzquierda</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porLaIzquierda</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r w:rsidR="00057EFA" w:rsidRPr="00A14317" w14:paraId="2E601869" w14:textId="77777777" w:rsidTr="002E3EB1">
        <w:trPr>
          <w:gridBefore w:val="1"/>
          <w:wBefore w:w="563" w:type="dxa"/>
          <w:trHeight w:val="255"/>
        </w:trPr>
        <w:tc>
          <w:tcPr>
            <w:tcW w:w="2265" w:type="dxa"/>
            <w:vAlign w:val="center"/>
          </w:tcPr>
          <w:p w14:paraId="291DC9E8" w14:textId="77777777" w:rsidR="00057EFA" w:rsidRPr="00A14317" w:rsidRDefault="00057EFA" w:rsidP="002E3EB1">
            <w:pPr>
              <w:spacing w:before="4" w:after="4"/>
              <w:rPr>
                <w:rFonts w:ascii="Verdana" w:eastAsia="Verdana" w:hAnsi="Verdana" w:cs="Verdana"/>
                <w:color w:val="000000"/>
                <w:sz w:val="18"/>
                <w:szCs w:val="18"/>
              </w:rPr>
            </w:pPr>
            <w:r w:rsidRPr="00A14317">
              <w:rPr>
                <w:rFonts w:ascii="Verdana" w:eastAsia="Verdana" w:hAnsi="Verdana" w:cs="Verdana"/>
                <w:color w:val="000000"/>
                <w:sz w:val="18"/>
                <w:szCs w:val="18"/>
              </w:rPr>
              <w:t>POR EL FONDO</w:t>
            </w:r>
          </w:p>
        </w:tc>
        <w:tc>
          <w:tcPr>
            <w:tcW w:w="298" w:type="dxa"/>
          </w:tcPr>
          <w:p w14:paraId="76D7843F" w14:textId="77777777" w:rsidR="00057EFA" w:rsidRPr="00A14317" w:rsidRDefault="00057EFA"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w:t>
            </w:r>
          </w:p>
        </w:tc>
        <w:tc>
          <w:tcPr>
            <w:tcW w:w="5931" w:type="dxa"/>
            <w:gridSpan w:val="2"/>
            <w:vAlign w:val="center"/>
          </w:tcPr>
          <w:p w14:paraId="44F96337" w14:textId="14431DE7" w:rsidR="00057EFA" w:rsidRPr="00A14317" w:rsidRDefault="004409DE" w:rsidP="002E3EB1">
            <w:pPr>
              <w:spacing w:before="4" w:after="4"/>
              <w:rPr>
                <w:rFonts w:ascii="Verdana" w:eastAsia="Verdana" w:hAnsi="Verdana" w:cs="Verdana"/>
                <w:b/>
                <w:bCs/>
                <w:color w:val="000000"/>
                <w:sz w:val="18"/>
                <w:szCs w:val="18"/>
              </w:rPr>
            </w:pPr>
            <w:r w:rsidRPr="00A14317">
              <w:rPr>
                <w:rFonts w:ascii="Verdana" w:eastAsia="Verdana" w:hAnsi="Verdana" w:cs="Verdana"/>
                <w:color w:val="000000"/>
                <w:sz w:val="18"/>
                <w:szCs w:val="18"/>
              </w:rPr>
              <w:t xml:space="preserve">Propiedad de </w:t>
            </w:r>
            <w:r w:rsidRPr="00A14317">
              <w:rPr>
                <w:rFonts w:ascii="Verdana" w:hAnsi="Verdana"/>
                <w:sz w:val="18"/>
                <w:szCs w:val="18"/>
              </w:rPr>
              <w:t>{</w:t>
            </w:r>
            <w:proofErr w:type="spellStart"/>
            <w:r w:rsidRPr="00A14317">
              <w:rPr>
                <w:rFonts w:ascii="Verdana" w:hAnsi="Verdana"/>
                <w:sz w:val="18"/>
                <w:szCs w:val="18"/>
                <w:lang w:val="es-PE"/>
              </w:rPr>
              <w:t>descripcionPorElFondo</w:t>
            </w:r>
            <w:proofErr w:type="spellEnd"/>
            <w:r w:rsidRPr="00A14317">
              <w:rPr>
                <w:rFonts w:ascii="Verdana" w:hAnsi="Verdana"/>
                <w:sz w:val="18"/>
                <w:szCs w:val="18"/>
              </w:rPr>
              <w:t xml:space="preserve">} </w:t>
            </w:r>
            <w:r w:rsidRPr="00A14317">
              <w:rPr>
                <w:rFonts w:ascii="Verdana" w:eastAsia="Verdana" w:hAnsi="Verdana" w:cs="Verdana"/>
                <w:color w:val="000000"/>
                <w:sz w:val="18"/>
                <w:szCs w:val="18"/>
              </w:rPr>
              <w:t xml:space="preserve">con </w:t>
            </w:r>
            <w:r w:rsidRPr="00A14317">
              <w:rPr>
                <w:rFonts w:ascii="Verdana" w:hAnsi="Verdana"/>
                <w:sz w:val="18"/>
                <w:szCs w:val="18"/>
              </w:rPr>
              <w:t>{</w:t>
            </w:r>
            <w:proofErr w:type="spellStart"/>
            <w:r w:rsidRPr="00A14317">
              <w:rPr>
                <w:rFonts w:ascii="Verdana" w:hAnsi="Verdana"/>
                <w:sz w:val="18"/>
                <w:szCs w:val="18"/>
                <w:lang w:val="es-MX"/>
              </w:rPr>
              <w:t>porElFondo</w:t>
            </w:r>
            <w:proofErr w:type="spellEnd"/>
            <w:r w:rsidRPr="00A14317">
              <w:rPr>
                <w:rFonts w:ascii="Verdana" w:hAnsi="Verdana"/>
                <w:sz w:val="18"/>
                <w:szCs w:val="18"/>
              </w:rPr>
              <w:t>}</w:t>
            </w:r>
            <w:r w:rsidRPr="00A14317">
              <w:rPr>
                <w:rFonts w:ascii="Verdana" w:eastAsia="Verdana" w:hAnsi="Verdana" w:cs="Verdana"/>
                <w:sz w:val="18"/>
                <w:szCs w:val="18"/>
              </w:rPr>
              <w:t xml:space="preserve"> m</w:t>
            </w:r>
            <w:r w:rsidRPr="00A14317">
              <w:rPr>
                <w:rFonts w:ascii="Verdana" w:eastAsia="Verdana" w:hAnsi="Verdana" w:cs="Verdana"/>
                <w:color w:val="000000"/>
                <w:sz w:val="18"/>
                <w:szCs w:val="18"/>
              </w:rPr>
              <w:t>.</w:t>
            </w:r>
          </w:p>
        </w:tc>
      </w:tr>
    </w:tbl>
    <w:p w14:paraId="37954F68"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A14317"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A14317"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A14317"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A14317"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A14317">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A14317"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A14317" w:rsidRDefault="00057EFA" w:rsidP="00057EFA">
      <w:pPr>
        <w:spacing w:before="4" w:after="4"/>
        <w:jc w:val="both"/>
        <w:rPr>
          <w:rFonts w:ascii="Verdana" w:eastAsia="Tahoma" w:hAnsi="Verdana" w:cs="Arial"/>
          <w:sz w:val="18"/>
          <w:szCs w:val="18"/>
        </w:rPr>
      </w:pPr>
      <w:r w:rsidRPr="00A14317">
        <w:rPr>
          <w:rFonts w:ascii="Verdana" w:eastAsia="Tahoma" w:hAnsi="Verdana" w:cs="Arial"/>
          <w:sz w:val="18"/>
          <w:szCs w:val="18"/>
        </w:rPr>
        <w:t xml:space="preserve">EN SEÑAL DE CONFORMIDAD LAS PARTES SUSCRIBEN ESTE DOCUMENTO POR DUPLICADO EN LA CIUDAD DE </w:t>
      </w:r>
      <w:r w:rsidR="004409DE" w:rsidRPr="00A14317">
        <w:rPr>
          <w:rFonts w:ascii="Verdana" w:eastAsia="Tahoma" w:hAnsi="Verdana" w:cs="Arial"/>
          <w:sz w:val="18"/>
          <w:szCs w:val="18"/>
        </w:rPr>
        <w:t>{</w:t>
      </w:r>
      <w:proofErr w:type="spellStart"/>
      <w:r w:rsidR="004409DE" w:rsidRPr="00A14317">
        <w:rPr>
          <w:rFonts w:ascii="Verdana" w:hAnsi="Verdana"/>
          <w:spacing w:val="-2"/>
          <w:sz w:val="18"/>
          <w:szCs w:val="18"/>
          <w:lang w:val="es-MX"/>
        </w:rPr>
        <w:t>fechaFormatoLegal</w:t>
      </w:r>
      <w:proofErr w:type="spellEnd"/>
      <w:r w:rsidR="004409DE" w:rsidRPr="00A14317">
        <w:rPr>
          <w:rFonts w:ascii="Verdana" w:eastAsia="Tahoma" w:hAnsi="Verdana" w:cs="Arial"/>
          <w:sz w:val="18"/>
          <w:szCs w:val="18"/>
        </w:rPr>
        <w:t>}.</w:t>
      </w:r>
    </w:p>
    <w:p w14:paraId="521227DD" w14:textId="1D902EE4" w:rsidR="00057EFA" w:rsidRPr="00A14317" w:rsidRDefault="00057EFA" w:rsidP="00057EFA">
      <w:pPr>
        <w:spacing w:before="4" w:after="4"/>
        <w:jc w:val="both"/>
        <w:rPr>
          <w:rFonts w:ascii="Verdana" w:eastAsia="Verdana" w:hAnsi="Verdana" w:cs="Verdana"/>
          <w:sz w:val="18"/>
          <w:szCs w:val="18"/>
        </w:rPr>
      </w:pPr>
    </w:p>
    <w:p w14:paraId="3F639FFE" w14:textId="2DB4F197" w:rsidR="00057EFA" w:rsidRPr="00A14317" w:rsidRDefault="00057EFA" w:rsidP="00057EFA">
      <w:pPr>
        <w:spacing w:before="4" w:after="4"/>
        <w:jc w:val="both"/>
        <w:rPr>
          <w:rFonts w:ascii="Verdana" w:eastAsia="Verdana" w:hAnsi="Verdana" w:cs="Verdana"/>
          <w:sz w:val="18"/>
          <w:szCs w:val="18"/>
        </w:rPr>
      </w:pPr>
    </w:p>
    <w:p w14:paraId="7E9C1B0E" w14:textId="77777777" w:rsidR="00057EFA" w:rsidRPr="00A14317" w:rsidRDefault="00057EFA" w:rsidP="00057EFA">
      <w:pPr>
        <w:spacing w:before="4" w:after="4"/>
        <w:jc w:val="both"/>
        <w:rPr>
          <w:rFonts w:ascii="Verdana" w:eastAsia="Verdana" w:hAnsi="Verdana" w:cs="Verdana"/>
          <w:sz w:val="18"/>
          <w:szCs w:val="18"/>
        </w:rPr>
      </w:pPr>
    </w:p>
    <w:p w14:paraId="54BD4413" w14:textId="77777777" w:rsidR="00057EFA" w:rsidRPr="00A14317" w:rsidRDefault="00057EFA" w:rsidP="00057EFA">
      <w:pPr>
        <w:spacing w:before="4" w:after="4"/>
        <w:jc w:val="both"/>
        <w:rPr>
          <w:rFonts w:ascii="Verdana" w:eastAsia="Verdana" w:hAnsi="Verdana" w:cs="Verdana"/>
          <w:sz w:val="18"/>
          <w:szCs w:val="18"/>
        </w:rPr>
      </w:pPr>
    </w:p>
    <w:p w14:paraId="7BE962EB" w14:textId="77777777" w:rsidR="00057EFA" w:rsidRPr="00A14317"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A14317" w14:paraId="553323E3" w14:textId="77777777" w:rsidTr="002E3EB1">
        <w:trPr>
          <w:trHeight w:val="266"/>
          <w:jc w:val="center"/>
        </w:trPr>
        <w:tc>
          <w:tcPr>
            <w:tcW w:w="2835" w:type="dxa"/>
          </w:tcPr>
          <w:p w14:paraId="4384BF4A"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56AB65B4" w14:textId="77777777" w:rsidR="00057EFA" w:rsidRPr="00A14317"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A14317" w:rsidRDefault="00057EFA" w:rsidP="002E3EB1">
            <w:pPr>
              <w:spacing w:before="4" w:after="4"/>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2316319E" w14:textId="45C6F0D4" w:rsidR="00057EFA" w:rsidRPr="00A14317" w:rsidRDefault="00057EFA" w:rsidP="00057EFA">
      <w:pPr>
        <w:spacing w:before="4" w:after="4" w:line="276" w:lineRule="auto"/>
        <w:jc w:val="both"/>
        <w:rPr>
          <w:rFonts w:ascii="Verdana" w:hAnsi="Verdana" w:cs="Tahoma"/>
          <w:b/>
          <w:bCs/>
          <w:sz w:val="18"/>
          <w:szCs w:val="18"/>
        </w:rPr>
      </w:pPr>
      <w:r w:rsidRPr="00A14317">
        <w:rPr>
          <w:rFonts w:ascii="Verdana" w:hAnsi="Verdana" w:cs="Tahoma"/>
          <w:b/>
          <w:bCs/>
          <w:sz w:val="18"/>
          <w:szCs w:val="18"/>
        </w:rPr>
        <w:t>SEÑOR NOTARIO:</w:t>
      </w:r>
    </w:p>
    <w:p w14:paraId="257A48DA" w14:textId="77777777" w:rsidR="00057EFA" w:rsidRPr="00A14317" w:rsidRDefault="00057EFA" w:rsidP="00057EFA">
      <w:pPr>
        <w:spacing w:before="4" w:after="4" w:line="276" w:lineRule="auto"/>
        <w:jc w:val="both"/>
        <w:rPr>
          <w:rFonts w:ascii="Verdana" w:hAnsi="Verdana" w:cs="Tahoma"/>
          <w:sz w:val="18"/>
          <w:szCs w:val="18"/>
        </w:rPr>
      </w:pPr>
    </w:p>
    <w:p w14:paraId="5F498D7D" w14:textId="706FD53C"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SÍRVASE USTED EXTENDER EN SU REGISTRO DE ESCRITURAS PÚBLICAS, UNA DE OTORGAMIENTO DE PODER AMPLIO Y ESPECIAL, QUE OTORGA</w:t>
      </w:r>
      <w:r w:rsidR="004409DE" w:rsidRPr="00A14317">
        <w:rPr>
          <w:rFonts w:ascii="Verdana" w:hAnsi="Verdana" w:cs="Tahoma"/>
          <w:sz w:val="18"/>
          <w:szCs w:val="18"/>
        </w:rPr>
        <w:t xml:space="preserve"> </w:t>
      </w:r>
      <w:r w:rsidR="004409DE" w:rsidRPr="00A14317">
        <w:rPr>
          <w:rFonts w:ascii="Verdana" w:hAnsi="Verdana"/>
          <w:b/>
          <w:sz w:val="18"/>
          <w:szCs w:val="18"/>
        </w:rPr>
        <w:t>{</w:t>
      </w:r>
      <w:proofErr w:type="spellStart"/>
      <w:r w:rsidR="004409DE" w:rsidRPr="00A14317">
        <w:rPr>
          <w:rFonts w:ascii="Verdana" w:hAnsi="Verdana"/>
          <w:b/>
          <w:sz w:val="18"/>
          <w:szCs w:val="18"/>
          <w:lang w:val="es-MX"/>
        </w:rPr>
        <w:t>nombresApellidos</w:t>
      </w:r>
      <w:proofErr w:type="spellEnd"/>
      <w:r w:rsidR="004409DE" w:rsidRPr="00A14317">
        <w:rPr>
          <w:rFonts w:ascii="Verdana" w:hAnsi="Verdana"/>
          <w:b/>
          <w:sz w:val="18"/>
          <w:szCs w:val="18"/>
        </w:rPr>
        <w:t>}</w:t>
      </w:r>
      <w:r w:rsidRPr="00A14317">
        <w:rPr>
          <w:rFonts w:ascii="Verdana" w:hAnsi="Verdana" w:cs="Tahoma"/>
          <w:sz w:val="18"/>
          <w:szCs w:val="18"/>
        </w:rPr>
        <w:t>, IDENTIFICADO CON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documentoIdentificacion</w:t>
      </w:r>
      <w:proofErr w:type="spellEnd"/>
      <w:r w:rsidR="004409DE" w:rsidRPr="00A14317">
        <w:rPr>
          <w:rFonts w:ascii="Verdana" w:hAnsi="Verdana"/>
          <w:b/>
          <w:bCs/>
          <w:sz w:val="18"/>
          <w:szCs w:val="18"/>
        </w:rPr>
        <w:t>}</w:t>
      </w:r>
      <w:r w:rsidR="004409DE" w:rsidRPr="00A14317">
        <w:rPr>
          <w:rFonts w:ascii="Verdana" w:hAnsi="Verdana"/>
          <w:b/>
          <w:bCs/>
          <w:spacing w:val="-6"/>
          <w:sz w:val="18"/>
          <w:szCs w:val="18"/>
        </w:rPr>
        <w:t xml:space="preserve"> </w:t>
      </w:r>
      <w:proofErr w:type="spellStart"/>
      <w:r w:rsidR="004409DE" w:rsidRPr="00A14317">
        <w:rPr>
          <w:rFonts w:ascii="Verdana" w:hAnsi="Verdana" w:cs="Tahoma"/>
          <w:b/>
          <w:bCs/>
          <w:sz w:val="18"/>
          <w:szCs w:val="18"/>
        </w:rPr>
        <w:t>Nº</w:t>
      </w:r>
      <w:proofErr w:type="spellEnd"/>
      <w:r w:rsidR="004409DE" w:rsidRPr="00A14317">
        <w:rPr>
          <w:rFonts w:ascii="Verdana" w:hAnsi="Verdana" w:cs="Tahoma"/>
          <w:b/>
          <w:bCs/>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numeroIdentificacion</w:t>
      </w:r>
      <w:proofErr w:type="spellEnd"/>
      <w:r w:rsidR="004409DE" w:rsidRPr="00A14317">
        <w:rPr>
          <w:rFonts w:ascii="Verdana" w:hAnsi="Verdana"/>
          <w:b/>
          <w:bCs/>
          <w:sz w:val="18"/>
          <w:szCs w:val="18"/>
        </w:rPr>
        <w:t>}</w:t>
      </w:r>
      <w:r w:rsidRPr="00A14317">
        <w:rPr>
          <w:rFonts w:ascii="Verdana" w:hAnsi="Verdana" w:cs="Tahoma"/>
          <w:sz w:val="18"/>
          <w:szCs w:val="18"/>
        </w:rPr>
        <w:t>, DE ESTADO CIVIL</w:t>
      </w:r>
      <w:r w:rsidR="004409DE" w:rsidRPr="00A14317">
        <w:rPr>
          <w:rFonts w:ascii="Verdana" w:hAnsi="Verdana" w:cs="Tahoma"/>
          <w:sz w:val="18"/>
          <w:szCs w:val="18"/>
        </w:rPr>
        <w:t xml:space="preserve"> </w:t>
      </w:r>
      <w:r w:rsidR="004409DE" w:rsidRPr="00A14317">
        <w:rPr>
          <w:rFonts w:ascii="Verdana" w:hAnsi="Verdana"/>
          <w:b/>
          <w:bCs/>
          <w:sz w:val="18"/>
          <w:szCs w:val="18"/>
          <w:lang w:val="es-MX"/>
        </w:rPr>
        <w:t>{</w:t>
      </w:r>
      <w:proofErr w:type="spellStart"/>
      <w:r w:rsidR="004409DE" w:rsidRPr="00A14317">
        <w:rPr>
          <w:rFonts w:ascii="Verdana" w:hAnsi="Verdana"/>
          <w:b/>
          <w:bCs/>
          <w:sz w:val="18"/>
          <w:szCs w:val="18"/>
          <w:lang w:val="es-MX"/>
        </w:rPr>
        <w:t>estadoCivil</w:t>
      </w:r>
      <w:proofErr w:type="spellEnd"/>
      <w:r w:rsidR="004409DE" w:rsidRPr="00A14317">
        <w:rPr>
          <w:rFonts w:ascii="Verdana" w:hAnsi="Verdana"/>
          <w:b/>
          <w:bCs/>
          <w:sz w:val="18"/>
          <w:szCs w:val="18"/>
          <w:lang w:val="es-MX"/>
        </w:rPr>
        <w:t>}</w:t>
      </w:r>
      <w:r w:rsidRPr="00A14317">
        <w:rPr>
          <w:rFonts w:ascii="Verdana" w:hAnsi="Verdana" w:cs="Tahoma"/>
          <w:sz w:val="18"/>
          <w:szCs w:val="18"/>
        </w:rPr>
        <w:t>, DE NACIONALIDAD</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nacionalidad</w:t>
      </w:r>
      <w:r w:rsidR="004409DE" w:rsidRPr="00A14317">
        <w:rPr>
          <w:rFonts w:ascii="Verdana" w:hAnsi="Verdana"/>
          <w:b/>
          <w:bCs/>
          <w:sz w:val="18"/>
          <w:szCs w:val="18"/>
        </w:rPr>
        <w:t>}</w:t>
      </w:r>
      <w:r w:rsidRPr="00A14317">
        <w:rPr>
          <w:rFonts w:ascii="Verdana" w:hAnsi="Verdana" w:cs="Tahoma"/>
          <w:sz w:val="18"/>
          <w:szCs w:val="18"/>
        </w:rPr>
        <w:t>, DE OCUPACIÓN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ocupacion</w:t>
      </w:r>
      <w:proofErr w:type="spellEnd"/>
      <w:r w:rsidR="004409DE" w:rsidRPr="00A14317">
        <w:rPr>
          <w:rFonts w:ascii="Verdana" w:hAnsi="Verdana"/>
          <w:b/>
          <w:bCs/>
          <w:sz w:val="18"/>
          <w:szCs w:val="18"/>
        </w:rPr>
        <w:t>}</w:t>
      </w:r>
      <w:r w:rsidRPr="00A14317">
        <w:rPr>
          <w:rFonts w:ascii="Verdana" w:hAnsi="Verdana" w:cs="Tahoma"/>
          <w:sz w:val="18"/>
          <w:szCs w:val="18"/>
        </w:rPr>
        <w:t>, CON DOMICILIO EN</w:t>
      </w:r>
      <w:r w:rsidR="004409DE" w:rsidRPr="00A14317">
        <w:rPr>
          <w:rFonts w:ascii="Verdana" w:hAnsi="Verdana" w:cs="Tahoma"/>
          <w:sz w:val="18"/>
          <w:szCs w:val="18"/>
        </w:rPr>
        <w:t xml:space="preserve"> </w:t>
      </w:r>
      <w:r w:rsidR="004409DE" w:rsidRPr="00A14317">
        <w:rPr>
          <w:rFonts w:ascii="Verdana" w:hAnsi="Verdana"/>
          <w:b/>
          <w:bCs/>
          <w:sz w:val="18"/>
          <w:szCs w:val="18"/>
        </w:rPr>
        <w:t>{</w:t>
      </w:r>
      <w:proofErr w:type="spellStart"/>
      <w:r w:rsidR="004409DE" w:rsidRPr="00A14317">
        <w:rPr>
          <w:rFonts w:ascii="Verdana" w:hAnsi="Verdana"/>
          <w:b/>
          <w:bCs/>
          <w:sz w:val="18"/>
          <w:szCs w:val="18"/>
          <w:lang w:val="es-MX"/>
        </w:rPr>
        <w:t>direccion</w:t>
      </w:r>
      <w:proofErr w:type="spellEnd"/>
      <w:r w:rsidR="004409DE" w:rsidRPr="00A14317">
        <w:rPr>
          <w:rFonts w:ascii="Verdana" w:hAnsi="Verdana"/>
          <w:b/>
          <w:bCs/>
          <w:sz w:val="18"/>
          <w:szCs w:val="18"/>
        </w:rPr>
        <w:t>}</w:t>
      </w:r>
      <w:r w:rsidRPr="00A14317">
        <w:rPr>
          <w:rFonts w:ascii="Verdana" w:hAnsi="Verdana" w:cs="Tahoma"/>
          <w:sz w:val="18"/>
          <w:szCs w:val="18"/>
        </w:rPr>
        <w:t>, DISTRITO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distrito</w:t>
      </w:r>
      <w:r w:rsidR="004409DE" w:rsidRPr="00A14317">
        <w:rPr>
          <w:rFonts w:ascii="Verdana" w:hAnsi="Verdana"/>
          <w:b/>
          <w:bCs/>
          <w:sz w:val="18"/>
          <w:szCs w:val="18"/>
        </w:rPr>
        <w:t>}</w:t>
      </w:r>
      <w:r w:rsidRPr="00A14317">
        <w:rPr>
          <w:rFonts w:ascii="Verdana" w:hAnsi="Verdana" w:cs="Tahoma"/>
          <w:sz w:val="18"/>
          <w:szCs w:val="18"/>
        </w:rPr>
        <w:t xml:space="preserve">, PROVINCIA </w:t>
      </w:r>
      <w:r w:rsidR="004409DE" w:rsidRPr="00A14317">
        <w:rPr>
          <w:rFonts w:ascii="Verdana" w:hAnsi="Verdana"/>
          <w:b/>
          <w:bCs/>
          <w:sz w:val="18"/>
          <w:szCs w:val="18"/>
        </w:rPr>
        <w:t>{</w:t>
      </w:r>
      <w:r w:rsidR="004409DE" w:rsidRPr="00A14317">
        <w:rPr>
          <w:rFonts w:ascii="Verdana" w:hAnsi="Verdana"/>
          <w:b/>
          <w:bCs/>
          <w:sz w:val="18"/>
          <w:szCs w:val="18"/>
          <w:lang w:val="es-MX"/>
        </w:rPr>
        <w:t>provincia</w:t>
      </w:r>
      <w:r w:rsidR="004409DE" w:rsidRPr="00A14317">
        <w:rPr>
          <w:rFonts w:ascii="Verdana" w:hAnsi="Verdana"/>
          <w:b/>
          <w:bCs/>
          <w:sz w:val="18"/>
          <w:szCs w:val="18"/>
        </w:rPr>
        <w:t>}</w:t>
      </w:r>
      <w:r w:rsidRPr="00A14317">
        <w:rPr>
          <w:rFonts w:ascii="Verdana" w:hAnsi="Verdana" w:cs="Tahoma"/>
          <w:sz w:val="18"/>
          <w:szCs w:val="18"/>
        </w:rPr>
        <w:t xml:space="preserve"> Y DEPARTAMENTO DE</w:t>
      </w:r>
      <w:r w:rsidR="004409DE" w:rsidRPr="00A14317">
        <w:rPr>
          <w:rFonts w:ascii="Verdana" w:hAnsi="Verdana" w:cs="Tahoma"/>
          <w:sz w:val="18"/>
          <w:szCs w:val="18"/>
        </w:rPr>
        <w:t xml:space="preserve"> </w:t>
      </w:r>
      <w:r w:rsidR="004409DE" w:rsidRPr="00A14317">
        <w:rPr>
          <w:rFonts w:ascii="Verdana" w:hAnsi="Verdana"/>
          <w:b/>
          <w:bCs/>
          <w:sz w:val="18"/>
          <w:szCs w:val="18"/>
        </w:rPr>
        <w:t>{</w:t>
      </w:r>
      <w:r w:rsidR="004409DE" w:rsidRPr="00A14317">
        <w:rPr>
          <w:rFonts w:ascii="Verdana" w:hAnsi="Verdana"/>
          <w:b/>
          <w:bCs/>
          <w:sz w:val="18"/>
          <w:szCs w:val="18"/>
          <w:lang w:val="es-MX"/>
        </w:rPr>
        <w:t>departamento</w:t>
      </w:r>
      <w:r w:rsidR="004409DE" w:rsidRPr="00A14317">
        <w:rPr>
          <w:rFonts w:ascii="Verdana" w:hAnsi="Verdana"/>
          <w:b/>
          <w:bCs/>
          <w:sz w:val="18"/>
          <w:szCs w:val="18"/>
        </w:rPr>
        <w:t>}</w:t>
      </w:r>
      <w:r w:rsidRPr="00A14317">
        <w:rPr>
          <w:rFonts w:ascii="Verdana" w:hAnsi="Verdana" w:cs="Tahoma"/>
          <w:sz w:val="18"/>
          <w:szCs w:val="18"/>
        </w:rPr>
        <w:t>, A QUIEN EN ADELANTE SE LE DENOMINARÁ EL “</w:t>
      </w:r>
      <w:r w:rsidRPr="00A14317">
        <w:rPr>
          <w:rFonts w:ascii="Verdana" w:hAnsi="Verdana" w:cs="Tahoma"/>
          <w:b/>
          <w:bCs/>
          <w:sz w:val="18"/>
          <w:szCs w:val="18"/>
        </w:rPr>
        <w:t>PODERDANTE</w:t>
      </w:r>
      <w:r w:rsidRPr="00A14317">
        <w:rPr>
          <w:rFonts w:ascii="Verdana" w:hAnsi="Verdana" w:cs="Tahoma"/>
          <w:sz w:val="18"/>
          <w:szCs w:val="18"/>
        </w:rPr>
        <w:t>”, EN LOS TÉRMINOS Y CONDICIONES SIGUIENTES:</w:t>
      </w:r>
    </w:p>
    <w:p w14:paraId="23C5DA64" w14:textId="77777777" w:rsidR="00057EFA" w:rsidRPr="00A14317" w:rsidRDefault="00057EFA" w:rsidP="00057EFA">
      <w:pPr>
        <w:spacing w:before="4" w:after="4" w:line="276" w:lineRule="auto"/>
        <w:jc w:val="both"/>
        <w:rPr>
          <w:rFonts w:ascii="Verdana" w:hAnsi="Verdana" w:cs="Tahoma"/>
          <w:sz w:val="18"/>
          <w:szCs w:val="18"/>
        </w:rPr>
      </w:pPr>
    </w:p>
    <w:p w14:paraId="7857E9F8" w14:textId="4C6C109B"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PRIMERO</w:t>
      </w:r>
      <w:r w:rsidRPr="00A14317">
        <w:rPr>
          <w:rFonts w:ascii="Verdana" w:hAnsi="Verdana" w:cs="Tahoma"/>
          <w:sz w:val="18"/>
          <w:szCs w:val="18"/>
        </w:rPr>
        <w:t xml:space="preserve">: POR MEDIO DEL PRESENTE </w:t>
      </w:r>
      <w:r w:rsidRPr="00A14317">
        <w:rPr>
          <w:rFonts w:ascii="Verdana" w:hAnsi="Verdana" w:cs="Tahoma"/>
          <w:b/>
          <w:bCs/>
          <w:sz w:val="18"/>
          <w:szCs w:val="18"/>
        </w:rPr>
        <w:t>EL PODERDANTE</w:t>
      </w:r>
      <w:r w:rsidRPr="00A14317">
        <w:rPr>
          <w:rFonts w:ascii="Verdana" w:hAnsi="Verdana" w:cs="Tahoma"/>
          <w:sz w:val="18"/>
          <w:szCs w:val="18"/>
        </w:rPr>
        <w:t xml:space="preserve"> OTORGA PODER AMPLIO Y ESPECIAL A </w:t>
      </w:r>
      <w:r w:rsidR="00DA172E" w:rsidRPr="00A14317">
        <w:rPr>
          <w:rFonts w:ascii="Verdana" w:hAnsi="Verdana" w:cs="Tahoma"/>
          <w:b/>
          <w:bCs/>
          <w:noProof/>
          <w:sz w:val="18"/>
          <w:szCs w:val="18"/>
        </w:rPr>
        <w:t>«EMPRESA_QUE_VENDE»</w:t>
      </w:r>
      <w:r w:rsidRPr="00A14317">
        <w:rPr>
          <w:rFonts w:ascii="Verdana" w:hAnsi="Verdana" w:cs="Tahoma"/>
          <w:sz w:val="18"/>
          <w:szCs w:val="18"/>
        </w:rPr>
        <w:t xml:space="preserve">, CON </w:t>
      </w:r>
      <w:r w:rsidRPr="00A14317">
        <w:rPr>
          <w:rFonts w:ascii="Verdana" w:hAnsi="Verdana" w:cs="Tahoma"/>
          <w:b/>
          <w:bCs/>
          <w:sz w:val="18"/>
          <w:szCs w:val="18"/>
        </w:rPr>
        <w:t xml:space="preserve">RUC </w:t>
      </w:r>
      <w:proofErr w:type="spellStart"/>
      <w:r w:rsidRPr="00A14317">
        <w:rPr>
          <w:rFonts w:ascii="Verdana" w:hAnsi="Verdana" w:cs="Tahoma"/>
          <w:b/>
          <w:bCs/>
          <w:sz w:val="18"/>
          <w:szCs w:val="18"/>
        </w:rPr>
        <w:t>Nº</w:t>
      </w:r>
      <w:r w:rsidR="00DA172E" w:rsidRPr="00A14317">
        <w:rPr>
          <w:rFonts w:ascii="Verdana" w:hAnsi="Verdana" w:cs="Tahoma"/>
          <w:b/>
          <w:bCs/>
          <w:noProof/>
          <w:sz w:val="18"/>
          <w:szCs w:val="18"/>
        </w:rPr>
        <w:t>«RUC__VENDEDOR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DEBIDAMENTE REPRESENTADA POR SU </w:t>
      </w:r>
      <w:r w:rsidR="00DA172E" w:rsidRPr="00A14317">
        <w:rPr>
          <w:rFonts w:ascii="Verdana" w:hAnsi="Verdana" w:cs="Tahoma"/>
          <w:b/>
          <w:bCs/>
          <w:noProof/>
          <w:sz w:val="18"/>
          <w:szCs w:val="18"/>
        </w:rPr>
        <w:t>«TIPO_DE_REPRESENTANTE»</w:t>
      </w:r>
      <w:r w:rsidRPr="00A14317">
        <w:rPr>
          <w:rFonts w:ascii="Verdana" w:hAnsi="Verdana" w:cs="Tahoma"/>
          <w:sz w:val="18"/>
          <w:szCs w:val="18"/>
        </w:rPr>
        <w:t xml:space="preserve"> SR. </w:t>
      </w:r>
      <w:r w:rsidR="00DA172E" w:rsidRPr="00A14317">
        <w:rPr>
          <w:rFonts w:ascii="Verdana" w:hAnsi="Verdana" w:cs="Tahoma"/>
          <w:b/>
          <w:bCs/>
          <w:noProof/>
          <w:sz w:val="18"/>
          <w:szCs w:val="18"/>
        </w:rPr>
        <w:t>«REPRESENTANTE_LEGAL__VENDEDOR»</w:t>
      </w:r>
      <w:r w:rsidRPr="00A14317">
        <w:rPr>
          <w:rFonts w:ascii="Verdana" w:hAnsi="Verdana" w:cs="Tahoma"/>
          <w:sz w:val="18"/>
          <w:szCs w:val="18"/>
        </w:rPr>
        <w:t xml:space="preserve">, IDENTIFICADO CON </w:t>
      </w:r>
      <w:r w:rsidRPr="00A14317">
        <w:rPr>
          <w:rFonts w:ascii="Verdana" w:hAnsi="Verdana" w:cs="Tahoma"/>
          <w:b/>
          <w:bCs/>
          <w:sz w:val="18"/>
          <w:szCs w:val="18"/>
        </w:rPr>
        <w:t xml:space="preserve">DNI </w:t>
      </w:r>
      <w:proofErr w:type="spellStart"/>
      <w:r w:rsidRPr="00A14317">
        <w:rPr>
          <w:rFonts w:ascii="Verdana" w:hAnsi="Verdana" w:cs="Tahoma"/>
          <w:b/>
          <w:bCs/>
          <w:sz w:val="18"/>
          <w:szCs w:val="18"/>
        </w:rPr>
        <w:t>N°</w:t>
      </w:r>
      <w:r w:rsidR="00DA172E" w:rsidRPr="00A14317">
        <w:rPr>
          <w:rFonts w:ascii="Verdana" w:hAnsi="Verdana" w:cs="Tahoma"/>
          <w:b/>
          <w:bCs/>
          <w:noProof/>
          <w:sz w:val="18"/>
          <w:szCs w:val="18"/>
        </w:rPr>
        <w:t>«DNI_VENDEDOR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SEGÚN FACULTADES INSCRITAS EN LA PARTIDA </w:t>
      </w:r>
      <w:r w:rsidRPr="00A14317">
        <w:rPr>
          <w:rFonts w:ascii="Verdana" w:hAnsi="Verdana" w:cs="Tahoma"/>
          <w:b/>
          <w:bCs/>
          <w:sz w:val="18"/>
          <w:szCs w:val="18"/>
        </w:rPr>
        <w:t xml:space="preserve">ELECTRÓNICA </w:t>
      </w:r>
      <w:proofErr w:type="spellStart"/>
      <w:r w:rsidRPr="00A14317">
        <w:rPr>
          <w:rFonts w:ascii="Verdana" w:hAnsi="Verdana" w:cs="Tahoma"/>
          <w:b/>
          <w:bCs/>
          <w:sz w:val="18"/>
          <w:szCs w:val="18"/>
        </w:rPr>
        <w:lastRenderedPageBreak/>
        <w:t>N°</w:t>
      </w:r>
      <w:r w:rsidR="00DA172E" w:rsidRPr="00A14317">
        <w:rPr>
          <w:rFonts w:ascii="Verdana" w:hAnsi="Verdana" w:cs="Tahoma"/>
          <w:b/>
          <w:bCs/>
          <w:noProof/>
          <w:sz w:val="18"/>
          <w:szCs w:val="18"/>
        </w:rPr>
        <w:t>«Nº_PARTIDA_PODER_VENDEDOR</w:t>
      </w:r>
      <w:proofErr w:type="spellEnd"/>
      <w:r w:rsidR="00DA172E" w:rsidRPr="00A14317">
        <w:rPr>
          <w:rFonts w:ascii="Verdana" w:hAnsi="Verdana" w:cs="Tahoma"/>
          <w:b/>
          <w:bCs/>
          <w:noProof/>
          <w:sz w:val="18"/>
          <w:szCs w:val="18"/>
        </w:rPr>
        <w:t>»</w:t>
      </w:r>
      <w:r w:rsidRPr="00A14317">
        <w:rPr>
          <w:rFonts w:ascii="Verdana" w:hAnsi="Verdana" w:cs="Tahoma"/>
          <w:sz w:val="18"/>
          <w:szCs w:val="18"/>
        </w:rPr>
        <w:t xml:space="preserve"> DEL REGISTRO DE PERSONAS JURÍDICAS DE LOS REGISTROS PÚBLICOS DE LIMA, AMBOS CON DOMICILIO LEGAL EN </w:t>
      </w:r>
      <w:r w:rsidR="00DA172E" w:rsidRPr="00A14317">
        <w:rPr>
          <w:rFonts w:ascii="Verdana" w:hAnsi="Verdana" w:cs="Tahoma"/>
          <w:b/>
          <w:bCs/>
          <w:noProof/>
          <w:sz w:val="18"/>
          <w:szCs w:val="18"/>
        </w:rPr>
        <w:t>«DIRECCION_VENDEDOR»</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xml:space="preserve">, EN ADELANTE SE LE DENOMINARÁ </w:t>
      </w:r>
      <w:r w:rsidRPr="00A14317">
        <w:rPr>
          <w:rFonts w:ascii="Verdana" w:hAnsi="Verdana" w:cs="Tahoma"/>
          <w:b/>
          <w:bCs/>
          <w:sz w:val="18"/>
          <w:szCs w:val="18"/>
        </w:rPr>
        <w:t>EL APODERADO</w:t>
      </w:r>
      <w:r w:rsidRPr="00A14317">
        <w:rPr>
          <w:rFonts w:ascii="Verdana" w:hAnsi="Verdana" w:cs="Tahoma"/>
          <w:sz w:val="18"/>
          <w:szCs w:val="18"/>
        </w:rPr>
        <w:t>.</w:t>
      </w:r>
    </w:p>
    <w:p w14:paraId="5FB7BF69" w14:textId="77777777" w:rsidR="00057EFA" w:rsidRPr="00A14317" w:rsidRDefault="00057EFA" w:rsidP="00057EFA">
      <w:pPr>
        <w:spacing w:before="4" w:after="4" w:line="276" w:lineRule="auto"/>
        <w:jc w:val="both"/>
        <w:rPr>
          <w:rFonts w:ascii="Verdana" w:hAnsi="Verdana" w:cs="Tahoma"/>
          <w:sz w:val="18"/>
          <w:szCs w:val="18"/>
        </w:rPr>
      </w:pPr>
    </w:p>
    <w:p w14:paraId="273703C6"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EL APODERADO</w:t>
      </w:r>
      <w:r w:rsidRPr="00A14317">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A14317" w:rsidRDefault="00057EFA" w:rsidP="00057EFA">
      <w:pPr>
        <w:spacing w:before="4" w:after="4" w:line="276" w:lineRule="auto"/>
        <w:jc w:val="both"/>
        <w:rPr>
          <w:rFonts w:ascii="Verdana" w:hAnsi="Verdana" w:cs="Tahoma"/>
          <w:sz w:val="18"/>
          <w:szCs w:val="18"/>
        </w:rPr>
      </w:pPr>
    </w:p>
    <w:p w14:paraId="6D6FA6FC" w14:textId="77777777" w:rsidR="00057EFA" w:rsidRPr="00A14317"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A14317">
        <w:rPr>
          <w:rFonts w:ascii="Verdana" w:hAnsi="Verdana" w:cs="Tahoma"/>
          <w:b/>
          <w:bCs/>
          <w:sz w:val="18"/>
          <w:szCs w:val="18"/>
        </w:rPr>
        <w:t>ROSANGELA RAMIREZ URIBE</w:t>
      </w:r>
      <w:r w:rsidRPr="00A14317">
        <w:rPr>
          <w:rFonts w:ascii="Verdana" w:hAnsi="Verdana" w:cs="Tahoma"/>
          <w:sz w:val="18"/>
          <w:szCs w:val="18"/>
        </w:rPr>
        <w:t xml:space="preserve">, IDENTIFICADA CON </w:t>
      </w:r>
      <w:r w:rsidRPr="00A14317">
        <w:rPr>
          <w:rFonts w:ascii="Verdana" w:hAnsi="Verdana" w:cs="Tahoma"/>
          <w:b/>
          <w:bCs/>
          <w:sz w:val="18"/>
          <w:szCs w:val="18"/>
        </w:rPr>
        <w:t>DNI N°41542303</w:t>
      </w:r>
      <w:r w:rsidRPr="00A14317">
        <w:rPr>
          <w:rFonts w:ascii="Verdana" w:hAnsi="Verdana" w:cs="Tahoma"/>
          <w:sz w:val="18"/>
          <w:szCs w:val="18"/>
        </w:rPr>
        <w:t xml:space="preserve">, DE NACIONALIDAD PERUANA, DE ESTADO CIVIL CASADA, DE OCUPACIÓN ARQUITECTA, CON DOMICILIO EN </w:t>
      </w:r>
      <w:r w:rsidRPr="00A14317">
        <w:rPr>
          <w:rFonts w:ascii="Verdana" w:hAnsi="Verdana" w:cs="Tahoma"/>
          <w:b/>
          <w:bCs/>
          <w:sz w:val="18"/>
          <w:szCs w:val="18"/>
        </w:rPr>
        <w:t>AV. CIRCUNVALACIÓN DEL GOLF LOS INCAS NRO. 134 TORRE 2 PISO 6</w:t>
      </w:r>
      <w:r w:rsidRPr="00A14317">
        <w:rPr>
          <w:rFonts w:ascii="Verdana" w:hAnsi="Verdana" w:cs="Tahoma"/>
          <w:sz w:val="18"/>
          <w:szCs w:val="18"/>
        </w:rPr>
        <w:t xml:space="preserve">, DISTRITO DE </w:t>
      </w:r>
      <w:r w:rsidRPr="00A14317">
        <w:rPr>
          <w:rFonts w:ascii="Verdana" w:hAnsi="Verdana" w:cs="Tahoma"/>
          <w:b/>
          <w:bCs/>
          <w:sz w:val="18"/>
          <w:szCs w:val="18"/>
        </w:rPr>
        <w:t>SANTIAGO DE SURCO</w:t>
      </w:r>
      <w:r w:rsidRPr="00A14317">
        <w:rPr>
          <w:rFonts w:ascii="Verdana" w:hAnsi="Verdana" w:cs="Tahoma"/>
          <w:sz w:val="18"/>
          <w:szCs w:val="18"/>
        </w:rPr>
        <w:t xml:space="preserve">, PROVINCIA Y DEPARTAMENTO DE </w:t>
      </w:r>
      <w:r w:rsidRPr="00A14317">
        <w:rPr>
          <w:rFonts w:ascii="Verdana" w:hAnsi="Verdana" w:cs="Tahoma"/>
          <w:b/>
          <w:bCs/>
          <w:sz w:val="18"/>
          <w:szCs w:val="18"/>
        </w:rPr>
        <w:t>LIMA</w:t>
      </w:r>
      <w:r w:rsidRPr="00A14317">
        <w:rPr>
          <w:rFonts w:ascii="Verdana" w:hAnsi="Verdana" w:cs="Tahoma"/>
          <w:sz w:val="18"/>
          <w:szCs w:val="18"/>
        </w:rPr>
        <w:t>, Y/O</w:t>
      </w:r>
    </w:p>
    <w:p w14:paraId="6F6615B8" w14:textId="77777777" w:rsidR="00057EFA" w:rsidRPr="00A14317"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A14317" w:rsidRDefault="00A14317" w:rsidP="00A14317">
      <w:pPr>
        <w:pStyle w:val="Prrafodelista"/>
        <w:widowControl/>
        <w:numPr>
          <w:ilvl w:val="0"/>
          <w:numId w:val="17"/>
        </w:numPr>
        <w:spacing w:before="4" w:after="4" w:line="276" w:lineRule="auto"/>
        <w:contextualSpacing/>
        <w:jc w:val="both"/>
        <w:rPr>
          <w:rFonts w:ascii="Verdana" w:hAnsi="Verdana" w:cs="Tahoma"/>
          <w:sz w:val="19"/>
          <w:szCs w:val="19"/>
        </w:rPr>
      </w:pPr>
      <w:r w:rsidRPr="0092203B">
        <w:rPr>
          <w:rFonts w:ascii="Verdana" w:hAnsi="Verdana" w:cs="Tahoma"/>
          <w:b/>
          <w:bCs/>
          <w:sz w:val="19"/>
          <w:szCs w:val="19"/>
        </w:rPr>
        <w:t>GEMA CRISTINA CÁCERES VARGAS ALFARO</w:t>
      </w:r>
      <w:r w:rsidRPr="0092203B">
        <w:rPr>
          <w:rFonts w:ascii="Verdana" w:hAnsi="Verdana" w:cs="Tahoma"/>
          <w:sz w:val="19"/>
          <w:szCs w:val="19"/>
        </w:rPr>
        <w:t xml:space="preserve">, IDENTIFICADA CON </w:t>
      </w:r>
      <w:r w:rsidRPr="0092203B">
        <w:rPr>
          <w:rFonts w:ascii="Verdana" w:hAnsi="Verdana" w:cs="Tahoma"/>
          <w:b/>
          <w:bCs/>
          <w:sz w:val="19"/>
          <w:szCs w:val="19"/>
        </w:rPr>
        <w:t xml:space="preserve">DNI </w:t>
      </w:r>
      <w:proofErr w:type="spellStart"/>
      <w:r w:rsidRPr="0092203B">
        <w:rPr>
          <w:rFonts w:ascii="Verdana" w:hAnsi="Verdana" w:cs="Tahoma"/>
          <w:b/>
          <w:bCs/>
          <w:sz w:val="19"/>
          <w:szCs w:val="19"/>
        </w:rPr>
        <w:t>Nº</w:t>
      </w:r>
      <w:proofErr w:type="spellEnd"/>
      <w:r w:rsidRPr="0092203B">
        <w:rPr>
          <w:rFonts w:ascii="Verdana" w:hAnsi="Verdana" w:cs="Tahoma"/>
          <w:b/>
          <w:bCs/>
          <w:sz w:val="19"/>
          <w:szCs w:val="19"/>
        </w:rPr>
        <w:t xml:space="preserve"> 09492332</w:t>
      </w:r>
      <w:r w:rsidRPr="0092203B">
        <w:rPr>
          <w:rFonts w:ascii="Verdana" w:hAnsi="Verdana" w:cs="Tahoma"/>
          <w:sz w:val="19"/>
          <w:szCs w:val="19"/>
        </w:rPr>
        <w:t xml:space="preserve">, DE NACIONALIDAD PERUANA, ESTADO CIVIL SOLTERA, DE OCUPACIÓN ABOGADA, CON DOMICILIO EN </w:t>
      </w:r>
      <w:r w:rsidRPr="0092203B">
        <w:rPr>
          <w:rFonts w:ascii="Verdana" w:hAnsi="Verdana" w:cs="Tahoma"/>
          <w:b/>
          <w:bCs/>
          <w:sz w:val="19"/>
          <w:szCs w:val="19"/>
        </w:rPr>
        <w:t>AV. CIRCUNVALACIÓN DEL GOLF LOS INCAS N.º 134</w:t>
      </w:r>
      <w:r w:rsidRPr="0092203B">
        <w:rPr>
          <w:rFonts w:ascii="Verdana" w:hAnsi="Verdana" w:cs="Tahoma"/>
          <w:sz w:val="19"/>
          <w:szCs w:val="19"/>
        </w:rPr>
        <w:t xml:space="preserve">, </w:t>
      </w:r>
      <w:r w:rsidRPr="0092203B">
        <w:rPr>
          <w:rFonts w:ascii="Verdana" w:hAnsi="Verdana" w:cs="Tahoma"/>
          <w:b/>
          <w:bCs/>
          <w:sz w:val="19"/>
          <w:szCs w:val="19"/>
        </w:rPr>
        <w:t>TORRE B</w:t>
      </w:r>
      <w:r w:rsidRPr="0092203B">
        <w:rPr>
          <w:rFonts w:ascii="Verdana" w:hAnsi="Verdana" w:cs="Tahoma"/>
          <w:sz w:val="19"/>
          <w:szCs w:val="19"/>
        </w:rPr>
        <w:t xml:space="preserve">, </w:t>
      </w:r>
      <w:r w:rsidRPr="0092203B">
        <w:rPr>
          <w:rFonts w:ascii="Verdana" w:hAnsi="Verdana" w:cs="Tahoma"/>
          <w:b/>
          <w:bCs/>
          <w:sz w:val="19"/>
          <w:szCs w:val="19"/>
        </w:rPr>
        <w:t>PISO 19</w:t>
      </w:r>
      <w:r w:rsidRPr="0092203B">
        <w:rPr>
          <w:rFonts w:ascii="Verdana" w:hAnsi="Verdana" w:cs="Tahoma"/>
          <w:sz w:val="19"/>
          <w:szCs w:val="19"/>
        </w:rPr>
        <w:t xml:space="preserve">, </w:t>
      </w:r>
      <w:r w:rsidRPr="0092203B">
        <w:rPr>
          <w:rFonts w:ascii="Verdana" w:hAnsi="Verdana" w:cs="Tahoma"/>
          <w:b/>
          <w:bCs/>
          <w:sz w:val="19"/>
          <w:szCs w:val="19"/>
        </w:rPr>
        <w:t>DISTRITO</w:t>
      </w:r>
      <w:r w:rsidRPr="0092203B">
        <w:rPr>
          <w:rFonts w:ascii="Verdana" w:hAnsi="Verdana" w:cs="Tahoma"/>
          <w:sz w:val="19"/>
          <w:szCs w:val="19"/>
        </w:rPr>
        <w:t xml:space="preserve"> </w:t>
      </w:r>
      <w:r w:rsidRPr="0092203B">
        <w:rPr>
          <w:rFonts w:ascii="Verdana" w:hAnsi="Verdana" w:cs="Tahoma"/>
          <w:b/>
          <w:bCs/>
          <w:sz w:val="19"/>
          <w:szCs w:val="19"/>
        </w:rPr>
        <w:t>DE SANTIAGO DE SURCO</w:t>
      </w:r>
      <w:r w:rsidRPr="0092203B">
        <w:rPr>
          <w:rFonts w:ascii="Verdana" w:hAnsi="Verdana" w:cs="Tahoma"/>
          <w:sz w:val="19"/>
          <w:szCs w:val="19"/>
        </w:rPr>
        <w:t>, PROVINCIA Y DEPARTAMENTO DE </w:t>
      </w:r>
      <w:r w:rsidRPr="0092203B">
        <w:rPr>
          <w:rFonts w:ascii="Verdana" w:hAnsi="Verdana" w:cs="Tahoma"/>
          <w:b/>
          <w:bCs/>
          <w:sz w:val="19"/>
          <w:szCs w:val="19"/>
        </w:rPr>
        <w:t>LIMA</w:t>
      </w:r>
      <w:r w:rsidRPr="0092203B">
        <w:rPr>
          <w:rFonts w:ascii="Verdana" w:hAnsi="Verdana" w:cs="Tahoma"/>
          <w:sz w:val="19"/>
          <w:szCs w:val="19"/>
        </w:rPr>
        <w:t>.</w:t>
      </w:r>
    </w:p>
    <w:p w14:paraId="7AE728E7" w14:textId="77777777" w:rsidR="00057EFA" w:rsidRPr="00A14317"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8C015B" w:rsidRDefault="00057EFA" w:rsidP="008C015B">
      <w:pPr>
        <w:spacing w:before="4" w:after="4" w:line="276" w:lineRule="auto"/>
        <w:jc w:val="both"/>
        <w:rPr>
          <w:rFonts w:ascii="Verdana" w:hAnsi="Verdana" w:cs="Tahoma"/>
          <w:b/>
          <w:bCs/>
          <w:sz w:val="18"/>
          <w:szCs w:val="18"/>
          <w:lang w:val="es-PE"/>
        </w:rPr>
      </w:pPr>
      <w:r w:rsidRPr="00A14317">
        <w:rPr>
          <w:rFonts w:ascii="Verdana" w:hAnsi="Verdana" w:cs="Tahoma"/>
          <w:b/>
          <w:bCs/>
          <w:sz w:val="18"/>
          <w:szCs w:val="18"/>
        </w:rPr>
        <w:t>SEGUNDO</w:t>
      </w:r>
      <w:r w:rsidRPr="00A14317">
        <w:rPr>
          <w:rFonts w:ascii="Verdana" w:hAnsi="Verdana" w:cs="Tahoma"/>
          <w:sz w:val="18"/>
          <w:szCs w:val="18"/>
        </w:rPr>
        <w:t xml:space="preserve">: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008C015B">
        <w:rPr>
          <w:rFonts w:ascii="Verdana" w:hAnsi="Verdana"/>
          <w:b/>
          <w:sz w:val="19"/>
          <w:szCs w:val="19"/>
        </w:rPr>
        <w:t xml:space="preserve"> </w:t>
      </w:r>
      <w:r w:rsidRPr="00A14317">
        <w:rPr>
          <w:rFonts w:ascii="Verdana" w:hAnsi="Verdana" w:cs="Tahoma"/>
          <w:sz w:val="18"/>
          <w:szCs w:val="18"/>
        </w:rPr>
        <w:t xml:space="preserve">Y </w:t>
      </w:r>
      <w:r w:rsidRPr="00A14317">
        <w:rPr>
          <w:rFonts w:ascii="Verdana" w:hAnsi="Verdana" w:cs="Tahoma"/>
          <w:b/>
          <w:bCs/>
          <w:sz w:val="18"/>
          <w:szCs w:val="18"/>
        </w:rPr>
        <w:t>EL PODERDANTE</w:t>
      </w:r>
      <w:r w:rsidRPr="00A14317">
        <w:rPr>
          <w:rFonts w:ascii="Verdana" w:hAnsi="Verdana" w:cs="Tahoma"/>
          <w:sz w:val="18"/>
          <w:szCs w:val="18"/>
        </w:rPr>
        <w:t xml:space="preserve"> SON COPROPIETARIOS EL BIEN INMUEBLE DENOMINADO</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PE"/>
        </w:rPr>
        <w:t>tipoProyecto</w:t>
      </w:r>
      <w:proofErr w:type="spellEnd"/>
      <w:r w:rsidR="008C015B" w:rsidRPr="0092203B">
        <w:rPr>
          <w:rFonts w:ascii="Verdana" w:hAnsi="Verdana"/>
          <w:b/>
          <w:bCs/>
          <w:spacing w:val="-2"/>
          <w:sz w:val="19"/>
          <w:szCs w:val="19"/>
        </w:rPr>
        <w:t>}</w:t>
      </w:r>
      <w:r w:rsidRPr="00A14317">
        <w:rPr>
          <w:rFonts w:ascii="Verdana" w:hAnsi="Verdana" w:cs="Tahoma"/>
          <w:sz w:val="18"/>
          <w:szCs w:val="18"/>
        </w:rPr>
        <w:t>, UBICADO EN</w:t>
      </w:r>
      <w:r w:rsidR="008C015B">
        <w:rPr>
          <w:rFonts w:ascii="Verdana" w:hAnsi="Verdana" w:cs="Tahoma"/>
          <w:sz w:val="18"/>
          <w:szCs w:val="18"/>
        </w:rPr>
        <w:t xml:space="preserve"> </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txtubicacionmatriz</w:t>
      </w:r>
      <w:proofErr w:type="spellEnd"/>
      <w:r w:rsidR="008C015B" w:rsidRPr="0092203B">
        <w:rPr>
          <w:rFonts w:ascii="Verdana" w:hAnsi="Verdana"/>
          <w:b/>
          <w:bCs/>
          <w:spacing w:val="-2"/>
          <w:sz w:val="19"/>
          <w:szCs w:val="19"/>
        </w:rPr>
        <w:t>}</w:t>
      </w:r>
      <w:r w:rsidRPr="00A14317">
        <w:rPr>
          <w:rFonts w:ascii="Verdana" w:hAnsi="Verdana" w:cs="Tahoma"/>
          <w:b/>
          <w:bCs/>
          <w:sz w:val="18"/>
          <w:szCs w:val="18"/>
        </w:rPr>
        <w:t xml:space="preserve">, </w:t>
      </w:r>
      <w:r w:rsidR="008C015B">
        <w:rPr>
          <w:rFonts w:ascii="Verdana" w:hAnsi="Verdana" w:cs="Tahoma"/>
          <w:b/>
          <w:bCs/>
          <w:sz w:val="18"/>
          <w:szCs w:val="18"/>
        </w:rPr>
        <w:t>{</w:t>
      </w:r>
      <w:proofErr w:type="spellStart"/>
      <w:r w:rsidR="008C015B" w:rsidRPr="008C015B">
        <w:rPr>
          <w:rFonts w:ascii="Verdana" w:hAnsi="Verdana" w:cs="Tahoma"/>
          <w:b/>
          <w:bCs/>
          <w:sz w:val="18"/>
          <w:szCs w:val="18"/>
          <w:lang w:val="es-PE"/>
        </w:rPr>
        <w:t>urbanizacionMatriz</w:t>
      </w:r>
      <w:proofErr w:type="spellEnd"/>
    </w:p>
    <w:p w14:paraId="11190EF8" w14:textId="2BB8836A" w:rsidR="00057EFA" w:rsidRPr="00A14317" w:rsidRDefault="008C015B" w:rsidP="00057EFA">
      <w:pPr>
        <w:spacing w:before="4" w:after="4" w:line="276" w:lineRule="auto"/>
        <w:jc w:val="both"/>
        <w:rPr>
          <w:rFonts w:ascii="Verdana" w:hAnsi="Verdana" w:cs="Tahoma"/>
          <w:sz w:val="18"/>
          <w:szCs w:val="18"/>
        </w:rPr>
      </w:pPr>
      <w:r>
        <w:rPr>
          <w:rFonts w:ascii="Verdana" w:hAnsi="Verdana" w:cs="Tahoma"/>
          <w:b/>
          <w:bCs/>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DISTRITO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PE"/>
        </w:rPr>
        <w:t>txtdistritomatriz</w:t>
      </w:r>
      <w:proofErr w:type="spellEnd"/>
      <w:r w:rsidRPr="0092203B">
        <w:rPr>
          <w:rFonts w:ascii="Verdana" w:hAnsi="Verdana"/>
          <w:b/>
          <w:bCs/>
          <w:spacing w:val="-2"/>
          <w:sz w:val="19"/>
          <w:szCs w:val="19"/>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PROVINCIA DE</w:t>
      </w:r>
      <w:r w:rsidR="00057EFA" w:rsidRPr="00A14317">
        <w:rPr>
          <w:rFonts w:ascii="Verdana" w:hAnsi="Verdana" w:cs="Tahoma"/>
          <w:b/>
          <w:bCs/>
          <w:sz w:val="18"/>
          <w:szCs w:val="18"/>
        </w:rPr>
        <w:t xml:space="preserve"> </w:t>
      </w:r>
      <w:r>
        <w:rPr>
          <w:rFonts w:ascii="Verdana" w:hAnsi="Verdana" w:cs="Tahoma"/>
          <w:b/>
          <w:bCs/>
          <w:noProof/>
          <w:sz w:val="18"/>
          <w:szCs w:val="18"/>
        </w:rPr>
        <w:t>{</w:t>
      </w:r>
      <w:proofErr w:type="spellStart"/>
      <w:r w:rsidRPr="0092203B">
        <w:rPr>
          <w:rFonts w:ascii="Verdana" w:hAnsi="Verdana"/>
          <w:b/>
          <w:bCs/>
          <w:spacing w:val="-2"/>
          <w:sz w:val="19"/>
          <w:szCs w:val="19"/>
          <w:lang w:val="es-MX"/>
        </w:rPr>
        <w:t>txtprovinciamatriz</w:t>
      </w:r>
      <w:proofErr w:type="spellEnd"/>
      <w:r>
        <w:rPr>
          <w:rFonts w:ascii="Verdana" w:hAnsi="Verdana" w:cs="Tahoma"/>
          <w:b/>
          <w:bCs/>
          <w:noProof/>
          <w:sz w:val="18"/>
          <w:szCs w:val="18"/>
        </w:rPr>
        <w:t>}</w:t>
      </w:r>
      <w:r w:rsidR="00057EFA" w:rsidRPr="00A14317">
        <w:rPr>
          <w:rFonts w:ascii="Verdana" w:hAnsi="Verdana" w:cs="Tahoma"/>
          <w:b/>
          <w:bCs/>
          <w:sz w:val="18"/>
          <w:szCs w:val="18"/>
        </w:rPr>
        <w:t xml:space="preserve"> </w:t>
      </w:r>
      <w:r w:rsidR="00057EFA" w:rsidRPr="00A14317">
        <w:rPr>
          <w:rFonts w:ascii="Verdana" w:hAnsi="Verdana" w:cs="Tahoma"/>
          <w:sz w:val="18"/>
          <w:szCs w:val="18"/>
        </w:rPr>
        <w:t>Y DEPARTAMENTO DE</w:t>
      </w:r>
      <w:r>
        <w:rPr>
          <w:rFonts w:ascii="Verdana" w:hAnsi="Verdana" w:cs="Tahoma"/>
          <w:sz w:val="18"/>
          <w:szCs w:val="18"/>
        </w:rPr>
        <w:t xml:space="preserve"> </w:t>
      </w:r>
      <w:r w:rsidRPr="0092203B">
        <w:rPr>
          <w:rFonts w:ascii="Verdana" w:hAnsi="Verdana"/>
          <w:b/>
          <w:bCs/>
          <w:spacing w:val="-2"/>
          <w:sz w:val="19"/>
          <w:szCs w:val="19"/>
        </w:rPr>
        <w:t>{</w:t>
      </w:r>
      <w:proofErr w:type="spellStart"/>
      <w:r w:rsidRPr="0092203B">
        <w:rPr>
          <w:rFonts w:ascii="Verdana" w:hAnsi="Verdana"/>
          <w:b/>
          <w:bCs/>
          <w:spacing w:val="-2"/>
          <w:sz w:val="19"/>
          <w:szCs w:val="19"/>
          <w:lang w:val="es-MX"/>
        </w:rPr>
        <w:t>txtdepartamentomatriz</w:t>
      </w:r>
      <w:proofErr w:type="spellEnd"/>
      <w:r w:rsidRPr="0092203B">
        <w:rPr>
          <w:rFonts w:ascii="Verdana" w:hAnsi="Verdana"/>
          <w:b/>
          <w:bCs/>
          <w:spacing w:val="-2"/>
          <w:sz w:val="19"/>
          <w:szCs w:val="19"/>
        </w:rPr>
        <w:t>}</w:t>
      </w:r>
      <w:r w:rsidR="00057EFA" w:rsidRPr="00A14317">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A14317" w:rsidRDefault="00057EFA" w:rsidP="00057EFA">
      <w:pPr>
        <w:spacing w:before="4" w:after="4" w:line="276" w:lineRule="auto"/>
        <w:jc w:val="both"/>
        <w:rPr>
          <w:rFonts w:ascii="Verdana" w:hAnsi="Verdana" w:cs="Tahoma"/>
          <w:sz w:val="18"/>
          <w:szCs w:val="18"/>
        </w:rPr>
      </w:pPr>
    </w:p>
    <w:p w14:paraId="44E14DBD" w14:textId="00E93C6F"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TERCERO</w:t>
      </w:r>
      <w:r w:rsidRPr="00A14317">
        <w:rPr>
          <w:rFonts w:ascii="Verdana" w:hAnsi="Verdana" w:cs="Tahoma"/>
          <w:sz w:val="18"/>
          <w:szCs w:val="18"/>
        </w:rPr>
        <w:t xml:space="preserve">: POR MEDIO DEL PRESENTE OTORGAMIENTO DE PODER AMPLIO Y ESPECIAL, </w:t>
      </w:r>
      <w:r w:rsidRPr="00A14317">
        <w:rPr>
          <w:rFonts w:ascii="Verdana" w:hAnsi="Verdana" w:cs="Tahoma"/>
          <w:b/>
          <w:bCs/>
          <w:sz w:val="18"/>
          <w:szCs w:val="18"/>
        </w:rPr>
        <w:t>EL PODERDANTE</w:t>
      </w:r>
      <w:r w:rsidRPr="00A14317">
        <w:rPr>
          <w:rFonts w:ascii="Verdana" w:hAnsi="Verdana" w:cs="Tahoma"/>
          <w:sz w:val="18"/>
          <w:szCs w:val="18"/>
        </w:rPr>
        <w:t xml:space="preserve"> OTORGA PODER A </w:t>
      </w:r>
      <w:r w:rsidRPr="00A14317">
        <w:rPr>
          <w:rFonts w:ascii="Verdana" w:hAnsi="Verdana" w:cs="Tahoma"/>
          <w:b/>
          <w:bCs/>
          <w:sz w:val="18"/>
          <w:szCs w:val="18"/>
        </w:rPr>
        <w:t>EL APODERADO</w:t>
      </w:r>
      <w:r w:rsidRPr="00A14317">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2203B">
        <w:rPr>
          <w:rFonts w:ascii="Verdana" w:hAnsi="Verdana"/>
          <w:b/>
          <w:sz w:val="19"/>
          <w:szCs w:val="19"/>
        </w:rPr>
        <w:t>{</w:t>
      </w:r>
      <w:proofErr w:type="spellStart"/>
      <w:r w:rsidR="008C015B" w:rsidRPr="0092203B">
        <w:rPr>
          <w:rFonts w:ascii="Verdana" w:hAnsi="Verdana"/>
          <w:b/>
          <w:sz w:val="19"/>
          <w:szCs w:val="19"/>
          <w:lang w:val="es-MX"/>
        </w:rPr>
        <w:t>empresaVende</w:t>
      </w:r>
      <w:proofErr w:type="spellEnd"/>
      <w:r w:rsidR="008C015B" w:rsidRPr="0092203B">
        <w:rPr>
          <w:rFonts w:ascii="Verdana" w:hAnsi="Verdana"/>
          <w:b/>
          <w:sz w:val="19"/>
          <w:szCs w:val="19"/>
        </w:rPr>
        <w:t>}</w:t>
      </w:r>
      <w:r w:rsidRPr="00A14317">
        <w:rPr>
          <w:rFonts w:ascii="Verdana" w:hAnsi="Verdana" w:cs="Tahoma"/>
          <w:b/>
          <w:bCs/>
          <w:sz w:val="18"/>
          <w:szCs w:val="18"/>
        </w:rPr>
        <w:t xml:space="preserve"> </w:t>
      </w:r>
      <w:r w:rsidRPr="00A14317">
        <w:rPr>
          <w:rFonts w:ascii="Verdana" w:hAnsi="Verdana" w:cs="Tahoma"/>
          <w:sz w:val="18"/>
          <w:szCs w:val="18"/>
        </w:rPr>
        <w:t xml:space="preserve">Y A </w:t>
      </w:r>
      <w:r w:rsidRPr="00A14317">
        <w:rPr>
          <w:rFonts w:ascii="Verdana" w:hAnsi="Verdana" w:cs="Tahoma"/>
          <w:b/>
          <w:bCs/>
          <w:sz w:val="18"/>
          <w:szCs w:val="18"/>
        </w:rPr>
        <w:t xml:space="preserve">EL PODERDANTE, </w:t>
      </w:r>
      <w:r w:rsidRPr="00A14317">
        <w:rPr>
          <w:rFonts w:ascii="Verdana" w:hAnsi="Verdana" w:cs="Tahoma"/>
          <w:sz w:val="18"/>
          <w:szCs w:val="18"/>
        </w:rPr>
        <w:t xml:space="preserve">DEL INMUEBLE DESCRITO EN EL PUNTO SEGUNDO DEL PRESENTE. </w:t>
      </w:r>
    </w:p>
    <w:p w14:paraId="12703756" w14:textId="77777777" w:rsidR="00057EFA" w:rsidRPr="00A14317" w:rsidRDefault="00057EFA" w:rsidP="00057EFA">
      <w:pPr>
        <w:spacing w:before="4" w:after="4" w:line="276" w:lineRule="auto"/>
        <w:jc w:val="both"/>
        <w:rPr>
          <w:rFonts w:ascii="Verdana" w:hAnsi="Verdana" w:cs="Tahoma"/>
          <w:sz w:val="18"/>
          <w:szCs w:val="18"/>
        </w:rPr>
      </w:pPr>
    </w:p>
    <w:p w14:paraId="76079264"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A14317">
        <w:rPr>
          <w:rFonts w:ascii="Verdana" w:hAnsi="Verdana" w:cs="Tahoma"/>
          <w:b/>
          <w:bCs/>
          <w:sz w:val="18"/>
          <w:szCs w:val="18"/>
        </w:rPr>
        <w:t>EL APODERADO</w:t>
      </w:r>
      <w:r w:rsidRPr="00A14317">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A14317" w:rsidRDefault="00057EFA" w:rsidP="00057EFA">
      <w:pPr>
        <w:spacing w:before="4" w:after="4" w:line="276" w:lineRule="auto"/>
        <w:jc w:val="both"/>
        <w:rPr>
          <w:rFonts w:ascii="Verdana" w:hAnsi="Verdana" w:cs="Tahoma"/>
          <w:sz w:val="18"/>
          <w:szCs w:val="18"/>
        </w:rPr>
      </w:pPr>
    </w:p>
    <w:p w14:paraId="668485E3"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b/>
          <w:bCs/>
          <w:sz w:val="18"/>
          <w:szCs w:val="18"/>
        </w:rPr>
        <w:t>CUARTO</w:t>
      </w:r>
      <w:r w:rsidRPr="00A14317">
        <w:rPr>
          <w:rFonts w:ascii="Verdana" w:hAnsi="Verdana" w:cs="Tahoma"/>
          <w:sz w:val="18"/>
          <w:szCs w:val="18"/>
        </w:rPr>
        <w:t xml:space="preserve">: </w:t>
      </w:r>
      <w:r w:rsidRPr="00A14317">
        <w:rPr>
          <w:rFonts w:ascii="Verdana" w:hAnsi="Verdana" w:cs="Tahoma"/>
          <w:b/>
          <w:bCs/>
          <w:sz w:val="18"/>
          <w:szCs w:val="18"/>
        </w:rPr>
        <w:t>EL PODERDANTE</w:t>
      </w:r>
      <w:r w:rsidRPr="00A14317">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A14317" w:rsidRDefault="00057EFA" w:rsidP="00057EFA">
      <w:pPr>
        <w:spacing w:before="4" w:after="4" w:line="276" w:lineRule="auto"/>
        <w:jc w:val="both"/>
        <w:rPr>
          <w:rFonts w:ascii="Verdana" w:hAnsi="Verdana" w:cs="Tahoma"/>
          <w:sz w:val="18"/>
          <w:szCs w:val="18"/>
        </w:rPr>
      </w:pPr>
    </w:p>
    <w:p w14:paraId="0355A6B7" w14:textId="77777777" w:rsidR="00057EFA" w:rsidRPr="00A14317" w:rsidRDefault="00057EFA" w:rsidP="00057EFA">
      <w:pPr>
        <w:spacing w:before="4" w:after="4" w:line="276" w:lineRule="auto"/>
        <w:jc w:val="both"/>
        <w:rPr>
          <w:rFonts w:ascii="Verdana" w:hAnsi="Verdana" w:cs="Tahoma"/>
          <w:sz w:val="18"/>
          <w:szCs w:val="18"/>
        </w:rPr>
      </w:pPr>
      <w:r w:rsidRPr="00A14317">
        <w:rPr>
          <w:rFonts w:ascii="Verdana" w:hAnsi="Verdana" w:cs="Tahoma"/>
          <w:sz w:val="18"/>
          <w:szCs w:val="18"/>
        </w:rPr>
        <w:t xml:space="preserve">AGREGUE USTED SEÑOR NOTARIO, LA INTRODUCCIÓN, CONCLUSIÓN E INSERTOS DE LEY. </w:t>
      </w:r>
    </w:p>
    <w:p w14:paraId="07E95BFA" w14:textId="77777777" w:rsidR="00057EFA" w:rsidRPr="00A14317" w:rsidRDefault="00057EFA" w:rsidP="00057EFA">
      <w:pPr>
        <w:spacing w:before="4" w:after="4" w:line="276" w:lineRule="auto"/>
        <w:jc w:val="both"/>
        <w:rPr>
          <w:rFonts w:ascii="Verdana" w:hAnsi="Verdana" w:cs="Tahoma"/>
          <w:sz w:val="18"/>
          <w:szCs w:val="18"/>
        </w:rPr>
      </w:pPr>
    </w:p>
    <w:p w14:paraId="53117D7A" w14:textId="2497EE2B" w:rsidR="00057EFA" w:rsidRPr="00A14317" w:rsidRDefault="00956ADB" w:rsidP="00057EFA">
      <w:pPr>
        <w:spacing w:line="276" w:lineRule="auto"/>
        <w:jc w:val="both"/>
        <w:rPr>
          <w:rFonts w:ascii="Verdana" w:hAnsi="Verdana" w:cs="Tahoma"/>
          <w:sz w:val="18"/>
          <w:szCs w:val="18"/>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8C015B" w:rsidRPr="0092203B">
        <w:rPr>
          <w:rFonts w:ascii="Verdana" w:hAnsi="Verdana"/>
          <w:spacing w:val="-2"/>
          <w:sz w:val="19"/>
          <w:szCs w:val="19"/>
        </w:rPr>
        <w:t>{</w:t>
      </w:r>
      <w:proofErr w:type="spellStart"/>
      <w:r w:rsidR="008C015B" w:rsidRPr="0092203B">
        <w:rPr>
          <w:rFonts w:ascii="Verdana" w:hAnsi="Verdana"/>
          <w:spacing w:val="-2"/>
          <w:sz w:val="19"/>
          <w:szCs w:val="19"/>
          <w:lang w:val="es-MX"/>
        </w:rPr>
        <w:t>fechaFormatoLegal</w:t>
      </w:r>
      <w:proofErr w:type="spellEnd"/>
      <w:r w:rsidR="008C015B" w:rsidRPr="0092203B">
        <w:rPr>
          <w:rFonts w:ascii="Verdana" w:hAnsi="Verdana"/>
          <w:spacing w:val="-2"/>
          <w:sz w:val="19"/>
          <w:szCs w:val="19"/>
        </w:rPr>
        <w:t>}</w:t>
      </w:r>
      <w:r w:rsidR="008C015B">
        <w:rPr>
          <w:rFonts w:ascii="Verdana" w:hAnsi="Verdana"/>
          <w:spacing w:val="-2"/>
          <w:sz w:val="19"/>
          <w:szCs w:val="19"/>
        </w:rPr>
        <w:t>.</w:t>
      </w:r>
    </w:p>
    <w:p w14:paraId="610798B8" w14:textId="77777777" w:rsidR="00057EFA" w:rsidRPr="00A14317" w:rsidRDefault="00057EFA" w:rsidP="00057EFA">
      <w:pPr>
        <w:spacing w:line="276" w:lineRule="auto"/>
        <w:jc w:val="both"/>
        <w:rPr>
          <w:rFonts w:ascii="Verdana" w:hAnsi="Verdana" w:cs="Tahoma"/>
          <w:sz w:val="18"/>
          <w:szCs w:val="18"/>
        </w:rPr>
      </w:pPr>
      <w:r w:rsidRPr="00A14317">
        <w:rPr>
          <w:rFonts w:ascii="Verdana" w:hAnsi="Verdana" w:cs="Tahoma"/>
          <w:sz w:val="18"/>
          <w:szCs w:val="18"/>
        </w:rPr>
        <w:t xml:space="preserve"> </w:t>
      </w:r>
    </w:p>
    <w:p w14:paraId="7B7ABE28" w14:textId="77777777" w:rsidR="00057EFA" w:rsidRPr="00A14317" w:rsidRDefault="00057EFA" w:rsidP="00057EFA">
      <w:pPr>
        <w:spacing w:line="276" w:lineRule="auto"/>
        <w:jc w:val="both"/>
        <w:rPr>
          <w:rFonts w:ascii="Verdana" w:hAnsi="Verdana" w:cs="Tahoma"/>
          <w:sz w:val="18"/>
          <w:szCs w:val="18"/>
        </w:rPr>
      </w:pPr>
    </w:p>
    <w:p w14:paraId="2EDDF347" w14:textId="77777777" w:rsidR="00057EFA" w:rsidRPr="00A14317" w:rsidRDefault="00057EFA" w:rsidP="00057EFA">
      <w:pPr>
        <w:spacing w:line="276" w:lineRule="auto"/>
        <w:jc w:val="both"/>
        <w:rPr>
          <w:rFonts w:ascii="Verdana" w:hAnsi="Verdana" w:cs="Tahoma"/>
          <w:sz w:val="18"/>
          <w:szCs w:val="18"/>
        </w:rPr>
      </w:pPr>
    </w:p>
    <w:p w14:paraId="13CAB041" w14:textId="77777777" w:rsidR="00057EFA" w:rsidRPr="00A14317" w:rsidRDefault="00057EFA" w:rsidP="00057EFA">
      <w:pPr>
        <w:spacing w:line="276" w:lineRule="auto"/>
        <w:jc w:val="both"/>
        <w:rPr>
          <w:rFonts w:ascii="Verdana" w:hAnsi="Verdana" w:cs="Tahoma"/>
          <w:sz w:val="18"/>
          <w:szCs w:val="18"/>
        </w:rPr>
      </w:pPr>
    </w:p>
    <w:p w14:paraId="61D86FB3" w14:textId="77777777" w:rsidR="00057EFA" w:rsidRPr="00A14317" w:rsidRDefault="00057EFA" w:rsidP="00057EFA">
      <w:pPr>
        <w:spacing w:line="276" w:lineRule="auto"/>
        <w:jc w:val="both"/>
        <w:rPr>
          <w:rFonts w:ascii="Verdana" w:hAnsi="Verdana" w:cs="Tahoma"/>
          <w:sz w:val="18"/>
          <w:szCs w:val="18"/>
        </w:rPr>
      </w:pPr>
    </w:p>
    <w:p w14:paraId="474207CF" w14:textId="77777777" w:rsidR="00057EFA" w:rsidRPr="00A14317" w:rsidRDefault="00057EFA" w:rsidP="00057EFA">
      <w:pPr>
        <w:spacing w:line="276" w:lineRule="auto"/>
        <w:jc w:val="both"/>
        <w:rPr>
          <w:rFonts w:ascii="Verdana" w:hAnsi="Verdana" w:cs="Tahoma"/>
          <w:sz w:val="18"/>
          <w:szCs w:val="18"/>
        </w:rPr>
      </w:pPr>
    </w:p>
    <w:p w14:paraId="4B326B9D" w14:textId="77777777" w:rsidR="00057EFA" w:rsidRPr="00A14317" w:rsidRDefault="00057EFA" w:rsidP="00057EFA">
      <w:pPr>
        <w:spacing w:line="276" w:lineRule="auto"/>
        <w:jc w:val="both"/>
        <w:rPr>
          <w:rFonts w:ascii="Verdana" w:hAnsi="Verdana" w:cs="Tahoma"/>
          <w:sz w:val="18"/>
          <w:szCs w:val="18"/>
        </w:rPr>
      </w:pPr>
    </w:p>
    <w:p w14:paraId="68573096" w14:textId="77777777" w:rsidR="00057EFA" w:rsidRPr="00A14317" w:rsidRDefault="00057EFA" w:rsidP="00057EFA">
      <w:pPr>
        <w:spacing w:line="276" w:lineRule="auto"/>
        <w:jc w:val="both"/>
        <w:rPr>
          <w:rFonts w:ascii="Verdana" w:hAnsi="Verdana" w:cs="Tahoma"/>
          <w:sz w:val="18"/>
          <w:szCs w:val="18"/>
        </w:rPr>
      </w:pPr>
    </w:p>
    <w:p w14:paraId="73EFE06D" w14:textId="77777777" w:rsidR="00057EFA" w:rsidRPr="00A14317" w:rsidRDefault="00057EFA" w:rsidP="00057EFA">
      <w:pPr>
        <w:spacing w:line="276" w:lineRule="auto"/>
        <w:jc w:val="both"/>
        <w:rPr>
          <w:rFonts w:ascii="Verdana" w:hAnsi="Verdana" w:cs="Tahoma"/>
          <w:sz w:val="18"/>
          <w:szCs w:val="18"/>
        </w:rPr>
      </w:pPr>
    </w:p>
    <w:p w14:paraId="5481B20D" w14:textId="77777777" w:rsidR="00057EFA" w:rsidRPr="00A14317" w:rsidRDefault="00057EFA" w:rsidP="00057EFA">
      <w:pPr>
        <w:spacing w:line="276" w:lineRule="auto"/>
        <w:jc w:val="both"/>
        <w:rPr>
          <w:rFonts w:ascii="Verdana" w:hAnsi="Verdana" w:cs="Tahoma"/>
          <w:sz w:val="18"/>
          <w:szCs w:val="18"/>
        </w:rPr>
      </w:pPr>
    </w:p>
    <w:p w14:paraId="0E9891B0" w14:textId="77777777" w:rsidR="00057EFA" w:rsidRPr="00A14317" w:rsidRDefault="00057EFA" w:rsidP="00057EFA">
      <w:pPr>
        <w:spacing w:line="276" w:lineRule="auto"/>
        <w:rPr>
          <w:rFonts w:ascii="Verdana" w:eastAsia="Verdana" w:hAnsi="Verdana" w:cs="Verdana"/>
          <w:color w:val="000000"/>
          <w:sz w:val="18"/>
          <w:szCs w:val="18"/>
        </w:rPr>
      </w:pPr>
    </w:p>
    <w:p w14:paraId="0E19D52C" w14:textId="77777777" w:rsidR="00057EFA" w:rsidRPr="00A14317"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A14317" w14:paraId="5E0E1472" w14:textId="77777777" w:rsidTr="008C015B">
        <w:trPr>
          <w:trHeight w:val="1092"/>
          <w:jc w:val="center"/>
        </w:trPr>
        <w:tc>
          <w:tcPr>
            <w:tcW w:w="7897" w:type="dxa"/>
            <w:vAlign w:val="center"/>
          </w:tcPr>
          <w:p w14:paraId="5BF922B7"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nombresApellidos</w:t>
            </w:r>
            <w:proofErr w:type="spellEnd"/>
            <w:r w:rsidRPr="0092203B">
              <w:rPr>
                <w:rFonts w:ascii="Verdana" w:eastAsia="Verdana" w:hAnsi="Verdana" w:cs="Verdana"/>
                <w:b/>
                <w:sz w:val="19"/>
                <w:szCs w:val="19"/>
              </w:rPr>
              <w:t>}</w:t>
            </w:r>
          </w:p>
          <w:p w14:paraId="7FB5A4F6" w14:textId="77777777" w:rsidR="008C015B" w:rsidRPr="0092203B" w:rsidRDefault="008C015B" w:rsidP="008C015B">
            <w:pPr>
              <w:spacing w:line="276" w:lineRule="auto"/>
              <w:jc w:val="center"/>
              <w:rPr>
                <w:rFonts w:ascii="Verdana" w:eastAsia="Verdana" w:hAnsi="Verdana" w:cs="Verdana"/>
                <w:b/>
                <w:sz w:val="19"/>
                <w:szCs w:val="19"/>
              </w:rPr>
            </w:pPr>
            <w:r w:rsidRPr="0092203B">
              <w:rPr>
                <w:rFonts w:ascii="Verdana" w:eastAsia="Verdana" w:hAnsi="Verdana" w:cs="Verdana"/>
                <w:b/>
                <w:sz w:val="19"/>
                <w:szCs w:val="19"/>
              </w:rPr>
              <w:t>{</w:t>
            </w:r>
            <w:proofErr w:type="spellStart"/>
            <w:r w:rsidRPr="0092203B">
              <w:rPr>
                <w:rFonts w:ascii="Verdana" w:eastAsia="Verdana" w:hAnsi="Verdana" w:cs="Verdana"/>
                <w:b/>
                <w:sz w:val="19"/>
                <w:szCs w:val="19"/>
              </w:rPr>
              <w:t>documentoIdentificacion</w:t>
            </w:r>
            <w:proofErr w:type="spellEnd"/>
            <w:r w:rsidRPr="0092203B">
              <w:rPr>
                <w:rFonts w:ascii="Verdana" w:eastAsia="Verdana" w:hAnsi="Verdana" w:cs="Verdana"/>
                <w:b/>
                <w:sz w:val="19"/>
                <w:szCs w:val="19"/>
              </w:rPr>
              <w:t>} N.º {numeroIdentificacion}</w:t>
            </w:r>
          </w:p>
          <w:p w14:paraId="5BF195D6" w14:textId="76867371" w:rsidR="00057EFA" w:rsidRPr="00A14317" w:rsidRDefault="008C015B" w:rsidP="008C015B">
            <w:pPr>
              <w:spacing w:line="276" w:lineRule="auto"/>
              <w:jc w:val="center"/>
              <w:rPr>
                <w:rFonts w:ascii="Verdana" w:eastAsia="Verdana" w:hAnsi="Verdana" w:cs="Verdana"/>
                <w:b/>
                <w:color w:val="000000"/>
                <w:sz w:val="18"/>
                <w:szCs w:val="18"/>
              </w:rPr>
            </w:pPr>
            <w:r w:rsidRPr="0092203B">
              <w:rPr>
                <w:rFonts w:ascii="Verdana" w:eastAsia="Verdana" w:hAnsi="Verdana" w:cs="Verdana"/>
                <w:b/>
                <w:sz w:val="19"/>
                <w:szCs w:val="19"/>
              </w:rPr>
              <w:t>EL(LOS) PODERDANTE(S)</w:t>
            </w:r>
          </w:p>
        </w:tc>
      </w:tr>
    </w:tbl>
    <w:p w14:paraId="7C38AF27" w14:textId="0B8554A9" w:rsidR="00057EFA" w:rsidRPr="00A14317" w:rsidRDefault="00057EFA" w:rsidP="00917A5E">
      <w:pPr>
        <w:rPr>
          <w:rFonts w:ascii="Verdana" w:hAnsi="Verdana"/>
          <w:sz w:val="18"/>
          <w:szCs w:val="18"/>
        </w:rPr>
      </w:pPr>
    </w:p>
    <w:p w14:paraId="150DA04D" w14:textId="46CB79B2" w:rsidR="00057EFA" w:rsidRPr="00A14317" w:rsidRDefault="00057EFA" w:rsidP="00917A5E">
      <w:pPr>
        <w:rPr>
          <w:rFonts w:ascii="Verdana" w:hAnsi="Verdana"/>
          <w:sz w:val="18"/>
          <w:szCs w:val="18"/>
        </w:rPr>
      </w:pPr>
    </w:p>
    <w:p w14:paraId="070885B2" w14:textId="6CFDC3F2" w:rsidR="00057EFA" w:rsidRPr="00A14317" w:rsidRDefault="00057EFA" w:rsidP="00917A5E">
      <w:pPr>
        <w:rPr>
          <w:rFonts w:ascii="Verdana" w:hAnsi="Verdana"/>
          <w:sz w:val="18"/>
          <w:szCs w:val="18"/>
        </w:rPr>
      </w:pPr>
    </w:p>
    <w:p w14:paraId="5E53034A" w14:textId="31B208C6" w:rsidR="00057EFA" w:rsidRPr="00A14317" w:rsidRDefault="00057EFA" w:rsidP="00917A5E">
      <w:pPr>
        <w:rPr>
          <w:rFonts w:ascii="Verdana" w:hAnsi="Verdana"/>
          <w:sz w:val="18"/>
          <w:szCs w:val="18"/>
        </w:rPr>
      </w:pPr>
    </w:p>
    <w:p w14:paraId="16075412" w14:textId="3230FC99" w:rsidR="00057EFA" w:rsidRPr="00A14317" w:rsidRDefault="00057EFA" w:rsidP="00917A5E">
      <w:pPr>
        <w:rPr>
          <w:rFonts w:ascii="Verdana" w:hAnsi="Verdana"/>
          <w:sz w:val="18"/>
          <w:szCs w:val="18"/>
        </w:rPr>
      </w:pPr>
    </w:p>
    <w:p w14:paraId="1C574D0E" w14:textId="5C33D2E6" w:rsidR="00057EFA" w:rsidRPr="00A14317" w:rsidRDefault="00057EFA" w:rsidP="00917A5E">
      <w:pPr>
        <w:rPr>
          <w:rFonts w:ascii="Verdana" w:hAnsi="Verdana"/>
          <w:sz w:val="18"/>
          <w:szCs w:val="18"/>
        </w:rPr>
      </w:pPr>
    </w:p>
    <w:p w14:paraId="4B2E9FF7" w14:textId="56BB9B79" w:rsidR="00057EFA" w:rsidRPr="00A14317" w:rsidRDefault="00057EFA" w:rsidP="00917A5E">
      <w:pPr>
        <w:rPr>
          <w:rFonts w:ascii="Verdana" w:hAnsi="Verdana"/>
          <w:sz w:val="18"/>
          <w:szCs w:val="18"/>
        </w:rPr>
      </w:pPr>
    </w:p>
    <w:p w14:paraId="76485B81" w14:textId="50EB48F1" w:rsidR="00057EFA" w:rsidRPr="00A14317" w:rsidRDefault="00057EFA" w:rsidP="00917A5E">
      <w:pPr>
        <w:rPr>
          <w:rFonts w:ascii="Verdana" w:hAnsi="Verdana"/>
          <w:sz w:val="18"/>
          <w:szCs w:val="18"/>
        </w:rPr>
      </w:pPr>
    </w:p>
    <w:p w14:paraId="6D5A20BC" w14:textId="35A6CEAC" w:rsidR="00057EFA" w:rsidRPr="00A14317" w:rsidRDefault="00057EFA" w:rsidP="00917A5E">
      <w:pPr>
        <w:rPr>
          <w:rFonts w:ascii="Verdana" w:hAnsi="Verdana"/>
          <w:sz w:val="18"/>
          <w:szCs w:val="18"/>
        </w:rPr>
      </w:pPr>
    </w:p>
    <w:p w14:paraId="5B53786C" w14:textId="2C3F9C34" w:rsidR="00057EFA" w:rsidRPr="00A14317" w:rsidRDefault="00057EFA" w:rsidP="00917A5E">
      <w:pPr>
        <w:rPr>
          <w:rFonts w:ascii="Verdana" w:hAnsi="Verdana"/>
          <w:sz w:val="18"/>
          <w:szCs w:val="18"/>
        </w:rPr>
      </w:pPr>
    </w:p>
    <w:p w14:paraId="1F584FFC" w14:textId="1A0128E7" w:rsidR="00057EFA" w:rsidRPr="00A14317" w:rsidRDefault="00057EFA" w:rsidP="00917A5E">
      <w:pPr>
        <w:rPr>
          <w:rFonts w:ascii="Verdana" w:hAnsi="Verdana"/>
          <w:sz w:val="18"/>
          <w:szCs w:val="18"/>
        </w:rPr>
      </w:pPr>
    </w:p>
    <w:p w14:paraId="398ADBCB" w14:textId="1F1EC53A" w:rsidR="00057EFA" w:rsidRPr="00A14317" w:rsidRDefault="00057EFA" w:rsidP="00917A5E">
      <w:pPr>
        <w:rPr>
          <w:rFonts w:ascii="Verdana" w:hAnsi="Verdana"/>
          <w:sz w:val="18"/>
          <w:szCs w:val="18"/>
        </w:rPr>
      </w:pPr>
    </w:p>
    <w:p w14:paraId="7A810AAC" w14:textId="43836910" w:rsidR="00057EFA" w:rsidRPr="00A14317" w:rsidRDefault="00057EFA" w:rsidP="00917A5E">
      <w:pPr>
        <w:rPr>
          <w:rFonts w:ascii="Verdana" w:hAnsi="Verdana"/>
          <w:sz w:val="18"/>
          <w:szCs w:val="18"/>
        </w:rPr>
      </w:pPr>
    </w:p>
    <w:p w14:paraId="236258F7" w14:textId="0EFBC085" w:rsidR="00057EFA" w:rsidRPr="00A14317" w:rsidRDefault="00057EFA" w:rsidP="00917A5E">
      <w:pPr>
        <w:rPr>
          <w:rFonts w:ascii="Verdana" w:hAnsi="Verdana"/>
          <w:sz w:val="18"/>
          <w:szCs w:val="18"/>
        </w:rPr>
      </w:pPr>
    </w:p>
    <w:p w14:paraId="6B15580D" w14:textId="2CDFCB3B" w:rsidR="00057EFA" w:rsidRPr="00A14317" w:rsidRDefault="00057EFA" w:rsidP="00917A5E">
      <w:pPr>
        <w:rPr>
          <w:rFonts w:ascii="Verdana" w:hAnsi="Verdana"/>
          <w:sz w:val="18"/>
          <w:szCs w:val="18"/>
        </w:rPr>
      </w:pPr>
    </w:p>
    <w:p w14:paraId="20846E7A" w14:textId="138F0235" w:rsidR="00057EFA" w:rsidRPr="00A14317" w:rsidRDefault="00057EFA" w:rsidP="00917A5E">
      <w:pPr>
        <w:rPr>
          <w:rFonts w:ascii="Verdana" w:hAnsi="Verdana"/>
          <w:sz w:val="18"/>
          <w:szCs w:val="18"/>
        </w:rPr>
      </w:pPr>
    </w:p>
    <w:p w14:paraId="70547475" w14:textId="73049819" w:rsidR="00057EFA" w:rsidRPr="00A14317" w:rsidRDefault="00057EFA" w:rsidP="00917A5E">
      <w:pPr>
        <w:rPr>
          <w:rFonts w:ascii="Verdana" w:hAnsi="Verdana"/>
          <w:sz w:val="18"/>
          <w:szCs w:val="18"/>
        </w:rPr>
      </w:pPr>
    </w:p>
    <w:p w14:paraId="124BF0FE" w14:textId="06690822" w:rsidR="00057EFA" w:rsidRPr="00A14317" w:rsidRDefault="00057EFA" w:rsidP="00917A5E">
      <w:pPr>
        <w:rPr>
          <w:rFonts w:ascii="Verdana" w:hAnsi="Verdana"/>
          <w:sz w:val="18"/>
          <w:szCs w:val="18"/>
        </w:rPr>
      </w:pPr>
    </w:p>
    <w:p w14:paraId="0669BB40" w14:textId="214130E3" w:rsidR="00057EFA" w:rsidRPr="00A14317" w:rsidRDefault="00057EFA" w:rsidP="00917A5E">
      <w:pPr>
        <w:rPr>
          <w:rFonts w:ascii="Verdana" w:hAnsi="Verdana"/>
          <w:sz w:val="18"/>
          <w:szCs w:val="18"/>
        </w:rPr>
      </w:pPr>
    </w:p>
    <w:p w14:paraId="5CFD3580" w14:textId="16628FBC" w:rsidR="00057EFA" w:rsidRPr="00A14317" w:rsidRDefault="00057EFA" w:rsidP="00917A5E">
      <w:pPr>
        <w:rPr>
          <w:rFonts w:ascii="Verdana" w:hAnsi="Verdana"/>
          <w:sz w:val="18"/>
          <w:szCs w:val="18"/>
        </w:rPr>
      </w:pPr>
    </w:p>
    <w:p w14:paraId="5E30D492" w14:textId="1257C480" w:rsidR="00930AB1" w:rsidRPr="00A14317" w:rsidRDefault="00930AB1" w:rsidP="00917A5E">
      <w:pPr>
        <w:rPr>
          <w:rFonts w:ascii="Verdana" w:hAnsi="Verdana"/>
          <w:sz w:val="18"/>
          <w:szCs w:val="18"/>
        </w:rPr>
      </w:pPr>
    </w:p>
    <w:p w14:paraId="4C1A25B6" w14:textId="77777777" w:rsidR="00930AB1" w:rsidRPr="00A14317" w:rsidRDefault="00930AB1" w:rsidP="00917A5E">
      <w:pPr>
        <w:rPr>
          <w:rFonts w:ascii="Verdana" w:hAnsi="Verdana"/>
          <w:sz w:val="18"/>
          <w:szCs w:val="18"/>
        </w:rPr>
      </w:pPr>
    </w:p>
    <w:p w14:paraId="38ADB44F" w14:textId="7AEB0028" w:rsidR="00057EFA" w:rsidRPr="00A14317" w:rsidRDefault="00057EFA" w:rsidP="00917A5E">
      <w:pPr>
        <w:rPr>
          <w:rFonts w:ascii="Verdana" w:hAnsi="Verdana"/>
          <w:sz w:val="18"/>
          <w:szCs w:val="18"/>
        </w:rPr>
      </w:pPr>
    </w:p>
    <w:p w14:paraId="2471E6FC" w14:textId="40B70D1D" w:rsidR="00057EFA" w:rsidRPr="00A14317" w:rsidRDefault="00057EFA" w:rsidP="00917A5E">
      <w:pPr>
        <w:rPr>
          <w:rFonts w:ascii="Verdana" w:hAnsi="Verdana"/>
          <w:sz w:val="18"/>
          <w:szCs w:val="18"/>
        </w:rPr>
      </w:pPr>
    </w:p>
    <w:p w14:paraId="497EFAE2" w14:textId="276B98C7" w:rsidR="00057EFA" w:rsidRPr="00A14317" w:rsidRDefault="00057EFA" w:rsidP="00917A5E">
      <w:pPr>
        <w:rPr>
          <w:rFonts w:ascii="Verdana" w:hAnsi="Verdana"/>
          <w:sz w:val="18"/>
          <w:szCs w:val="18"/>
        </w:rPr>
      </w:pPr>
    </w:p>
    <w:p w14:paraId="65D0DA9D" w14:textId="185FAE73" w:rsidR="00057EFA" w:rsidRPr="00A14317" w:rsidRDefault="00057EFA" w:rsidP="00917A5E">
      <w:pPr>
        <w:rPr>
          <w:rFonts w:ascii="Verdana" w:hAnsi="Verdana"/>
          <w:sz w:val="18"/>
          <w:szCs w:val="18"/>
        </w:rPr>
      </w:pPr>
    </w:p>
    <w:p w14:paraId="29B43D75" w14:textId="02A67684" w:rsidR="00057EFA" w:rsidRPr="00A14317" w:rsidRDefault="00057EFA" w:rsidP="00917A5E">
      <w:pPr>
        <w:rPr>
          <w:rFonts w:ascii="Verdana" w:hAnsi="Verdana"/>
          <w:sz w:val="18"/>
          <w:szCs w:val="18"/>
        </w:rPr>
      </w:pPr>
    </w:p>
    <w:p w14:paraId="471D6498" w14:textId="4DA8EF5D" w:rsidR="00057EFA" w:rsidRPr="00A14317" w:rsidRDefault="00057EFA" w:rsidP="00917A5E">
      <w:pPr>
        <w:rPr>
          <w:rFonts w:ascii="Verdana" w:hAnsi="Verdana"/>
          <w:sz w:val="18"/>
          <w:szCs w:val="18"/>
        </w:rPr>
      </w:pPr>
    </w:p>
    <w:p w14:paraId="64F3B2F3" w14:textId="74251141" w:rsidR="00057EFA" w:rsidRPr="00A14317" w:rsidRDefault="00057EFA" w:rsidP="00917A5E">
      <w:pPr>
        <w:rPr>
          <w:rFonts w:ascii="Verdana" w:hAnsi="Verdana"/>
          <w:sz w:val="18"/>
          <w:szCs w:val="18"/>
        </w:rPr>
      </w:pPr>
    </w:p>
    <w:p w14:paraId="4D13E9EA" w14:textId="1001A73A" w:rsidR="00057EFA" w:rsidRPr="00A14317" w:rsidRDefault="00057EFA" w:rsidP="00917A5E">
      <w:pPr>
        <w:rPr>
          <w:rFonts w:ascii="Verdana" w:hAnsi="Verdana"/>
          <w:sz w:val="18"/>
          <w:szCs w:val="18"/>
        </w:rPr>
      </w:pPr>
    </w:p>
    <w:p w14:paraId="2A792128" w14:textId="03F9C125" w:rsidR="00057EFA" w:rsidRPr="00A14317" w:rsidRDefault="00057EFA" w:rsidP="00917A5E">
      <w:pPr>
        <w:rPr>
          <w:rFonts w:ascii="Verdana" w:hAnsi="Verdana"/>
          <w:sz w:val="18"/>
          <w:szCs w:val="18"/>
        </w:rPr>
      </w:pPr>
    </w:p>
    <w:p w14:paraId="1F73521B" w14:textId="262188FD" w:rsidR="00057EFA" w:rsidRPr="00A14317" w:rsidRDefault="00057EFA" w:rsidP="00917A5E">
      <w:pPr>
        <w:rPr>
          <w:rFonts w:ascii="Verdana" w:hAnsi="Verdana"/>
          <w:sz w:val="18"/>
          <w:szCs w:val="18"/>
        </w:rPr>
      </w:pPr>
    </w:p>
    <w:p w14:paraId="4E0FB14A" w14:textId="4B1144B1" w:rsidR="00057EFA" w:rsidRDefault="00057EFA" w:rsidP="00917A5E">
      <w:pPr>
        <w:rPr>
          <w:rFonts w:ascii="Verdana" w:hAnsi="Verdana"/>
          <w:sz w:val="18"/>
          <w:szCs w:val="18"/>
        </w:rPr>
      </w:pPr>
    </w:p>
    <w:p w14:paraId="2B18478B" w14:textId="77777777" w:rsidR="008C015B" w:rsidRDefault="008C015B" w:rsidP="00917A5E">
      <w:pPr>
        <w:rPr>
          <w:rFonts w:ascii="Verdana" w:hAnsi="Verdana"/>
          <w:sz w:val="18"/>
          <w:szCs w:val="18"/>
        </w:rPr>
      </w:pPr>
    </w:p>
    <w:p w14:paraId="2C8BA4A1" w14:textId="77777777" w:rsidR="008C015B" w:rsidRDefault="008C015B" w:rsidP="00917A5E">
      <w:pPr>
        <w:rPr>
          <w:rFonts w:ascii="Verdana" w:hAnsi="Verdana"/>
          <w:sz w:val="18"/>
          <w:szCs w:val="18"/>
        </w:rPr>
      </w:pPr>
    </w:p>
    <w:p w14:paraId="60F78E39" w14:textId="77777777" w:rsidR="008C015B" w:rsidRDefault="008C015B" w:rsidP="00917A5E">
      <w:pPr>
        <w:rPr>
          <w:rFonts w:ascii="Verdana" w:hAnsi="Verdana"/>
          <w:sz w:val="18"/>
          <w:szCs w:val="18"/>
        </w:rPr>
      </w:pPr>
    </w:p>
    <w:p w14:paraId="78B9CA18" w14:textId="77777777" w:rsidR="008C015B" w:rsidRPr="00A14317" w:rsidRDefault="008C015B" w:rsidP="00917A5E">
      <w:pPr>
        <w:rPr>
          <w:rFonts w:ascii="Verdana" w:hAnsi="Verdana"/>
          <w:sz w:val="18"/>
          <w:szCs w:val="18"/>
        </w:rPr>
      </w:pPr>
    </w:p>
    <w:p w14:paraId="2A42D1EF"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ANEXO I</w:t>
      </w:r>
    </w:p>
    <w:p w14:paraId="607C903E" w14:textId="77777777" w:rsidR="00057EFA" w:rsidRPr="00A14317" w:rsidRDefault="00057EFA" w:rsidP="00057EFA">
      <w:pPr>
        <w:jc w:val="center"/>
        <w:rPr>
          <w:rFonts w:ascii="Verdana" w:eastAsia="Tahoma" w:hAnsi="Verdana" w:cs="Tahoma"/>
          <w:b/>
          <w:color w:val="000000"/>
          <w:sz w:val="18"/>
          <w:szCs w:val="18"/>
        </w:rPr>
      </w:pPr>
      <w:r w:rsidRPr="00A14317">
        <w:rPr>
          <w:rFonts w:ascii="Verdana" w:eastAsia="Tahoma" w:hAnsi="Verdana" w:cs="Tahoma"/>
          <w:b/>
          <w:color w:val="000000"/>
          <w:sz w:val="18"/>
          <w:szCs w:val="18"/>
        </w:rPr>
        <w:t>INFORMACIÓN GENERAL</w:t>
      </w:r>
    </w:p>
    <w:p w14:paraId="25B6933C" w14:textId="77777777" w:rsidR="00057EFA" w:rsidRPr="00A14317"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A14317" w:rsidRDefault="00057EFA" w:rsidP="002E3EB1">
            <w:pPr>
              <w:pStyle w:val="Prrafodelista"/>
              <w:numPr>
                <w:ilvl w:val="0"/>
                <w:numId w:val="21"/>
              </w:numPr>
              <w:ind w:left="593" w:hanging="425"/>
              <w:rPr>
                <w:rFonts w:ascii="Verdana" w:eastAsia="Tahoma" w:hAnsi="Verdana" w:cs="Tahoma"/>
                <w:b/>
                <w:color w:val="000000"/>
                <w:sz w:val="18"/>
                <w:szCs w:val="18"/>
              </w:rPr>
            </w:pPr>
            <w:r w:rsidRPr="00A14317">
              <w:rPr>
                <w:rFonts w:ascii="Verdana" w:eastAsia="Tahoma" w:hAnsi="Verdana" w:cs="Tahoma"/>
                <w:b/>
                <w:color w:val="000000"/>
                <w:sz w:val="18"/>
                <w:szCs w:val="18"/>
              </w:rPr>
              <w:t>INFORMACIÓN DE “EL INMUEBLE”</w:t>
            </w:r>
          </w:p>
        </w:tc>
      </w:tr>
    </w:tbl>
    <w:p w14:paraId="311E3CF5" w14:textId="77777777" w:rsidR="00057EFA" w:rsidRPr="00A14317"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A14317" w14:paraId="2090782C" w14:textId="77777777" w:rsidTr="002E3EB1">
        <w:trPr>
          <w:trHeight w:val="226"/>
        </w:trPr>
        <w:tc>
          <w:tcPr>
            <w:tcW w:w="1555" w:type="dxa"/>
          </w:tcPr>
          <w:p w14:paraId="701555A6"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Ubicación</w:t>
            </w:r>
          </w:p>
        </w:tc>
        <w:tc>
          <w:tcPr>
            <w:tcW w:w="283" w:type="dxa"/>
          </w:tcPr>
          <w:p w14:paraId="7D83A88D"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E6351D" w14:textId="08196DB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txtubicacionmatriz</w:t>
            </w:r>
            <w:proofErr w:type="spellEnd"/>
            <w:r w:rsidRPr="0092203B">
              <w:rPr>
                <w:rFonts w:ascii="Verdana" w:hAnsi="Verdana"/>
                <w:spacing w:val="-2"/>
                <w:sz w:val="19"/>
                <w:szCs w:val="19"/>
              </w:rPr>
              <w:t>}</w:t>
            </w:r>
          </w:p>
        </w:tc>
      </w:tr>
      <w:tr w:rsidR="00057EFA" w:rsidRPr="00A14317" w14:paraId="18E3F7B1" w14:textId="77777777" w:rsidTr="002E3EB1">
        <w:trPr>
          <w:trHeight w:val="226"/>
        </w:trPr>
        <w:tc>
          <w:tcPr>
            <w:tcW w:w="1555" w:type="dxa"/>
          </w:tcPr>
          <w:p w14:paraId="615EF34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Unidad Catastral</w:t>
            </w:r>
          </w:p>
        </w:tc>
        <w:tc>
          <w:tcPr>
            <w:tcW w:w="283" w:type="dxa"/>
          </w:tcPr>
          <w:p w14:paraId="12A77C4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3E568974" w14:textId="2FCE4D2F"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unidadCatastralMatriz</w:t>
            </w:r>
            <w:proofErr w:type="spellEnd"/>
            <w:r w:rsidRPr="0092203B">
              <w:rPr>
                <w:rFonts w:ascii="Verdana" w:hAnsi="Verdana"/>
                <w:spacing w:val="-2"/>
                <w:sz w:val="19"/>
                <w:szCs w:val="19"/>
              </w:rPr>
              <w:t>}</w:t>
            </w:r>
          </w:p>
        </w:tc>
      </w:tr>
      <w:tr w:rsidR="00057EFA" w:rsidRPr="00A14317" w14:paraId="0E0D85FF" w14:textId="77777777" w:rsidTr="002E3EB1">
        <w:trPr>
          <w:trHeight w:val="226"/>
        </w:trPr>
        <w:tc>
          <w:tcPr>
            <w:tcW w:w="1555" w:type="dxa"/>
          </w:tcPr>
          <w:p w14:paraId="7CA1FEE3"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Urbanización</w:t>
            </w:r>
          </w:p>
        </w:tc>
        <w:tc>
          <w:tcPr>
            <w:tcW w:w="283" w:type="dxa"/>
          </w:tcPr>
          <w:p w14:paraId="6DBC568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6D4F7F6F" w14:textId="54965FA0"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urbanizacionMatriz</w:t>
            </w:r>
            <w:proofErr w:type="spellEnd"/>
            <w:r w:rsidRPr="0092203B">
              <w:rPr>
                <w:rFonts w:ascii="Verdana" w:hAnsi="Verdana"/>
                <w:spacing w:val="-2"/>
                <w:sz w:val="19"/>
                <w:szCs w:val="19"/>
              </w:rPr>
              <w:t>}</w:t>
            </w:r>
          </w:p>
        </w:tc>
        <w:tc>
          <w:tcPr>
            <w:tcW w:w="1559" w:type="dxa"/>
          </w:tcPr>
          <w:p w14:paraId="1DD8A6CF"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Distrito</w:t>
            </w:r>
          </w:p>
        </w:tc>
        <w:tc>
          <w:tcPr>
            <w:tcW w:w="283" w:type="dxa"/>
          </w:tcPr>
          <w:p w14:paraId="1B8412D1"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34D29792" w14:textId="500187C5"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txtdistritomatriz</w:t>
            </w:r>
            <w:proofErr w:type="spellEnd"/>
            <w:r w:rsidRPr="0092203B">
              <w:rPr>
                <w:rFonts w:ascii="Verdana" w:hAnsi="Verdana"/>
                <w:spacing w:val="-2"/>
                <w:sz w:val="19"/>
                <w:szCs w:val="19"/>
              </w:rPr>
              <w:t>}</w:t>
            </w:r>
          </w:p>
        </w:tc>
      </w:tr>
      <w:tr w:rsidR="00057EFA" w:rsidRPr="00A14317" w14:paraId="02D2B42B" w14:textId="77777777" w:rsidTr="002E3EB1">
        <w:trPr>
          <w:trHeight w:val="226"/>
        </w:trPr>
        <w:tc>
          <w:tcPr>
            <w:tcW w:w="1555" w:type="dxa"/>
          </w:tcPr>
          <w:p w14:paraId="37DA45D4"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Provincia</w:t>
            </w:r>
          </w:p>
        </w:tc>
        <w:tc>
          <w:tcPr>
            <w:tcW w:w="283" w:type="dxa"/>
          </w:tcPr>
          <w:p w14:paraId="4BB5A6B7"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4395" w:type="dxa"/>
          </w:tcPr>
          <w:p w14:paraId="12C98603" w14:textId="1FFA8D5B"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txtprovinciamatriz</w:t>
            </w:r>
            <w:proofErr w:type="spellEnd"/>
            <w:r w:rsidRPr="0092203B">
              <w:rPr>
                <w:rFonts w:ascii="Verdana" w:hAnsi="Verdana"/>
                <w:spacing w:val="-2"/>
                <w:sz w:val="19"/>
                <w:szCs w:val="19"/>
              </w:rPr>
              <w:t>}</w:t>
            </w:r>
          </w:p>
        </w:tc>
        <w:tc>
          <w:tcPr>
            <w:tcW w:w="1559" w:type="dxa"/>
          </w:tcPr>
          <w:p w14:paraId="5826D82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Departamento</w:t>
            </w:r>
          </w:p>
        </w:tc>
        <w:tc>
          <w:tcPr>
            <w:tcW w:w="283" w:type="dxa"/>
          </w:tcPr>
          <w:p w14:paraId="653F8A23" w14:textId="77777777" w:rsidR="00057EFA" w:rsidRPr="00A14317" w:rsidRDefault="00057EFA" w:rsidP="002E3EB1">
            <w:pPr>
              <w:ind w:left="-114" w:right="-28"/>
              <w:rPr>
                <w:rFonts w:ascii="Verdana" w:eastAsia="Verdana" w:hAnsi="Verdana" w:cs="Verdana"/>
                <w:sz w:val="18"/>
                <w:szCs w:val="18"/>
              </w:rPr>
            </w:pPr>
            <w:r w:rsidRPr="00A14317">
              <w:rPr>
                <w:rFonts w:ascii="Verdana" w:eastAsia="Verdana" w:hAnsi="Verdana" w:cs="Verdana"/>
                <w:sz w:val="18"/>
                <w:szCs w:val="18"/>
              </w:rPr>
              <w:t>:</w:t>
            </w:r>
          </w:p>
        </w:tc>
        <w:tc>
          <w:tcPr>
            <w:tcW w:w="1565" w:type="dxa"/>
          </w:tcPr>
          <w:p w14:paraId="51A35A79" w14:textId="75051FDA"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txtdepartamentomatriz</w:t>
            </w:r>
            <w:proofErr w:type="spellEnd"/>
            <w:r w:rsidRPr="0092203B">
              <w:rPr>
                <w:rFonts w:ascii="Verdana" w:hAnsi="Verdana"/>
                <w:spacing w:val="-2"/>
                <w:sz w:val="19"/>
                <w:szCs w:val="19"/>
              </w:rPr>
              <w:t>}</w:t>
            </w:r>
          </w:p>
        </w:tc>
      </w:tr>
      <w:tr w:rsidR="00057EFA" w:rsidRPr="00A14317" w14:paraId="289B40E8" w14:textId="77777777" w:rsidTr="002E3EB1">
        <w:trPr>
          <w:trHeight w:val="226"/>
        </w:trPr>
        <w:tc>
          <w:tcPr>
            <w:tcW w:w="1555" w:type="dxa"/>
          </w:tcPr>
          <w:p w14:paraId="685691C9"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lastRenderedPageBreak/>
              <w:t>Área</w:t>
            </w:r>
          </w:p>
        </w:tc>
        <w:tc>
          <w:tcPr>
            <w:tcW w:w="283" w:type="dxa"/>
          </w:tcPr>
          <w:p w14:paraId="5C23C6C1"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638CB8D2" w14:textId="6E58ED32"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areaMatrizHasMatriz</w:t>
            </w:r>
            <w:proofErr w:type="spellEnd"/>
            <w:r w:rsidRPr="0092203B">
              <w:rPr>
                <w:rFonts w:ascii="Verdana" w:hAnsi="Verdana"/>
                <w:sz w:val="19"/>
                <w:szCs w:val="19"/>
              </w:rPr>
              <w:t>}</w:t>
            </w:r>
            <w:r>
              <w:rPr>
                <w:rFonts w:ascii="Verdana" w:hAnsi="Verdana"/>
                <w:sz w:val="19"/>
                <w:szCs w:val="19"/>
              </w:rPr>
              <w:t xml:space="preserve"> </w:t>
            </w:r>
            <w:r w:rsidR="00057EFA" w:rsidRPr="00A14317">
              <w:rPr>
                <w:rFonts w:ascii="Verdana" w:eastAsia="Verdana" w:hAnsi="Verdana" w:cs="Verdana"/>
                <w:sz w:val="18"/>
                <w:szCs w:val="18"/>
              </w:rPr>
              <w:t>has.</w:t>
            </w:r>
          </w:p>
        </w:tc>
      </w:tr>
      <w:tr w:rsidR="00057EFA" w:rsidRPr="00A14317" w14:paraId="0094BAD1" w14:textId="77777777" w:rsidTr="002E3EB1">
        <w:trPr>
          <w:trHeight w:val="226"/>
        </w:trPr>
        <w:tc>
          <w:tcPr>
            <w:tcW w:w="1555" w:type="dxa"/>
          </w:tcPr>
          <w:p w14:paraId="6715DE58"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Partida /Ficha Registral</w:t>
            </w:r>
          </w:p>
        </w:tc>
        <w:tc>
          <w:tcPr>
            <w:tcW w:w="283" w:type="dxa"/>
          </w:tcPr>
          <w:p w14:paraId="4CFFBC8C"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9F113E4" w14:textId="43660D3B" w:rsidR="00057EFA" w:rsidRPr="00A14317" w:rsidRDefault="008C015B" w:rsidP="002E3EB1">
            <w:pPr>
              <w:rPr>
                <w:rFonts w:ascii="Verdana" w:eastAsia="Verdana" w:hAnsi="Verdana" w:cs="Verdana"/>
                <w:sz w:val="18"/>
                <w:szCs w:val="18"/>
              </w:rPr>
            </w:pPr>
            <w:r w:rsidRPr="0092203B">
              <w:rPr>
                <w:rFonts w:ascii="Verdana" w:hAnsi="Verdana"/>
                <w:sz w:val="19"/>
                <w:szCs w:val="19"/>
              </w:rPr>
              <w:t>{</w:t>
            </w:r>
            <w:proofErr w:type="spellStart"/>
            <w:r w:rsidRPr="0092203B">
              <w:rPr>
                <w:rFonts w:ascii="Verdana" w:hAnsi="Verdana"/>
                <w:sz w:val="19"/>
                <w:szCs w:val="19"/>
                <w:lang w:val="es-MX"/>
              </w:rPr>
              <w:t>partidaMatriz</w:t>
            </w:r>
            <w:proofErr w:type="spellEnd"/>
            <w:r w:rsidRPr="0092203B">
              <w:rPr>
                <w:rFonts w:ascii="Verdana" w:hAnsi="Verdana"/>
                <w:sz w:val="19"/>
                <w:szCs w:val="19"/>
              </w:rPr>
              <w:t>}</w:t>
            </w:r>
          </w:p>
        </w:tc>
      </w:tr>
      <w:tr w:rsidR="00057EFA" w:rsidRPr="00A14317" w14:paraId="77ADC9EE" w14:textId="77777777" w:rsidTr="002E3EB1">
        <w:trPr>
          <w:trHeight w:val="226"/>
        </w:trPr>
        <w:tc>
          <w:tcPr>
            <w:tcW w:w="1555" w:type="dxa"/>
          </w:tcPr>
          <w:p w14:paraId="64CFA51D"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Compraventa</w:t>
            </w:r>
          </w:p>
        </w:tc>
        <w:tc>
          <w:tcPr>
            <w:tcW w:w="283" w:type="dxa"/>
          </w:tcPr>
          <w:p w14:paraId="0CFE246E"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0CC83534" w14:textId="433A8169" w:rsidR="00057EFA" w:rsidRPr="00A14317" w:rsidRDefault="008C015B" w:rsidP="002E3EB1">
            <w:pPr>
              <w:rPr>
                <w:rFonts w:ascii="Verdana" w:eastAsia="Verdana" w:hAnsi="Verdana" w:cs="Verdana"/>
                <w:noProof/>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MX"/>
              </w:rPr>
              <w:t>compraventaMatriz</w:t>
            </w:r>
            <w:proofErr w:type="spellEnd"/>
            <w:r w:rsidRPr="0092203B">
              <w:rPr>
                <w:rFonts w:ascii="Verdana" w:hAnsi="Verdana"/>
                <w:spacing w:val="-2"/>
                <w:sz w:val="19"/>
                <w:szCs w:val="19"/>
              </w:rPr>
              <w:t>}</w:t>
            </w:r>
          </w:p>
        </w:tc>
      </w:tr>
      <w:tr w:rsidR="00057EFA" w:rsidRPr="00A14317" w14:paraId="3CC96582" w14:textId="77777777" w:rsidTr="002E3EB1">
        <w:trPr>
          <w:trHeight w:val="226"/>
        </w:trPr>
        <w:tc>
          <w:tcPr>
            <w:tcW w:w="1555" w:type="dxa"/>
          </w:tcPr>
          <w:p w14:paraId="61289895" w14:textId="77777777" w:rsidR="00057EFA" w:rsidRPr="00A14317" w:rsidRDefault="00057EFA" w:rsidP="002E3EB1">
            <w:pPr>
              <w:rPr>
                <w:rFonts w:ascii="Verdana" w:eastAsia="Verdana" w:hAnsi="Verdana" w:cs="Verdana"/>
                <w:sz w:val="18"/>
                <w:szCs w:val="18"/>
              </w:rPr>
            </w:pPr>
            <w:r w:rsidRPr="00A14317">
              <w:rPr>
                <w:rFonts w:ascii="Verdana" w:eastAsia="Verdana" w:hAnsi="Verdana" w:cs="Verdana"/>
                <w:sz w:val="18"/>
                <w:szCs w:val="18"/>
              </w:rPr>
              <w:t>Situación legal</w:t>
            </w:r>
          </w:p>
        </w:tc>
        <w:tc>
          <w:tcPr>
            <w:tcW w:w="283" w:type="dxa"/>
          </w:tcPr>
          <w:p w14:paraId="6D728656" w14:textId="77777777" w:rsidR="00057EFA" w:rsidRPr="00A14317" w:rsidRDefault="00057EFA" w:rsidP="002E3EB1">
            <w:pPr>
              <w:jc w:val="center"/>
              <w:rPr>
                <w:rFonts w:ascii="Verdana" w:eastAsia="Verdana" w:hAnsi="Verdana" w:cs="Verdana"/>
                <w:sz w:val="18"/>
                <w:szCs w:val="18"/>
              </w:rPr>
            </w:pPr>
            <w:r w:rsidRPr="00A14317">
              <w:rPr>
                <w:rFonts w:ascii="Verdana" w:eastAsia="Verdana" w:hAnsi="Verdana" w:cs="Verdana"/>
                <w:sz w:val="18"/>
                <w:szCs w:val="18"/>
              </w:rPr>
              <w:t>:</w:t>
            </w:r>
          </w:p>
        </w:tc>
        <w:tc>
          <w:tcPr>
            <w:tcW w:w="7802" w:type="dxa"/>
            <w:gridSpan w:val="4"/>
          </w:tcPr>
          <w:p w14:paraId="5D9874E5" w14:textId="00271252" w:rsidR="00057EFA" w:rsidRPr="00A14317" w:rsidRDefault="008C015B" w:rsidP="002E3EB1">
            <w:pPr>
              <w:rPr>
                <w:rFonts w:ascii="Verdana" w:eastAsia="Verdana" w:hAnsi="Verdana" w:cs="Verdana"/>
                <w:sz w:val="18"/>
                <w:szCs w:val="18"/>
              </w:rPr>
            </w:pPr>
            <w:r w:rsidRPr="0092203B">
              <w:rPr>
                <w:rFonts w:ascii="Verdana" w:hAnsi="Verdana"/>
                <w:spacing w:val="-2"/>
                <w:sz w:val="19"/>
                <w:szCs w:val="19"/>
              </w:rPr>
              <w:t>{</w:t>
            </w:r>
            <w:proofErr w:type="spellStart"/>
            <w:r w:rsidRPr="0092203B">
              <w:rPr>
                <w:rFonts w:ascii="Verdana" w:hAnsi="Verdana"/>
                <w:spacing w:val="-2"/>
                <w:sz w:val="19"/>
                <w:szCs w:val="19"/>
                <w:lang w:val="es-PE"/>
              </w:rPr>
              <w:t>situacionLegalMatriz</w:t>
            </w:r>
            <w:proofErr w:type="spellEnd"/>
            <w:r w:rsidRPr="0092203B">
              <w:rPr>
                <w:rFonts w:ascii="Verdana" w:hAnsi="Verdana"/>
                <w:spacing w:val="-2"/>
                <w:sz w:val="19"/>
                <w:szCs w:val="19"/>
              </w:rPr>
              <w:t>}</w:t>
            </w:r>
          </w:p>
        </w:tc>
      </w:tr>
    </w:tbl>
    <w:p w14:paraId="154810C9" w14:textId="77777777" w:rsidR="00057EFA" w:rsidRPr="00A14317"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A14317"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A14317" w:rsidRDefault="00057EFA" w:rsidP="002E3EB1">
            <w:pPr>
              <w:pStyle w:val="Prrafodelista"/>
              <w:numPr>
                <w:ilvl w:val="0"/>
                <w:numId w:val="21"/>
              </w:numPr>
              <w:ind w:left="602" w:hanging="283"/>
              <w:rPr>
                <w:rFonts w:ascii="Verdana" w:eastAsia="Verdana" w:hAnsi="Verdana" w:cs="Verdana"/>
                <w:b/>
                <w:bCs/>
                <w:color w:val="000000"/>
                <w:sz w:val="18"/>
                <w:szCs w:val="18"/>
              </w:rPr>
            </w:pPr>
            <w:r w:rsidRPr="00A14317">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A14317"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A14317" w14:paraId="572B6E5D" w14:textId="77777777" w:rsidTr="002E3EB1">
        <w:trPr>
          <w:trHeight w:val="169"/>
        </w:trPr>
        <w:tc>
          <w:tcPr>
            <w:tcW w:w="9888" w:type="dxa"/>
            <w:gridSpan w:val="3"/>
            <w:vAlign w:val="center"/>
          </w:tcPr>
          <w:p w14:paraId="110A6759" w14:textId="77777777" w:rsidR="00057EFA" w:rsidRPr="00A14317" w:rsidRDefault="00057EFA" w:rsidP="002E3EB1">
            <w:pPr>
              <w:rPr>
                <w:rFonts w:ascii="Verdana" w:eastAsia="Verdana" w:hAnsi="Verdana" w:cs="Verdana"/>
                <w:b/>
                <w:color w:val="000000"/>
                <w:sz w:val="18"/>
                <w:szCs w:val="18"/>
              </w:rPr>
            </w:pPr>
            <w:r w:rsidRPr="00A14317">
              <w:rPr>
                <w:rFonts w:ascii="Verdana" w:eastAsia="Verdana" w:hAnsi="Verdana" w:cs="Verdana"/>
                <w:b/>
                <w:color w:val="000000"/>
                <w:sz w:val="18"/>
                <w:szCs w:val="18"/>
              </w:rPr>
              <w:t>CARACTERÍSTICAS</w:t>
            </w:r>
          </w:p>
        </w:tc>
      </w:tr>
      <w:tr w:rsidR="00057EFA" w:rsidRPr="00A14317" w14:paraId="76259AF6" w14:textId="77777777" w:rsidTr="002E3EB1">
        <w:trPr>
          <w:trHeight w:val="169"/>
        </w:trPr>
        <w:tc>
          <w:tcPr>
            <w:tcW w:w="2836" w:type="dxa"/>
          </w:tcPr>
          <w:p w14:paraId="3835C5FE"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Área</w:t>
            </w:r>
          </w:p>
        </w:tc>
        <w:tc>
          <w:tcPr>
            <w:tcW w:w="236" w:type="dxa"/>
          </w:tcPr>
          <w:p w14:paraId="01F983CF"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5C424A34" w14:textId="1812DE71"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lang w:val="es-MX"/>
              </w:rPr>
              <w:t>{</w:t>
            </w:r>
            <w:proofErr w:type="spellStart"/>
            <w:r w:rsidRPr="0092203B">
              <w:rPr>
                <w:rFonts w:ascii="Verdana" w:hAnsi="Verdana"/>
                <w:sz w:val="19"/>
                <w:szCs w:val="19"/>
                <w:lang w:val="es-MX"/>
              </w:rPr>
              <w:t>areaLote</w:t>
            </w:r>
            <w:proofErr w:type="spellEnd"/>
            <w:r w:rsidRPr="0092203B">
              <w:rPr>
                <w:rFonts w:ascii="Verdana" w:hAnsi="Verdana"/>
                <w:sz w:val="19"/>
                <w:szCs w:val="19"/>
                <w:lang w:val="es-MX"/>
              </w:rPr>
              <w:t>}</w:t>
            </w:r>
            <w:r w:rsidRPr="0092203B">
              <w:rPr>
                <w:rFonts w:ascii="Verdana" w:eastAsia="Verdana" w:hAnsi="Verdana" w:cs="Verdana"/>
                <w:sz w:val="19"/>
                <w:szCs w:val="19"/>
              </w:rPr>
              <w:t>M2 (</w:t>
            </w:r>
            <w:r w:rsidRPr="0092203B">
              <w:rPr>
                <w:rFonts w:ascii="Verdana" w:hAnsi="Verdana"/>
                <w:spacing w:val="-2"/>
                <w:sz w:val="19"/>
                <w:szCs w:val="19"/>
              </w:rPr>
              <w:t>{</w:t>
            </w:r>
            <w:proofErr w:type="spellStart"/>
            <w:r w:rsidRPr="0092203B">
              <w:rPr>
                <w:rFonts w:ascii="Verdana" w:hAnsi="Verdana"/>
                <w:spacing w:val="-2"/>
                <w:sz w:val="19"/>
                <w:szCs w:val="19"/>
                <w:lang w:val="es-MX"/>
              </w:rPr>
              <w:t>areaLoteLetras</w:t>
            </w:r>
            <w:proofErr w:type="spellEnd"/>
            <w:r w:rsidRPr="0092203B">
              <w:rPr>
                <w:rFonts w:ascii="Verdana" w:hAnsi="Verdana"/>
                <w:spacing w:val="-2"/>
                <w:sz w:val="19"/>
                <w:szCs w:val="19"/>
              </w:rPr>
              <w:t>}</w:t>
            </w:r>
            <w:r w:rsidRPr="0092203B">
              <w:rPr>
                <w:rFonts w:ascii="Verdana" w:eastAsia="Verdana" w:hAnsi="Verdana" w:cs="Verdana"/>
                <w:sz w:val="19"/>
                <w:szCs w:val="19"/>
              </w:rPr>
              <w:t>)</w:t>
            </w:r>
          </w:p>
        </w:tc>
      </w:tr>
      <w:tr w:rsidR="00057EFA" w:rsidRPr="00A14317" w14:paraId="4B7A4822" w14:textId="77777777" w:rsidTr="002E3EB1">
        <w:trPr>
          <w:trHeight w:val="169"/>
        </w:trPr>
        <w:tc>
          <w:tcPr>
            <w:tcW w:w="2836" w:type="dxa"/>
          </w:tcPr>
          <w:p w14:paraId="1BB6B9B1"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Porcentaje/Cuota Ideal (%)</w:t>
            </w:r>
          </w:p>
        </w:tc>
        <w:tc>
          <w:tcPr>
            <w:tcW w:w="236" w:type="dxa"/>
          </w:tcPr>
          <w:p w14:paraId="4BFE8B8C" w14:textId="77777777" w:rsidR="00057EFA" w:rsidRPr="00A14317" w:rsidRDefault="00057EFA" w:rsidP="002E3EB1">
            <w:pPr>
              <w:rPr>
                <w:rFonts w:ascii="Verdana" w:eastAsia="Verdana" w:hAnsi="Verdana" w:cs="Verdana"/>
                <w:color w:val="000000"/>
                <w:sz w:val="18"/>
                <w:szCs w:val="18"/>
              </w:rPr>
            </w:pPr>
            <w:r w:rsidRPr="00A14317">
              <w:rPr>
                <w:rFonts w:ascii="Verdana" w:eastAsia="Verdana" w:hAnsi="Verdana" w:cs="Verdana"/>
                <w:color w:val="000000"/>
                <w:sz w:val="18"/>
                <w:szCs w:val="18"/>
              </w:rPr>
              <w:t>:</w:t>
            </w:r>
          </w:p>
        </w:tc>
        <w:tc>
          <w:tcPr>
            <w:tcW w:w="6816" w:type="dxa"/>
          </w:tcPr>
          <w:p w14:paraId="7F3C684D" w14:textId="62D4D3B5" w:rsidR="00057EFA" w:rsidRPr="00A14317" w:rsidRDefault="008C015B" w:rsidP="002E3EB1">
            <w:pPr>
              <w:rPr>
                <w:rFonts w:ascii="Verdana" w:eastAsia="Verdana" w:hAnsi="Verdana" w:cs="Verdana"/>
                <w:color w:val="000000"/>
                <w:sz w:val="18"/>
                <w:szCs w:val="18"/>
              </w:rPr>
            </w:pPr>
            <w:r w:rsidRPr="0092203B">
              <w:rPr>
                <w:rFonts w:ascii="Verdana" w:hAnsi="Verdana"/>
                <w:sz w:val="19"/>
                <w:szCs w:val="19"/>
              </w:rPr>
              <w:t>{</w:t>
            </w:r>
            <w:proofErr w:type="spellStart"/>
            <w:r w:rsidRPr="0092203B">
              <w:rPr>
                <w:rFonts w:ascii="Verdana" w:hAnsi="Verdana"/>
                <w:sz w:val="19"/>
                <w:szCs w:val="19"/>
                <w:lang w:val="es-MX"/>
              </w:rPr>
              <w:t>alicuota</w:t>
            </w:r>
            <w:proofErr w:type="spellEnd"/>
            <w:r w:rsidRPr="0092203B">
              <w:rPr>
                <w:rFonts w:ascii="Verdana" w:hAnsi="Verdana"/>
                <w:sz w:val="19"/>
                <w:szCs w:val="19"/>
              </w:rPr>
              <w:t>}</w:t>
            </w:r>
            <w:r w:rsidRPr="0092203B">
              <w:rPr>
                <w:rFonts w:ascii="Verdana" w:eastAsia="Verdana" w:hAnsi="Verdana" w:cs="Verdana"/>
                <w:sz w:val="19"/>
                <w:szCs w:val="19"/>
              </w:rPr>
              <w:t>% (</w:t>
            </w:r>
            <w:proofErr w:type="spellStart"/>
            <w:r w:rsidRPr="0092203B">
              <w:rPr>
                <w:rFonts w:ascii="Verdana" w:hAnsi="Verdana"/>
                <w:spacing w:val="-2"/>
                <w:sz w:val="19"/>
                <w:szCs w:val="19"/>
                <w:lang w:val="es-MX"/>
              </w:rPr>
              <w:t>alicuotaLetras</w:t>
            </w:r>
            <w:proofErr w:type="spellEnd"/>
            <w:r w:rsidRPr="0092203B">
              <w:rPr>
                <w:rFonts w:ascii="Verdana" w:hAnsi="Verdana"/>
                <w:spacing w:val="-2"/>
                <w:sz w:val="19"/>
                <w:szCs w:val="19"/>
              </w:rPr>
              <w:t xml:space="preserve">} </w:t>
            </w:r>
            <w:r w:rsidRPr="0092203B">
              <w:rPr>
                <w:rFonts w:ascii="Verdana" w:eastAsia="Verdana" w:hAnsi="Verdana" w:cs="Verdana"/>
                <w:color w:val="000000"/>
                <w:sz w:val="19"/>
                <w:szCs w:val="19"/>
              </w:rPr>
              <w:t>PORCIENTO</w:t>
            </w:r>
            <w:r w:rsidRPr="0092203B">
              <w:rPr>
                <w:rFonts w:ascii="Verdana" w:eastAsia="Verdana" w:hAnsi="Verdana" w:cs="Verdana"/>
                <w:sz w:val="19"/>
                <w:szCs w:val="19"/>
              </w:rPr>
              <w:t>)</w:t>
            </w:r>
          </w:p>
        </w:tc>
      </w:tr>
    </w:tbl>
    <w:p w14:paraId="2D2E2B6D" w14:textId="77777777" w:rsidR="00057EFA" w:rsidRPr="00A14317"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A14317" w14:paraId="6B2F6D32" w14:textId="77777777" w:rsidTr="002E3EB1">
        <w:tc>
          <w:tcPr>
            <w:tcW w:w="9637" w:type="dxa"/>
            <w:shd w:val="clear" w:color="auto" w:fill="BFBFBF" w:themeFill="background1" w:themeFillShade="BF"/>
          </w:tcPr>
          <w:p w14:paraId="5F44BDBA" w14:textId="7981015C" w:rsidR="00057EFA" w:rsidRPr="00A14317"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A14317">
              <w:rPr>
                <w:rFonts w:ascii="Verdana" w:eastAsia="Times New Roman" w:hAnsi="Verdana" w:cs="Tahoma"/>
                <w:b/>
                <w:bCs/>
                <w:color w:val="000000"/>
                <w:sz w:val="18"/>
                <w:szCs w:val="18"/>
              </w:rPr>
              <w:t>PRECIO Y FORMA DE PAGO</w:t>
            </w:r>
          </w:p>
        </w:tc>
      </w:tr>
    </w:tbl>
    <w:p w14:paraId="5D4FA8D6" w14:textId="6ECF99B6" w:rsidR="00057EFA" w:rsidRPr="00A14317" w:rsidRDefault="00057EFA" w:rsidP="00057EFA">
      <w:pPr>
        <w:rPr>
          <w:rFonts w:ascii="Tahoma" w:eastAsia="Tahoma" w:hAnsi="Tahoma" w:cs="Tahoma"/>
          <w:color w:val="000000"/>
          <w:sz w:val="18"/>
          <w:szCs w:val="18"/>
        </w:rPr>
      </w:pPr>
      <w:r w:rsidRPr="00A14317">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2980"/>
        <w:gridCol w:w="284"/>
        <w:gridCol w:w="1133"/>
        <w:gridCol w:w="1702"/>
      </w:tblGrid>
      <w:tr w:rsidR="00544AC6" w:rsidRPr="00A14317"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A14317" w:rsidRDefault="00544AC6" w:rsidP="006E6B1C">
            <w:pPr>
              <w:ind w:left="134" w:right="137"/>
              <w:rPr>
                <w:rFonts w:ascii="Verdana" w:hAnsi="Verdana"/>
                <w:sz w:val="18"/>
                <w:szCs w:val="18"/>
              </w:rPr>
            </w:pPr>
            <w:bookmarkStart w:id="3" w:name="_Hlk199254683"/>
            <w:r w:rsidRPr="00A14317">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A14317" w:rsidRDefault="00544AC6" w:rsidP="00544AC6">
            <w:pPr>
              <w:ind w:left="286" w:right="275"/>
              <w:jc w:val="both"/>
              <w:rPr>
                <w:rFonts w:ascii="Verdana" w:hAnsi="Verdana"/>
                <w:sz w:val="18"/>
                <w:szCs w:val="18"/>
              </w:rPr>
            </w:pPr>
            <w:r w:rsidRPr="00A14317">
              <w:rPr>
                <w:rFonts w:ascii="Verdana" w:hAnsi="Verdana"/>
                <w:b/>
                <w:bCs/>
                <w:sz w:val="18"/>
                <w:szCs w:val="18"/>
              </w:rPr>
              <w:t>S/</w:t>
            </w:r>
            <w:r w:rsidR="008C015B" w:rsidRPr="0092203B">
              <w:rPr>
                <w:rFonts w:ascii="Verdana" w:hAnsi="Verdana"/>
                <w:b/>
                <w:bCs/>
                <w:spacing w:val="-2"/>
                <w:sz w:val="19"/>
                <w:szCs w:val="19"/>
              </w:rPr>
              <w:t>{</w:t>
            </w:r>
            <w:proofErr w:type="spellStart"/>
            <w:r w:rsidR="008C015B" w:rsidRPr="0092203B">
              <w:rPr>
                <w:rFonts w:ascii="Verdana" w:hAnsi="Verdana"/>
                <w:b/>
                <w:bCs/>
                <w:spacing w:val="-2"/>
                <w:sz w:val="19"/>
                <w:szCs w:val="19"/>
                <w:lang w:val="es-MX"/>
              </w:rPr>
              <w:t>costoLote</w:t>
            </w:r>
            <w:proofErr w:type="spellEnd"/>
            <w:r w:rsidR="008C015B" w:rsidRPr="0092203B">
              <w:rPr>
                <w:rFonts w:ascii="Verdana" w:hAnsi="Verdana"/>
                <w:b/>
                <w:bCs/>
                <w:spacing w:val="-2"/>
                <w:sz w:val="19"/>
                <w:szCs w:val="19"/>
              </w:rPr>
              <w:t>}</w:t>
            </w:r>
            <w:r w:rsidRPr="00A14317">
              <w:rPr>
                <w:rFonts w:ascii="Verdana" w:hAnsi="Verdana"/>
                <w:b/>
                <w:bCs/>
                <w:sz w:val="18"/>
                <w:szCs w:val="18"/>
              </w:rPr>
              <w:t xml:space="preserve"> (</w:t>
            </w:r>
            <w:r w:rsidR="008C015B" w:rsidRPr="0092203B">
              <w:rPr>
                <w:rFonts w:ascii="Verdana" w:hAnsi="Verdana"/>
                <w:b/>
                <w:bCs/>
                <w:sz w:val="19"/>
                <w:szCs w:val="19"/>
              </w:rPr>
              <w:t>{</w:t>
            </w:r>
            <w:proofErr w:type="spellStart"/>
            <w:r w:rsidR="008C015B" w:rsidRPr="0092203B">
              <w:rPr>
                <w:rFonts w:ascii="Verdana" w:hAnsi="Verdana"/>
                <w:b/>
                <w:bCs/>
                <w:sz w:val="19"/>
                <w:szCs w:val="19"/>
                <w:lang w:val="es-PE"/>
              </w:rPr>
              <w:t>costoLoteLetras</w:t>
            </w:r>
            <w:proofErr w:type="spellEnd"/>
            <w:r w:rsidR="008C015B" w:rsidRPr="0092203B">
              <w:rPr>
                <w:rFonts w:ascii="Verdana" w:hAnsi="Verdana"/>
                <w:b/>
                <w:bCs/>
                <w:sz w:val="19"/>
                <w:szCs w:val="19"/>
              </w:rPr>
              <w:t>}</w:t>
            </w:r>
            <w:r w:rsidRPr="00A14317">
              <w:rPr>
                <w:rFonts w:ascii="Verdana" w:hAnsi="Verdana"/>
                <w:b/>
                <w:bCs/>
                <w:sz w:val="18"/>
                <w:szCs w:val="18"/>
              </w:rPr>
              <w:t>)</w:t>
            </w:r>
            <w:r w:rsidRPr="00A14317">
              <w:rPr>
                <w:rFonts w:ascii="Verdana" w:hAnsi="Verdana"/>
                <w:sz w:val="18"/>
                <w:szCs w:val="18"/>
              </w:rPr>
              <w:t>, precio libremente pactado de común acuerdo entre las partes por la compraventa, suma que incluye el Impuesto General a las ventas – IGV.</w:t>
            </w:r>
          </w:p>
        </w:tc>
      </w:tr>
      <w:tr w:rsidR="00544AC6" w:rsidRPr="00A14317"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A14317" w:rsidRDefault="00544AC6" w:rsidP="006E6B1C">
            <w:pPr>
              <w:ind w:left="134" w:right="137"/>
              <w:rPr>
                <w:rFonts w:ascii="Verdana" w:hAnsi="Verdana"/>
                <w:sz w:val="18"/>
                <w:szCs w:val="18"/>
              </w:rPr>
            </w:pPr>
            <w:r w:rsidRPr="00A14317">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6D13824" w14:textId="5E5BE2FF" w:rsidR="004B36EE" w:rsidRPr="004B36EE" w:rsidRDefault="004B36EE" w:rsidP="004B36EE">
            <w:pPr>
              <w:ind w:left="286" w:right="275"/>
              <w:jc w:val="both"/>
              <w:rPr>
                <w:rFonts w:ascii="Verdana" w:hAnsi="Verdana"/>
                <w:b/>
                <w:bCs/>
                <w:sz w:val="19"/>
                <w:szCs w:val="19"/>
              </w:rPr>
            </w:pPr>
            <w:r w:rsidRPr="0092203B">
              <w:rPr>
                <w:rFonts w:ascii="Verdana" w:hAnsi="Verdana"/>
                <w:b/>
                <w:bCs/>
                <w:sz w:val="19"/>
                <w:szCs w:val="19"/>
              </w:rPr>
              <w:t>({</w:t>
            </w:r>
            <w:proofErr w:type="spellStart"/>
            <w:r w:rsidRPr="0092203B">
              <w:rPr>
                <w:rFonts w:ascii="Verdana" w:hAnsi="Verdana"/>
                <w:b/>
                <w:bCs/>
                <w:sz w:val="19"/>
                <w:szCs w:val="19"/>
                <w:lang w:val="es-PE"/>
              </w:rPr>
              <w:t>cantidadCuotaLetras</w:t>
            </w:r>
            <w:proofErr w:type="spellEnd"/>
            <w:r w:rsidRPr="0092203B">
              <w:rPr>
                <w:rFonts w:ascii="Verdana" w:hAnsi="Verdana"/>
                <w:b/>
                <w:bCs/>
                <w:sz w:val="19"/>
                <w:szCs w:val="19"/>
              </w:rPr>
              <w:t xml:space="preserve">}) </w:t>
            </w:r>
            <w:r w:rsidRPr="0092203B">
              <w:rPr>
                <w:rFonts w:ascii="Verdana" w:hAnsi="Verdana"/>
                <w:b/>
                <w:bCs/>
                <w:sz w:val="19"/>
                <w:szCs w:val="19"/>
              </w:rPr>
              <w:fldChar w:fldCharType="begin"/>
            </w:r>
            <w:r w:rsidRPr="0092203B">
              <w:rPr>
                <w:rFonts w:ascii="Verdana" w:hAnsi="Verdana"/>
                <w:b/>
                <w:bCs/>
                <w:sz w:val="19"/>
                <w:szCs w:val="19"/>
              </w:rPr>
              <w:instrText xml:space="preserve"> MERGEFIELD CANTIDAD_DE_CUOTAS_CLIENTE </w:instrText>
            </w:r>
            <w:r w:rsidRPr="0092203B">
              <w:rPr>
                <w:rFonts w:ascii="Verdana" w:hAnsi="Verdana"/>
                <w:b/>
                <w:bCs/>
                <w:sz w:val="19"/>
                <w:szCs w:val="19"/>
              </w:rPr>
              <w:fldChar w:fldCharType="separate"/>
            </w:r>
            <w:r w:rsidRPr="0092203B">
              <w:rPr>
                <w:rFonts w:ascii="Verdana" w:hAnsi="Verdana"/>
                <w:b/>
                <w:bCs/>
                <w:sz w:val="19"/>
                <w:szCs w:val="19"/>
              </w:rPr>
              <w:t>{</w:t>
            </w:r>
            <w:proofErr w:type="spellStart"/>
            <w:r w:rsidRPr="0092203B">
              <w:rPr>
                <w:rFonts w:ascii="Verdana" w:hAnsi="Verdana"/>
                <w:b/>
                <w:bCs/>
                <w:sz w:val="19"/>
                <w:szCs w:val="19"/>
                <w:lang w:val="es-PE"/>
              </w:rPr>
              <w:t>cantidadCuotas</w:t>
            </w:r>
            <w:proofErr w:type="spellEnd"/>
            <w:r w:rsidRPr="0092203B">
              <w:rPr>
                <w:rFonts w:ascii="Verdana" w:hAnsi="Verdana"/>
                <w:b/>
                <w:bCs/>
                <w:sz w:val="19"/>
                <w:szCs w:val="19"/>
                <w:lang w:val="es-PE"/>
              </w:rPr>
              <w:t xml:space="preserve">} </w:t>
            </w:r>
            <w:r w:rsidRPr="0092203B">
              <w:rPr>
                <w:rFonts w:ascii="Verdana" w:hAnsi="Verdana"/>
                <w:b/>
                <w:bCs/>
                <w:sz w:val="19"/>
                <w:szCs w:val="19"/>
              </w:rPr>
              <w:t xml:space="preserve">CUOTAS MENSUALES CONSECUTIVAS Y </w:t>
            </w:r>
            <w:r w:rsidRPr="0092203B">
              <w:rPr>
                <w:rFonts w:ascii="Verdana" w:hAnsi="Verdana"/>
                <w:b/>
                <w:bCs/>
                <w:sz w:val="19"/>
                <w:szCs w:val="19"/>
              </w:rPr>
              <w:fldChar w:fldCharType="end"/>
            </w:r>
            <w:r w:rsidRPr="0092203B">
              <w:rPr>
                <w:rFonts w:ascii="Verdana" w:hAnsi="Verdana"/>
                <w:b/>
                <w:bCs/>
                <w:sz w:val="19"/>
                <w:szCs w:val="19"/>
              </w:rPr>
              <w:t>{</w:t>
            </w:r>
            <w:proofErr w:type="spellStart"/>
            <w:r w:rsidRPr="0092203B">
              <w:rPr>
                <w:rFonts w:ascii="Verdana" w:hAnsi="Verdana"/>
                <w:b/>
                <w:bCs/>
                <w:sz w:val="19"/>
                <w:szCs w:val="19"/>
                <w:lang w:val="es-PE"/>
              </w:rPr>
              <w:t>cantidadCuotaExtraordinaria</w:t>
            </w:r>
            <w:proofErr w:type="spellEnd"/>
            <w:r w:rsidRPr="0092203B">
              <w:rPr>
                <w:rFonts w:ascii="Verdana" w:hAnsi="Verdana"/>
                <w:b/>
                <w:bCs/>
                <w:sz w:val="19"/>
                <w:szCs w:val="19"/>
              </w:rPr>
              <w:t>} CUOTA EXTRAORDINARIA.</w:t>
            </w:r>
          </w:p>
        </w:tc>
      </w:tr>
      <w:tr w:rsidR="00544AC6" w:rsidRPr="00A14317" w14:paraId="56048BBC" w14:textId="77777777" w:rsidTr="00C23938">
        <w:trPr>
          <w:trHeight w:val="567"/>
        </w:trPr>
        <w:tc>
          <w:tcPr>
            <w:tcW w:w="9640" w:type="dxa"/>
            <w:gridSpan w:val="7"/>
            <w:tcBorders>
              <w:top w:val="single" w:sz="6" w:space="0" w:color="auto"/>
              <w:left w:val="single" w:sz="6" w:space="0" w:color="auto"/>
              <w:bottom w:val="single" w:sz="6" w:space="0" w:color="auto"/>
              <w:right w:val="single" w:sz="6" w:space="0" w:color="auto"/>
            </w:tcBorders>
            <w:vAlign w:val="center"/>
          </w:tcPr>
          <w:p w14:paraId="78EA77D8" w14:textId="3BA11028" w:rsidR="00544AC6" w:rsidRPr="00A14317" w:rsidRDefault="00544AC6" w:rsidP="006E6B1C">
            <w:pPr>
              <w:widowControl/>
              <w:ind w:left="133" w:right="207"/>
              <w:jc w:val="both"/>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 xml:space="preserve">EN ESTE ACTO </w:t>
            </w:r>
            <w:r w:rsidRPr="00A14317">
              <w:rPr>
                <w:rFonts w:ascii="Verdana" w:eastAsia="Times New Roman" w:hAnsi="Verdana" w:cs="Tahoma"/>
                <w:b/>
                <w:bCs/>
                <w:sz w:val="18"/>
                <w:szCs w:val="18"/>
              </w:rPr>
              <w:t>LAS PARTES</w:t>
            </w:r>
            <w:r w:rsidRPr="00A14317">
              <w:rPr>
                <w:rFonts w:ascii="Verdana" w:eastAsia="Times New Roman" w:hAnsi="Verdana" w:cs="Tahoma"/>
                <w:sz w:val="18"/>
                <w:szCs w:val="18"/>
              </w:rPr>
              <w:t xml:space="preserve"> CONVIENE EN DETALLAR QUE EL PRECIO DE VENTA SE CANCELÓ DE LA SIGUIENTE MANERA:</w:t>
            </w:r>
          </w:p>
        </w:tc>
      </w:tr>
      <w:tr w:rsidR="00544AC6" w:rsidRPr="00A14317"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13A2" w:rsidRDefault="00544AC6" w:rsidP="009513A2">
            <w:pPr>
              <w:ind w:left="286" w:right="275"/>
              <w:jc w:val="both"/>
              <w:rPr>
                <w:rFonts w:ascii="Verdana" w:hAnsi="Verdana"/>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w:t>
            </w:r>
            <w:proofErr w:type="spellEnd"/>
            <w:r w:rsidR="004B36EE" w:rsidRPr="0092203B">
              <w:rPr>
                <w:rFonts w:ascii="Verdana" w:hAnsi="Verdana"/>
                <w:sz w:val="19"/>
                <w:szCs w:val="19"/>
              </w:rPr>
              <w:t>}</w:t>
            </w:r>
            <w:r w:rsidR="004B36EE" w:rsidRPr="00A14317">
              <w:rPr>
                <w:rFonts w:ascii="Verdana" w:hAnsi="Verdana"/>
                <w:b/>
                <w:bCs/>
                <w:sz w:val="18"/>
                <w:szCs w:val="18"/>
              </w:rPr>
              <w:t xml:space="preserve"> </w:t>
            </w:r>
            <w:r w:rsidRPr="00A14317">
              <w:rPr>
                <w:rFonts w:ascii="Verdana" w:hAnsi="Verdana"/>
                <w:b/>
                <w:bCs/>
                <w:sz w:val="18"/>
                <w:szCs w:val="18"/>
              </w:rPr>
              <w:t>(</w:t>
            </w:r>
            <w:r w:rsidR="004B36EE" w:rsidRPr="0092203B">
              <w:rPr>
                <w:rFonts w:ascii="Verdana" w:hAnsi="Verdana"/>
                <w:sz w:val="19"/>
                <w:szCs w:val="19"/>
              </w:rPr>
              <w:t>{</w:t>
            </w:r>
            <w:proofErr w:type="spellStart"/>
            <w:r w:rsidR="004B36EE" w:rsidRPr="0092203B">
              <w:rPr>
                <w:rFonts w:ascii="Verdana" w:hAnsi="Verdana"/>
                <w:sz w:val="19"/>
                <w:szCs w:val="19"/>
                <w:lang w:val="es-PE"/>
              </w:rPr>
              <w:t>cuotaInicialIncluyeSeparacionLetras</w:t>
            </w:r>
            <w:proofErr w:type="spellEnd"/>
            <w:r w:rsidR="004B36EE" w:rsidRPr="0092203B">
              <w:rPr>
                <w:rFonts w:ascii="Verdana" w:hAnsi="Verdana"/>
                <w:sz w:val="19"/>
                <w:szCs w:val="19"/>
              </w:rPr>
              <w:t>}</w:t>
            </w:r>
            <w:r w:rsidRPr="00A14317">
              <w:rPr>
                <w:rFonts w:ascii="Verdana" w:hAnsi="Verdana"/>
                <w:b/>
                <w:bCs/>
                <w:sz w:val="18"/>
                <w:szCs w:val="18"/>
              </w:rPr>
              <w:t>)</w:t>
            </w:r>
            <w:r w:rsidRPr="00A14317">
              <w:rPr>
                <w:rFonts w:ascii="Verdana" w:hAnsi="Verdana"/>
                <w:sz w:val="18"/>
                <w:szCs w:val="18"/>
              </w:rPr>
              <w:t xml:space="preserve">, que el </w:t>
            </w:r>
            <w:r w:rsidRPr="00A14317">
              <w:rPr>
                <w:rFonts w:ascii="Verdana" w:hAnsi="Verdana"/>
                <w:b/>
                <w:bCs/>
                <w:sz w:val="18"/>
                <w:szCs w:val="18"/>
              </w:rPr>
              <w:t>EL(LA) COMPRADOR(A)</w:t>
            </w:r>
            <w:r w:rsidRPr="00A14317">
              <w:rPr>
                <w:rFonts w:ascii="Verdana" w:hAnsi="Verdana"/>
                <w:sz w:val="18"/>
                <w:szCs w:val="18"/>
              </w:rPr>
              <w:t xml:space="preserve"> cancelo por concepto de cuota inicial, con fecha</w:t>
            </w:r>
            <w:r w:rsidR="009513A2">
              <w:rPr>
                <w:rFonts w:ascii="Verdana" w:hAnsi="Verdana"/>
                <w:sz w:val="18"/>
                <w:szCs w:val="18"/>
              </w:rPr>
              <w:t xml:space="preserve">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fechaPago</w:t>
            </w:r>
            <w:proofErr w:type="spellEnd"/>
            <w:r w:rsidR="009513A2" w:rsidRPr="009513A2">
              <w:rPr>
                <w:rFonts w:ascii="Verdana" w:hAnsi="Verdana"/>
                <w:b/>
                <w:bCs/>
                <w:sz w:val="18"/>
                <w:szCs w:val="18"/>
              </w:rPr>
              <w:t>}</w:t>
            </w:r>
            <w:r w:rsidR="009513A2" w:rsidRPr="00A14317">
              <w:rPr>
                <w:rFonts w:ascii="Verdana" w:hAnsi="Verdana"/>
                <w:sz w:val="18"/>
                <w:szCs w:val="18"/>
              </w:rPr>
              <w:t>,</w:t>
            </w:r>
            <w:r w:rsidRPr="00A14317">
              <w:rPr>
                <w:rFonts w:ascii="Verdana" w:hAnsi="Verdana"/>
                <w:sz w:val="18"/>
                <w:szCs w:val="18"/>
              </w:rPr>
              <w:t xml:space="preserve"> mediante transferencia bancaria en la cuenta </w:t>
            </w:r>
            <w:proofErr w:type="spellStart"/>
            <w:r w:rsidRPr="00A14317">
              <w:rPr>
                <w:rFonts w:ascii="Verdana" w:hAnsi="Verdana"/>
                <w:b/>
                <w:bCs/>
                <w:sz w:val="18"/>
                <w:szCs w:val="18"/>
              </w:rPr>
              <w:t>N°</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banco </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cuotaInicialBanco</w:t>
            </w:r>
            <w:proofErr w:type="spellEnd"/>
            <w:r w:rsidR="009513A2" w:rsidRPr="009513A2">
              <w:rPr>
                <w:rFonts w:ascii="Verdana" w:hAnsi="Verdana"/>
                <w:b/>
                <w:bCs/>
                <w:sz w:val="18"/>
                <w:szCs w:val="18"/>
                <w:lang w:val="es-PE"/>
              </w:rPr>
              <w:t>}</w:t>
            </w:r>
            <w:r w:rsidRPr="00A14317">
              <w:rPr>
                <w:rFonts w:ascii="Verdana" w:hAnsi="Verdana"/>
                <w:sz w:val="18"/>
                <w:szCs w:val="18"/>
              </w:rPr>
              <w:t>, sin más constancia de recepción y conformidad que la firma de las partes al final del presente anexo.</w:t>
            </w:r>
          </w:p>
        </w:tc>
      </w:tr>
      <w:tr w:rsidR="00544AC6" w:rsidRPr="00A14317"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A14317" w:rsidRDefault="00544AC6" w:rsidP="006E6B1C">
            <w:pPr>
              <w:widowControl/>
              <w:ind w:left="133"/>
              <w:textAlignment w:val="baseline"/>
              <w:rPr>
                <w:rFonts w:ascii="Verdana" w:eastAsia="Times New Roman" w:hAnsi="Verdana" w:cs="Times New Roman"/>
                <w:sz w:val="18"/>
                <w:szCs w:val="18"/>
                <w:lang w:val="es-PE"/>
              </w:rPr>
            </w:pPr>
            <w:r w:rsidRPr="00A14317">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A14317" w:rsidRDefault="00544AC6" w:rsidP="006E6B1C">
            <w:pPr>
              <w:jc w:val="center"/>
              <w:rPr>
                <w:rFonts w:ascii="Verdana" w:hAnsi="Verdana"/>
                <w:sz w:val="18"/>
                <w:szCs w:val="18"/>
              </w:rPr>
            </w:pPr>
            <w:r w:rsidRPr="00A14317">
              <w:rPr>
                <w:rFonts w:ascii="Verdana" w:hAnsi="Verdana"/>
                <w:sz w:val="18"/>
                <w:szCs w:val="18"/>
              </w:rPr>
              <w:t>:</w:t>
            </w:r>
          </w:p>
        </w:tc>
        <w:tc>
          <w:tcPr>
            <w:tcW w:w="6808" w:type="dxa"/>
            <w:gridSpan w:val="5"/>
            <w:tcBorders>
              <w:top w:val="single" w:sz="6" w:space="0" w:color="auto"/>
              <w:left w:val="single" w:sz="6" w:space="0" w:color="auto"/>
              <w:bottom w:val="single" w:sz="6" w:space="0" w:color="auto"/>
              <w:right w:val="single" w:sz="6" w:space="0" w:color="auto"/>
            </w:tcBorders>
            <w:vAlign w:val="center"/>
            <w:hideMark/>
          </w:tcPr>
          <w:p w14:paraId="276DF8F9" w14:textId="5F7C2F70" w:rsidR="00544AC6" w:rsidRPr="009513A2" w:rsidRDefault="00544AC6" w:rsidP="009513A2">
            <w:pPr>
              <w:ind w:left="286" w:right="275"/>
              <w:jc w:val="both"/>
              <w:rPr>
                <w:rFonts w:ascii="Verdana" w:hAnsi="Verdana"/>
                <w:b/>
                <w:bCs/>
                <w:noProof/>
                <w:sz w:val="18"/>
                <w:szCs w:val="18"/>
                <w:lang w:val="es-PE"/>
              </w:rPr>
            </w:pPr>
            <w:r w:rsidRPr="00A14317">
              <w:rPr>
                <w:rFonts w:ascii="Verdana" w:hAnsi="Verdana"/>
                <w:sz w:val="18"/>
                <w:szCs w:val="18"/>
              </w:rPr>
              <w:t xml:space="preserve">La suma de </w:t>
            </w:r>
            <w:r w:rsidRPr="00A14317">
              <w:rPr>
                <w:rFonts w:ascii="Verdana" w:hAnsi="Verdana"/>
                <w:b/>
                <w:bCs/>
                <w:sz w:val="18"/>
                <w:szCs w:val="18"/>
              </w:rPr>
              <w:t xml:space="preserve">S/ </w:t>
            </w:r>
            <w:r w:rsidR="009513A2">
              <w:rPr>
                <w:rFonts w:ascii="Verdana" w:hAnsi="Verdana"/>
                <w:b/>
                <w:bCs/>
                <w:sz w:val="18"/>
                <w:szCs w:val="18"/>
              </w:rPr>
              <w:t>{</w:t>
            </w:r>
            <w:proofErr w:type="spellStart"/>
            <w:r w:rsidR="009513A2" w:rsidRPr="009513A2">
              <w:rPr>
                <w:rFonts w:ascii="Verdana" w:hAnsi="Verdana"/>
                <w:b/>
                <w:bCs/>
                <w:sz w:val="18"/>
                <w:szCs w:val="18"/>
                <w:lang w:val="es-PE"/>
              </w:rPr>
              <w:t>saldoLote</w:t>
            </w:r>
            <w:proofErr w:type="spellEnd"/>
            <w:r w:rsidR="009513A2">
              <w:rPr>
                <w:rFonts w:ascii="Verdana" w:hAnsi="Verdana"/>
                <w:b/>
                <w:bCs/>
                <w:sz w:val="18"/>
                <w:szCs w:val="18"/>
                <w:lang w:val="es-PE"/>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saldoLoteLetras</w:t>
            </w:r>
            <w:r w:rsidR="009513A2">
              <w:rPr>
                <w:rFonts w:ascii="Verdana" w:hAnsi="Verdana"/>
                <w:b/>
                <w:bCs/>
                <w:noProof/>
                <w:sz w:val="18"/>
                <w:szCs w:val="18"/>
              </w:rPr>
              <w:t>}</w:t>
            </w:r>
            <w:r w:rsidRPr="00A14317">
              <w:rPr>
                <w:rFonts w:ascii="Verdana" w:hAnsi="Verdana"/>
                <w:b/>
                <w:bCs/>
                <w:sz w:val="18"/>
                <w:szCs w:val="18"/>
              </w:rPr>
              <w:t>)</w:t>
            </w:r>
            <w:r w:rsidRPr="00A14317">
              <w:rPr>
                <w:rFonts w:ascii="Verdana" w:hAnsi="Verdana"/>
                <w:sz w:val="18"/>
                <w:szCs w:val="18"/>
              </w:rPr>
              <w:t xml:space="preserve"> que </w:t>
            </w:r>
            <w:r w:rsidR="00B36A41" w:rsidRPr="00A14317">
              <w:rPr>
                <w:rFonts w:ascii="Verdana" w:hAnsi="Verdana"/>
                <w:sz w:val="18"/>
                <w:szCs w:val="18"/>
              </w:rPr>
              <w:t>vienen siendo</w:t>
            </w:r>
            <w:r w:rsidRPr="00A14317">
              <w:rPr>
                <w:rFonts w:ascii="Verdana" w:hAnsi="Verdana"/>
                <w:sz w:val="18"/>
                <w:szCs w:val="18"/>
              </w:rPr>
              <w:t xml:space="preserve"> cancelad</w:t>
            </w:r>
            <w:r w:rsidR="00B36A41" w:rsidRPr="00A14317">
              <w:rPr>
                <w:rFonts w:ascii="Verdana" w:hAnsi="Verdana"/>
                <w:sz w:val="18"/>
                <w:szCs w:val="18"/>
              </w:rPr>
              <w:t>a</w:t>
            </w:r>
            <w:r w:rsidRPr="00A14317">
              <w:rPr>
                <w:rFonts w:ascii="Verdana" w:hAnsi="Verdana"/>
                <w:sz w:val="18"/>
                <w:szCs w:val="18"/>
              </w:rPr>
              <w:t xml:space="preserve">s en </w:t>
            </w:r>
            <w:r w:rsidRPr="009513A2">
              <w:rPr>
                <w:rFonts w:ascii="Verdana" w:hAnsi="Verdana"/>
                <w:b/>
                <w:bCs/>
                <w:sz w:val="18"/>
                <w:szCs w:val="18"/>
              </w:rPr>
              <w:t>(</w:t>
            </w:r>
            <w:r w:rsidR="009513A2" w:rsidRPr="009513A2">
              <w:rPr>
                <w:rFonts w:ascii="Verdana" w:hAnsi="Verdana"/>
                <w:b/>
                <w:bCs/>
                <w:sz w:val="18"/>
                <w:szCs w:val="18"/>
              </w:rPr>
              <w:t>{</w:t>
            </w:r>
            <w:proofErr w:type="spellStart"/>
            <w:r w:rsidR="009513A2" w:rsidRPr="009513A2">
              <w:rPr>
                <w:rFonts w:ascii="Verdana" w:hAnsi="Verdana"/>
                <w:b/>
                <w:bCs/>
                <w:sz w:val="18"/>
                <w:szCs w:val="18"/>
                <w:lang w:val="es-PE"/>
              </w:rPr>
              <w:t>cantidadCuotaLetras</w:t>
            </w:r>
            <w:proofErr w:type="spellEnd"/>
            <w:r w:rsidR="009513A2" w:rsidRPr="009513A2">
              <w:rPr>
                <w:rFonts w:ascii="Verdana" w:hAnsi="Verdana"/>
                <w:b/>
                <w:bCs/>
                <w:sz w:val="18"/>
                <w:szCs w:val="18"/>
              </w:rPr>
              <w:t>}</w:t>
            </w:r>
            <w:r w:rsidRPr="00A14317">
              <w:rPr>
                <w:rFonts w:ascii="Verdana" w:hAnsi="Verdana"/>
                <w:b/>
                <w:bCs/>
                <w:sz w:val="18"/>
                <w:szCs w:val="18"/>
              </w:rPr>
              <w:t xml:space="preserve">) </w:t>
            </w:r>
            <w:r w:rsidR="009513A2">
              <w:rPr>
                <w:rFonts w:ascii="Verdana" w:hAnsi="Verdana"/>
                <w:b/>
                <w:bCs/>
                <w:noProof/>
                <w:sz w:val="18"/>
                <w:szCs w:val="18"/>
              </w:rPr>
              <w:t>{</w:t>
            </w:r>
            <w:r w:rsidR="009513A2" w:rsidRPr="009513A2">
              <w:rPr>
                <w:rFonts w:ascii="Verdana" w:hAnsi="Verdana"/>
                <w:b/>
                <w:bCs/>
                <w:noProof/>
                <w:sz w:val="18"/>
                <w:szCs w:val="18"/>
                <w:lang w:val="es-PE"/>
              </w:rPr>
              <w:t>cantidadCuotas</w:t>
            </w:r>
            <w:r w:rsidR="009513A2">
              <w:rPr>
                <w:rFonts w:ascii="Verdana" w:hAnsi="Verdana"/>
                <w:b/>
                <w:bCs/>
                <w:noProof/>
                <w:sz w:val="18"/>
                <w:szCs w:val="18"/>
              </w:rPr>
              <w:t>}</w:t>
            </w:r>
            <w:r w:rsidRPr="00A14317">
              <w:rPr>
                <w:rFonts w:ascii="Verdana" w:hAnsi="Verdana"/>
                <w:sz w:val="18"/>
                <w:szCs w:val="18"/>
              </w:rPr>
              <w:t xml:space="preserve">, mediante transferencia bancaria/depósito bancario/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de titularidad de </w:t>
            </w:r>
            <w:r w:rsidRPr="00A14317">
              <w:rPr>
                <w:rFonts w:ascii="Verdana" w:hAnsi="Verdana"/>
                <w:b/>
                <w:bCs/>
                <w:sz w:val="18"/>
                <w:szCs w:val="18"/>
              </w:rPr>
              <w:t>LA VENDEDORA</w:t>
            </w:r>
            <w:r w:rsidRPr="00A14317">
              <w:rPr>
                <w:rFonts w:ascii="Verdana" w:hAnsi="Verdana"/>
                <w:sz w:val="18"/>
                <w:szCs w:val="18"/>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cantidadCuotaBanco</w:t>
            </w:r>
            <w:r w:rsidR="009513A2">
              <w:rPr>
                <w:rFonts w:ascii="Verdana" w:hAnsi="Verdana"/>
                <w:b/>
                <w:bCs/>
                <w:noProof/>
                <w:sz w:val="18"/>
                <w:szCs w:val="18"/>
                <w:lang w:val="es-PE"/>
              </w:rPr>
              <w:t>}</w:t>
            </w:r>
            <w:r w:rsidRPr="00A14317">
              <w:rPr>
                <w:rFonts w:ascii="Verdana" w:hAnsi="Verdana"/>
                <w:sz w:val="18"/>
                <w:szCs w:val="18"/>
              </w:rPr>
              <w:t xml:space="preserve"> sin más constancia de recepción y conformidad que la firma de las partes al final del presente anexo.</w:t>
            </w:r>
          </w:p>
          <w:p w14:paraId="40F54020" w14:textId="77777777" w:rsidR="00544AC6" w:rsidRPr="00A14317" w:rsidRDefault="00544AC6" w:rsidP="00544AC6">
            <w:pPr>
              <w:ind w:left="286" w:right="275"/>
              <w:jc w:val="both"/>
              <w:rPr>
                <w:rFonts w:ascii="Verdana" w:hAnsi="Verdana"/>
                <w:sz w:val="18"/>
                <w:szCs w:val="18"/>
              </w:rPr>
            </w:pPr>
          </w:p>
          <w:p w14:paraId="1BA9D309" w14:textId="5896BE5C" w:rsidR="00544AC6" w:rsidRPr="00A14317" w:rsidRDefault="00544AC6" w:rsidP="00544AC6">
            <w:pPr>
              <w:ind w:left="286" w:right="275"/>
              <w:jc w:val="both"/>
              <w:rPr>
                <w:rFonts w:ascii="Verdana" w:hAnsi="Verdana"/>
                <w:sz w:val="18"/>
                <w:szCs w:val="18"/>
              </w:rPr>
            </w:pPr>
            <w:r w:rsidRPr="00A14317">
              <w:rPr>
                <w:rFonts w:ascii="Verdana" w:hAnsi="Verdana"/>
                <w:sz w:val="18"/>
                <w:szCs w:val="18"/>
              </w:rPr>
              <w:t>El saldo de precio que ha sido cancelado conforme al siguiente detalle:</w:t>
            </w:r>
          </w:p>
          <w:p w14:paraId="2A11AE5C" w14:textId="77777777" w:rsidR="002927D8" w:rsidRPr="00A14317" w:rsidRDefault="002927D8" w:rsidP="00544AC6">
            <w:pPr>
              <w:ind w:left="286" w:right="275"/>
              <w:jc w:val="both"/>
              <w:rPr>
                <w:rFonts w:ascii="Verdana" w:hAnsi="Verdana"/>
                <w:sz w:val="18"/>
                <w:szCs w:val="18"/>
              </w:rPr>
            </w:pPr>
          </w:p>
          <w:p w14:paraId="5D11B7B7" w14:textId="77777777" w:rsidR="00544AC6" w:rsidRPr="00A14317" w:rsidRDefault="00544AC6" w:rsidP="00544AC6">
            <w:pPr>
              <w:ind w:left="286" w:right="275"/>
              <w:jc w:val="both"/>
              <w:rPr>
                <w:rFonts w:ascii="Verdana" w:hAnsi="Verdana"/>
                <w:sz w:val="18"/>
                <w:szCs w:val="18"/>
              </w:rPr>
            </w:pPr>
          </w:p>
        </w:tc>
      </w:tr>
      <w:tr w:rsidR="00544AC6" w:rsidRPr="00A14317" w14:paraId="739AA9FF" w14:textId="77777777" w:rsidTr="001E03B2">
        <w:trPr>
          <w:trHeight w:val="567"/>
        </w:trPr>
        <w:tc>
          <w:tcPr>
            <w:tcW w:w="2548" w:type="dxa"/>
            <w:tcBorders>
              <w:top w:val="nil"/>
              <w:left w:val="single" w:sz="4" w:space="0" w:color="auto"/>
              <w:bottom w:val="nil"/>
              <w:right w:val="single" w:sz="4" w:space="0" w:color="auto"/>
            </w:tcBorders>
            <w:vAlign w:val="center"/>
            <w:hideMark/>
          </w:tcPr>
          <w:p w14:paraId="25839D0C" w14:textId="77777777" w:rsidR="00544AC6" w:rsidRPr="00A14317" w:rsidRDefault="00544AC6" w:rsidP="006E6B1C">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52C9114"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2980" w:type="dxa"/>
            <w:tcBorders>
              <w:top w:val="single" w:sz="6" w:space="0" w:color="auto"/>
              <w:left w:val="single" w:sz="6" w:space="0" w:color="auto"/>
              <w:bottom w:val="single" w:sz="6" w:space="0" w:color="auto"/>
              <w:right w:val="single" w:sz="6" w:space="0" w:color="auto"/>
            </w:tcBorders>
            <w:vAlign w:val="center"/>
          </w:tcPr>
          <w:p w14:paraId="59C67D30" w14:textId="77777777" w:rsidR="00544AC6" w:rsidRPr="00A14317" w:rsidRDefault="00544AC6" w:rsidP="006E6B1C">
            <w:pPr>
              <w:ind w:left="138" w:right="136"/>
              <w:jc w:val="center"/>
              <w:rPr>
                <w:rFonts w:ascii="Verdana" w:hAnsi="Verdana"/>
                <w:sz w:val="18"/>
                <w:szCs w:val="18"/>
              </w:rPr>
            </w:pPr>
            <w:r w:rsidRPr="00A14317">
              <w:rPr>
                <w:rFonts w:ascii="Verdana" w:hAnsi="Verdana"/>
                <w:color w:val="000000"/>
                <w:sz w:val="18"/>
                <w:szCs w:val="18"/>
              </w:rPr>
              <w:t>Monto S/</w:t>
            </w: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EBD7ADF"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 xml:space="preserve">Operación </w:t>
            </w:r>
            <w:proofErr w:type="spellStart"/>
            <w:r w:rsidRPr="00A14317">
              <w:rPr>
                <w:rFonts w:ascii="Verdana" w:hAnsi="Verdana"/>
                <w:color w:val="000000"/>
                <w:sz w:val="18"/>
                <w:szCs w:val="18"/>
              </w:rPr>
              <w:t>N°</w:t>
            </w:r>
            <w:proofErr w:type="spellEnd"/>
          </w:p>
        </w:tc>
        <w:tc>
          <w:tcPr>
            <w:tcW w:w="1702" w:type="dxa"/>
            <w:tcBorders>
              <w:top w:val="single" w:sz="6" w:space="0" w:color="auto"/>
              <w:left w:val="single" w:sz="6" w:space="0" w:color="auto"/>
              <w:bottom w:val="single" w:sz="6" w:space="0" w:color="auto"/>
              <w:right w:val="single" w:sz="6" w:space="0" w:color="auto"/>
            </w:tcBorders>
            <w:vAlign w:val="center"/>
          </w:tcPr>
          <w:p w14:paraId="361F8E16" w14:textId="77777777" w:rsidR="00544AC6" w:rsidRPr="00A14317" w:rsidRDefault="00544AC6" w:rsidP="006E6B1C">
            <w:pPr>
              <w:jc w:val="center"/>
              <w:rPr>
                <w:rFonts w:ascii="Verdana" w:hAnsi="Verdana"/>
                <w:sz w:val="18"/>
                <w:szCs w:val="18"/>
              </w:rPr>
            </w:pPr>
            <w:r w:rsidRPr="00A14317">
              <w:rPr>
                <w:rFonts w:ascii="Verdana" w:hAnsi="Verdana"/>
                <w:color w:val="000000"/>
                <w:sz w:val="18"/>
                <w:szCs w:val="18"/>
              </w:rPr>
              <w:t>Fecha De Pago</w:t>
            </w:r>
          </w:p>
        </w:tc>
      </w:tr>
      <w:tr w:rsidR="009E3FC6" w:rsidRPr="00A14317" w14:paraId="12EACB4A" w14:textId="77777777" w:rsidTr="009E3FC6">
        <w:trPr>
          <w:trHeight w:val="567"/>
        </w:trPr>
        <w:tc>
          <w:tcPr>
            <w:tcW w:w="2548" w:type="dxa"/>
            <w:tcBorders>
              <w:top w:val="nil"/>
              <w:left w:val="single" w:sz="4" w:space="0" w:color="auto"/>
              <w:bottom w:val="nil"/>
              <w:right w:val="single" w:sz="4" w:space="0" w:color="auto"/>
            </w:tcBorders>
            <w:vAlign w:val="center"/>
            <w:hideMark/>
          </w:tcPr>
          <w:p w14:paraId="0F788AD5" w14:textId="77777777" w:rsidR="009E3FC6" w:rsidRPr="00A14317" w:rsidRDefault="009E3FC6" w:rsidP="009E3FC6">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E72D623" w14:textId="77777777" w:rsidR="009E3FC6" w:rsidRPr="00A14317" w:rsidRDefault="009E3FC6" w:rsidP="009E3FC6">
            <w:pPr>
              <w:jc w:val="center"/>
              <w:rPr>
                <w:rFonts w:ascii="Verdana" w:hAnsi="Verdana"/>
                <w:sz w:val="18"/>
                <w:szCs w:val="18"/>
              </w:rPr>
            </w:pPr>
            <w:r w:rsidRPr="00A14317">
              <w:rPr>
                <w:rFonts w:ascii="Verdana" w:hAnsi="Verdana"/>
                <w:color w:val="000000"/>
                <w:sz w:val="18"/>
                <w:szCs w:val="18"/>
              </w:rPr>
              <w:t>01</w:t>
            </w:r>
          </w:p>
        </w:tc>
        <w:tc>
          <w:tcPr>
            <w:tcW w:w="2980" w:type="dxa"/>
            <w:tcBorders>
              <w:top w:val="single" w:sz="6" w:space="0" w:color="auto"/>
              <w:left w:val="single" w:sz="6" w:space="0" w:color="auto"/>
              <w:bottom w:val="single" w:sz="6" w:space="0" w:color="auto"/>
              <w:right w:val="single" w:sz="6" w:space="0" w:color="auto"/>
            </w:tcBorders>
            <w:vAlign w:val="center"/>
          </w:tcPr>
          <w:p w14:paraId="368DBE81" w14:textId="16244B30" w:rsidR="009E3FC6" w:rsidRPr="00A14317" w:rsidRDefault="009E3FC6" w:rsidP="009E3FC6">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6D220C5" w14:textId="09E2E561" w:rsidR="009E3FC6" w:rsidRPr="00A14317" w:rsidRDefault="009E3FC6" w:rsidP="009E3FC6">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6401176" w14:textId="6086726F" w:rsidR="009E3FC6" w:rsidRPr="00A14317" w:rsidRDefault="009E3FC6" w:rsidP="009E3FC6">
            <w:pPr>
              <w:jc w:val="center"/>
              <w:rPr>
                <w:rFonts w:ascii="Verdana" w:hAnsi="Verdana"/>
                <w:sz w:val="18"/>
                <w:szCs w:val="18"/>
              </w:rPr>
            </w:pPr>
          </w:p>
        </w:tc>
      </w:tr>
      <w:tr w:rsidR="009513A2" w:rsidRPr="00A14317" w14:paraId="1B294651" w14:textId="77777777" w:rsidTr="009E3FC6">
        <w:trPr>
          <w:trHeight w:val="567"/>
        </w:trPr>
        <w:tc>
          <w:tcPr>
            <w:tcW w:w="2548" w:type="dxa"/>
            <w:tcBorders>
              <w:top w:val="nil"/>
              <w:left w:val="single" w:sz="4" w:space="0" w:color="auto"/>
              <w:bottom w:val="single" w:sz="4" w:space="0" w:color="auto"/>
              <w:right w:val="single" w:sz="4" w:space="0" w:color="auto"/>
            </w:tcBorders>
            <w:vAlign w:val="center"/>
            <w:hideMark/>
          </w:tcPr>
          <w:p w14:paraId="54858D4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288D95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02</w:t>
            </w:r>
          </w:p>
        </w:tc>
        <w:tc>
          <w:tcPr>
            <w:tcW w:w="2980" w:type="dxa"/>
            <w:tcBorders>
              <w:top w:val="single" w:sz="6" w:space="0" w:color="auto"/>
              <w:left w:val="single" w:sz="6" w:space="0" w:color="auto"/>
              <w:bottom w:val="single" w:sz="6" w:space="0" w:color="auto"/>
              <w:right w:val="single" w:sz="6" w:space="0" w:color="auto"/>
            </w:tcBorders>
            <w:vAlign w:val="center"/>
          </w:tcPr>
          <w:p w14:paraId="7707D46B" w14:textId="2B627CE1"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26D14F2" w14:textId="7C5D8CF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C935FF" w14:textId="2BF4E526" w:rsidR="009513A2" w:rsidRPr="00A14317" w:rsidRDefault="009513A2" w:rsidP="009513A2">
            <w:pPr>
              <w:jc w:val="center"/>
              <w:rPr>
                <w:rFonts w:ascii="Verdana" w:hAnsi="Verdana"/>
                <w:sz w:val="18"/>
                <w:szCs w:val="18"/>
              </w:rPr>
            </w:pPr>
          </w:p>
        </w:tc>
      </w:tr>
      <w:tr w:rsidR="009513A2" w:rsidRPr="00A14317" w14:paraId="20FF826D" w14:textId="77777777" w:rsidTr="009E3FC6">
        <w:trPr>
          <w:trHeight w:val="567"/>
        </w:trPr>
        <w:tc>
          <w:tcPr>
            <w:tcW w:w="2548" w:type="dxa"/>
            <w:tcBorders>
              <w:top w:val="single" w:sz="4" w:space="0" w:color="auto"/>
              <w:left w:val="single" w:sz="4" w:space="0" w:color="auto"/>
              <w:bottom w:val="nil"/>
              <w:right w:val="single" w:sz="4" w:space="0" w:color="auto"/>
            </w:tcBorders>
            <w:vAlign w:val="center"/>
            <w:hideMark/>
          </w:tcPr>
          <w:p w14:paraId="197B514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E96E4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03</w:t>
            </w:r>
          </w:p>
        </w:tc>
        <w:tc>
          <w:tcPr>
            <w:tcW w:w="2980" w:type="dxa"/>
            <w:tcBorders>
              <w:top w:val="single" w:sz="6" w:space="0" w:color="auto"/>
              <w:left w:val="single" w:sz="6" w:space="0" w:color="auto"/>
              <w:bottom w:val="single" w:sz="6" w:space="0" w:color="auto"/>
              <w:right w:val="single" w:sz="6" w:space="0" w:color="auto"/>
            </w:tcBorders>
            <w:vAlign w:val="center"/>
          </w:tcPr>
          <w:p w14:paraId="58377134" w14:textId="6D07B65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1FEBD91" w14:textId="5BEB627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4BB502D" w14:textId="702DBCC2" w:rsidR="009513A2" w:rsidRPr="00A14317" w:rsidRDefault="009513A2" w:rsidP="009513A2">
            <w:pPr>
              <w:jc w:val="center"/>
              <w:rPr>
                <w:rFonts w:ascii="Verdana" w:hAnsi="Verdana"/>
                <w:sz w:val="18"/>
                <w:szCs w:val="18"/>
              </w:rPr>
            </w:pPr>
          </w:p>
        </w:tc>
      </w:tr>
      <w:tr w:rsidR="009513A2" w:rsidRPr="00A14317" w14:paraId="6D87273C" w14:textId="77777777" w:rsidTr="009E3FC6">
        <w:trPr>
          <w:trHeight w:val="567"/>
        </w:trPr>
        <w:tc>
          <w:tcPr>
            <w:tcW w:w="2548" w:type="dxa"/>
            <w:tcBorders>
              <w:top w:val="nil"/>
              <w:left w:val="single" w:sz="4" w:space="0" w:color="auto"/>
              <w:bottom w:val="nil"/>
              <w:right w:val="single" w:sz="4" w:space="0" w:color="auto"/>
            </w:tcBorders>
            <w:vAlign w:val="center"/>
            <w:hideMark/>
          </w:tcPr>
          <w:p w14:paraId="053B4C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EEA91AB"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04</w:t>
            </w:r>
          </w:p>
        </w:tc>
        <w:tc>
          <w:tcPr>
            <w:tcW w:w="2980" w:type="dxa"/>
            <w:tcBorders>
              <w:top w:val="single" w:sz="6" w:space="0" w:color="auto"/>
              <w:left w:val="single" w:sz="6" w:space="0" w:color="auto"/>
              <w:bottom w:val="single" w:sz="6" w:space="0" w:color="auto"/>
              <w:right w:val="single" w:sz="6" w:space="0" w:color="auto"/>
            </w:tcBorders>
            <w:vAlign w:val="center"/>
          </w:tcPr>
          <w:p w14:paraId="17E31E59" w14:textId="25AF418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F0FEBE8" w14:textId="4F71DD5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0DA3099" w14:textId="5E4531C3" w:rsidR="009513A2" w:rsidRPr="00A14317" w:rsidRDefault="009513A2" w:rsidP="009513A2">
            <w:pPr>
              <w:jc w:val="center"/>
              <w:rPr>
                <w:rFonts w:ascii="Verdana" w:hAnsi="Verdana"/>
                <w:sz w:val="18"/>
                <w:szCs w:val="18"/>
              </w:rPr>
            </w:pPr>
          </w:p>
        </w:tc>
      </w:tr>
      <w:tr w:rsidR="009513A2" w:rsidRPr="00A14317" w14:paraId="4D370F72" w14:textId="77777777" w:rsidTr="009E3FC6">
        <w:trPr>
          <w:trHeight w:val="567"/>
        </w:trPr>
        <w:tc>
          <w:tcPr>
            <w:tcW w:w="2548" w:type="dxa"/>
            <w:tcBorders>
              <w:top w:val="nil"/>
              <w:left w:val="single" w:sz="4" w:space="0" w:color="auto"/>
              <w:bottom w:val="nil"/>
              <w:right w:val="single" w:sz="4" w:space="0" w:color="auto"/>
            </w:tcBorders>
            <w:vAlign w:val="center"/>
            <w:hideMark/>
          </w:tcPr>
          <w:p w14:paraId="74F917D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3147471"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05</w:t>
            </w:r>
          </w:p>
        </w:tc>
        <w:tc>
          <w:tcPr>
            <w:tcW w:w="2980" w:type="dxa"/>
            <w:tcBorders>
              <w:top w:val="single" w:sz="6" w:space="0" w:color="auto"/>
              <w:left w:val="single" w:sz="6" w:space="0" w:color="auto"/>
              <w:bottom w:val="single" w:sz="6" w:space="0" w:color="auto"/>
              <w:right w:val="single" w:sz="6" w:space="0" w:color="auto"/>
            </w:tcBorders>
            <w:vAlign w:val="center"/>
          </w:tcPr>
          <w:p w14:paraId="12C3C4BB" w14:textId="1F92F9E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B5EFDD1" w14:textId="6489FA9E"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63C2A7F" w14:textId="1C60683A" w:rsidR="009513A2" w:rsidRPr="00A14317" w:rsidRDefault="009513A2" w:rsidP="009513A2">
            <w:pPr>
              <w:jc w:val="center"/>
              <w:rPr>
                <w:rFonts w:ascii="Verdana" w:hAnsi="Verdana"/>
                <w:sz w:val="18"/>
                <w:szCs w:val="18"/>
              </w:rPr>
            </w:pPr>
          </w:p>
        </w:tc>
      </w:tr>
      <w:tr w:rsidR="009513A2" w:rsidRPr="00A14317" w14:paraId="301D0157" w14:textId="77777777" w:rsidTr="009E3FC6">
        <w:trPr>
          <w:trHeight w:val="567"/>
        </w:trPr>
        <w:tc>
          <w:tcPr>
            <w:tcW w:w="2548" w:type="dxa"/>
            <w:tcBorders>
              <w:top w:val="nil"/>
              <w:left w:val="single" w:sz="4" w:space="0" w:color="auto"/>
              <w:bottom w:val="nil"/>
              <w:right w:val="single" w:sz="4" w:space="0" w:color="auto"/>
            </w:tcBorders>
            <w:vAlign w:val="center"/>
            <w:hideMark/>
          </w:tcPr>
          <w:p w14:paraId="545862E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DD8081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06</w:t>
            </w:r>
          </w:p>
        </w:tc>
        <w:tc>
          <w:tcPr>
            <w:tcW w:w="2980" w:type="dxa"/>
            <w:tcBorders>
              <w:top w:val="single" w:sz="6" w:space="0" w:color="auto"/>
              <w:left w:val="single" w:sz="6" w:space="0" w:color="auto"/>
              <w:bottom w:val="single" w:sz="6" w:space="0" w:color="auto"/>
              <w:right w:val="single" w:sz="6" w:space="0" w:color="auto"/>
            </w:tcBorders>
            <w:vAlign w:val="center"/>
          </w:tcPr>
          <w:p w14:paraId="43BC67ED" w14:textId="398B30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DEBC0B2" w14:textId="2BE260E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84C3F16" w14:textId="26AC4A59" w:rsidR="009513A2" w:rsidRPr="00A14317" w:rsidRDefault="009513A2" w:rsidP="009513A2">
            <w:pPr>
              <w:jc w:val="center"/>
              <w:rPr>
                <w:rFonts w:ascii="Verdana" w:hAnsi="Verdana"/>
                <w:sz w:val="18"/>
                <w:szCs w:val="18"/>
              </w:rPr>
            </w:pPr>
          </w:p>
        </w:tc>
      </w:tr>
      <w:tr w:rsidR="009513A2" w:rsidRPr="00A14317" w14:paraId="3466C58C" w14:textId="77777777" w:rsidTr="009E3FC6">
        <w:trPr>
          <w:trHeight w:val="567"/>
        </w:trPr>
        <w:tc>
          <w:tcPr>
            <w:tcW w:w="2548" w:type="dxa"/>
            <w:tcBorders>
              <w:top w:val="nil"/>
              <w:left w:val="single" w:sz="4" w:space="0" w:color="auto"/>
              <w:bottom w:val="nil"/>
              <w:right w:val="single" w:sz="4" w:space="0" w:color="auto"/>
            </w:tcBorders>
            <w:vAlign w:val="center"/>
            <w:hideMark/>
          </w:tcPr>
          <w:p w14:paraId="63C931F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88F600C"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07</w:t>
            </w:r>
          </w:p>
        </w:tc>
        <w:tc>
          <w:tcPr>
            <w:tcW w:w="2980" w:type="dxa"/>
            <w:tcBorders>
              <w:top w:val="single" w:sz="6" w:space="0" w:color="auto"/>
              <w:left w:val="single" w:sz="6" w:space="0" w:color="auto"/>
              <w:bottom w:val="single" w:sz="6" w:space="0" w:color="auto"/>
              <w:right w:val="single" w:sz="6" w:space="0" w:color="auto"/>
            </w:tcBorders>
            <w:vAlign w:val="center"/>
          </w:tcPr>
          <w:p w14:paraId="6F647B7B" w14:textId="3AACF64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CE216B0" w14:textId="1871A3C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88D6BA1" w14:textId="5AA46E18" w:rsidR="009513A2" w:rsidRPr="00A14317" w:rsidRDefault="009513A2" w:rsidP="009513A2">
            <w:pPr>
              <w:jc w:val="center"/>
              <w:rPr>
                <w:rFonts w:ascii="Verdana" w:hAnsi="Verdana"/>
                <w:sz w:val="18"/>
                <w:szCs w:val="18"/>
              </w:rPr>
            </w:pPr>
          </w:p>
        </w:tc>
      </w:tr>
      <w:tr w:rsidR="009513A2" w:rsidRPr="00A14317" w14:paraId="45B058AC" w14:textId="77777777" w:rsidTr="009E3FC6">
        <w:trPr>
          <w:trHeight w:val="567"/>
        </w:trPr>
        <w:tc>
          <w:tcPr>
            <w:tcW w:w="2548" w:type="dxa"/>
            <w:tcBorders>
              <w:top w:val="nil"/>
              <w:left w:val="single" w:sz="4" w:space="0" w:color="auto"/>
              <w:bottom w:val="nil"/>
              <w:right w:val="single" w:sz="4" w:space="0" w:color="auto"/>
            </w:tcBorders>
            <w:vAlign w:val="center"/>
            <w:hideMark/>
          </w:tcPr>
          <w:p w14:paraId="65B55F54"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A1700B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08</w:t>
            </w:r>
          </w:p>
        </w:tc>
        <w:tc>
          <w:tcPr>
            <w:tcW w:w="2980" w:type="dxa"/>
            <w:tcBorders>
              <w:top w:val="single" w:sz="6" w:space="0" w:color="auto"/>
              <w:left w:val="single" w:sz="6" w:space="0" w:color="auto"/>
              <w:bottom w:val="single" w:sz="6" w:space="0" w:color="auto"/>
              <w:right w:val="single" w:sz="6" w:space="0" w:color="auto"/>
            </w:tcBorders>
            <w:vAlign w:val="center"/>
          </w:tcPr>
          <w:p w14:paraId="5F8264B5" w14:textId="71206B07"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85E6EDD" w14:textId="03B6E35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49CFD878" w14:textId="1A3CDE9F" w:rsidR="009513A2" w:rsidRPr="00A14317" w:rsidRDefault="009513A2" w:rsidP="009513A2">
            <w:pPr>
              <w:jc w:val="center"/>
              <w:rPr>
                <w:rFonts w:ascii="Verdana" w:hAnsi="Verdana"/>
                <w:sz w:val="18"/>
                <w:szCs w:val="18"/>
              </w:rPr>
            </w:pPr>
          </w:p>
        </w:tc>
      </w:tr>
      <w:tr w:rsidR="009513A2" w:rsidRPr="00A14317" w14:paraId="05C85F42" w14:textId="77777777" w:rsidTr="009E3FC6">
        <w:trPr>
          <w:trHeight w:val="567"/>
        </w:trPr>
        <w:tc>
          <w:tcPr>
            <w:tcW w:w="2548" w:type="dxa"/>
            <w:tcBorders>
              <w:top w:val="nil"/>
              <w:left w:val="single" w:sz="4" w:space="0" w:color="auto"/>
              <w:bottom w:val="nil"/>
              <w:right w:val="single" w:sz="4" w:space="0" w:color="auto"/>
            </w:tcBorders>
            <w:vAlign w:val="center"/>
          </w:tcPr>
          <w:p w14:paraId="1946999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447F57A0"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09</w:t>
            </w:r>
          </w:p>
        </w:tc>
        <w:tc>
          <w:tcPr>
            <w:tcW w:w="2980" w:type="dxa"/>
            <w:tcBorders>
              <w:top w:val="single" w:sz="6" w:space="0" w:color="auto"/>
              <w:left w:val="single" w:sz="6" w:space="0" w:color="auto"/>
              <w:bottom w:val="single" w:sz="6" w:space="0" w:color="auto"/>
              <w:right w:val="single" w:sz="6" w:space="0" w:color="auto"/>
            </w:tcBorders>
            <w:vAlign w:val="center"/>
          </w:tcPr>
          <w:p w14:paraId="6451752E" w14:textId="2C3534F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240960AC" w14:textId="103D618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16CE5CBC" w14:textId="1DD2B582" w:rsidR="009513A2" w:rsidRPr="00A14317" w:rsidRDefault="009513A2" w:rsidP="009513A2">
            <w:pPr>
              <w:jc w:val="center"/>
              <w:rPr>
                <w:rFonts w:ascii="Verdana" w:hAnsi="Verdana"/>
                <w:sz w:val="18"/>
                <w:szCs w:val="18"/>
              </w:rPr>
            </w:pPr>
          </w:p>
        </w:tc>
      </w:tr>
      <w:tr w:rsidR="009513A2" w:rsidRPr="00A14317" w14:paraId="2430C6F2" w14:textId="77777777" w:rsidTr="009E3FC6">
        <w:trPr>
          <w:trHeight w:val="567"/>
        </w:trPr>
        <w:tc>
          <w:tcPr>
            <w:tcW w:w="2548" w:type="dxa"/>
            <w:tcBorders>
              <w:top w:val="nil"/>
              <w:left w:val="single" w:sz="4" w:space="0" w:color="auto"/>
              <w:bottom w:val="nil"/>
              <w:right w:val="single" w:sz="4" w:space="0" w:color="auto"/>
            </w:tcBorders>
            <w:vAlign w:val="center"/>
            <w:hideMark/>
          </w:tcPr>
          <w:p w14:paraId="72FB1AF9"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646C4E9"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10</w:t>
            </w:r>
          </w:p>
        </w:tc>
        <w:tc>
          <w:tcPr>
            <w:tcW w:w="2980" w:type="dxa"/>
            <w:tcBorders>
              <w:top w:val="single" w:sz="6" w:space="0" w:color="auto"/>
              <w:left w:val="single" w:sz="6" w:space="0" w:color="auto"/>
              <w:bottom w:val="single" w:sz="6" w:space="0" w:color="auto"/>
              <w:right w:val="single" w:sz="6" w:space="0" w:color="auto"/>
            </w:tcBorders>
            <w:vAlign w:val="center"/>
          </w:tcPr>
          <w:p w14:paraId="03FCDB44" w14:textId="378A0AA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6747129" w14:textId="45C86F81"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C25E0E1" w14:textId="356A8DD7" w:rsidR="009513A2" w:rsidRPr="00A14317" w:rsidRDefault="009513A2" w:rsidP="009513A2">
            <w:pPr>
              <w:jc w:val="center"/>
              <w:rPr>
                <w:rFonts w:ascii="Verdana" w:hAnsi="Verdana"/>
                <w:sz w:val="18"/>
                <w:szCs w:val="18"/>
              </w:rPr>
            </w:pPr>
          </w:p>
        </w:tc>
      </w:tr>
      <w:tr w:rsidR="009513A2" w:rsidRPr="00A14317" w14:paraId="59A7D646" w14:textId="77777777" w:rsidTr="009E3FC6">
        <w:trPr>
          <w:trHeight w:val="567"/>
        </w:trPr>
        <w:tc>
          <w:tcPr>
            <w:tcW w:w="2548" w:type="dxa"/>
            <w:tcBorders>
              <w:top w:val="nil"/>
              <w:left w:val="single" w:sz="4" w:space="0" w:color="auto"/>
              <w:bottom w:val="nil"/>
              <w:right w:val="single" w:sz="4" w:space="0" w:color="auto"/>
            </w:tcBorders>
            <w:vAlign w:val="center"/>
            <w:hideMark/>
          </w:tcPr>
          <w:p w14:paraId="7E4CF605"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987224A"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11</w:t>
            </w:r>
          </w:p>
        </w:tc>
        <w:tc>
          <w:tcPr>
            <w:tcW w:w="2980" w:type="dxa"/>
            <w:tcBorders>
              <w:top w:val="single" w:sz="6" w:space="0" w:color="auto"/>
              <w:left w:val="single" w:sz="6" w:space="0" w:color="auto"/>
              <w:bottom w:val="single" w:sz="6" w:space="0" w:color="auto"/>
              <w:right w:val="single" w:sz="6" w:space="0" w:color="auto"/>
            </w:tcBorders>
            <w:vAlign w:val="center"/>
          </w:tcPr>
          <w:p w14:paraId="003B501F" w14:textId="53D0531C"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7E7D6390" w14:textId="7A11497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B619542" w14:textId="043D24F8" w:rsidR="009513A2" w:rsidRPr="00A14317" w:rsidRDefault="009513A2" w:rsidP="009513A2">
            <w:pPr>
              <w:jc w:val="center"/>
              <w:rPr>
                <w:rFonts w:ascii="Verdana" w:hAnsi="Verdana"/>
                <w:sz w:val="18"/>
                <w:szCs w:val="18"/>
              </w:rPr>
            </w:pPr>
          </w:p>
        </w:tc>
      </w:tr>
      <w:tr w:rsidR="009513A2" w:rsidRPr="00A14317" w14:paraId="5199090C" w14:textId="77777777" w:rsidTr="009E3FC6">
        <w:trPr>
          <w:trHeight w:val="567"/>
        </w:trPr>
        <w:tc>
          <w:tcPr>
            <w:tcW w:w="2548" w:type="dxa"/>
            <w:tcBorders>
              <w:top w:val="nil"/>
              <w:left w:val="single" w:sz="4" w:space="0" w:color="auto"/>
              <w:bottom w:val="nil"/>
              <w:right w:val="single" w:sz="4" w:space="0" w:color="auto"/>
            </w:tcBorders>
            <w:vAlign w:val="center"/>
            <w:hideMark/>
          </w:tcPr>
          <w:p w14:paraId="16D4185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1B6A46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12</w:t>
            </w:r>
          </w:p>
        </w:tc>
        <w:tc>
          <w:tcPr>
            <w:tcW w:w="2980" w:type="dxa"/>
            <w:tcBorders>
              <w:top w:val="single" w:sz="6" w:space="0" w:color="auto"/>
              <w:left w:val="single" w:sz="6" w:space="0" w:color="auto"/>
              <w:bottom w:val="single" w:sz="6" w:space="0" w:color="auto"/>
              <w:right w:val="single" w:sz="6" w:space="0" w:color="auto"/>
            </w:tcBorders>
            <w:vAlign w:val="center"/>
          </w:tcPr>
          <w:p w14:paraId="36CF2691" w14:textId="38BFE894"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44076643" w14:textId="354A4F3B"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6AEAED28" w14:textId="7ECE5FA0" w:rsidR="009513A2" w:rsidRPr="00A14317" w:rsidRDefault="009513A2" w:rsidP="009513A2">
            <w:pPr>
              <w:jc w:val="center"/>
              <w:rPr>
                <w:rFonts w:ascii="Verdana" w:hAnsi="Verdana"/>
                <w:sz w:val="18"/>
                <w:szCs w:val="18"/>
              </w:rPr>
            </w:pPr>
          </w:p>
        </w:tc>
      </w:tr>
      <w:tr w:rsidR="009513A2" w:rsidRPr="00A14317" w14:paraId="3ED6DEA5" w14:textId="77777777" w:rsidTr="009E3FC6">
        <w:trPr>
          <w:trHeight w:val="567"/>
        </w:trPr>
        <w:tc>
          <w:tcPr>
            <w:tcW w:w="2548" w:type="dxa"/>
            <w:tcBorders>
              <w:top w:val="nil"/>
              <w:left w:val="single" w:sz="4" w:space="0" w:color="auto"/>
              <w:bottom w:val="nil"/>
              <w:right w:val="single" w:sz="4" w:space="0" w:color="auto"/>
            </w:tcBorders>
            <w:vAlign w:val="center"/>
            <w:hideMark/>
          </w:tcPr>
          <w:p w14:paraId="76FCF263"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60EBC8C8"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13</w:t>
            </w:r>
          </w:p>
        </w:tc>
        <w:tc>
          <w:tcPr>
            <w:tcW w:w="2980" w:type="dxa"/>
            <w:tcBorders>
              <w:top w:val="single" w:sz="6" w:space="0" w:color="auto"/>
              <w:left w:val="single" w:sz="6" w:space="0" w:color="auto"/>
              <w:bottom w:val="single" w:sz="6" w:space="0" w:color="auto"/>
              <w:right w:val="single" w:sz="6" w:space="0" w:color="auto"/>
            </w:tcBorders>
            <w:vAlign w:val="center"/>
          </w:tcPr>
          <w:p w14:paraId="50829492" w14:textId="4E376B1F"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C8A7ECE" w14:textId="3F15509D"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82F6F8B" w14:textId="2FC27466" w:rsidR="009513A2" w:rsidRPr="00A14317" w:rsidRDefault="009513A2" w:rsidP="009513A2">
            <w:pPr>
              <w:jc w:val="center"/>
              <w:rPr>
                <w:rFonts w:ascii="Verdana" w:hAnsi="Verdana"/>
                <w:sz w:val="18"/>
                <w:szCs w:val="18"/>
              </w:rPr>
            </w:pPr>
          </w:p>
        </w:tc>
      </w:tr>
      <w:tr w:rsidR="009513A2" w:rsidRPr="00A14317" w14:paraId="1F0E8222" w14:textId="77777777" w:rsidTr="001E03B2">
        <w:trPr>
          <w:trHeight w:val="567"/>
        </w:trPr>
        <w:tc>
          <w:tcPr>
            <w:tcW w:w="2548" w:type="dxa"/>
            <w:tcBorders>
              <w:top w:val="nil"/>
              <w:left w:val="single" w:sz="4" w:space="0" w:color="auto"/>
              <w:bottom w:val="nil"/>
              <w:right w:val="single" w:sz="4" w:space="0" w:color="auto"/>
            </w:tcBorders>
            <w:vAlign w:val="center"/>
            <w:hideMark/>
          </w:tcPr>
          <w:p w14:paraId="54282DC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4719406"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14</w:t>
            </w:r>
          </w:p>
        </w:tc>
        <w:tc>
          <w:tcPr>
            <w:tcW w:w="2980" w:type="dxa"/>
            <w:tcBorders>
              <w:top w:val="single" w:sz="6" w:space="0" w:color="auto"/>
              <w:left w:val="single" w:sz="6" w:space="0" w:color="auto"/>
              <w:bottom w:val="single" w:sz="6" w:space="0" w:color="auto"/>
              <w:right w:val="single" w:sz="6" w:space="0" w:color="auto"/>
            </w:tcBorders>
            <w:vAlign w:val="center"/>
          </w:tcPr>
          <w:p w14:paraId="34486466" w14:textId="51F82CF8"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8407C10" w14:textId="38E1FD9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CE457F1" w14:textId="50CB2981" w:rsidR="009513A2" w:rsidRPr="00A14317" w:rsidRDefault="009513A2" w:rsidP="009513A2">
            <w:pPr>
              <w:jc w:val="center"/>
              <w:rPr>
                <w:rFonts w:ascii="Verdana" w:hAnsi="Verdana"/>
                <w:sz w:val="18"/>
                <w:szCs w:val="18"/>
              </w:rPr>
            </w:pPr>
          </w:p>
        </w:tc>
      </w:tr>
      <w:tr w:rsidR="009513A2" w:rsidRPr="00A14317" w14:paraId="748DB27E" w14:textId="77777777" w:rsidTr="001E03B2">
        <w:trPr>
          <w:trHeight w:val="567"/>
        </w:trPr>
        <w:tc>
          <w:tcPr>
            <w:tcW w:w="2548" w:type="dxa"/>
            <w:tcBorders>
              <w:top w:val="nil"/>
              <w:left w:val="single" w:sz="4" w:space="0" w:color="auto"/>
              <w:bottom w:val="nil"/>
              <w:right w:val="single" w:sz="4" w:space="0" w:color="auto"/>
            </w:tcBorders>
            <w:vAlign w:val="center"/>
            <w:hideMark/>
          </w:tcPr>
          <w:p w14:paraId="0AA31411"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D458F1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15</w:t>
            </w:r>
          </w:p>
        </w:tc>
        <w:tc>
          <w:tcPr>
            <w:tcW w:w="2980" w:type="dxa"/>
            <w:tcBorders>
              <w:top w:val="single" w:sz="6" w:space="0" w:color="auto"/>
              <w:left w:val="single" w:sz="6" w:space="0" w:color="auto"/>
              <w:bottom w:val="single" w:sz="6" w:space="0" w:color="auto"/>
              <w:right w:val="single" w:sz="6" w:space="0" w:color="auto"/>
            </w:tcBorders>
            <w:vAlign w:val="center"/>
          </w:tcPr>
          <w:p w14:paraId="60903B8D" w14:textId="1D041FEB"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8497F45" w14:textId="42493CF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6A434E2" w14:textId="0EB55562" w:rsidR="009513A2" w:rsidRPr="00A14317" w:rsidRDefault="009513A2" w:rsidP="009513A2">
            <w:pPr>
              <w:ind w:firstLineChars="100" w:firstLine="180"/>
              <w:jc w:val="center"/>
              <w:rPr>
                <w:rFonts w:ascii="Verdana" w:hAnsi="Verdana" w:cs="Arial"/>
                <w:color w:val="000000"/>
                <w:sz w:val="18"/>
                <w:szCs w:val="18"/>
              </w:rPr>
            </w:pPr>
          </w:p>
        </w:tc>
      </w:tr>
      <w:tr w:rsidR="009513A2" w:rsidRPr="00A14317" w14:paraId="6DE8E895" w14:textId="77777777" w:rsidTr="001E03B2">
        <w:trPr>
          <w:trHeight w:val="567"/>
        </w:trPr>
        <w:tc>
          <w:tcPr>
            <w:tcW w:w="2548" w:type="dxa"/>
            <w:tcBorders>
              <w:top w:val="nil"/>
              <w:left w:val="single" w:sz="4" w:space="0" w:color="auto"/>
              <w:bottom w:val="nil"/>
              <w:right w:val="single" w:sz="4" w:space="0" w:color="auto"/>
            </w:tcBorders>
            <w:vAlign w:val="center"/>
            <w:hideMark/>
          </w:tcPr>
          <w:p w14:paraId="7B05774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1BBE6B43"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16</w:t>
            </w:r>
          </w:p>
        </w:tc>
        <w:tc>
          <w:tcPr>
            <w:tcW w:w="2980" w:type="dxa"/>
            <w:tcBorders>
              <w:top w:val="single" w:sz="6" w:space="0" w:color="auto"/>
              <w:left w:val="single" w:sz="6" w:space="0" w:color="auto"/>
              <w:bottom w:val="single" w:sz="6" w:space="0" w:color="auto"/>
              <w:right w:val="single" w:sz="6" w:space="0" w:color="auto"/>
            </w:tcBorders>
            <w:vAlign w:val="center"/>
          </w:tcPr>
          <w:p w14:paraId="7325BC48" w14:textId="5D994F2A"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9B51949" w14:textId="5D7EF1CC"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0397B434" w14:textId="6A0EFC65" w:rsidR="009513A2" w:rsidRPr="00A14317" w:rsidRDefault="009513A2" w:rsidP="009513A2">
            <w:pPr>
              <w:jc w:val="center"/>
              <w:rPr>
                <w:rFonts w:ascii="Verdana" w:hAnsi="Verdana"/>
                <w:sz w:val="18"/>
                <w:szCs w:val="18"/>
              </w:rPr>
            </w:pPr>
          </w:p>
        </w:tc>
      </w:tr>
      <w:tr w:rsidR="009513A2" w:rsidRPr="00A14317" w14:paraId="10B18790" w14:textId="77777777" w:rsidTr="009E3FC6">
        <w:trPr>
          <w:trHeight w:val="567"/>
        </w:trPr>
        <w:tc>
          <w:tcPr>
            <w:tcW w:w="2548" w:type="dxa"/>
            <w:tcBorders>
              <w:top w:val="nil"/>
              <w:left w:val="single" w:sz="4" w:space="0" w:color="auto"/>
              <w:bottom w:val="nil"/>
              <w:right w:val="single" w:sz="4" w:space="0" w:color="auto"/>
            </w:tcBorders>
            <w:vAlign w:val="center"/>
            <w:hideMark/>
          </w:tcPr>
          <w:p w14:paraId="1B2F9717"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0BC403AF"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17</w:t>
            </w:r>
          </w:p>
        </w:tc>
        <w:tc>
          <w:tcPr>
            <w:tcW w:w="2980" w:type="dxa"/>
            <w:tcBorders>
              <w:top w:val="single" w:sz="6" w:space="0" w:color="auto"/>
              <w:left w:val="single" w:sz="6" w:space="0" w:color="auto"/>
              <w:bottom w:val="single" w:sz="6" w:space="0" w:color="auto"/>
              <w:right w:val="single" w:sz="6" w:space="0" w:color="auto"/>
            </w:tcBorders>
            <w:vAlign w:val="center"/>
          </w:tcPr>
          <w:p w14:paraId="79CDF822" w14:textId="5BF58E00"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6DB52CF4" w14:textId="765571A2"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5A8A8F8A" w14:textId="46F559AC" w:rsidR="009513A2" w:rsidRPr="00A14317" w:rsidRDefault="009513A2" w:rsidP="009513A2">
            <w:pPr>
              <w:jc w:val="center"/>
              <w:rPr>
                <w:rFonts w:ascii="Verdana" w:hAnsi="Verdana"/>
                <w:sz w:val="18"/>
                <w:szCs w:val="18"/>
              </w:rPr>
            </w:pPr>
          </w:p>
        </w:tc>
      </w:tr>
      <w:tr w:rsidR="009513A2" w:rsidRPr="00A14317" w14:paraId="160D8B84" w14:textId="77777777" w:rsidTr="009E3FC6">
        <w:trPr>
          <w:trHeight w:val="567"/>
        </w:trPr>
        <w:tc>
          <w:tcPr>
            <w:tcW w:w="2548" w:type="dxa"/>
            <w:tcBorders>
              <w:top w:val="nil"/>
              <w:left w:val="single" w:sz="4" w:space="0" w:color="auto"/>
              <w:bottom w:val="nil"/>
              <w:right w:val="single" w:sz="4" w:space="0" w:color="auto"/>
            </w:tcBorders>
            <w:vAlign w:val="center"/>
            <w:hideMark/>
          </w:tcPr>
          <w:p w14:paraId="05AA5E6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3F46D02"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18</w:t>
            </w:r>
          </w:p>
        </w:tc>
        <w:tc>
          <w:tcPr>
            <w:tcW w:w="2980" w:type="dxa"/>
            <w:tcBorders>
              <w:top w:val="single" w:sz="6" w:space="0" w:color="auto"/>
              <w:left w:val="single" w:sz="6" w:space="0" w:color="auto"/>
              <w:bottom w:val="single" w:sz="6" w:space="0" w:color="auto"/>
              <w:right w:val="single" w:sz="6" w:space="0" w:color="auto"/>
            </w:tcBorders>
            <w:vAlign w:val="center"/>
          </w:tcPr>
          <w:p w14:paraId="0306CC88" w14:textId="4D7E0535"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6E138FA" w14:textId="769AA767"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95391CE" w14:textId="261522DD" w:rsidR="009513A2" w:rsidRPr="00A14317" w:rsidRDefault="009513A2" w:rsidP="009513A2">
            <w:pPr>
              <w:jc w:val="center"/>
              <w:rPr>
                <w:rFonts w:ascii="Verdana" w:hAnsi="Verdana"/>
                <w:sz w:val="18"/>
                <w:szCs w:val="18"/>
              </w:rPr>
            </w:pPr>
          </w:p>
        </w:tc>
      </w:tr>
      <w:tr w:rsidR="009513A2" w:rsidRPr="00A14317" w14:paraId="308E9424" w14:textId="77777777" w:rsidTr="009E3FC6">
        <w:trPr>
          <w:trHeight w:val="567"/>
        </w:trPr>
        <w:tc>
          <w:tcPr>
            <w:tcW w:w="2548" w:type="dxa"/>
            <w:tcBorders>
              <w:top w:val="nil"/>
              <w:left w:val="single" w:sz="4" w:space="0" w:color="auto"/>
              <w:bottom w:val="nil"/>
              <w:right w:val="single" w:sz="4" w:space="0" w:color="auto"/>
            </w:tcBorders>
            <w:vAlign w:val="center"/>
            <w:hideMark/>
          </w:tcPr>
          <w:p w14:paraId="20AE0E36"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5063FD7D"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19</w:t>
            </w:r>
          </w:p>
        </w:tc>
        <w:tc>
          <w:tcPr>
            <w:tcW w:w="2980" w:type="dxa"/>
            <w:tcBorders>
              <w:top w:val="single" w:sz="6" w:space="0" w:color="auto"/>
              <w:left w:val="single" w:sz="6" w:space="0" w:color="auto"/>
              <w:bottom w:val="single" w:sz="6" w:space="0" w:color="auto"/>
              <w:right w:val="single" w:sz="6" w:space="0" w:color="auto"/>
            </w:tcBorders>
            <w:vAlign w:val="center"/>
          </w:tcPr>
          <w:p w14:paraId="27009661" w14:textId="13E74949"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C95C547" w14:textId="2AF3368F"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8BE1DEA" w14:textId="4F80D8E6" w:rsidR="009513A2" w:rsidRPr="00A14317" w:rsidRDefault="009513A2" w:rsidP="009513A2">
            <w:pPr>
              <w:jc w:val="center"/>
              <w:rPr>
                <w:rFonts w:ascii="Verdana" w:hAnsi="Verdana"/>
                <w:sz w:val="18"/>
                <w:szCs w:val="18"/>
              </w:rPr>
            </w:pPr>
          </w:p>
        </w:tc>
      </w:tr>
      <w:tr w:rsidR="009513A2" w:rsidRPr="00A14317" w14:paraId="7A9C1AB5" w14:textId="77777777" w:rsidTr="009E3FC6">
        <w:trPr>
          <w:trHeight w:val="567"/>
        </w:trPr>
        <w:tc>
          <w:tcPr>
            <w:tcW w:w="2548" w:type="dxa"/>
            <w:tcBorders>
              <w:top w:val="nil"/>
              <w:left w:val="single" w:sz="4" w:space="0" w:color="auto"/>
              <w:bottom w:val="nil"/>
              <w:right w:val="single" w:sz="4" w:space="0" w:color="auto"/>
            </w:tcBorders>
            <w:vAlign w:val="center"/>
            <w:hideMark/>
          </w:tcPr>
          <w:p w14:paraId="68D605E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5ADBDDE" w14:textId="77777777" w:rsidR="009513A2" w:rsidRPr="00A14317" w:rsidRDefault="009513A2" w:rsidP="009513A2">
            <w:pPr>
              <w:jc w:val="center"/>
              <w:rPr>
                <w:rFonts w:ascii="Verdana" w:hAnsi="Verdana"/>
                <w:sz w:val="18"/>
                <w:szCs w:val="18"/>
              </w:rPr>
            </w:pPr>
            <w:r w:rsidRPr="00A14317">
              <w:rPr>
                <w:rFonts w:ascii="Verdana" w:hAnsi="Verdana"/>
                <w:color w:val="000000"/>
                <w:sz w:val="18"/>
                <w:szCs w:val="18"/>
              </w:rPr>
              <w:t>20</w:t>
            </w:r>
          </w:p>
        </w:tc>
        <w:tc>
          <w:tcPr>
            <w:tcW w:w="2980" w:type="dxa"/>
            <w:tcBorders>
              <w:top w:val="single" w:sz="6" w:space="0" w:color="auto"/>
              <w:left w:val="single" w:sz="6" w:space="0" w:color="auto"/>
              <w:bottom w:val="single" w:sz="6" w:space="0" w:color="auto"/>
              <w:right w:val="single" w:sz="6" w:space="0" w:color="auto"/>
            </w:tcBorders>
            <w:vAlign w:val="center"/>
          </w:tcPr>
          <w:p w14:paraId="2559E204" w14:textId="1D0DDE4D" w:rsidR="009513A2" w:rsidRPr="00A14317" w:rsidRDefault="009513A2" w:rsidP="009513A2">
            <w:pPr>
              <w:ind w:left="138" w:right="136"/>
              <w:jc w:val="center"/>
              <w:rPr>
                <w:rFonts w:ascii="Verdana" w:hAnsi="Verdana"/>
                <w:sz w:val="18"/>
                <w:szCs w:val="18"/>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04406A61" w14:textId="3815F548"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63DC42F" w14:textId="3D6FA5AC" w:rsidR="009513A2" w:rsidRPr="00A14317" w:rsidRDefault="009513A2" w:rsidP="009513A2">
            <w:pPr>
              <w:jc w:val="center"/>
              <w:rPr>
                <w:rFonts w:ascii="Verdana" w:hAnsi="Verdana"/>
                <w:sz w:val="18"/>
                <w:szCs w:val="18"/>
              </w:rPr>
            </w:pPr>
          </w:p>
        </w:tc>
      </w:tr>
      <w:tr w:rsidR="009513A2" w:rsidRPr="00A14317" w14:paraId="156D9C3D" w14:textId="77777777" w:rsidTr="009E3FC6">
        <w:trPr>
          <w:trHeight w:val="567"/>
        </w:trPr>
        <w:tc>
          <w:tcPr>
            <w:tcW w:w="2548" w:type="dxa"/>
            <w:tcBorders>
              <w:top w:val="nil"/>
              <w:left w:val="single" w:sz="4" w:space="0" w:color="auto"/>
              <w:bottom w:val="nil"/>
              <w:right w:val="single" w:sz="4" w:space="0" w:color="auto"/>
            </w:tcBorders>
            <w:vAlign w:val="center"/>
          </w:tcPr>
          <w:p w14:paraId="61527E7B"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34CB272D" w14:textId="78F0D2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21</w:t>
            </w:r>
          </w:p>
        </w:tc>
        <w:tc>
          <w:tcPr>
            <w:tcW w:w="2980" w:type="dxa"/>
            <w:tcBorders>
              <w:top w:val="single" w:sz="6" w:space="0" w:color="auto"/>
              <w:left w:val="single" w:sz="6" w:space="0" w:color="auto"/>
              <w:bottom w:val="single" w:sz="6" w:space="0" w:color="auto"/>
              <w:right w:val="single" w:sz="6" w:space="0" w:color="auto"/>
            </w:tcBorders>
            <w:vAlign w:val="center"/>
          </w:tcPr>
          <w:p w14:paraId="70AAB1CD" w14:textId="7F337B2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5F73F81D" w14:textId="7508151A"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7F024713" w14:textId="521E7E8E" w:rsidR="009513A2" w:rsidRPr="00A14317" w:rsidRDefault="009513A2" w:rsidP="009513A2">
            <w:pPr>
              <w:jc w:val="center"/>
              <w:rPr>
                <w:rFonts w:ascii="Verdana" w:hAnsi="Verdana"/>
                <w:sz w:val="18"/>
                <w:szCs w:val="18"/>
              </w:rPr>
            </w:pPr>
          </w:p>
        </w:tc>
      </w:tr>
      <w:tr w:rsidR="009513A2" w:rsidRPr="00A14317" w14:paraId="5F5A7678" w14:textId="77777777" w:rsidTr="009E3FC6">
        <w:trPr>
          <w:trHeight w:val="567"/>
        </w:trPr>
        <w:tc>
          <w:tcPr>
            <w:tcW w:w="2548" w:type="dxa"/>
            <w:tcBorders>
              <w:top w:val="nil"/>
              <w:left w:val="single" w:sz="4" w:space="0" w:color="auto"/>
              <w:bottom w:val="nil"/>
              <w:right w:val="single" w:sz="4" w:space="0" w:color="auto"/>
            </w:tcBorders>
            <w:vAlign w:val="center"/>
          </w:tcPr>
          <w:p w14:paraId="342EB47A"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7ECE8C26" w14:textId="71697A4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22</w:t>
            </w:r>
          </w:p>
        </w:tc>
        <w:tc>
          <w:tcPr>
            <w:tcW w:w="2980" w:type="dxa"/>
            <w:tcBorders>
              <w:top w:val="single" w:sz="6" w:space="0" w:color="auto"/>
              <w:left w:val="single" w:sz="6" w:space="0" w:color="auto"/>
              <w:bottom w:val="single" w:sz="6" w:space="0" w:color="auto"/>
              <w:right w:val="single" w:sz="6" w:space="0" w:color="auto"/>
            </w:tcBorders>
            <w:vAlign w:val="center"/>
          </w:tcPr>
          <w:p w14:paraId="54E39A38" w14:textId="76E9EE04"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3AA03F78" w14:textId="075D06E5"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30AFB25D" w14:textId="16DE20FD" w:rsidR="009513A2" w:rsidRPr="00A14317" w:rsidRDefault="009513A2" w:rsidP="009513A2">
            <w:pPr>
              <w:jc w:val="center"/>
              <w:rPr>
                <w:rFonts w:ascii="Verdana" w:hAnsi="Verdana"/>
                <w:sz w:val="18"/>
                <w:szCs w:val="18"/>
              </w:rPr>
            </w:pPr>
          </w:p>
        </w:tc>
      </w:tr>
      <w:tr w:rsidR="009513A2" w:rsidRPr="00A14317" w14:paraId="450BFB88" w14:textId="77777777" w:rsidTr="009E3FC6">
        <w:trPr>
          <w:trHeight w:val="567"/>
        </w:trPr>
        <w:tc>
          <w:tcPr>
            <w:tcW w:w="2548" w:type="dxa"/>
            <w:tcBorders>
              <w:top w:val="nil"/>
              <w:left w:val="single" w:sz="4" w:space="0" w:color="auto"/>
              <w:bottom w:val="nil"/>
              <w:right w:val="single" w:sz="4" w:space="0" w:color="auto"/>
            </w:tcBorders>
            <w:vAlign w:val="center"/>
          </w:tcPr>
          <w:p w14:paraId="50CED8BD"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6" w:space="0" w:color="auto"/>
              <w:right w:val="single" w:sz="6" w:space="0" w:color="auto"/>
            </w:tcBorders>
            <w:vAlign w:val="center"/>
          </w:tcPr>
          <w:p w14:paraId="2A5DB49C" w14:textId="0C6A2D5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23</w:t>
            </w:r>
          </w:p>
        </w:tc>
        <w:tc>
          <w:tcPr>
            <w:tcW w:w="2980" w:type="dxa"/>
            <w:tcBorders>
              <w:top w:val="single" w:sz="6" w:space="0" w:color="auto"/>
              <w:left w:val="single" w:sz="6" w:space="0" w:color="auto"/>
              <w:bottom w:val="single" w:sz="6" w:space="0" w:color="auto"/>
              <w:right w:val="single" w:sz="6" w:space="0" w:color="auto"/>
            </w:tcBorders>
            <w:vAlign w:val="center"/>
          </w:tcPr>
          <w:p w14:paraId="67E6985D" w14:textId="62A43A50"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6" w:space="0" w:color="auto"/>
              <w:right w:val="single" w:sz="6" w:space="0" w:color="auto"/>
            </w:tcBorders>
            <w:vAlign w:val="center"/>
          </w:tcPr>
          <w:p w14:paraId="147023DF" w14:textId="515DF5F0"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6" w:space="0" w:color="auto"/>
              <w:right w:val="single" w:sz="6" w:space="0" w:color="auto"/>
            </w:tcBorders>
            <w:vAlign w:val="center"/>
          </w:tcPr>
          <w:p w14:paraId="2D1CCDB2" w14:textId="1CB0E117" w:rsidR="009513A2" w:rsidRPr="00A14317" w:rsidRDefault="009513A2" w:rsidP="009513A2">
            <w:pPr>
              <w:jc w:val="center"/>
              <w:rPr>
                <w:rFonts w:ascii="Verdana" w:hAnsi="Verdana"/>
                <w:sz w:val="18"/>
                <w:szCs w:val="18"/>
              </w:rPr>
            </w:pPr>
          </w:p>
        </w:tc>
      </w:tr>
      <w:tr w:rsidR="009513A2" w:rsidRPr="00A14317" w14:paraId="72082E2D" w14:textId="77777777" w:rsidTr="009E3FC6">
        <w:trPr>
          <w:trHeight w:val="567"/>
        </w:trPr>
        <w:tc>
          <w:tcPr>
            <w:tcW w:w="2548" w:type="dxa"/>
            <w:tcBorders>
              <w:top w:val="nil"/>
              <w:left w:val="single" w:sz="4" w:space="0" w:color="auto"/>
              <w:bottom w:val="single" w:sz="4" w:space="0" w:color="auto"/>
              <w:right w:val="single" w:sz="4" w:space="0" w:color="auto"/>
            </w:tcBorders>
            <w:vAlign w:val="center"/>
          </w:tcPr>
          <w:p w14:paraId="385103A8" w14:textId="77777777" w:rsidR="009513A2" w:rsidRPr="00A14317" w:rsidRDefault="009513A2" w:rsidP="009513A2">
            <w:pPr>
              <w:widowControl/>
              <w:jc w:val="center"/>
              <w:rPr>
                <w:rFonts w:ascii="Verdana" w:eastAsia="Times New Roman" w:hAnsi="Verdana" w:cs="Times New Roman"/>
                <w:sz w:val="18"/>
                <w:szCs w:val="18"/>
                <w:lang w:val="es-PE"/>
              </w:rPr>
            </w:pPr>
          </w:p>
        </w:tc>
        <w:tc>
          <w:tcPr>
            <w:tcW w:w="993" w:type="dxa"/>
            <w:gridSpan w:val="2"/>
            <w:tcBorders>
              <w:top w:val="single" w:sz="6" w:space="0" w:color="auto"/>
              <w:left w:val="single" w:sz="4" w:space="0" w:color="auto"/>
              <w:bottom w:val="single" w:sz="4" w:space="0" w:color="auto"/>
              <w:right w:val="single" w:sz="6" w:space="0" w:color="auto"/>
            </w:tcBorders>
            <w:vAlign w:val="center"/>
          </w:tcPr>
          <w:p w14:paraId="17062511" w14:textId="7684A98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24</w:t>
            </w:r>
          </w:p>
        </w:tc>
        <w:tc>
          <w:tcPr>
            <w:tcW w:w="2980" w:type="dxa"/>
            <w:tcBorders>
              <w:top w:val="single" w:sz="6" w:space="0" w:color="auto"/>
              <w:left w:val="single" w:sz="6" w:space="0" w:color="auto"/>
              <w:bottom w:val="single" w:sz="4" w:space="0" w:color="auto"/>
              <w:right w:val="single" w:sz="6" w:space="0" w:color="auto"/>
            </w:tcBorders>
            <w:vAlign w:val="center"/>
          </w:tcPr>
          <w:p w14:paraId="61C8B944" w14:textId="48B7EE38" w:rsidR="009513A2" w:rsidRPr="00A14317" w:rsidRDefault="009513A2" w:rsidP="009513A2">
            <w:pPr>
              <w:ind w:left="138" w:right="136"/>
              <w:jc w:val="center"/>
              <w:rPr>
                <w:rFonts w:ascii="Verdana" w:eastAsia="Tahoma" w:hAnsi="Verdana" w:cs="Tahoma"/>
                <w:sz w:val="18"/>
                <w:szCs w:val="18"/>
                <w:lang w:val="es-PE"/>
              </w:rPr>
            </w:pPr>
          </w:p>
        </w:tc>
        <w:tc>
          <w:tcPr>
            <w:tcW w:w="1417" w:type="dxa"/>
            <w:gridSpan w:val="2"/>
            <w:tcBorders>
              <w:top w:val="single" w:sz="6" w:space="0" w:color="auto"/>
              <w:left w:val="single" w:sz="6" w:space="0" w:color="auto"/>
              <w:bottom w:val="single" w:sz="4" w:space="0" w:color="auto"/>
              <w:right w:val="single" w:sz="6" w:space="0" w:color="auto"/>
            </w:tcBorders>
            <w:vAlign w:val="center"/>
          </w:tcPr>
          <w:p w14:paraId="6C785977" w14:textId="533AC364" w:rsidR="009513A2" w:rsidRPr="00A14317" w:rsidRDefault="009513A2" w:rsidP="009513A2">
            <w:pPr>
              <w:jc w:val="center"/>
              <w:rPr>
                <w:rFonts w:ascii="Verdana" w:hAnsi="Verdana"/>
                <w:sz w:val="18"/>
                <w:szCs w:val="18"/>
              </w:rPr>
            </w:pPr>
          </w:p>
        </w:tc>
        <w:tc>
          <w:tcPr>
            <w:tcW w:w="1702" w:type="dxa"/>
            <w:tcBorders>
              <w:top w:val="single" w:sz="6" w:space="0" w:color="auto"/>
              <w:left w:val="single" w:sz="6" w:space="0" w:color="auto"/>
              <w:bottom w:val="single" w:sz="4" w:space="0" w:color="auto"/>
              <w:right w:val="single" w:sz="6" w:space="0" w:color="auto"/>
            </w:tcBorders>
            <w:vAlign w:val="center"/>
          </w:tcPr>
          <w:p w14:paraId="600D1C6B" w14:textId="1066C67F" w:rsidR="009513A2" w:rsidRPr="00A14317" w:rsidRDefault="009513A2" w:rsidP="009513A2">
            <w:pPr>
              <w:jc w:val="center"/>
              <w:rPr>
                <w:rFonts w:ascii="Verdana" w:hAnsi="Verdana"/>
                <w:sz w:val="18"/>
                <w:szCs w:val="18"/>
              </w:rPr>
            </w:pPr>
          </w:p>
        </w:tc>
      </w:tr>
      <w:tr w:rsidR="00B36A41" w:rsidRPr="00A14317"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A14317" w:rsidRDefault="00B36A41" w:rsidP="00B36A41">
            <w:pPr>
              <w:jc w:val="center"/>
              <w:rPr>
                <w:rFonts w:ascii="Verdana" w:hAnsi="Verdana"/>
                <w:color w:val="000000"/>
                <w:sz w:val="18"/>
                <w:szCs w:val="18"/>
              </w:rPr>
            </w:pPr>
          </w:p>
        </w:tc>
        <w:tc>
          <w:tcPr>
            <w:tcW w:w="3264" w:type="dxa"/>
            <w:gridSpan w:val="2"/>
            <w:tcBorders>
              <w:top w:val="single" w:sz="4" w:space="0" w:color="auto"/>
              <w:left w:val="nil"/>
              <w:bottom w:val="nil"/>
              <w:right w:val="nil"/>
            </w:tcBorders>
            <w:vAlign w:val="center"/>
          </w:tcPr>
          <w:p w14:paraId="08B3108B"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A14317"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A14317" w:rsidRDefault="00B36A41" w:rsidP="00B36A41">
            <w:pPr>
              <w:jc w:val="center"/>
              <w:rPr>
                <w:rFonts w:ascii="Verdana" w:hAnsi="Verdana"/>
                <w:sz w:val="18"/>
                <w:szCs w:val="18"/>
              </w:rPr>
            </w:pPr>
          </w:p>
        </w:tc>
      </w:tr>
      <w:tr w:rsidR="00B36A41" w:rsidRPr="00A14317"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1079E6BE"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A14317" w:rsidRDefault="00B36A41" w:rsidP="00B36A41">
            <w:pPr>
              <w:jc w:val="center"/>
              <w:rPr>
                <w:rFonts w:ascii="Verdana" w:hAnsi="Verdana"/>
                <w:sz w:val="18"/>
                <w:szCs w:val="18"/>
              </w:rPr>
            </w:pPr>
          </w:p>
        </w:tc>
      </w:tr>
      <w:tr w:rsidR="00B36A41" w:rsidRPr="00A14317"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nil"/>
              <w:right w:val="nil"/>
            </w:tcBorders>
            <w:vAlign w:val="center"/>
          </w:tcPr>
          <w:p w14:paraId="466738FA"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A14317"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A14317" w:rsidRDefault="00B36A41" w:rsidP="00B36A41">
            <w:pPr>
              <w:jc w:val="center"/>
              <w:rPr>
                <w:rFonts w:ascii="Verdana" w:hAnsi="Verdana"/>
                <w:sz w:val="18"/>
                <w:szCs w:val="18"/>
              </w:rPr>
            </w:pPr>
          </w:p>
        </w:tc>
      </w:tr>
      <w:tr w:rsidR="00B36A41" w:rsidRPr="00A14317"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A14317"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A14317" w:rsidRDefault="00B36A41" w:rsidP="00B36A41">
            <w:pPr>
              <w:jc w:val="center"/>
              <w:rPr>
                <w:rFonts w:ascii="Verdana" w:hAnsi="Verdana"/>
                <w:color w:val="000000"/>
                <w:sz w:val="18"/>
                <w:szCs w:val="18"/>
              </w:rPr>
            </w:pPr>
          </w:p>
        </w:tc>
        <w:tc>
          <w:tcPr>
            <w:tcW w:w="3264" w:type="dxa"/>
            <w:gridSpan w:val="2"/>
            <w:tcBorders>
              <w:top w:val="nil"/>
              <w:left w:val="nil"/>
              <w:bottom w:val="single" w:sz="4" w:space="0" w:color="auto"/>
              <w:right w:val="nil"/>
            </w:tcBorders>
            <w:vAlign w:val="center"/>
          </w:tcPr>
          <w:p w14:paraId="584860BC" w14:textId="77777777" w:rsidR="00B36A41" w:rsidRPr="00A14317"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A14317"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A14317" w:rsidRDefault="00B36A41" w:rsidP="00B36A41">
            <w:pPr>
              <w:jc w:val="center"/>
              <w:rPr>
                <w:rFonts w:ascii="Verdana" w:hAnsi="Verdana"/>
                <w:sz w:val="18"/>
                <w:szCs w:val="18"/>
              </w:rPr>
            </w:pPr>
          </w:p>
        </w:tc>
      </w:tr>
      <w:tr w:rsidR="00DA0AC8" w:rsidRPr="00A14317"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A14317" w:rsidRDefault="00DA0AC8" w:rsidP="006E6B1C">
            <w:pPr>
              <w:widowControl/>
              <w:jc w:val="center"/>
              <w:rPr>
                <w:rFonts w:ascii="Verdana" w:eastAsia="Times New Roman" w:hAnsi="Verdana" w:cs="Times New Roman"/>
                <w:sz w:val="18"/>
                <w:szCs w:val="18"/>
                <w:lang w:val="es-PE"/>
              </w:rPr>
            </w:pPr>
            <w:r w:rsidRPr="00A14317">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A14317" w:rsidRDefault="00DA0AC8" w:rsidP="00544AC6">
            <w:pPr>
              <w:jc w:val="center"/>
              <w:rPr>
                <w:rFonts w:ascii="Verdana" w:hAnsi="Verdana"/>
                <w:color w:val="000000"/>
                <w:sz w:val="18"/>
                <w:szCs w:val="18"/>
              </w:rPr>
            </w:pPr>
            <w:r w:rsidRPr="00A14317">
              <w:rPr>
                <w:rFonts w:ascii="Verdana" w:hAnsi="Verdana"/>
                <w:color w:val="000000"/>
                <w:sz w:val="18"/>
                <w:szCs w:val="18"/>
              </w:rPr>
              <w:t>:</w:t>
            </w:r>
          </w:p>
        </w:tc>
        <w:tc>
          <w:tcPr>
            <w:tcW w:w="6808" w:type="dxa"/>
            <w:gridSpan w:val="5"/>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13A2" w:rsidRDefault="00DA0AC8" w:rsidP="009513A2">
            <w:pPr>
              <w:ind w:left="286" w:right="275"/>
              <w:jc w:val="both"/>
              <w:rPr>
                <w:rFonts w:ascii="Verdana" w:hAnsi="Verdana"/>
                <w:b/>
                <w:bCs/>
                <w:noProof/>
                <w:sz w:val="18"/>
                <w:szCs w:val="18"/>
                <w:lang w:val="es-PE"/>
              </w:rPr>
            </w:pPr>
            <w:r w:rsidRPr="00A14317">
              <w:rPr>
                <w:rFonts w:ascii="Verdana" w:eastAsia="Tahoma" w:hAnsi="Verdana" w:cs="Tahoma"/>
                <w:sz w:val="18"/>
                <w:szCs w:val="18"/>
                <w:lang w:val="es-PE"/>
              </w:rPr>
              <w:t xml:space="preserve">La suma ascendente a </w:t>
            </w:r>
            <w:r w:rsidRPr="00A14317">
              <w:rPr>
                <w:rFonts w:ascii="Verdana" w:eastAsia="Tahoma" w:hAnsi="Verdana" w:cs="Tahoma"/>
                <w:b/>
                <w:bCs/>
                <w:sz w:val="18"/>
                <w:szCs w:val="18"/>
                <w:lang w:val="es-PE"/>
              </w:rPr>
              <w:t>S/</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estadoCuenta</w:t>
            </w:r>
            <w:proofErr w:type="spellEnd"/>
            <w:r w:rsidR="009513A2">
              <w:rPr>
                <w:rFonts w:ascii="Verdana" w:eastAsia="Tahoma" w:hAnsi="Verdana" w:cs="Tahoma"/>
                <w:b/>
                <w:bCs/>
                <w:sz w:val="18"/>
                <w:szCs w:val="18"/>
                <w:lang w:val="es-PE"/>
              </w:rPr>
              <w:t>}</w:t>
            </w:r>
            <w:r w:rsidRPr="00A14317">
              <w:rPr>
                <w:rFonts w:ascii="Verdana" w:eastAsia="Tahoma" w:hAnsi="Verdana" w:cs="Tahoma"/>
                <w:b/>
                <w:bCs/>
                <w:color w:val="000000"/>
                <w:sz w:val="18"/>
                <w:szCs w:val="18"/>
              </w:rPr>
              <w:t xml:space="preserve"> </w:t>
            </w:r>
            <w:r w:rsidRPr="00A14317">
              <w:rPr>
                <w:rFonts w:ascii="Verdana" w:eastAsia="Tahoma" w:hAnsi="Verdana" w:cs="Tahoma"/>
                <w:b/>
                <w:bCs/>
                <w:sz w:val="18"/>
                <w:szCs w:val="18"/>
                <w:lang w:val="es-PE"/>
              </w:rPr>
              <w:t>(</w:t>
            </w:r>
            <w:r w:rsidR="009513A2">
              <w:rPr>
                <w:rFonts w:ascii="Verdana" w:eastAsia="Tahoma" w:hAnsi="Verdana" w:cs="Tahoma"/>
                <w:b/>
                <w:bCs/>
                <w:noProof/>
                <w:color w:val="000000"/>
                <w:sz w:val="18"/>
                <w:szCs w:val="18"/>
              </w:rPr>
              <w:t>{</w:t>
            </w:r>
            <w:r w:rsidR="009513A2" w:rsidRPr="009513A2">
              <w:rPr>
                <w:rFonts w:ascii="Verdana" w:eastAsia="Tahoma" w:hAnsi="Verdana" w:cs="Tahoma"/>
                <w:b/>
                <w:bCs/>
                <w:noProof/>
                <w:color w:val="000000"/>
                <w:sz w:val="18"/>
                <w:szCs w:val="18"/>
                <w:lang w:val="es-PE"/>
              </w:rPr>
              <w:t>montoDeudaLetra</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se encuentra pendiente de pago. Dicho saldo será cancelado en</w:t>
            </w:r>
            <w:r w:rsidR="009513A2">
              <w:rPr>
                <w:rFonts w:ascii="Verdana" w:eastAsia="Tahoma" w:hAnsi="Verdana" w:cs="Tahoma"/>
                <w:sz w:val="18"/>
                <w:szCs w:val="18"/>
                <w:lang w:val="es-PE"/>
              </w:rPr>
              <w:t xml:space="preserve"> </w:t>
            </w:r>
            <w:r w:rsidR="009513A2">
              <w:rPr>
                <w:rFonts w:ascii="Verdana" w:eastAsia="Tahoma" w:hAnsi="Verdana" w:cs="Tahoma"/>
                <w:b/>
                <w:bCs/>
                <w:noProof/>
                <w:sz w:val="18"/>
                <w:szCs w:val="18"/>
                <w:lang w:val="es-PE"/>
              </w:rPr>
              <w:t>{</w:t>
            </w:r>
            <w:r w:rsidR="009513A2" w:rsidRPr="009513A2">
              <w:rPr>
                <w:rFonts w:ascii="Verdana" w:eastAsia="Tahoma" w:hAnsi="Verdana" w:cs="Tahoma"/>
                <w:b/>
                <w:bCs/>
                <w:noProof/>
                <w:sz w:val="18"/>
                <w:szCs w:val="18"/>
                <w:lang w:val="es-PE"/>
              </w:rPr>
              <w:t>cuotaPendientePago</w:t>
            </w:r>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 xml:space="preserve">, </w:t>
            </w:r>
            <w:r w:rsidRPr="00A14317">
              <w:rPr>
                <w:rFonts w:ascii="Verdana" w:eastAsia="Tahoma" w:hAnsi="Verdana" w:cs="Tahoma"/>
                <w:sz w:val="18"/>
                <w:szCs w:val="18"/>
                <w:lang w:val="es-PE"/>
              </w:rPr>
              <w:t xml:space="preserve">correspondientes a las </w:t>
            </w:r>
            <w:r w:rsidRPr="00A14317">
              <w:rPr>
                <w:rFonts w:ascii="Verdana" w:eastAsia="Tahoma" w:hAnsi="Verdana" w:cs="Tahoma"/>
                <w:b/>
                <w:bCs/>
                <w:sz w:val="18"/>
                <w:szCs w:val="18"/>
                <w:lang w:val="es-PE"/>
              </w:rPr>
              <w:t xml:space="preserve">cuotas </w:t>
            </w:r>
            <w:r w:rsidR="009513A2">
              <w:rPr>
                <w:rFonts w:ascii="Verdana" w:eastAsia="Tahoma" w:hAnsi="Verdana" w:cs="Tahoma"/>
                <w:b/>
                <w:bCs/>
                <w:sz w:val="18"/>
                <w:szCs w:val="18"/>
                <w:lang w:val="es-PE"/>
              </w:rPr>
              <w:t>{</w:t>
            </w:r>
            <w:proofErr w:type="spellStart"/>
            <w:r w:rsidR="009513A2" w:rsidRPr="009513A2">
              <w:rPr>
                <w:rFonts w:ascii="Verdana" w:eastAsia="Tahoma" w:hAnsi="Verdana" w:cs="Tahoma"/>
                <w:b/>
                <w:bCs/>
                <w:sz w:val="18"/>
                <w:szCs w:val="18"/>
                <w:lang w:val="es-PE"/>
              </w:rPr>
              <w:t>letrasPendientePago</w:t>
            </w:r>
            <w:proofErr w:type="spellEnd"/>
            <w:r w:rsidR="009513A2">
              <w:rPr>
                <w:rFonts w:ascii="Verdana" w:eastAsia="Tahoma" w:hAnsi="Verdana" w:cs="Tahoma"/>
                <w:b/>
                <w:bCs/>
                <w:sz w:val="18"/>
                <w:szCs w:val="18"/>
                <w:lang w:val="es-PE"/>
              </w:rPr>
              <w:t>}</w:t>
            </w:r>
            <w:r w:rsidRPr="00A14317">
              <w:rPr>
                <w:rFonts w:ascii="Verdana" w:eastAsia="Tahoma" w:hAnsi="Verdana" w:cs="Tahoma"/>
                <w:b/>
                <w:bCs/>
                <w:sz w:val="18"/>
                <w:szCs w:val="18"/>
                <w:lang w:val="es-PE"/>
              </w:rPr>
              <w:t>.</w:t>
            </w:r>
            <w:r w:rsidRPr="00A14317">
              <w:rPr>
                <w:rFonts w:ascii="Verdana" w:eastAsia="Tahoma" w:hAnsi="Verdana" w:cs="Tahoma"/>
                <w:sz w:val="18"/>
                <w:szCs w:val="18"/>
                <w:lang w:val="es-PE"/>
              </w:rPr>
              <w:t xml:space="preserve"> Los pagos se efectuarán mediante </w:t>
            </w:r>
            <w:r w:rsidRPr="00A14317">
              <w:rPr>
                <w:rFonts w:ascii="Verdana" w:eastAsia="Tahoma" w:hAnsi="Verdana" w:cs="Tahoma"/>
                <w:b/>
                <w:bCs/>
                <w:sz w:val="18"/>
                <w:szCs w:val="18"/>
                <w:lang w:val="es-PE"/>
              </w:rPr>
              <w:t>transferencia bancaria y/o depósito bancario</w:t>
            </w:r>
            <w:r w:rsidRPr="00A14317">
              <w:rPr>
                <w:rFonts w:ascii="Verdana" w:eastAsia="Tahoma" w:hAnsi="Verdana" w:cs="Tahoma"/>
                <w:sz w:val="18"/>
                <w:szCs w:val="18"/>
                <w:lang w:val="es-PE"/>
              </w:rPr>
              <w:t xml:space="preserve"> en la cuenta </w:t>
            </w:r>
            <w:proofErr w:type="spellStart"/>
            <w:r w:rsidRPr="00A14317">
              <w:rPr>
                <w:rFonts w:ascii="Verdana" w:hAnsi="Verdana"/>
                <w:sz w:val="18"/>
                <w:szCs w:val="18"/>
              </w:rPr>
              <w:t>N</w:t>
            </w:r>
            <w:r w:rsidRPr="00A14317">
              <w:rPr>
                <w:rFonts w:ascii="Verdana" w:hAnsi="Verdana"/>
                <w:b/>
                <w:bCs/>
                <w:sz w:val="18"/>
                <w:szCs w:val="18"/>
              </w:rPr>
              <w:t>°</w:t>
            </w:r>
            <w:proofErr w:type="spellEnd"/>
            <w:r w:rsidR="009513A2">
              <w:rPr>
                <w:rFonts w:ascii="Verdana" w:hAnsi="Verdana"/>
                <w:b/>
                <w:bCs/>
                <w:noProof/>
                <w:sz w:val="18"/>
                <w:szCs w:val="18"/>
              </w:rPr>
              <w:t>{</w:t>
            </w:r>
            <w:proofErr w:type="gramStart"/>
            <w:r w:rsidR="009513A2" w:rsidRPr="009513A2">
              <w:rPr>
                <w:rFonts w:ascii="Verdana" w:hAnsi="Verdana"/>
                <w:b/>
                <w:bCs/>
                <w:noProof/>
                <w:sz w:val="18"/>
                <w:szCs w:val="18"/>
                <w:lang w:val="es-PE"/>
              </w:rPr>
              <w:t>cantidadCuotaCuentaRecaudadora</w:t>
            </w:r>
            <w:r w:rsidR="009513A2">
              <w:rPr>
                <w:rFonts w:ascii="Verdana" w:hAnsi="Verdana"/>
                <w:b/>
                <w:bCs/>
                <w:noProof/>
                <w:sz w:val="18"/>
                <w:szCs w:val="18"/>
                <w:lang w:val="es-PE"/>
              </w:rPr>
              <w:t>}</w:t>
            </w:r>
            <w:r w:rsidRPr="00A14317">
              <w:rPr>
                <w:rFonts w:ascii="Verdana" w:hAnsi="Verdana"/>
                <w:sz w:val="18"/>
                <w:szCs w:val="18"/>
              </w:rPr>
              <w:t xml:space="preserve"> </w:t>
            </w:r>
            <w:r w:rsidRPr="00A14317">
              <w:rPr>
                <w:rFonts w:ascii="Verdana" w:eastAsia="Tahoma" w:hAnsi="Verdana" w:cs="Tahoma"/>
                <w:sz w:val="18"/>
                <w:szCs w:val="18"/>
                <w:lang w:val="es-PE"/>
              </w:rPr>
              <w:t xml:space="preserve"> de</w:t>
            </w:r>
            <w:proofErr w:type="gramEnd"/>
            <w:r w:rsidRPr="00A14317">
              <w:rPr>
                <w:rFonts w:ascii="Verdana" w:eastAsia="Tahoma" w:hAnsi="Verdana" w:cs="Tahoma"/>
                <w:sz w:val="18"/>
                <w:szCs w:val="18"/>
                <w:lang w:val="es-PE"/>
              </w:rPr>
              <w:t xml:space="preserve"> titularidad de </w:t>
            </w:r>
            <w:r w:rsidRPr="00A14317">
              <w:rPr>
                <w:rFonts w:ascii="Verdana" w:eastAsia="Tahoma" w:hAnsi="Verdana" w:cs="Tahoma"/>
                <w:b/>
                <w:bCs/>
                <w:sz w:val="18"/>
                <w:szCs w:val="18"/>
                <w:lang w:val="es-PE"/>
              </w:rPr>
              <w:t>LA VENDEDORA</w:t>
            </w:r>
            <w:r w:rsidRPr="00A14317">
              <w:rPr>
                <w:rFonts w:ascii="Verdana" w:eastAsia="Tahoma" w:hAnsi="Verdana" w:cs="Tahoma"/>
                <w:sz w:val="18"/>
                <w:szCs w:val="18"/>
                <w:lang w:val="es-PE"/>
              </w:rPr>
              <w:t xml:space="preserve">, del </w:t>
            </w:r>
            <w:r w:rsidR="009513A2">
              <w:rPr>
                <w:rFonts w:ascii="Verdana" w:hAnsi="Verdana"/>
                <w:b/>
                <w:bCs/>
                <w:noProof/>
                <w:sz w:val="18"/>
                <w:szCs w:val="18"/>
              </w:rPr>
              <w:t>{</w:t>
            </w:r>
            <w:r w:rsidR="009513A2" w:rsidRPr="009513A2">
              <w:rPr>
                <w:rFonts w:ascii="Verdana" w:hAnsi="Verdana"/>
                <w:b/>
                <w:bCs/>
                <w:noProof/>
                <w:sz w:val="18"/>
                <w:szCs w:val="18"/>
                <w:lang w:val="es-PE"/>
              </w:rPr>
              <w:t xml:space="preserve"> </w:t>
            </w:r>
            <w:r w:rsidR="009513A2" w:rsidRPr="009513A2">
              <w:rPr>
                <w:rFonts w:ascii="Verdana" w:hAnsi="Verdana"/>
                <w:b/>
                <w:bCs/>
                <w:noProof/>
                <w:sz w:val="18"/>
                <w:szCs w:val="18"/>
                <w:lang w:val="es-PE"/>
              </w:rPr>
              <w:t>cantidadCuotaBanco</w:t>
            </w:r>
            <w:r w:rsidR="009513A2">
              <w:rPr>
                <w:rFonts w:ascii="Verdana" w:hAnsi="Verdana"/>
                <w:b/>
                <w:bCs/>
                <w:noProof/>
                <w:sz w:val="18"/>
                <w:szCs w:val="18"/>
              </w:rPr>
              <w:t xml:space="preserve"> }</w:t>
            </w:r>
            <w:r w:rsidRPr="00A14317">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A14317" w:rsidRDefault="00DA0AC8" w:rsidP="00B419BF">
            <w:pPr>
              <w:ind w:left="286" w:right="275"/>
              <w:rPr>
                <w:rFonts w:ascii="Verdana" w:eastAsia="Tahoma" w:hAnsi="Verdana" w:cs="Tahoma"/>
                <w:sz w:val="18"/>
                <w:szCs w:val="18"/>
              </w:rPr>
            </w:pPr>
          </w:p>
          <w:p w14:paraId="463A8DC9" w14:textId="77777777" w:rsidR="00DA0AC8" w:rsidRPr="00A14317" w:rsidRDefault="00DA0AC8" w:rsidP="00B419BF">
            <w:pPr>
              <w:ind w:left="286" w:right="275"/>
              <w:rPr>
                <w:rFonts w:ascii="Verdana" w:eastAsia="Tahoma" w:hAnsi="Verdana" w:cs="Tahoma"/>
                <w:sz w:val="18"/>
                <w:szCs w:val="18"/>
                <w:lang w:val="es-PE"/>
              </w:rPr>
            </w:pPr>
            <w:r w:rsidRPr="00A14317">
              <w:rPr>
                <w:rFonts w:ascii="Verdana" w:eastAsia="Tahoma" w:hAnsi="Verdana" w:cs="Tahoma"/>
                <w:sz w:val="18"/>
                <w:szCs w:val="18"/>
              </w:rPr>
              <w:t xml:space="preserve">El </w:t>
            </w:r>
            <w:r w:rsidRPr="00A14317">
              <w:rPr>
                <w:rFonts w:ascii="Verdana" w:eastAsia="Tahoma" w:hAnsi="Verdana" w:cs="Tahoma"/>
                <w:sz w:val="18"/>
                <w:szCs w:val="18"/>
                <w:lang w:val="es-PE"/>
              </w:rPr>
              <w:t>saldo de precio será cancelado conforme al siguiente detalle:</w:t>
            </w:r>
          </w:p>
          <w:p w14:paraId="6EB4D193" w14:textId="15F3D4E2" w:rsidR="00DA0AC8" w:rsidRPr="00A14317" w:rsidRDefault="00DA0AC8" w:rsidP="00B419BF">
            <w:pPr>
              <w:ind w:left="286" w:right="275"/>
              <w:rPr>
                <w:rFonts w:ascii="Verdana" w:hAnsi="Verdana"/>
                <w:sz w:val="18"/>
                <w:szCs w:val="18"/>
              </w:rPr>
            </w:pPr>
          </w:p>
        </w:tc>
      </w:tr>
      <w:tr w:rsidR="00DA0AC8" w:rsidRPr="00A14317" w14:paraId="72DBA4C3" w14:textId="77777777" w:rsidTr="001E03B2">
        <w:trPr>
          <w:trHeight w:val="567"/>
        </w:trPr>
        <w:tc>
          <w:tcPr>
            <w:tcW w:w="2548" w:type="dxa"/>
            <w:tcBorders>
              <w:left w:val="single" w:sz="6" w:space="0" w:color="auto"/>
              <w:right w:val="single" w:sz="6" w:space="0" w:color="auto"/>
            </w:tcBorders>
            <w:vAlign w:val="center"/>
          </w:tcPr>
          <w:p w14:paraId="402EDE61" w14:textId="77777777" w:rsidR="00DA0AC8" w:rsidRPr="00A14317" w:rsidRDefault="00DA0AC8" w:rsidP="006E6B1C">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160C5F" w14:textId="31399AAD" w:rsidR="00DA0AC8" w:rsidRPr="00A14317" w:rsidRDefault="00DA0AC8" w:rsidP="00DA0AC8">
            <w:pPr>
              <w:jc w:val="center"/>
              <w:rPr>
                <w:rFonts w:ascii="Verdana" w:hAnsi="Verdana"/>
                <w:color w:val="000000"/>
                <w:sz w:val="18"/>
                <w:szCs w:val="18"/>
              </w:rPr>
            </w:pPr>
            <w:r w:rsidRPr="00A14317">
              <w:rPr>
                <w:rFonts w:ascii="Verdana" w:hAnsi="Verdana"/>
                <w:color w:val="000000"/>
                <w:sz w:val="18"/>
                <w:szCs w:val="18"/>
              </w:rPr>
              <w:t xml:space="preserve">Cuota </w:t>
            </w:r>
            <w:proofErr w:type="spellStart"/>
            <w:r w:rsidRPr="00A14317">
              <w:rPr>
                <w:rFonts w:ascii="Verdana" w:hAnsi="Verdana"/>
                <w:color w:val="000000"/>
                <w:sz w:val="18"/>
                <w:szCs w:val="18"/>
              </w:rPr>
              <w:t>N°</w:t>
            </w:r>
            <w:proofErr w:type="spellEnd"/>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F0CE1DE" w14:textId="27F11B3A"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Monto S/</w:t>
            </w: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5E59040" w14:textId="3D0D57A4" w:rsidR="00DA0AC8" w:rsidRPr="00A14317" w:rsidRDefault="00DA0AC8" w:rsidP="00DA0AC8">
            <w:pPr>
              <w:ind w:left="286" w:right="275"/>
              <w:jc w:val="center"/>
              <w:rPr>
                <w:rFonts w:ascii="Verdana" w:eastAsia="Tahoma" w:hAnsi="Verdana" w:cs="Tahoma"/>
                <w:sz w:val="18"/>
                <w:szCs w:val="18"/>
                <w:lang w:val="es-PE"/>
              </w:rPr>
            </w:pPr>
            <w:r w:rsidRPr="00A14317">
              <w:rPr>
                <w:rFonts w:ascii="Verdana" w:eastAsia="Tahoma" w:hAnsi="Verdana" w:cs="Tahoma"/>
                <w:sz w:val="18"/>
                <w:szCs w:val="18"/>
                <w:lang w:val="es-PE"/>
              </w:rPr>
              <w:t>Fecha de Pago</w:t>
            </w:r>
          </w:p>
        </w:tc>
      </w:tr>
      <w:tr w:rsidR="001E03B2" w:rsidRPr="00A14317" w14:paraId="3A333AE5" w14:textId="77777777" w:rsidTr="001E03B2">
        <w:trPr>
          <w:trHeight w:val="567"/>
        </w:trPr>
        <w:tc>
          <w:tcPr>
            <w:tcW w:w="2548" w:type="dxa"/>
            <w:tcBorders>
              <w:left w:val="single" w:sz="6" w:space="0" w:color="auto"/>
              <w:right w:val="single" w:sz="6" w:space="0" w:color="auto"/>
            </w:tcBorders>
            <w:vAlign w:val="center"/>
          </w:tcPr>
          <w:p w14:paraId="0DA93B7D" w14:textId="77777777" w:rsidR="001E03B2" w:rsidRPr="00A14317" w:rsidRDefault="001E03B2" w:rsidP="001E03B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5BEA66" w14:textId="475AB988" w:rsidR="001E03B2" w:rsidRPr="00A14317" w:rsidRDefault="001E03B2" w:rsidP="001E03B2">
            <w:pPr>
              <w:jc w:val="center"/>
              <w:rPr>
                <w:rFonts w:ascii="Verdana" w:hAnsi="Verdana"/>
                <w:color w:val="000000"/>
                <w:sz w:val="18"/>
                <w:szCs w:val="18"/>
              </w:rPr>
            </w:pPr>
            <w:r w:rsidRPr="00A14317">
              <w:rPr>
                <w:rFonts w:ascii="Verdana" w:hAnsi="Verdana"/>
                <w:color w:val="000000"/>
                <w:sz w:val="18"/>
                <w:szCs w:val="18"/>
              </w:rPr>
              <w:t>25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13C298A" w14:textId="080EC671" w:rsidR="001E03B2" w:rsidRPr="00A14317" w:rsidRDefault="001E03B2" w:rsidP="001E03B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C126ED9" w14:textId="39DF988B" w:rsidR="001E03B2" w:rsidRPr="00A14317" w:rsidRDefault="001E03B2" w:rsidP="001E03B2">
            <w:pPr>
              <w:ind w:left="286" w:right="275"/>
              <w:jc w:val="center"/>
              <w:rPr>
                <w:rFonts w:ascii="Verdana" w:eastAsia="Tahoma" w:hAnsi="Verdana" w:cs="Tahoma"/>
                <w:sz w:val="18"/>
                <w:szCs w:val="18"/>
                <w:lang w:val="es-PE"/>
              </w:rPr>
            </w:pPr>
          </w:p>
        </w:tc>
      </w:tr>
      <w:tr w:rsidR="009513A2" w:rsidRPr="00A14317" w14:paraId="746C00F1" w14:textId="77777777" w:rsidTr="001E03B2">
        <w:trPr>
          <w:trHeight w:val="567"/>
        </w:trPr>
        <w:tc>
          <w:tcPr>
            <w:tcW w:w="2548" w:type="dxa"/>
            <w:tcBorders>
              <w:left w:val="single" w:sz="6" w:space="0" w:color="auto"/>
              <w:right w:val="single" w:sz="6" w:space="0" w:color="auto"/>
            </w:tcBorders>
            <w:vAlign w:val="center"/>
          </w:tcPr>
          <w:p w14:paraId="130D27E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ABFF42C" w14:textId="19239A6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072B7B" w14:textId="5BE91EF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1BCBF2" w14:textId="1956D91B"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5228EB" w14:textId="77777777" w:rsidTr="00DB7821">
        <w:trPr>
          <w:trHeight w:val="567"/>
        </w:trPr>
        <w:tc>
          <w:tcPr>
            <w:tcW w:w="2548" w:type="dxa"/>
            <w:tcBorders>
              <w:left w:val="single" w:sz="6" w:space="0" w:color="auto"/>
              <w:right w:val="single" w:sz="6" w:space="0" w:color="auto"/>
            </w:tcBorders>
            <w:vAlign w:val="center"/>
          </w:tcPr>
          <w:p w14:paraId="255EE2A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42B13A3" w14:textId="68FA326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39D39AB" w14:textId="33D3AAB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BA2CB7" w14:textId="5A47FF8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B85700A" w14:textId="77777777" w:rsidTr="00DB7821">
        <w:trPr>
          <w:trHeight w:val="567"/>
        </w:trPr>
        <w:tc>
          <w:tcPr>
            <w:tcW w:w="2548" w:type="dxa"/>
            <w:tcBorders>
              <w:left w:val="single" w:sz="6" w:space="0" w:color="auto"/>
              <w:right w:val="single" w:sz="6" w:space="0" w:color="auto"/>
            </w:tcBorders>
            <w:vAlign w:val="center"/>
          </w:tcPr>
          <w:p w14:paraId="620B00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B28406E" w14:textId="1DFF2DF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3C99C6" w14:textId="17228C8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9E4044A" w14:textId="2374D5A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E4A7559" w14:textId="77777777" w:rsidTr="00DB7821">
        <w:trPr>
          <w:trHeight w:val="567"/>
        </w:trPr>
        <w:tc>
          <w:tcPr>
            <w:tcW w:w="2548" w:type="dxa"/>
            <w:tcBorders>
              <w:left w:val="single" w:sz="6" w:space="0" w:color="auto"/>
              <w:right w:val="single" w:sz="6" w:space="0" w:color="auto"/>
            </w:tcBorders>
            <w:vAlign w:val="center"/>
          </w:tcPr>
          <w:p w14:paraId="09B866E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510A02" w14:textId="5587A1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29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9F9B0E3" w14:textId="543548A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03DD37" w14:textId="1B2FFD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2CCCD3" w14:textId="77777777" w:rsidTr="001E03B2">
        <w:trPr>
          <w:trHeight w:val="567"/>
        </w:trPr>
        <w:tc>
          <w:tcPr>
            <w:tcW w:w="2548" w:type="dxa"/>
            <w:tcBorders>
              <w:left w:val="single" w:sz="6" w:space="0" w:color="auto"/>
              <w:right w:val="single" w:sz="6" w:space="0" w:color="auto"/>
            </w:tcBorders>
            <w:vAlign w:val="center"/>
          </w:tcPr>
          <w:p w14:paraId="7ABA03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D25D557" w14:textId="509C05B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64425" w14:textId="1B21418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211B9B" w14:textId="65DCD6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E2DC8A3" w14:textId="77777777" w:rsidTr="001E03B2">
        <w:trPr>
          <w:trHeight w:val="567"/>
        </w:trPr>
        <w:tc>
          <w:tcPr>
            <w:tcW w:w="2548" w:type="dxa"/>
            <w:tcBorders>
              <w:left w:val="single" w:sz="6" w:space="0" w:color="auto"/>
              <w:right w:val="single" w:sz="6" w:space="0" w:color="auto"/>
            </w:tcBorders>
            <w:vAlign w:val="center"/>
          </w:tcPr>
          <w:p w14:paraId="5C84451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95A68ED" w14:textId="026CEAC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C783E6F" w14:textId="641A03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C002F92" w14:textId="5513E6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9104A01" w14:textId="77777777" w:rsidTr="001E03B2">
        <w:trPr>
          <w:trHeight w:val="567"/>
        </w:trPr>
        <w:tc>
          <w:tcPr>
            <w:tcW w:w="2548" w:type="dxa"/>
            <w:tcBorders>
              <w:left w:val="single" w:sz="6" w:space="0" w:color="auto"/>
              <w:right w:val="single" w:sz="6" w:space="0" w:color="auto"/>
            </w:tcBorders>
            <w:vAlign w:val="center"/>
          </w:tcPr>
          <w:p w14:paraId="34EC7ED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FCB6867" w14:textId="6016B41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71373E" w14:textId="777D5C9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761413B" w14:textId="1F56D6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264245E" w14:textId="77777777" w:rsidTr="001E03B2">
        <w:trPr>
          <w:trHeight w:val="567"/>
        </w:trPr>
        <w:tc>
          <w:tcPr>
            <w:tcW w:w="2548" w:type="dxa"/>
            <w:tcBorders>
              <w:left w:val="single" w:sz="6" w:space="0" w:color="auto"/>
              <w:right w:val="single" w:sz="6" w:space="0" w:color="auto"/>
            </w:tcBorders>
            <w:vAlign w:val="center"/>
          </w:tcPr>
          <w:p w14:paraId="35BEEE4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8C88404" w14:textId="3EFE6DE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7D8650" w14:textId="6179EE0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D968474" w14:textId="1DAE42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A47CDB" w14:textId="77777777" w:rsidTr="001E03B2">
        <w:trPr>
          <w:trHeight w:val="567"/>
        </w:trPr>
        <w:tc>
          <w:tcPr>
            <w:tcW w:w="2548" w:type="dxa"/>
            <w:tcBorders>
              <w:left w:val="single" w:sz="6" w:space="0" w:color="auto"/>
              <w:right w:val="single" w:sz="6" w:space="0" w:color="auto"/>
            </w:tcBorders>
            <w:vAlign w:val="center"/>
          </w:tcPr>
          <w:p w14:paraId="259505A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106F038" w14:textId="0C3380D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3A8DA7" w14:textId="412E00A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591C6D" w14:textId="1CDB0E7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42ADF2C" w14:textId="77777777" w:rsidTr="001E03B2">
        <w:trPr>
          <w:trHeight w:val="567"/>
        </w:trPr>
        <w:tc>
          <w:tcPr>
            <w:tcW w:w="2548" w:type="dxa"/>
            <w:tcBorders>
              <w:left w:val="single" w:sz="6" w:space="0" w:color="auto"/>
              <w:right w:val="single" w:sz="6" w:space="0" w:color="auto"/>
            </w:tcBorders>
            <w:vAlign w:val="center"/>
          </w:tcPr>
          <w:p w14:paraId="3B97233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02E67DF" w14:textId="380DB7F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5391A7" w14:textId="1AC77767"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07A3FC" w14:textId="713C616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662F66" w14:textId="77777777" w:rsidTr="001E03B2">
        <w:trPr>
          <w:trHeight w:val="567"/>
        </w:trPr>
        <w:tc>
          <w:tcPr>
            <w:tcW w:w="2548" w:type="dxa"/>
            <w:tcBorders>
              <w:left w:val="single" w:sz="6" w:space="0" w:color="auto"/>
              <w:right w:val="single" w:sz="6" w:space="0" w:color="auto"/>
            </w:tcBorders>
            <w:vAlign w:val="center"/>
          </w:tcPr>
          <w:p w14:paraId="1B638B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EEFAE4" w14:textId="03C74B2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F1BF144" w14:textId="347205C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E03A1E2" w14:textId="1554C79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2072B2C" w14:textId="77777777" w:rsidTr="001E03B2">
        <w:trPr>
          <w:trHeight w:val="567"/>
        </w:trPr>
        <w:tc>
          <w:tcPr>
            <w:tcW w:w="2548" w:type="dxa"/>
            <w:tcBorders>
              <w:left w:val="single" w:sz="6" w:space="0" w:color="auto"/>
              <w:right w:val="single" w:sz="6" w:space="0" w:color="auto"/>
            </w:tcBorders>
            <w:vAlign w:val="center"/>
          </w:tcPr>
          <w:p w14:paraId="261A9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6077859" w14:textId="2766F89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7A0E7DE" w14:textId="707A927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EBFAF5" w14:textId="29520DE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6ECC9A" w14:textId="77777777" w:rsidTr="001E03B2">
        <w:trPr>
          <w:trHeight w:val="567"/>
        </w:trPr>
        <w:tc>
          <w:tcPr>
            <w:tcW w:w="2548" w:type="dxa"/>
            <w:tcBorders>
              <w:left w:val="single" w:sz="6" w:space="0" w:color="auto"/>
              <w:right w:val="single" w:sz="6" w:space="0" w:color="auto"/>
            </w:tcBorders>
            <w:vAlign w:val="center"/>
          </w:tcPr>
          <w:p w14:paraId="755115B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2BBC302" w14:textId="492AEBA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350B5A" w14:textId="4BEBA6E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015D8D" w14:textId="2A6E421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08FAF0C" w14:textId="77777777" w:rsidTr="001E03B2">
        <w:trPr>
          <w:trHeight w:val="567"/>
        </w:trPr>
        <w:tc>
          <w:tcPr>
            <w:tcW w:w="2548" w:type="dxa"/>
            <w:tcBorders>
              <w:left w:val="single" w:sz="6" w:space="0" w:color="auto"/>
              <w:right w:val="single" w:sz="6" w:space="0" w:color="auto"/>
            </w:tcBorders>
            <w:vAlign w:val="center"/>
          </w:tcPr>
          <w:p w14:paraId="33936D0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9CB0FB2" w14:textId="3A6F33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39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25EB31" w14:textId="62EAF85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BC943C" w14:textId="6B474A4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546FA67" w14:textId="77777777" w:rsidTr="001E03B2">
        <w:trPr>
          <w:trHeight w:val="567"/>
        </w:trPr>
        <w:tc>
          <w:tcPr>
            <w:tcW w:w="2548" w:type="dxa"/>
            <w:tcBorders>
              <w:left w:val="single" w:sz="6" w:space="0" w:color="auto"/>
              <w:right w:val="single" w:sz="6" w:space="0" w:color="auto"/>
            </w:tcBorders>
            <w:vAlign w:val="center"/>
          </w:tcPr>
          <w:p w14:paraId="13DA6F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DFB132B" w14:textId="13FBA59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41B31DC" w14:textId="28FA342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54AB94" w14:textId="21AEACD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B56967F" w14:textId="77777777" w:rsidTr="001E03B2">
        <w:trPr>
          <w:trHeight w:val="567"/>
        </w:trPr>
        <w:tc>
          <w:tcPr>
            <w:tcW w:w="2548" w:type="dxa"/>
            <w:tcBorders>
              <w:left w:val="single" w:sz="6" w:space="0" w:color="auto"/>
              <w:right w:val="single" w:sz="6" w:space="0" w:color="auto"/>
            </w:tcBorders>
            <w:vAlign w:val="center"/>
          </w:tcPr>
          <w:p w14:paraId="6F23C52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4F97A3" w14:textId="66DBD0D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A79336F" w14:textId="45292ED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6B726C1" w14:textId="57F792B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8EA9AFB" w14:textId="77777777" w:rsidTr="001E03B2">
        <w:trPr>
          <w:trHeight w:val="567"/>
        </w:trPr>
        <w:tc>
          <w:tcPr>
            <w:tcW w:w="2548" w:type="dxa"/>
            <w:tcBorders>
              <w:left w:val="single" w:sz="6" w:space="0" w:color="auto"/>
              <w:right w:val="single" w:sz="6" w:space="0" w:color="auto"/>
            </w:tcBorders>
            <w:vAlign w:val="center"/>
          </w:tcPr>
          <w:p w14:paraId="429700B7"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34053" w14:textId="7D1ECB0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793CF" w14:textId="4FC3C2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47E3601" w14:textId="240E80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479EF68" w14:textId="77777777" w:rsidTr="001E03B2">
        <w:trPr>
          <w:trHeight w:val="567"/>
        </w:trPr>
        <w:tc>
          <w:tcPr>
            <w:tcW w:w="2548" w:type="dxa"/>
            <w:tcBorders>
              <w:left w:val="single" w:sz="6" w:space="0" w:color="auto"/>
              <w:right w:val="single" w:sz="6" w:space="0" w:color="auto"/>
            </w:tcBorders>
            <w:vAlign w:val="center"/>
          </w:tcPr>
          <w:p w14:paraId="6CE95E2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CE74AE" w14:textId="6234F2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5F2821" w14:textId="5B51F80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93498F" w14:textId="72A46D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F1D071A" w14:textId="77777777" w:rsidTr="001E03B2">
        <w:trPr>
          <w:trHeight w:val="567"/>
        </w:trPr>
        <w:tc>
          <w:tcPr>
            <w:tcW w:w="2548" w:type="dxa"/>
            <w:tcBorders>
              <w:left w:val="single" w:sz="6" w:space="0" w:color="auto"/>
              <w:right w:val="single" w:sz="6" w:space="0" w:color="auto"/>
            </w:tcBorders>
            <w:vAlign w:val="center"/>
          </w:tcPr>
          <w:p w14:paraId="26A20CA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1CD3F89" w14:textId="4495A74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A0B39D2" w14:textId="291400E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BB5F8F8" w14:textId="7F7250D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D7743C" w14:textId="77777777" w:rsidTr="001E03B2">
        <w:trPr>
          <w:trHeight w:val="567"/>
        </w:trPr>
        <w:tc>
          <w:tcPr>
            <w:tcW w:w="2548" w:type="dxa"/>
            <w:tcBorders>
              <w:left w:val="single" w:sz="6" w:space="0" w:color="auto"/>
              <w:right w:val="single" w:sz="6" w:space="0" w:color="auto"/>
            </w:tcBorders>
            <w:vAlign w:val="center"/>
          </w:tcPr>
          <w:p w14:paraId="467E172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4B97D9" w14:textId="45559CE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50D47C1" w14:textId="5F941C2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986B4EB" w14:textId="5009BC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C92212E" w14:textId="77777777" w:rsidTr="001E03B2">
        <w:trPr>
          <w:trHeight w:val="567"/>
        </w:trPr>
        <w:tc>
          <w:tcPr>
            <w:tcW w:w="2548" w:type="dxa"/>
            <w:tcBorders>
              <w:left w:val="single" w:sz="6" w:space="0" w:color="auto"/>
              <w:right w:val="single" w:sz="6" w:space="0" w:color="auto"/>
            </w:tcBorders>
            <w:vAlign w:val="center"/>
          </w:tcPr>
          <w:p w14:paraId="356C9A1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260028E" w14:textId="1C28A8E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EBCC7" w14:textId="2098C40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AD0B2A" w14:textId="1FA5A97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13FA657" w14:textId="77777777" w:rsidTr="001E03B2">
        <w:trPr>
          <w:trHeight w:val="567"/>
        </w:trPr>
        <w:tc>
          <w:tcPr>
            <w:tcW w:w="2548" w:type="dxa"/>
            <w:tcBorders>
              <w:left w:val="single" w:sz="6" w:space="0" w:color="auto"/>
              <w:right w:val="single" w:sz="6" w:space="0" w:color="auto"/>
            </w:tcBorders>
            <w:vAlign w:val="center"/>
          </w:tcPr>
          <w:p w14:paraId="2D938AC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4098AB" w14:textId="5F5EDF3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D8275" w14:textId="31643C4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1F28E09" w14:textId="6D68A8F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AF696F3" w14:textId="77777777" w:rsidTr="001E03B2">
        <w:trPr>
          <w:trHeight w:val="567"/>
        </w:trPr>
        <w:tc>
          <w:tcPr>
            <w:tcW w:w="2548" w:type="dxa"/>
            <w:tcBorders>
              <w:left w:val="single" w:sz="6" w:space="0" w:color="auto"/>
              <w:right w:val="single" w:sz="6" w:space="0" w:color="auto"/>
            </w:tcBorders>
            <w:vAlign w:val="center"/>
          </w:tcPr>
          <w:p w14:paraId="754F7D7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58CD47D" w14:textId="673C0CF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C070F1" w14:textId="6327B2C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B98380" w14:textId="050321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3FD5CF" w14:textId="77777777" w:rsidTr="001E03B2">
        <w:trPr>
          <w:trHeight w:val="567"/>
        </w:trPr>
        <w:tc>
          <w:tcPr>
            <w:tcW w:w="2548" w:type="dxa"/>
            <w:tcBorders>
              <w:left w:val="single" w:sz="6" w:space="0" w:color="auto"/>
              <w:right w:val="single" w:sz="6" w:space="0" w:color="auto"/>
            </w:tcBorders>
            <w:vAlign w:val="center"/>
          </w:tcPr>
          <w:p w14:paraId="7816170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27E3672" w14:textId="19993D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49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FB713B" w14:textId="642E48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B8A8" w14:textId="5EAAB69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93EA09" w14:textId="77777777" w:rsidTr="001E03B2">
        <w:trPr>
          <w:trHeight w:val="567"/>
        </w:trPr>
        <w:tc>
          <w:tcPr>
            <w:tcW w:w="2548" w:type="dxa"/>
            <w:tcBorders>
              <w:left w:val="single" w:sz="6" w:space="0" w:color="auto"/>
              <w:right w:val="single" w:sz="6" w:space="0" w:color="auto"/>
            </w:tcBorders>
            <w:vAlign w:val="center"/>
          </w:tcPr>
          <w:p w14:paraId="58656DC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312955" w14:textId="7CA2B14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70B8B00" w14:textId="562C60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E07922" w14:textId="7F913CA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B5D13B5" w14:textId="77777777" w:rsidTr="001E03B2">
        <w:trPr>
          <w:trHeight w:val="567"/>
        </w:trPr>
        <w:tc>
          <w:tcPr>
            <w:tcW w:w="2548" w:type="dxa"/>
            <w:tcBorders>
              <w:left w:val="single" w:sz="6" w:space="0" w:color="auto"/>
              <w:right w:val="single" w:sz="6" w:space="0" w:color="auto"/>
            </w:tcBorders>
            <w:vAlign w:val="center"/>
          </w:tcPr>
          <w:p w14:paraId="7D8CE7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1A5F1E7" w14:textId="5440E6A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3DEE93" w14:textId="01D0806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0F67E6E" w14:textId="36D9B53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2EB5C6E" w14:textId="77777777" w:rsidTr="001E03B2">
        <w:trPr>
          <w:trHeight w:val="567"/>
        </w:trPr>
        <w:tc>
          <w:tcPr>
            <w:tcW w:w="2548" w:type="dxa"/>
            <w:tcBorders>
              <w:left w:val="single" w:sz="6" w:space="0" w:color="auto"/>
              <w:right w:val="single" w:sz="6" w:space="0" w:color="auto"/>
            </w:tcBorders>
            <w:vAlign w:val="center"/>
          </w:tcPr>
          <w:p w14:paraId="6A2B03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413E96" w14:textId="3C4523B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50AC487" w14:textId="590A171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9224630" w14:textId="73248D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7D93177" w14:textId="77777777" w:rsidTr="001E03B2">
        <w:trPr>
          <w:trHeight w:val="567"/>
        </w:trPr>
        <w:tc>
          <w:tcPr>
            <w:tcW w:w="2548" w:type="dxa"/>
            <w:tcBorders>
              <w:left w:val="single" w:sz="6" w:space="0" w:color="auto"/>
              <w:right w:val="single" w:sz="6" w:space="0" w:color="auto"/>
            </w:tcBorders>
            <w:vAlign w:val="center"/>
          </w:tcPr>
          <w:p w14:paraId="21E2C0C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30994B7" w14:textId="49A2FE8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19AF9D5" w14:textId="5C55073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16F59E9" w14:textId="4501DCB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54FE6F" w14:textId="77777777" w:rsidTr="001E03B2">
        <w:trPr>
          <w:trHeight w:val="567"/>
        </w:trPr>
        <w:tc>
          <w:tcPr>
            <w:tcW w:w="2548" w:type="dxa"/>
            <w:tcBorders>
              <w:left w:val="single" w:sz="6" w:space="0" w:color="auto"/>
              <w:right w:val="single" w:sz="6" w:space="0" w:color="auto"/>
            </w:tcBorders>
            <w:vAlign w:val="center"/>
          </w:tcPr>
          <w:p w14:paraId="5E2B3ED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C1776C8" w14:textId="2DBDCB3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B34AFF8" w14:textId="737CF9E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F4FAAB6" w14:textId="1C8BC6D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2E8135C" w14:textId="77777777" w:rsidTr="001E03B2">
        <w:trPr>
          <w:trHeight w:val="567"/>
        </w:trPr>
        <w:tc>
          <w:tcPr>
            <w:tcW w:w="2548" w:type="dxa"/>
            <w:tcBorders>
              <w:left w:val="single" w:sz="6" w:space="0" w:color="auto"/>
              <w:right w:val="single" w:sz="6" w:space="0" w:color="auto"/>
            </w:tcBorders>
            <w:vAlign w:val="center"/>
          </w:tcPr>
          <w:p w14:paraId="530DD41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8DEE30" w14:textId="3808B6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3F788FE" w14:textId="395821A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A4F6525" w14:textId="05103E6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BAE1233" w14:textId="77777777" w:rsidTr="001E03B2">
        <w:trPr>
          <w:trHeight w:val="567"/>
        </w:trPr>
        <w:tc>
          <w:tcPr>
            <w:tcW w:w="2548" w:type="dxa"/>
            <w:tcBorders>
              <w:left w:val="single" w:sz="6" w:space="0" w:color="auto"/>
              <w:right w:val="single" w:sz="6" w:space="0" w:color="auto"/>
            </w:tcBorders>
            <w:vAlign w:val="center"/>
          </w:tcPr>
          <w:p w14:paraId="23F4242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1CD924" w14:textId="3BAC232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5C33184" w14:textId="5B364EA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C4F5CF6" w14:textId="4D7546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79FDD7" w14:textId="77777777" w:rsidTr="001E03B2">
        <w:trPr>
          <w:trHeight w:val="567"/>
        </w:trPr>
        <w:tc>
          <w:tcPr>
            <w:tcW w:w="2548" w:type="dxa"/>
            <w:tcBorders>
              <w:left w:val="single" w:sz="6" w:space="0" w:color="auto"/>
              <w:right w:val="single" w:sz="6" w:space="0" w:color="auto"/>
            </w:tcBorders>
            <w:vAlign w:val="center"/>
          </w:tcPr>
          <w:p w14:paraId="5FC6254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2256F" w14:textId="43BE095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4B2F615" w14:textId="272135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097468A" w14:textId="40073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51252E" w14:textId="77777777" w:rsidTr="001E03B2">
        <w:trPr>
          <w:trHeight w:val="567"/>
        </w:trPr>
        <w:tc>
          <w:tcPr>
            <w:tcW w:w="2548" w:type="dxa"/>
            <w:tcBorders>
              <w:left w:val="single" w:sz="6" w:space="0" w:color="auto"/>
              <w:right w:val="single" w:sz="6" w:space="0" w:color="auto"/>
            </w:tcBorders>
            <w:vAlign w:val="center"/>
          </w:tcPr>
          <w:p w14:paraId="1716F9B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762DC7" w14:textId="0A296F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BC71EC2" w14:textId="70936C6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0F3CECB" w14:textId="62B1D1A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43883AA" w14:textId="77777777" w:rsidTr="001E03B2">
        <w:trPr>
          <w:trHeight w:val="567"/>
        </w:trPr>
        <w:tc>
          <w:tcPr>
            <w:tcW w:w="2548" w:type="dxa"/>
            <w:tcBorders>
              <w:left w:val="single" w:sz="6" w:space="0" w:color="auto"/>
              <w:right w:val="single" w:sz="6" w:space="0" w:color="auto"/>
            </w:tcBorders>
            <w:vAlign w:val="center"/>
          </w:tcPr>
          <w:p w14:paraId="75CA1AE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576ADAA" w14:textId="04A55DE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59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4F130F2" w14:textId="5AC4DCC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3EF73C2" w14:textId="4D572B8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311D43C" w14:textId="77777777" w:rsidTr="001E03B2">
        <w:trPr>
          <w:trHeight w:val="567"/>
        </w:trPr>
        <w:tc>
          <w:tcPr>
            <w:tcW w:w="2548" w:type="dxa"/>
            <w:tcBorders>
              <w:left w:val="single" w:sz="6" w:space="0" w:color="auto"/>
              <w:right w:val="single" w:sz="6" w:space="0" w:color="auto"/>
            </w:tcBorders>
            <w:vAlign w:val="center"/>
          </w:tcPr>
          <w:p w14:paraId="4D893A9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498D8CB" w14:textId="23FEB64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6C1B0DA" w14:textId="242D43A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FAA4B27" w14:textId="7788B88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823E5FC" w14:textId="77777777" w:rsidTr="001E03B2">
        <w:trPr>
          <w:trHeight w:val="567"/>
        </w:trPr>
        <w:tc>
          <w:tcPr>
            <w:tcW w:w="2548" w:type="dxa"/>
            <w:tcBorders>
              <w:left w:val="single" w:sz="6" w:space="0" w:color="auto"/>
              <w:right w:val="single" w:sz="6" w:space="0" w:color="auto"/>
            </w:tcBorders>
            <w:vAlign w:val="center"/>
          </w:tcPr>
          <w:p w14:paraId="79ED2FC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B4EF622" w14:textId="6640330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F452E2C" w14:textId="531B031B"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C09342F" w14:textId="4E52FF5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B924765" w14:textId="77777777" w:rsidTr="001E03B2">
        <w:trPr>
          <w:trHeight w:val="567"/>
        </w:trPr>
        <w:tc>
          <w:tcPr>
            <w:tcW w:w="2548" w:type="dxa"/>
            <w:tcBorders>
              <w:left w:val="single" w:sz="6" w:space="0" w:color="auto"/>
              <w:right w:val="single" w:sz="6" w:space="0" w:color="auto"/>
            </w:tcBorders>
            <w:vAlign w:val="center"/>
          </w:tcPr>
          <w:p w14:paraId="421235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F950307" w14:textId="14E5C9B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2A1F4C4" w14:textId="611AB9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37D926" w14:textId="59445D4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6B9FFC4" w14:textId="77777777" w:rsidTr="001E03B2">
        <w:trPr>
          <w:trHeight w:val="567"/>
        </w:trPr>
        <w:tc>
          <w:tcPr>
            <w:tcW w:w="2548" w:type="dxa"/>
            <w:tcBorders>
              <w:left w:val="single" w:sz="6" w:space="0" w:color="auto"/>
              <w:right w:val="single" w:sz="6" w:space="0" w:color="auto"/>
            </w:tcBorders>
            <w:vAlign w:val="center"/>
          </w:tcPr>
          <w:p w14:paraId="5960867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712540C" w14:textId="68AECA15"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52F36A3" w14:textId="2EBB222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F4FE2BB" w14:textId="5C19A58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411D9FB" w14:textId="77777777" w:rsidTr="001E03B2">
        <w:trPr>
          <w:trHeight w:val="567"/>
        </w:trPr>
        <w:tc>
          <w:tcPr>
            <w:tcW w:w="2548" w:type="dxa"/>
            <w:tcBorders>
              <w:left w:val="single" w:sz="6" w:space="0" w:color="auto"/>
              <w:right w:val="single" w:sz="6" w:space="0" w:color="auto"/>
            </w:tcBorders>
            <w:vAlign w:val="center"/>
          </w:tcPr>
          <w:p w14:paraId="0C17223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E8907AC" w14:textId="472350D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F85450" w14:textId="5EEF2B5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6C73A3B" w14:textId="185D9A0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3A6F0A5" w14:textId="77777777" w:rsidTr="001E03B2">
        <w:trPr>
          <w:trHeight w:val="567"/>
        </w:trPr>
        <w:tc>
          <w:tcPr>
            <w:tcW w:w="2548" w:type="dxa"/>
            <w:tcBorders>
              <w:left w:val="single" w:sz="6" w:space="0" w:color="auto"/>
              <w:right w:val="single" w:sz="6" w:space="0" w:color="auto"/>
            </w:tcBorders>
            <w:vAlign w:val="center"/>
          </w:tcPr>
          <w:p w14:paraId="5DD2559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92B289F" w14:textId="4F4EFCF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7C24BA1" w14:textId="59EA724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3DC4099" w14:textId="122E098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CB643E3" w14:textId="77777777" w:rsidTr="001E03B2">
        <w:trPr>
          <w:trHeight w:val="567"/>
        </w:trPr>
        <w:tc>
          <w:tcPr>
            <w:tcW w:w="2548" w:type="dxa"/>
            <w:tcBorders>
              <w:left w:val="single" w:sz="6" w:space="0" w:color="auto"/>
              <w:right w:val="single" w:sz="6" w:space="0" w:color="auto"/>
            </w:tcBorders>
            <w:vAlign w:val="center"/>
          </w:tcPr>
          <w:p w14:paraId="0669B06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A252D7" w14:textId="06E55B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150C4A5" w14:textId="0B3102D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294ACCF" w14:textId="7247012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FA3490D" w14:textId="77777777" w:rsidTr="001E03B2">
        <w:trPr>
          <w:trHeight w:val="567"/>
        </w:trPr>
        <w:tc>
          <w:tcPr>
            <w:tcW w:w="2548" w:type="dxa"/>
            <w:tcBorders>
              <w:left w:val="single" w:sz="6" w:space="0" w:color="auto"/>
              <w:right w:val="single" w:sz="6" w:space="0" w:color="auto"/>
            </w:tcBorders>
            <w:vAlign w:val="center"/>
          </w:tcPr>
          <w:p w14:paraId="58EB016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AA262C7" w14:textId="2FA31E1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B43E44" w14:textId="2903B8C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C5859A" w14:textId="0ED406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828BC1A" w14:textId="77777777" w:rsidTr="001E03B2">
        <w:trPr>
          <w:trHeight w:val="567"/>
        </w:trPr>
        <w:tc>
          <w:tcPr>
            <w:tcW w:w="2548" w:type="dxa"/>
            <w:tcBorders>
              <w:left w:val="single" w:sz="6" w:space="0" w:color="auto"/>
              <w:right w:val="single" w:sz="6" w:space="0" w:color="auto"/>
            </w:tcBorders>
            <w:vAlign w:val="center"/>
          </w:tcPr>
          <w:p w14:paraId="7DF35F3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C9898CB" w14:textId="2B6ACF5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52A9F75" w14:textId="7700B74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F33FAC8" w14:textId="71847D4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2CBA870" w14:textId="77777777" w:rsidTr="001E03B2">
        <w:trPr>
          <w:trHeight w:val="567"/>
        </w:trPr>
        <w:tc>
          <w:tcPr>
            <w:tcW w:w="2548" w:type="dxa"/>
            <w:tcBorders>
              <w:left w:val="single" w:sz="6" w:space="0" w:color="auto"/>
              <w:right w:val="single" w:sz="6" w:space="0" w:color="auto"/>
            </w:tcBorders>
            <w:vAlign w:val="center"/>
          </w:tcPr>
          <w:p w14:paraId="36EFD61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9F5B94E" w14:textId="3F7C5A9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69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2D2A39A" w14:textId="02C60BB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DB229C" w14:textId="02BB607E"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063A9D2" w14:textId="77777777" w:rsidTr="001E03B2">
        <w:trPr>
          <w:trHeight w:val="567"/>
        </w:trPr>
        <w:tc>
          <w:tcPr>
            <w:tcW w:w="2548" w:type="dxa"/>
            <w:tcBorders>
              <w:left w:val="single" w:sz="6" w:space="0" w:color="auto"/>
              <w:right w:val="single" w:sz="6" w:space="0" w:color="auto"/>
            </w:tcBorders>
            <w:vAlign w:val="center"/>
          </w:tcPr>
          <w:p w14:paraId="1D1D52F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904BC67" w14:textId="5EA459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5BC79C3" w14:textId="6971776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A97E61C" w14:textId="40FF5D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1B73E6" w14:textId="77777777" w:rsidTr="001E03B2">
        <w:trPr>
          <w:trHeight w:val="567"/>
        </w:trPr>
        <w:tc>
          <w:tcPr>
            <w:tcW w:w="2548" w:type="dxa"/>
            <w:tcBorders>
              <w:left w:val="single" w:sz="6" w:space="0" w:color="auto"/>
              <w:right w:val="single" w:sz="6" w:space="0" w:color="auto"/>
            </w:tcBorders>
            <w:vAlign w:val="center"/>
          </w:tcPr>
          <w:p w14:paraId="7D34A963"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85334B9" w14:textId="39F540CA"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B1A7D7D" w14:textId="1FA6253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24D0DE9" w14:textId="43EFA79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079C25D" w14:textId="77777777" w:rsidTr="001E03B2">
        <w:trPr>
          <w:trHeight w:val="567"/>
        </w:trPr>
        <w:tc>
          <w:tcPr>
            <w:tcW w:w="2548" w:type="dxa"/>
            <w:tcBorders>
              <w:left w:val="single" w:sz="6" w:space="0" w:color="auto"/>
              <w:right w:val="single" w:sz="6" w:space="0" w:color="auto"/>
            </w:tcBorders>
            <w:vAlign w:val="center"/>
          </w:tcPr>
          <w:p w14:paraId="4653CB3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7A79782" w14:textId="3322F42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36C153F" w14:textId="5BFC630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477BC26" w14:textId="7C6FFF5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CC61B12" w14:textId="77777777" w:rsidTr="001E03B2">
        <w:trPr>
          <w:trHeight w:val="567"/>
        </w:trPr>
        <w:tc>
          <w:tcPr>
            <w:tcW w:w="2548" w:type="dxa"/>
            <w:tcBorders>
              <w:left w:val="single" w:sz="6" w:space="0" w:color="auto"/>
              <w:right w:val="single" w:sz="6" w:space="0" w:color="auto"/>
            </w:tcBorders>
            <w:vAlign w:val="center"/>
          </w:tcPr>
          <w:p w14:paraId="24D22BBD"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DE4AA3C" w14:textId="134CE15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637898" w14:textId="78472E2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B162CEB" w14:textId="5DC307E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76348FD" w14:textId="77777777" w:rsidTr="001E03B2">
        <w:trPr>
          <w:trHeight w:val="567"/>
        </w:trPr>
        <w:tc>
          <w:tcPr>
            <w:tcW w:w="2548" w:type="dxa"/>
            <w:tcBorders>
              <w:left w:val="single" w:sz="6" w:space="0" w:color="auto"/>
              <w:right w:val="single" w:sz="6" w:space="0" w:color="auto"/>
            </w:tcBorders>
            <w:vAlign w:val="center"/>
          </w:tcPr>
          <w:p w14:paraId="585081E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393E677" w14:textId="28A7B5A3"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BFD2683" w14:textId="1E13127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9BB7424" w14:textId="5CB942F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8A7CCED" w14:textId="77777777" w:rsidTr="001E03B2">
        <w:trPr>
          <w:trHeight w:val="567"/>
        </w:trPr>
        <w:tc>
          <w:tcPr>
            <w:tcW w:w="2548" w:type="dxa"/>
            <w:tcBorders>
              <w:left w:val="single" w:sz="6" w:space="0" w:color="auto"/>
              <w:right w:val="single" w:sz="6" w:space="0" w:color="auto"/>
            </w:tcBorders>
            <w:vAlign w:val="center"/>
          </w:tcPr>
          <w:p w14:paraId="1D86AEF0"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2F1EBC0" w14:textId="442D5864"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5EE184B" w14:textId="4A4BCE3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A26AC2B" w14:textId="5933A3F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AA286E6" w14:textId="77777777" w:rsidTr="001E03B2">
        <w:trPr>
          <w:trHeight w:val="567"/>
        </w:trPr>
        <w:tc>
          <w:tcPr>
            <w:tcW w:w="2548" w:type="dxa"/>
            <w:tcBorders>
              <w:left w:val="single" w:sz="6" w:space="0" w:color="auto"/>
              <w:right w:val="single" w:sz="6" w:space="0" w:color="auto"/>
            </w:tcBorders>
            <w:vAlign w:val="center"/>
          </w:tcPr>
          <w:p w14:paraId="77D3B51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D84191" w14:textId="40F328DE"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5804B4" w14:textId="2D26489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9B973F7" w14:textId="30BADCF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B0513B4" w14:textId="77777777" w:rsidTr="001E03B2">
        <w:trPr>
          <w:trHeight w:val="567"/>
        </w:trPr>
        <w:tc>
          <w:tcPr>
            <w:tcW w:w="2548" w:type="dxa"/>
            <w:tcBorders>
              <w:left w:val="single" w:sz="6" w:space="0" w:color="auto"/>
              <w:right w:val="single" w:sz="6" w:space="0" w:color="auto"/>
            </w:tcBorders>
            <w:vAlign w:val="center"/>
          </w:tcPr>
          <w:p w14:paraId="55D6093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F2C7D57" w14:textId="30C3A43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8D13DD6" w14:textId="0BBB8DA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E3DFC4E" w14:textId="35351F2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D6033B4" w14:textId="77777777" w:rsidTr="001E03B2">
        <w:trPr>
          <w:trHeight w:val="567"/>
        </w:trPr>
        <w:tc>
          <w:tcPr>
            <w:tcW w:w="2548" w:type="dxa"/>
            <w:tcBorders>
              <w:left w:val="single" w:sz="6" w:space="0" w:color="auto"/>
              <w:right w:val="single" w:sz="6" w:space="0" w:color="auto"/>
            </w:tcBorders>
            <w:vAlign w:val="center"/>
          </w:tcPr>
          <w:p w14:paraId="67C1E8E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10BD4A" w14:textId="064B97E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E3A6B6B" w14:textId="51F9B1FA"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237AFCD" w14:textId="732D993C"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7816805" w14:textId="77777777" w:rsidTr="001E03B2">
        <w:trPr>
          <w:trHeight w:val="567"/>
        </w:trPr>
        <w:tc>
          <w:tcPr>
            <w:tcW w:w="2548" w:type="dxa"/>
            <w:tcBorders>
              <w:left w:val="single" w:sz="6" w:space="0" w:color="auto"/>
              <w:right w:val="single" w:sz="6" w:space="0" w:color="auto"/>
            </w:tcBorders>
            <w:vAlign w:val="center"/>
          </w:tcPr>
          <w:p w14:paraId="53D76E1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AA7CAB8" w14:textId="1A5B252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79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2189E34" w14:textId="375C95B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57A14EB" w14:textId="75E7B417"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3307B5F" w14:textId="77777777" w:rsidTr="001E03B2">
        <w:trPr>
          <w:trHeight w:val="567"/>
        </w:trPr>
        <w:tc>
          <w:tcPr>
            <w:tcW w:w="2548" w:type="dxa"/>
            <w:tcBorders>
              <w:left w:val="single" w:sz="6" w:space="0" w:color="auto"/>
              <w:right w:val="single" w:sz="6" w:space="0" w:color="auto"/>
            </w:tcBorders>
            <w:vAlign w:val="center"/>
          </w:tcPr>
          <w:p w14:paraId="37A3198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16A14B" w14:textId="558837D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A36608A" w14:textId="54F4BBCF"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223AA3" w14:textId="4BD5CBF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D27697B" w14:textId="77777777" w:rsidTr="001E03B2">
        <w:trPr>
          <w:trHeight w:val="567"/>
        </w:trPr>
        <w:tc>
          <w:tcPr>
            <w:tcW w:w="2548" w:type="dxa"/>
            <w:tcBorders>
              <w:left w:val="single" w:sz="6" w:space="0" w:color="auto"/>
              <w:right w:val="single" w:sz="6" w:space="0" w:color="auto"/>
            </w:tcBorders>
            <w:vAlign w:val="center"/>
          </w:tcPr>
          <w:p w14:paraId="1E0BF6A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C0153FB" w14:textId="6DB7C5B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FFA7B0" w14:textId="63FDAAE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FD0ED2C" w14:textId="15931FC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018F64B" w14:textId="77777777" w:rsidTr="001E03B2">
        <w:trPr>
          <w:trHeight w:val="567"/>
        </w:trPr>
        <w:tc>
          <w:tcPr>
            <w:tcW w:w="2548" w:type="dxa"/>
            <w:tcBorders>
              <w:left w:val="single" w:sz="6" w:space="0" w:color="auto"/>
              <w:right w:val="single" w:sz="6" w:space="0" w:color="auto"/>
            </w:tcBorders>
            <w:vAlign w:val="center"/>
          </w:tcPr>
          <w:p w14:paraId="399220FB"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608021E" w14:textId="3DD3CDD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C4616EE" w14:textId="48374C1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7EAA717" w14:textId="0C6FFC89"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A4C2CAE" w14:textId="77777777" w:rsidTr="001E03B2">
        <w:trPr>
          <w:trHeight w:val="567"/>
        </w:trPr>
        <w:tc>
          <w:tcPr>
            <w:tcW w:w="2548" w:type="dxa"/>
            <w:tcBorders>
              <w:left w:val="single" w:sz="6" w:space="0" w:color="auto"/>
              <w:right w:val="single" w:sz="6" w:space="0" w:color="auto"/>
            </w:tcBorders>
            <w:vAlign w:val="center"/>
          </w:tcPr>
          <w:p w14:paraId="7B32636A"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71CCA6C" w14:textId="626585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68E8740" w14:textId="3F37BAE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24E758F3" w14:textId="580942E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E95CCC3" w14:textId="77777777" w:rsidTr="001E03B2">
        <w:trPr>
          <w:trHeight w:val="567"/>
        </w:trPr>
        <w:tc>
          <w:tcPr>
            <w:tcW w:w="2548" w:type="dxa"/>
            <w:tcBorders>
              <w:left w:val="single" w:sz="6" w:space="0" w:color="auto"/>
              <w:right w:val="single" w:sz="6" w:space="0" w:color="auto"/>
            </w:tcBorders>
            <w:vAlign w:val="center"/>
          </w:tcPr>
          <w:p w14:paraId="2A2FCE2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703873B" w14:textId="31C15B9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2D67A199" w14:textId="76584060"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BAF4923" w14:textId="32AAA660"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FFEEF4D" w14:textId="77777777" w:rsidTr="001E03B2">
        <w:trPr>
          <w:trHeight w:val="567"/>
        </w:trPr>
        <w:tc>
          <w:tcPr>
            <w:tcW w:w="2548" w:type="dxa"/>
            <w:tcBorders>
              <w:left w:val="single" w:sz="6" w:space="0" w:color="auto"/>
              <w:right w:val="single" w:sz="6" w:space="0" w:color="auto"/>
            </w:tcBorders>
            <w:vAlign w:val="center"/>
          </w:tcPr>
          <w:p w14:paraId="146377C4"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6F65938" w14:textId="74E0986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3C989F7" w14:textId="57BD825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5BEB3A8" w14:textId="1C3D6EA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0DDCE0" w14:textId="77777777" w:rsidTr="001E03B2">
        <w:trPr>
          <w:trHeight w:val="567"/>
        </w:trPr>
        <w:tc>
          <w:tcPr>
            <w:tcW w:w="2548" w:type="dxa"/>
            <w:tcBorders>
              <w:left w:val="single" w:sz="6" w:space="0" w:color="auto"/>
              <w:right w:val="single" w:sz="6" w:space="0" w:color="auto"/>
            </w:tcBorders>
            <w:vAlign w:val="center"/>
          </w:tcPr>
          <w:p w14:paraId="67B566E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A5070" w14:textId="1FDFFF79"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92CB753" w14:textId="7BCA3DCD"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81AE70" w14:textId="18B1D278"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AD29775" w14:textId="77777777" w:rsidTr="001E03B2">
        <w:trPr>
          <w:trHeight w:val="567"/>
        </w:trPr>
        <w:tc>
          <w:tcPr>
            <w:tcW w:w="2548" w:type="dxa"/>
            <w:tcBorders>
              <w:left w:val="single" w:sz="6" w:space="0" w:color="auto"/>
              <w:right w:val="single" w:sz="6" w:space="0" w:color="auto"/>
            </w:tcBorders>
            <w:vAlign w:val="center"/>
          </w:tcPr>
          <w:p w14:paraId="7B5634CF"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34ED73" w14:textId="320255A0"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4A861F2E" w14:textId="78E3F5C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16670FB7" w14:textId="5C587EE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019D5234" w14:textId="77777777" w:rsidTr="001E03B2">
        <w:trPr>
          <w:trHeight w:val="567"/>
        </w:trPr>
        <w:tc>
          <w:tcPr>
            <w:tcW w:w="2548" w:type="dxa"/>
            <w:tcBorders>
              <w:left w:val="single" w:sz="6" w:space="0" w:color="auto"/>
              <w:right w:val="single" w:sz="6" w:space="0" w:color="auto"/>
            </w:tcBorders>
            <w:vAlign w:val="center"/>
          </w:tcPr>
          <w:p w14:paraId="15B79C4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FF35B4F" w14:textId="531060B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602C7C7" w14:textId="4A0932F8"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3B71494" w14:textId="5DF51FC5"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2CEBD3" w14:textId="77777777" w:rsidTr="001E03B2">
        <w:trPr>
          <w:trHeight w:val="567"/>
        </w:trPr>
        <w:tc>
          <w:tcPr>
            <w:tcW w:w="2548" w:type="dxa"/>
            <w:tcBorders>
              <w:left w:val="single" w:sz="6" w:space="0" w:color="auto"/>
              <w:right w:val="single" w:sz="6" w:space="0" w:color="auto"/>
            </w:tcBorders>
            <w:vAlign w:val="center"/>
          </w:tcPr>
          <w:p w14:paraId="203A45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68CCEE7" w14:textId="658E7EC8"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89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2EA6955" w14:textId="1FD0B3F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D7ADA2" w14:textId="2493E33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7E94113" w14:textId="77777777" w:rsidTr="001E03B2">
        <w:trPr>
          <w:trHeight w:val="567"/>
        </w:trPr>
        <w:tc>
          <w:tcPr>
            <w:tcW w:w="2548" w:type="dxa"/>
            <w:tcBorders>
              <w:left w:val="single" w:sz="6" w:space="0" w:color="auto"/>
              <w:right w:val="single" w:sz="6" w:space="0" w:color="auto"/>
            </w:tcBorders>
            <w:vAlign w:val="center"/>
          </w:tcPr>
          <w:p w14:paraId="0D111062"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2AE3553" w14:textId="49DA6E1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040940F" w14:textId="587FA2F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87CD44C" w14:textId="339AF71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346658A3" w14:textId="77777777" w:rsidTr="001E03B2">
        <w:trPr>
          <w:trHeight w:val="567"/>
        </w:trPr>
        <w:tc>
          <w:tcPr>
            <w:tcW w:w="2548" w:type="dxa"/>
            <w:tcBorders>
              <w:left w:val="single" w:sz="6" w:space="0" w:color="auto"/>
              <w:right w:val="single" w:sz="6" w:space="0" w:color="auto"/>
            </w:tcBorders>
            <w:vAlign w:val="center"/>
          </w:tcPr>
          <w:p w14:paraId="2DF5476E"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35C20F6B" w14:textId="7CE5D3A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91</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0D64825" w14:textId="5B0599F3"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79AB032" w14:textId="00EFD76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77CD0BF" w14:textId="77777777" w:rsidTr="001E03B2">
        <w:trPr>
          <w:trHeight w:val="567"/>
        </w:trPr>
        <w:tc>
          <w:tcPr>
            <w:tcW w:w="2548" w:type="dxa"/>
            <w:tcBorders>
              <w:left w:val="single" w:sz="6" w:space="0" w:color="auto"/>
              <w:right w:val="single" w:sz="6" w:space="0" w:color="auto"/>
            </w:tcBorders>
            <w:vAlign w:val="center"/>
          </w:tcPr>
          <w:p w14:paraId="77495F2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54D482A2" w14:textId="6686EBE7"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92</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7A4597D" w14:textId="0C27088C"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70A0C0A" w14:textId="507FA7F2"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02C25B3" w14:textId="77777777" w:rsidTr="001E03B2">
        <w:trPr>
          <w:trHeight w:val="567"/>
        </w:trPr>
        <w:tc>
          <w:tcPr>
            <w:tcW w:w="2548" w:type="dxa"/>
            <w:tcBorders>
              <w:left w:val="single" w:sz="6" w:space="0" w:color="auto"/>
              <w:right w:val="single" w:sz="6" w:space="0" w:color="auto"/>
            </w:tcBorders>
            <w:vAlign w:val="center"/>
          </w:tcPr>
          <w:p w14:paraId="7A5ACB5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08378C45" w14:textId="7AF7DA2F"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93</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60CE771" w14:textId="4C5AC00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817B29E" w14:textId="508584E3"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43B41D4C" w14:textId="77777777" w:rsidTr="001E03B2">
        <w:trPr>
          <w:trHeight w:val="567"/>
        </w:trPr>
        <w:tc>
          <w:tcPr>
            <w:tcW w:w="2548" w:type="dxa"/>
            <w:tcBorders>
              <w:left w:val="single" w:sz="6" w:space="0" w:color="auto"/>
              <w:right w:val="single" w:sz="6" w:space="0" w:color="auto"/>
            </w:tcBorders>
            <w:vAlign w:val="center"/>
          </w:tcPr>
          <w:p w14:paraId="71602485"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065F7E2" w14:textId="185FCC3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94</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32E34C6E" w14:textId="2D47E915"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4F7DBB2" w14:textId="3AC5A4B1"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7E357A5E" w14:textId="77777777" w:rsidTr="001E03B2">
        <w:trPr>
          <w:trHeight w:val="567"/>
        </w:trPr>
        <w:tc>
          <w:tcPr>
            <w:tcW w:w="2548" w:type="dxa"/>
            <w:tcBorders>
              <w:left w:val="single" w:sz="6" w:space="0" w:color="auto"/>
              <w:right w:val="single" w:sz="6" w:space="0" w:color="auto"/>
            </w:tcBorders>
            <w:vAlign w:val="center"/>
          </w:tcPr>
          <w:p w14:paraId="015E3198"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5A1521D" w14:textId="0534D47B"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95</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8D7D75C" w14:textId="4B4C00E1"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3B6DCBF0" w14:textId="3DCA84C4"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137532A6" w14:textId="77777777" w:rsidTr="001E03B2">
        <w:trPr>
          <w:trHeight w:val="567"/>
        </w:trPr>
        <w:tc>
          <w:tcPr>
            <w:tcW w:w="2548" w:type="dxa"/>
            <w:tcBorders>
              <w:left w:val="single" w:sz="6" w:space="0" w:color="auto"/>
              <w:right w:val="single" w:sz="6" w:space="0" w:color="auto"/>
            </w:tcBorders>
            <w:vAlign w:val="center"/>
          </w:tcPr>
          <w:p w14:paraId="7E5437CC"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7FED9387" w14:textId="5919114C"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96</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58419D26" w14:textId="1D54228E"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6836A56D" w14:textId="3FBE62C6"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C04C309" w14:textId="77777777" w:rsidTr="001E03B2">
        <w:trPr>
          <w:trHeight w:val="567"/>
        </w:trPr>
        <w:tc>
          <w:tcPr>
            <w:tcW w:w="2548" w:type="dxa"/>
            <w:tcBorders>
              <w:left w:val="single" w:sz="6" w:space="0" w:color="auto"/>
              <w:right w:val="single" w:sz="6" w:space="0" w:color="auto"/>
            </w:tcBorders>
            <w:vAlign w:val="center"/>
          </w:tcPr>
          <w:p w14:paraId="19CEBEF6"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2B8098B8" w14:textId="311BB09D"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97</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7F6F8AE7" w14:textId="05E020D2"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7530CBBB" w14:textId="0257D86F"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56A2942D" w14:textId="77777777" w:rsidTr="001E03B2">
        <w:trPr>
          <w:trHeight w:val="567"/>
        </w:trPr>
        <w:tc>
          <w:tcPr>
            <w:tcW w:w="2548" w:type="dxa"/>
            <w:tcBorders>
              <w:left w:val="single" w:sz="6" w:space="0" w:color="auto"/>
              <w:right w:val="single" w:sz="6" w:space="0" w:color="auto"/>
            </w:tcBorders>
            <w:vAlign w:val="center"/>
          </w:tcPr>
          <w:p w14:paraId="5E140099"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4067CE9D" w14:textId="2D105606"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98</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696E3F7D" w14:textId="7F16BA04"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4586922D" w14:textId="25EB254A"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2655A937" w14:textId="77777777" w:rsidTr="001E03B2">
        <w:trPr>
          <w:trHeight w:val="567"/>
        </w:trPr>
        <w:tc>
          <w:tcPr>
            <w:tcW w:w="2548" w:type="dxa"/>
            <w:tcBorders>
              <w:left w:val="single" w:sz="6" w:space="0" w:color="auto"/>
              <w:right w:val="single" w:sz="6" w:space="0" w:color="auto"/>
            </w:tcBorders>
            <w:vAlign w:val="center"/>
          </w:tcPr>
          <w:p w14:paraId="0AF47BF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6043820C" w14:textId="11C19B51"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99</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18E0FABA" w14:textId="49025FC6"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09FF686C" w14:textId="7B210B3D" w:rsidR="009513A2" w:rsidRPr="00A14317" w:rsidRDefault="009513A2" w:rsidP="009513A2">
            <w:pPr>
              <w:ind w:left="286" w:right="275"/>
              <w:jc w:val="center"/>
              <w:rPr>
                <w:rFonts w:ascii="Verdana" w:eastAsia="Tahoma" w:hAnsi="Verdana" w:cs="Tahoma"/>
                <w:sz w:val="18"/>
                <w:szCs w:val="18"/>
                <w:lang w:val="es-PE"/>
              </w:rPr>
            </w:pPr>
          </w:p>
        </w:tc>
      </w:tr>
      <w:tr w:rsidR="009513A2" w:rsidRPr="00A14317" w14:paraId="61159D67" w14:textId="77777777" w:rsidTr="001E03B2">
        <w:trPr>
          <w:trHeight w:val="567"/>
        </w:trPr>
        <w:tc>
          <w:tcPr>
            <w:tcW w:w="2548" w:type="dxa"/>
            <w:tcBorders>
              <w:left w:val="single" w:sz="6" w:space="0" w:color="auto"/>
              <w:bottom w:val="single" w:sz="6" w:space="0" w:color="auto"/>
              <w:right w:val="single" w:sz="6" w:space="0" w:color="auto"/>
            </w:tcBorders>
            <w:vAlign w:val="center"/>
          </w:tcPr>
          <w:p w14:paraId="59BF6D71" w14:textId="77777777" w:rsidR="009513A2" w:rsidRPr="00A14317" w:rsidRDefault="009513A2" w:rsidP="009513A2">
            <w:pPr>
              <w:widowControl/>
              <w:jc w:val="center"/>
              <w:rPr>
                <w:rFonts w:ascii="Verdana" w:eastAsia="Tahoma" w:hAnsi="Verdana" w:cs="Tahoma"/>
                <w:b/>
                <w:bCs/>
                <w:color w:val="000000"/>
                <w:sz w:val="18"/>
                <w:szCs w:val="18"/>
              </w:rPr>
            </w:pPr>
          </w:p>
        </w:tc>
        <w:tc>
          <w:tcPr>
            <w:tcW w:w="993" w:type="dxa"/>
            <w:gridSpan w:val="2"/>
            <w:tcBorders>
              <w:top w:val="single" w:sz="6" w:space="0" w:color="auto"/>
              <w:left w:val="single" w:sz="6" w:space="0" w:color="auto"/>
              <w:bottom w:val="single" w:sz="6" w:space="0" w:color="auto"/>
              <w:right w:val="single" w:sz="6" w:space="0" w:color="auto"/>
            </w:tcBorders>
            <w:vAlign w:val="center"/>
          </w:tcPr>
          <w:p w14:paraId="1FD670CE" w14:textId="392EAA92" w:rsidR="009513A2" w:rsidRPr="00A14317" w:rsidRDefault="009513A2" w:rsidP="009513A2">
            <w:pPr>
              <w:jc w:val="center"/>
              <w:rPr>
                <w:rFonts w:ascii="Verdana" w:hAnsi="Verdana"/>
                <w:color w:val="000000"/>
                <w:sz w:val="18"/>
                <w:szCs w:val="18"/>
              </w:rPr>
            </w:pPr>
            <w:r w:rsidRPr="00A14317">
              <w:rPr>
                <w:rFonts w:ascii="Verdana" w:hAnsi="Verdana"/>
                <w:color w:val="000000"/>
                <w:sz w:val="18"/>
                <w:szCs w:val="18"/>
              </w:rPr>
              <w:t>100</w:t>
            </w:r>
          </w:p>
        </w:tc>
        <w:tc>
          <w:tcPr>
            <w:tcW w:w="3264" w:type="dxa"/>
            <w:gridSpan w:val="2"/>
            <w:tcBorders>
              <w:top w:val="single" w:sz="6" w:space="0" w:color="auto"/>
              <w:left w:val="single" w:sz="6" w:space="0" w:color="auto"/>
              <w:bottom w:val="single" w:sz="6" w:space="0" w:color="auto"/>
              <w:right w:val="single" w:sz="6" w:space="0" w:color="auto"/>
            </w:tcBorders>
            <w:vAlign w:val="center"/>
          </w:tcPr>
          <w:p w14:paraId="00B23FC5" w14:textId="3DB91AF9" w:rsidR="009513A2" w:rsidRPr="00A14317" w:rsidRDefault="009513A2" w:rsidP="009513A2">
            <w:pPr>
              <w:ind w:left="286" w:right="275"/>
              <w:jc w:val="center"/>
              <w:rPr>
                <w:rFonts w:ascii="Verdana" w:eastAsia="Tahoma" w:hAnsi="Verdana" w:cs="Tahoma"/>
                <w:sz w:val="18"/>
                <w:szCs w:val="18"/>
                <w:lang w:val="es-PE"/>
              </w:rPr>
            </w:pPr>
          </w:p>
        </w:tc>
        <w:tc>
          <w:tcPr>
            <w:tcW w:w="2835" w:type="dxa"/>
            <w:gridSpan w:val="2"/>
            <w:tcBorders>
              <w:top w:val="single" w:sz="6" w:space="0" w:color="auto"/>
              <w:left w:val="single" w:sz="6" w:space="0" w:color="auto"/>
              <w:bottom w:val="single" w:sz="6" w:space="0" w:color="auto"/>
              <w:right w:val="single" w:sz="6" w:space="0" w:color="auto"/>
            </w:tcBorders>
            <w:vAlign w:val="center"/>
          </w:tcPr>
          <w:p w14:paraId="51450D21" w14:textId="014C8705" w:rsidR="009513A2" w:rsidRPr="00A14317" w:rsidRDefault="009513A2" w:rsidP="009513A2">
            <w:pPr>
              <w:ind w:left="286" w:right="275"/>
              <w:jc w:val="center"/>
              <w:rPr>
                <w:rFonts w:ascii="Verdana" w:eastAsia="Tahoma" w:hAnsi="Verdana" w:cs="Tahoma"/>
                <w:sz w:val="18"/>
                <w:szCs w:val="18"/>
                <w:lang w:val="es-PE"/>
              </w:rPr>
            </w:pPr>
          </w:p>
        </w:tc>
      </w:tr>
      <w:bookmarkEnd w:id="3"/>
    </w:tbl>
    <w:p w14:paraId="2E05D8A0"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MANTENIMIENTO Y CONSERVACIÓN</w:t>
            </w:r>
          </w:p>
        </w:tc>
      </w:tr>
    </w:tbl>
    <w:p w14:paraId="11E1EFA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A14317" w14:paraId="4C45E649" w14:textId="77777777" w:rsidTr="00C23938">
        <w:trPr>
          <w:trHeight w:val="123"/>
        </w:trPr>
        <w:tc>
          <w:tcPr>
            <w:tcW w:w="9640" w:type="dxa"/>
            <w:gridSpan w:val="2"/>
            <w:vAlign w:val="center"/>
          </w:tcPr>
          <w:p w14:paraId="23B4058E" w14:textId="77777777" w:rsidR="00CD4173" w:rsidRPr="00A14317" w:rsidRDefault="00CD4173" w:rsidP="006E6B1C">
            <w:pPr>
              <w:jc w:val="both"/>
              <w:rPr>
                <w:rFonts w:ascii="Verdana" w:eastAsia="Verdana" w:hAnsi="Verdana" w:cs="Verdana"/>
                <w:b/>
                <w:sz w:val="18"/>
                <w:szCs w:val="18"/>
              </w:rPr>
            </w:pPr>
            <w:r w:rsidRPr="00A14317">
              <w:rPr>
                <w:rFonts w:ascii="Verdana" w:eastAsia="Verdana" w:hAnsi="Verdana" w:cs="Verdana"/>
                <w:b/>
                <w:sz w:val="18"/>
                <w:szCs w:val="18"/>
              </w:rPr>
              <w:t>MONTO DEL MANTENIMIENTO Y CONSERVACIÓN:</w:t>
            </w:r>
          </w:p>
        </w:tc>
      </w:tr>
      <w:tr w:rsidR="00CD4173" w:rsidRPr="00A14317" w14:paraId="147E5B2C" w14:textId="77777777" w:rsidTr="00C23938">
        <w:trPr>
          <w:trHeight w:val="123"/>
        </w:trPr>
        <w:tc>
          <w:tcPr>
            <w:tcW w:w="9640" w:type="dxa"/>
            <w:gridSpan w:val="2"/>
            <w:vAlign w:val="center"/>
          </w:tcPr>
          <w:p w14:paraId="30A06639" w14:textId="76430D33" w:rsidR="00CD4173" w:rsidRPr="009513A2" w:rsidRDefault="00CD4173" w:rsidP="006E6B1C">
            <w:pPr>
              <w:jc w:val="both"/>
              <w:rPr>
                <w:rFonts w:ascii="Verdana" w:eastAsia="Verdana" w:hAnsi="Verdana" w:cs="Verdana"/>
                <w:b/>
                <w:bCs/>
                <w:noProof/>
                <w:sz w:val="18"/>
                <w:szCs w:val="18"/>
                <w:lang w:val="es-PE"/>
              </w:rPr>
            </w:pPr>
            <w:r w:rsidRPr="00A14317">
              <w:rPr>
                <w:rFonts w:ascii="Verdana" w:eastAsia="Verdana" w:hAnsi="Verdana" w:cs="Verdana"/>
                <w:sz w:val="18"/>
                <w:szCs w:val="18"/>
              </w:rPr>
              <w:t xml:space="preserve">LA SUMA MENSUAL DE </w:t>
            </w:r>
            <w:r w:rsidR="009513A2">
              <w:rPr>
                <w:rFonts w:ascii="Verdana" w:hAnsi="Verdana" w:cs="Arial"/>
                <w:b/>
                <w:bCs/>
                <w:color w:val="040C28"/>
                <w:sz w:val="18"/>
                <w:szCs w:val="18"/>
              </w:rPr>
              <w:t>USD {</w:t>
            </w:r>
            <w:proofErr w:type="spellStart"/>
            <w:r w:rsidR="009513A2" w:rsidRPr="009513A2">
              <w:rPr>
                <w:rFonts w:ascii="Verdana" w:hAnsi="Verdana" w:cs="Arial"/>
                <w:b/>
                <w:bCs/>
                <w:color w:val="040C28"/>
                <w:sz w:val="18"/>
                <w:szCs w:val="18"/>
                <w:lang w:val="es-PE"/>
              </w:rPr>
              <w:t>mantenimientoMensual</w:t>
            </w:r>
            <w:proofErr w:type="spellEnd"/>
            <w:r w:rsidR="009513A2">
              <w:rPr>
                <w:rFonts w:ascii="Verdana" w:hAnsi="Verdana" w:cs="Arial"/>
                <w:b/>
                <w:bCs/>
                <w:color w:val="040C28"/>
                <w:sz w:val="18"/>
                <w:szCs w:val="18"/>
                <w:lang w:val="es-PE"/>
              </w:rPr>
              <w:t>}</w:t>
            </w:r>
            <w:r w:rsidRPr="00A14317">
              <w:rPr>
                <w:rFonts w:ascii="Verdana" w:eastAsia="Verdana" w:hAnsi="Verdana" w:cs="Verdana"/>
                <w:b/>
                <w:bCs/>
                <w:sz w:val="18"/>
                <w:szCs w:val="18"/>
              </w:rPr>
              <w:t xml:space="preserve"> (</w:t>
            </w:r>
            <w:r w:rsidR="009513A2">
              <w:rPr>
                <w:rFonts w:ascii="Verdana" w:eastAsia="Verdana" w:hAnsi="Verdana" w:cs="Verdana"/>
                <w:b/>
                <w:bCs/>
                <w:noProof/>
                <w:sz w:val="18"/>
                <w:szCs w:val="18"/>
              </w:rPr>
              <w:t>{</w:t>
            </w:r>
            <w:r w:rsidR="009513A2" w:rsidRPr="009513A2">
              <w:rPr>
                <w:rFonts w:ascii="Verdana" w:eastAsia="Verdana" w:hAnsi="Verdana" w:cs="Verdana"/>
                <w:b/>
                <w:bCs/>
                <w:noProof/>
                <w:sz w:val="18"/>
                <w:szCs w:val="18"/>
                <w:lang w:val="es-PE"/>
              </w:rPr>
              <w:t>mantenimientoMensualLetras</w:t>
            </w:r>
            <w:r w:rsidR="009513A2">
              <w:rPr>
                <w:rFonts w:ascii="Verdana" w:eastAsia="Verdana" w:hAnsi="Verdana" w:cs="Verdana"/>
                <w:b/>
                <w:bCs/>
                <w:sz w:val="18"/>
                <w:szCs w:val="18"/>
              </w:rPr>
              <w:t>}</w:t>
            </w:r>
            <w:r w:rsidRPr="00A14317">
              <w:rPr>
                <w:rFonts w:ascii="Verdana" w:eastAsia="Verdana" w:hAnsi="Verdana" w:cs="Verdana"/>
                <w:b/>
                <w:bCs/>
                <w:sz w:val="18"/>
                <w:szCs w:val="18"/>
              </w:rPr>
              <w:t>)</w:t>
            </w:r>
            <w:r w:rsidRPr="00A14317">
              <w:rPr>
                <w:rFonts w:ascii="Verdana" w:eastAsia="Verdana" w:hAnsi="Verdana" w:cs="Verdana"/>
                <w:sz w:val="18"/>
                <w:szCs w:val="18"/>
              </w:rPr>
              <w:t xml:space="preserve"> </w:t>
            </w:r>
            <w:r w:rsidRPr="00A14317">
              <w:rPr>
                <w:rFonts w:ascii="Verdana" w:eastAsia="Tahoma" w:hAnsi="Verdana" w:cs="Tahoma"/>
                <w:color w:val="000000"/>
                <w:sz w:val="18"/>
                <w:szCs w:val="18"/>
              </w:rPr>
              <w:t>POR CONCEPTO DE MANTENIMIENTO DESDE LA COMUNICACIÓN FORMAL A EL COMPRADOR.</w:t>
            </w:r>
          </w:p>
        </w:tc>
      </w:tr>
      <w:tr w:rsidR="00CD4173" w:rsidRPr="00A14317"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A14317" w:rsidRDefault="00CD4173" w:rsidP="006E6B1C">
            <w:pPr>
              <w:rPr>
                <w:rFonts w:ascii="Verdana" w:eastAsia="Verdana" w:hAnsi="Verdana" w:cs="Verdana"/>
                <w:b/>
                <w:sz w:val="18"/>
                <w:szCs w:val="18"/>
              </w:rPr>
            </w:pPr>
            <w:r w:rsidRPr="00A14317">
              <w:rPr>
                <w:rFonts w:ascii="Verdana" w:eastAsia="Verdana" w:hAnsi="Verdana" w:cs="Verdana"/>
                <w:b/>
                <w:sz w:val="18"/>
                <w:szCs w:val="18"/>
              </w:rPr>
              <w:t>CUENTA DE RECAUDACIÓN DEL MANTENIMIENTO Y CONSERVACIÓN:</w:t>
            </w:r>
          </w:p>
        </w:tc>
      </w:tr>
      <w:tr w:rsidR="00CD4173" w:rsidRPr="00A14317"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numCuenta</w:t>
            </w:r>
            <w:r>
              <w:rPr>
                <w:rFonts w:ascii="Verdana" w:eastAsia="Verdana" w:hAnsi="Verdana" w:cs="Verdana"/>
                <w:noProof/>
                <w:sz w:val="18"/>
                <w:szCs w:val="18"/>
                <w:lang w:val="es-PE"/>
              </w:rPr>
              <w:t>}</w:t>
            </w:r>
          </w:p>
        </w:tc>
      </w:tr>
      <w:tr w:rsidR="00CD4173" w:rsidRPr="00A14317"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A14317" w:rsidRDefault="00CD4173" w:rsidP="006E6B1C">
            <w:pPr>
              <w:ind w:left="141"/>
              <w:rPr>
                <w:rFonts w:ascii="Verdana" w:eastAsia="Verdana" w:hAnsi="Verdana" w:cs="Verdana"/>
                <w:sz w:val="18"/>
                <w:szCs w:val="18"/>
              </w:rPr>
            </w:pPr>
            <w:proofErr w:type="spellStart"/>
            <w:r w:rsidRPr="00A14317">
              <w:rPr>
                <w:rFonts w:ascii="Verdana" w:eastAsia="Verdana" w:hAnsi="Verdana" w:cs="Verdana"/>
                <w:sz w:val="18"/>
                <w:szCs w:val="18"/>
              </w:rPr>
              <w:t>N°</w:t>
            </w:r>
            <w:proofErr w:type="spellEnd"/>
            <w:r w:rsidRPr="00A14317">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13A2" w:rsidRDefault="009513A2" w:rsidP="009513A2">
            <w:pPr>
              <w:ind w:left="141"/>
              <w:rPr>
                <w:rFonts w:ascii="Verdana" w:eastAsia="Verdana" w:hAnsi="Verdana" w:cs="Verdana"/>
                <w:noProof/>
                <w:sz w:val="18"/>
                <w:szCs w:val="18"/>
                <w:lang w:val="es-PE"/>
              </w:rPr>
            </w:pPr>
            <w:r>
              <w:rPr>
                <w:rFonts w:ascii="Verdana" w:eastAsia="Verdana" w:hAnsi="Verdana" w:cs="Verdana"/>
                <w:noProof/>
                <w:sz w:val="18"/>
                <w:szCs w:val="18"/>
              </w:rPr>
              <w:t>{</w:t>
            </w:r>
            <w:r w:rsidRPr="009513A2">
              <w:rPr>
                <w:rFonts w:ascii="Verdana" w:eastAsia="Verdana" w:hAnsi="Verdana" w:cs="Verdana"/>
                <w:noProof/>
                <w:sz w:val="18"/>
                <w:szCs w:val="18"/>
                <w:lang w:val="es-PE"/>
              </w:rPr>
              <w:t>cci</w:t>
            </w:r>
            <w:r>
              <w:rPr>
                <w:rFonts w:ascii="Verdana" w:eastAsia="Verdana" w:hAnsi="Verdana" w:cs="Verdana"/>
                <w:noProof/>
                <w:sz w:val="18"/>
                <w:szCs w:val="18"/>
                <w:lang w:val="es-PE"/>
              </w:rPr>
              <w:t>}</w:t>
            </w:r>
          </w:p>
        </w:tc>
      </w:tr>
    </w:tbl>
    <w:p w14:paraId="17A5E5F3"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A14317"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A14317"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A14317">
              <w:rPr>
                <w:rFonts w:ascii="Verdana" w:eastAsia="Times New Roman" w:hAnsi="Verdana" w:cs="Tahoma"/>
                <w:b/>
                <w:bCs/>
                <w:color w:val="000000"/>
                <w:sz w:val="18"/>
                <w:szCs w:val="18"/>
              </w:rPr>
              <w:t>DE LA ENTREGA</w:t>
            </w:r>
          </w:p>
        </w:tc>
      </w:tr>
    </w:tbl>
    <w:p w14:paraId="6F504A6A"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A14317" w14:paraId="6EEA869E" w14:textId="77777777" w:rsidTr="00C23938">
        <w:trPr>
          <w:trHeight w:val="567"/>
        </w:trPr>
        <w:tc>
          <w:tcPr>
            <w:tcW w:w="2127" w:type="dxa"/>
            <w:vAlign w:val="center"/>
          </w:tcPr>
          <w:p w14:paraId="7643B44C"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A14317" w:rsidRDefault="00CD4173" w:rsidP="006E6B1C">
            <w:pPr>
              <w:widowControl/>
              <w:textAlignment w:val="baseline"/>
              <w:rPr>
                <w:rFonts w:ascii="Verdana" w:eastAsia="Times New Roman" w:hAnsi="Verdana" w:cs="Segoe UI"/>
                <w:sz w:val="18"/>
                <w:szCs w:val="18"/>
                <w:lang w:val="es-PE"/>
              </w:rPr>
            </w:pPr>
            <w:r w:rsidRPr="00A14317">
              <w:rPr>
                <w:rFonts w:ascii="Verdana" w:eastAsia="Times New Roman" w:hAnsi="Verdana" w:cs="Segoe UI"/>
                <w:sz w:val="18"/>
                <w:szCs w:val="18"/>
                <w:lang w:val="es-PE"/>
              </w:rPr>
              <w:t>:</w:t>
            </w:r>
          </w:p>
        </w:tc>
        <w:tc>
          <w:tcPr>
            <w:tcW w:w="7008" w:type="dxa"/>
            <w:vAlign w:val="center"/>
          </w:tcPr>
          <w:p w14:paraId="34D1C7CB" w14:textId="4ACEE383" w:rsidR="00CD4173" w:rsidRPr="00A14317" w:rsidRDefault="00F12A80" w:rsidP="006E6B1C">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roofErr w:type="spellStart"/>
            <w:r w:rsidRPr="00F12A80">
              <w:rPr>
                <w:rFonts w:ascii="Verdana" w:eastAsia="Times New Roman" w:hAnsi="Verdana" w:cs="Segoe UI"/>
                <w:sz w:val="18"/>
                <w:szCs w:val="18"/>
                <w:lang w:val="es-PE"/>
              </w:rPr>
              <w:t>fechaEntrega</w:t>
            </w:r>
            <w:proofErr w:type="spellEnd"/>
            <w:r>
              <w:rPr>
                <w:rFonts w:ascii="Verdana" w:eastAsia="Times New Roman" w:hAnsi="Verdana" w:cs="Segoe UI"/>
                <w:sz w:val="18"/>
                <w:szCs w:val="18"/>
                <w:lang w:val="es-PE"/>
              </w:rPr>
              <w:t>}</w:t>
            </w:r>
          </w:p>
        </w:tc>
      </w:tr>
      <w:tr w:rsidR="00CD4173" w:rsidRPr="00A14317" w14:paraId="1C13CD44" w14:textId="77777777" w:rsidTr="00C23938">
        <w:trPr>
          <w:trHeight w:val="567"/>
        </w:trPr>
        <w:tc>
          <w:tcPr>
            <w:tcW w:w="9433" w:type="dxa"/>
            <w:gridSpan w:val="3"/>
            <w:vAlign w:val="center"/>
          </w:tcPr>
          <w:p w14:paraId="363B4D5E" w14:textId="0F5B95BC" w:rsidR="00CD4173" w:rsidRPr="00F12A80" w:rsidRDefault="00CD4173" w:rsidP="00956ADB">
            <w:pPr>
              <w:widowControl/>
              <w:jc w:val="both"/>
              <w:textAlignment w:val="baseline"/>
              <w:rPr>
                <w:rFonts w:ascii="Verdana" w:eastAsia="Times New Roman" w:hAnsi="Verdana" w:cs="Tahoma"/>
                <w:color w:val="000000"/>
                <w:sz w:val="18"/>
                <w:szCs w:val="18"/>
                <w:lang w:val="es-PE"/>
              </w:rPr>
            </w:pPr>
            <w:r w:rsidRPr="00A14317">
              <w:rPr>
                <w:rFonts w:ascii="Verdana" w:eastAsia="Times New Roman" w:hAnsi="Verdana" w:cs="Tahoma"/>
                <w:color w:val="000000"/>
                <w:sz w:val="18"/>
                <w:szCs w:val="18"/>
              </w:rPr>
              <w:t xml:space="preserve">EN SEÑAL DE CONFORMIDAD LAS PARTES SUSCRIBEN ESTE DOCUMENTO POR DUPLICADO EN LA CIUDAD DE </w:t>
            </w:r>
            <w:r w:rsidR="00F12A80">
              <w:rPr>
                <w:rFonts w:ascii="Verdana" w:eastAsia="Times New Roman" w:hAnsi="Verdana" w:cs="Tahoma"/>
                <w:color w:val="000000"/>
                <w:sz w:val="18"/>
                <w:szCs w:val="18"/>
              </w:rPr>
              <w:t>{</w:t>
            </w:r>
            <w:proofErr w:type="spellStart"/>
            <w:r w:rsidR="00F12A80" w:rsidRPr="00F12A80">
              <w:rPr>
                <w:rFonts w:ascii="Verdana" w:eastAsia="Times New Roman" w:hAnsi="Verdana" w:cs="Tahoma"/>
                <w:color w:val="000000"/>
                <w:sz w:val="18"/>
                <w:szCs w:val="18"/>
                <w:lang w:val="es-PE"/>
              </w:rPr>
              <w:t>fechaFormatoLegal</w:t>
            </w:r>
            <w:proofErr w:type="spellEnd"/>
            <w:r w:rsidR="00F12A80">
              <w:rPr>
                <w:rFonts w:ascii="Verdana" w:eastAsia="Times New Roman" w:hAnsi="Verdana" w:cs="Tahoma"/>
                <w:color w:val="000000"/>
                <w:sz w:val="18"/>
                <w:szCs w:val="18"/>
                <w:lang w:val="es-PE"/>
              </w:rPr>
              <w:t>}</w:t>
            </w:r>
          </w:p>
        </w:tc>
      </w:tr>
    </w:tbl>
    <w:p w14:paraId="3EB6736F" w14:textId="77777777" w:rsidR="00CD4173" w:rsidRPr="00A14317" w:rsidRDefault="00CD4173" w:rsidP="00CD4173">
      <w:pPr>
        <w:widowControl/>
        <w:textAlignment w:val="baseline"/>
        <w:rPr>
          <w:rFonts w:ascii="Verdana" w:eastAsia="Times New Roman" w:hAnsi="Verdana" w:cs="Segoe UI"/>
          <w:sz w:val="18"/>
          <w:szCs w:val="18"/>
        </w:rPr>
      </w:pPr>
    </w:p>
    <w:p w14:paraId="787738F8" w14:textId="77777777" w:rsidR="00CD4173" w:rsidRPr="00A14317"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A14317"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A14317"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A14317"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A14317" w:rsidRDefault="00CD4173" w:rsidP="00CD4173">
      <w:pPr>
        <w:widowControl/>
        <w:textAlignment w:val="baseline"/>
        <w:rPr>
          <w:rFonts w:ascii="Verdana" w:eastAsia="Times New Roman" w:hAnsi="Verdana" w:cs="Segoe UI"/>
          <w:sz w:val="18"/>
          <w:szCs w:val="18"/>
        </w:rPr>
      </w:pPr>
    </w:p>
    <w:p w14:paraId="59E91017" w14:textId="77777777" w:rsidR="00CD4173" w:rsidRPr="00A14317" w:rsidRDefault="00CD4173" w:rsidP="00CD4173">
      <w:pPr>
        <w:widowControl/>
        <w:textAlignment w:val="baseline"/>
        <w:rPr>
          <w:rFonts w:ascii="Verdana" w:eastAsia="Times New Roman" w:hAnsi="Verdana" w:cs="Segoe UI"/>
          <w:sz w:val="18"/>
          <w:szCs w:val="18"/>
        </w:rPr>
      </w:pPr>
    </w:p>
    <w:p w14:paraId="5D1B30F3" w14:textId="77777777" w:rsidR="00CD4173" w:rsidRPr="00A14317" w:rsidRDefault="00CD4173" w:rsidP="00CD4173">
      <w:pPr>
        <w:widowControl/>
        <w:textAlignment w:val="baseline"/>
        <w:rPr>
          <w:rFonts w:ascii="Verdana" w:eastAsia="Times New Roman" w:hAnsi="Verdana" w:cs="Segoe UI"/>
          <w:sz w:val="18"/>
          <w:szCs w:val="18"/>
          <w:lang w:val="es-PE"/>
        </w:rPr>
      </w:pPr>
    </w:p>
    <w:p w14:paraId="7731B802" w14:textId="77777777" w:rsidR="00CD4173" w:rsidRPr="00A14317"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A14317" w14:paraId="07590050" w14:textId="77777777" w:rsidTr="006E6B1C">
        <w:trPr>
          <w:trHeight w:val="266"/>
          <w:jc w:val="center"/>
        </w:trPr>
        <w:tc>
          <w:tcPr>
            <w:tcW w:w="2835" w:type="dxa"/>
          </w:tcPr>
          <w:p w14:paraId="496D2DD8"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sz w:val="18"/>
                <w:szCs w:val="18"/>
              </w:rPr>
              <w:t>EL VENDEDOR</w:t>
            </w:r>
          </w:p>
        </w:tc>
        <w:tc>
          <w:tcPr>
            <w:tcW w:w="283" w:type="dxa"/>
            <w:tcBorders>
              <w:top w:val="nil"/>
            </w:tcBorders>
          </w:tcPr>
          <w:p w14:paraId="7C84A0E4" w14:textId="77777777" w:rsidR="00CD4173" w:rsidRPr="00A14317"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A14317" w:rsidRDefault="00CD4173" w:rsidP="006E6B1C">
            <w:pPr>
              <w:jc w:val="center"/>
              <w:rPr>
                <w:rFonts w:ascii="Verdana" w:eastAsia="Verdana" w:hAnsi="Verdana" w:cs="Verdana"/>
                <w:b/>
                <w:sz w:val="18"/>
                <w:szCs w:val="18"/>
              </w:rPr>
            </w:pPr>
            <w:r w:rsidRPr="00A14317">
              <w:rPr>
                <w:rFonts w:ascii="Verdana" w:eastAsia="Verdana" w:hAnsi="Verdana" w:cs="Verdana"/>
                <w:b/>
                <w:color w:val="000000"/>
                <w:sz w:val="18"/>
                <w:szCs w:val="18"/>
              </w:rPr>
              <w:t>EL(LOS) COMPRADOR(ES)</w:t>
            </w:r>
          </w:p>
        </w:tc>
      </w:tr>
    </w:tbl>
    <w:p w14:paraId="16D56383" w14:textId="77777777" w:rsidR="00057EFA" w:rsidRPr="00A14317" w:rsidRDefault="00057EFA" w:rsidP="00057EFA">
      <w:pPr>
        <w:rPr>
          <w:rFonts w:ascii="Tahoma" w:eastAsia="Tahoma" w:hAnsi="Tahoma" w:cs="Tahoma"/>
          <w:bCs/>
          <w:sz w:val="18"/>
          <w:szCs w:val="18"/>
        </w:rPr>
      </w:pPr>
    </w:p>
    <w:p w14:paraId="708507D9" w14:textId="77777777" w:rsidR="00057EFA" w:rsidRPr="00A14317" w:rsidRDefault="00057EFA" w:rsidP="00917A5E">
      <w:pPr>
        <w:rPr>
          <w:rFonts w:ascii="Verdana" w:hAnsi="Verdana"/>
          <w:sz w:val="18"/>
          <w:szCs w:val="18"/>
        </w:rPr>
      </w:pPr>
    </w:p>
    <w:sectPr w:rsidR="00057EFA" w:rsidRPr="00A14317"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14660" w14:textId="77777777" w:rsidR="000C7561" w:rsidRDefault="000C7561">
      <w:r>
        <w:separator/>
      </w:r>
    </w:p>
  </w:endnote>
  <w:endnote w:type="continuationSeparator" w:id="0">
    <w:p w14:paraId="283464D0" w14:textId="77777777" w:rsidR="000C7561" w:rsidRDefault="000C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93791" w14:textId="77777777" w:rsidR="000C7561" w:rsidRDefault="000C7561">
      <w:r>
        <w:separator/>
      </w:r>
    </w:p>
  </w:footnote>
  <w:footnote w:type="continuationSeparator" w:id="0">
    <w:p w14:paraId="3C0D7A01" w14:textId="77777777" w:rsidR="000C7561" w:rsidRDefault="000C7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C6822"/>
    <w:rsid w:val="000C7561"/>
    <w:rsid w:val="000F32A2"/>
    <w:rsid w:val="000F42E2"/>
    <w:rsid w:val="001053DF"/>
    <w:rsid w:val="0018046E"/>
    <w:rsid w:val="00186809"/>
    <w:rsid w:val="001C4767"/>
    <w:rsid w:val="001E03B2"/>
    <w:rsid w:val="001F494F"/>
    <w:rsid w:val="00216264"/>
    <w:rsid w:val="00237149"/>
    <w:rsid w:val="002404E6"/>
    <w:rsid w:val="0024243E"/>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6365"/>
    <w:rsid w:val="005F511B"/>
    <w:rsid w:val="005F6124"/>
    <w:rsid w:val="00600280"/>
    <w:rsid w:val="006041B1"/>
    <w:rsid w:val="00604E67"/>
    <w:rsid w:val="00662028"/>
    <w:rsid w:val="006729BC"/>
    <w:rsid w:val="006806F3"/>
    <w:rsid w:val="006C2A00"/>
    <w:rsid w:val="006F1570"/>
    <w:rsid w:val="006F3381"/>
    <w:rsid w:val="0071070B"/>
    <w:rsid w:val="00721561"/>
    <w:rsid w:val="00733975"/>
    <w:rsid w:val="00735232"/>
    <w:rsid w:val="007670C8"/>
    <w:rsid w:val="00782FFF"/>
    <w:rsid w:val="007C1D54"/>
    <w:rsid w:val="007C34B6"/>
    <w:rsid w:val="007D25B2"/>
    <w:rsid w:val="00811251"/>
    <w:rsid w:val="00847B3A"/>
    <w:rsid w:val="00857D56"/>
    <w:rsid w:val="008726D7"/>
    <w:rsid w:val="00874382"/>
    <w:rsid w:val="008877EA"/>
    <w:rsid w:val="008A1092"/>
    <w:rsid w:val="008C015B"/>
    <w:rsid w:val="008F7D47"/>
    <w:rsid w:val="00917A5E"/>
    <w:rsid w:val="0092507A"/>
    <w:rsid w:val="00926BE0"/>
    <w:rsid w:val="00930AB1"/>
    <w:rsid w:val="0094312A"/>
    <w:rsid w:val="009513A2"/>
    <w:rsid w:val="00956ADB"/>
    <w:rsid w:val="00980B89"/>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C72D8"/>
    <w:rsid w:val="00C0725A"/>
    <w:rsid w:val="00C14013"/>
    <w:rsid w:val="00C23938"/>
    <w:rsid w:val="00C3550D"/>
    <w:rsid w:val="00C463B9"/>
    <w:rsid w:val="00C47028"/>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customXml/itemProps2.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4.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16</Pages>
  <Words>4959</Words>
  <Characters>27275</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22</cp:revision>
  <dcterms:created xsi:type="dcterms:W3CDTF">2025-05-28T15:50:00Z</dcterms:created>
  <dcterms:modified xsi:type="dcterms:W3CDTF">2025-08-06T01:03:00Z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