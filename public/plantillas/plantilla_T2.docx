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50AA71D3"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proofErr w:type="spellStart"/>
      <w:r w:rsidR="00366734" w:rsidRPr="009519E6">
        <w:rPr>
          <w:lang w:val="es-MX"/>
        </w:rPr>
        <w:t>empresaVende</w:t>
      </w:r>
      <w:proofErr w:type="spellEnd"/>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rucVendedor</w:t>
      </w:r>
      <w:proofErr w:type="spellEnd"/>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proofErr w:type="spellStart"/>
      <w:r w:rsidR="00366734" w:rsidRPr="00483215">
        <w:rPr>
          <w:bCs/>
          <w:lang w:val="es-MX"/>
        </w:rPr>
        <w:t>representanteLegal</w:t>
      </w:r>
      <w:proofErr w:type="spellEnd"/>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366734" w:rsidRPr="00694466">
        <w:rPr>
          <w:bCs/>
        </w:rPr>
        <w:t>{</w:t>
      </w:r>
      <w:proofErr w:type="spellStart"/>
      <w:r w:rsidR="00366734" w:rsidRPr="00DE35E9">
        <w:rPr>
          <w:bCs/>
          <w:lang w:val="es-MX"/>
        </w:rPr>
        <w:t>dniVendedor</w:t>
      </w:r>
      <w:proofErr w:type="spellEnd"/>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 xml:space="preserve">PARTIDA ELECTRÓNICA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numeroPartidaPoderVendedor</w:t>
      </w:r>
      <w:proofErr w:type="spellEnd"/>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proofErr w:type="spellStart"/>
      <w:r w:rsidR="00366734" w:rsidRPr="009519E6">
        <w:rPr>
          <w:spacing w:val="-4"/>
          <w:lang w:val="es-MX"/>
        </w:rPr>
        <w:t>direccionVendedor</w:t>
      </w:r>
      <w:proofErr w:type="spellEnd"/>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proofErr w:type="spellStart"/>
      <w:r w:rsidR="00366734" w:rsidRPr="009519E6">
        <w:rPr>
          <w:lang w:val="es-MX"/>
        </w:rPr>
        <w:t>nombresApellidos</w:t>
      </w:r>
      <w:proofErr w:type="spellEnd"/>
      <w:r w:rsidR="00366734" w:rsidRPr="009519E6">
        <w:t>}</w:t>
      </w:r>
      <w:r>
        <w:rPr>
          <w:rFonts w:ascii="Verdana" w:eastAsia="Verdana" w:hAnsi="Verdana" w:cs="Verdana"/>
          <w:sz w:val="18"/>
          <w:szCs w:val="18"/>
        </w:rPr>
        <w:t xml:space="preserve">, IDENTIFICADO CON </w:t>
      </w:r>
      <w:r w:rsidR="00366734">
        <w:t>{</w:t>
      </w:r>
      <w:proofErr w:type="spellStart"/>
      <w:r w:rsidR="00366734" w:rsidRPr="009519E6">
        <w:rPr>
          <w:lang w:val="es-MX"/>
        </w:rPr>
        <w:t>documentoIdentificacion</w:t>
      </w:r>
      <w:proofErr w:type="spellEnd"/>
      <w:r w:rsidR="00366734">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w:t>
      </w:r>
      <w:proofErr w:type="spellEnd"/>
      <w:r w:rsidR="00366734">
        <w:t>{</w:t>
      </w:r>
      <w:proofErr w:type="spellStart"/>
      <w:r w:rsidR="00366734" w:rsidRPr="009519E6">
        <w:rPr>
          <w:lang w:val="es-MX"/>
        </w:rPr>
        <w:t>numeroIdentificacion</w:t>
      </w:r>
      <w:proofErr w:type="spellEnd"/>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proofErr w:type="spellStart"/>
      <w:r w:rsidR="00366734" w:rsidRPr="009519E6">
        <w:rPr>
          <w:lang w:val="es-MX"/>
        </w:rPr>
        <w:t>estadoCivil</w:t>
      </w:r>
      <w:proofErr w:type="spellEnd"/>
      <w:r w:rsidR="00366734">
        <w:t>}</w:t>
      </w:r>
      <w:r>
        <w:rPr>
          <w:rFonts w:ascii="Verdana" w:eastAsia="Verdana" w:hAnsi="Verdana" w:cs="Verdana"/>
          <w:sz w:val="18"/>
          <w:szCs w:val="18"/>
        </w:rPr>
        <w:t xml:space="preserve">, CON DOMICILIO EN </w:t>
      </w:r>
      <w:r w:rsidR="00366734">
        <w:t>{</w:t>
      </w:r>
      <w:proofErr w:type="spellStart"/>
      <w:r w:rsidR="00366734" w:rsidRPr="009519E6">
        <w:rPr>
          <w:lang w:val="es-MX"/>
        </w:rPr>
        <w:t>direccion</w:t>
      </w:r>
      <w:proofErr w:type="spellEnd"/>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proofErr w:type="gram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w:t>
            </w:r>
            <w:proofErr w:type="gramEnd"/>
            <w:r>
              <w:rPr>
                <w:rFonts w:ascii="Verdana" w:eastAsia="Verdana" w:hAnsi="Verdana" w:cs="Verdana"/>
                <w:color w:val="000000"/>
                <w:sz w:val="18"/>
                <w:szCs w:val="18"/>
              </w:rPr>
              <w:t xml:space="preserve">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243C63BB"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15A3F306"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Pr="00A6196B">
              <w:rPr>
                <w:spacing w:val="-10"/>
                <w:sz w:val="18"/>
                <w:lang w:val="es-MX"/>
              </w:rPr>
              <w:t>idLote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7784920A"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4BB6D90B"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proofErr w:type="gram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roofErr w:type="gramEnd"/>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proofErr w:type="gram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roofErr w:type="gramEnd"/>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{numeroIdentificacion}</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7BA1EA82" w:rsidR="00ED2961" w:rsidRDefault="004E2C63">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7419CBBD" w:rsidR="00ED2961" w:rsidRPr="00BC602C" w:rsidRDefault="00000000" w:rsidP="00BE6718">
            <w:pPr>
              <w:pStyle w:val="TableParagraph"/>
              <w:spacing w:line="216" w:lineRule="exact"/>
              <w:ind w:left="143"/>
              <w:jc w:val="both"/>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w:t>
            </w:r>
            <w:r w:rsidR="00BE6718">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w:t>
            </w:r>
            <w:r w:rsidR="00BE6718" w:rsidRPr="009951ED">
              <w:rPr>
                <w:rFonts w:ascii="Verdana" w:hAnsi="Verdana"/>
                <w:sz w:val="18"/>
                <w:szCs w:val="18"/>
              </w:rPr>
              <w:t>cancelo por concepto de cuota inicial, con fecha , mediante transferencia bancaria en la cuenta</w:t>
            </w:r>
            <w:r w:rsidR="00BE6718">
              <w:rPr>
                <w:rFonts w:ascii="Verdana" w:hAnsi="Verdana"/>
                <w:sz w:val="18"/>
                <w:szCs w:val="18"/>
              </w:rPr>
              <w:t xml:space="preserve"> </w:t>
            </w:r>
            <w:r w:rsidR="00BE6718" w:rsidRPr="009951ED">
              <w:rPr>
                <w:rFonts w:ascii="Verdana" w:hAnsi="Verdana"/>
                <w:b/>
                <w:bCs/>
                <w:sz w:val="18"/>
                <w:szCs w:val="18"/>
              </w:rPr>
              <w:t>N°</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CUOTA_INICIAL_CLIENTE_CUENTA_RECAUDADO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1923949944</w:t>
            </w:r>
            <w:r w:rsidR="00BE6718" w:rsidRPr="009951ED">
              <w:rPr>
                <w:rFonts w:ascii="Verdana" w:hAnsi="Verdana"/>
                <w:b/>
                <w:bCs/>
                <w:sz w:val="18"/>
                <w:szCs w:val="18"/>
              </w:rPr>
              <w:fldChar w:fldCharType="end"/>
            </w:r>
            <w:r w:rsidR="00BE6718" w:rsidRPr="009951ED">
              <w:rPr>
                <w:rFonts w:ascii="Verdana" w:hAnsi="Verdana"/>
                <w:sz w:val="18"/>
                <w:szCs w:val="18"/>
              </w:rPr>
              <w:t xml:space="preserve"> de titularidad de </w:t>
            </w:r>
            <w:r w:rsidR="00BE6718" w:rsidRPr="009A48AB">
              <w:rPr>
                <w:rFonts w:ascii="Verdana" w:hAnsi="Verdana"/>
                <w:b/>
                <w:bCs/>
                <w:sz w:val="18"/>
                <w:szCs w:val="18"/>
              </w:rPr>
              <w:t>LA VENDEDORA</w:t>
            </w:r>
            <w:r w:rsidR="00BE6718" w:rsidRPr="009951ED">
              <w:rPr>
                <w:rFonts w:ascii="Verdana" w:hAnsi="Verdana"/>
                <w:sz w:val="18"/>
                <w:szCs w:val="18"/>
              </w:rPr>
              <w:t xml:space="preserve">, del banco </w:t>
            </w:r>
            <w:r w:rsidR="00BE6718" w:rsidRPr="009951ED">
              <w:rPr>
                <w:rFonts w:ascii="Verdana" w:hAnsi="Verdana"/>
                <w:b/>
                <w:bCs/>
                <w:sz w:val="18"/>
                <w:szCs w:val="18"/>
              </w:rPr>
              <w:fldChar w:fldCharType="begin"/>
            </w:r>
            <w:r w:rsidR="00BE6718" w:rsidRPr="009951ED">
              <w:rPr>
                <w:rFonts w:ascii="Verdana" w:hAnsi="Verdana"/>
                <w:b/>
                <w:bCs/>
                <w:sz w:val="18"/>
                <w:szCs w:val="18"/>
              </w:rPr>
              <w:instrText xml:space="preserve"> MERGEFIELD CUOTA_INICIAL_CLIENTE__BANCO </w:instrText>
            </w:r>
            <w:r w:rsidR="00BE6718" w:rsidRPr="009951ED">
              <w:rPr>
                <w:rFonts w:ascii="Verdana" w:hAnsi="Verdana"/>
                <w:b/>
                <w:bCs/>
                <w:sz w:val="18"/>
                <w:szCs w:val="18"/>
              </w:rPr>
              <w:fldChar w:fldCharType="separate"/>
            </w:r>
            <w:r w:rsidR="00BE6718" w:rsidRPr="008C17F9">
              <w:rPr>
                <w:rFonts w:ascii="Verdana" w:hAnsi="Verdana"/>
                <w:b/>
                <w:bCs/>
                <w:noProof/>
                <w:sz w:val="18"/>
                <w:szCs w:val="18"/>
              </w:rPr>
              <w:t>Banco de Credito del Perú</w:t>
            </w:r>
            <w:r w:rsidR="00BE6718" w:rsidRPr="009951ED">
              <w:rPr>
                <w:rFonts w:ascii="Verdana" w:hAnsi="Verdana"/>
                <w:b/>
                <w:bCs/>
                <w:sz w:val="18"/>
                <w:szCs w:val="18"/>
              </w:rPr>
              <w:fldChar w:fldCharType="end"/>
            </w:r>
            <w:r w:rsidR="00BE6718" w:rsidRPr="009951ED">
              <w:rPr>
                <w:rFonts w:ascii="Verdana" w:hAnsi="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67518C60" w:rsidR="00ED2961" w:rsidRDefault="00BE6718">
            <w:pPr>
              <w:widowControl/>
              <w:ind w:left="133"/>
              <w:rPr>
                <w:rFonts w:ascii="Verdana" w:eastAsia="Verdana" w:hAnsi="Verdana" w:cs="Verdana"/>
                <w:sz w:val="18"/>
                <w:szCs w:val="18"/>
              </w:rPr>
            </w:pPr>
            <w:r>
              <w:rPr>
                <w:rFonts w:ascii="Verdana" w:eastAsia="Times New Roman" w:hAnsi="Verdana" w:cs="Tahoma"/>
                <w:sz w:val="18"/>
                <w:szCs w:val="18"/>
              </w:rPr>
              <w:t>PRECIO DE VENTA CANCELADO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proofErr w:type="gram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w:t>
            </w:r>
            <w:proofErr w:type="gramEnd"/>
            <w:r>
              <w:rPr>
                <w:rFonts w:ascii="Verdana" w:eastAsia="Verdana" w:hAnsi="Verdana" w:cs="Verdana"/>
                <w:b/>
                <w:sz w:val="18"/>
                <w:szCs w:val="18"/>
              </w:rPr>
              <w:t xml:space="preserve">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60BEA" w14:textId="77777777" w:rsidR="008262F2" w:rsidRDefault="008262F2">
      <w:r>
        <w:separator/>
      </w:r>
    </w:p>
  </w:endnote>
  <w:endnote w:type="continuationSeparator" w:id="0">
    <w:p w14:paraId="6D0C0CFA" w14:textId="77777777" w:rsidR="008262F2" w:rsidRDefault="0082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73C76" w14:textId="77777777" w:rsidR="008262F2" w:rsidRDefault="008262F2">
      <w:r>
        <w:separator/>
      </w:r>
    </w:p>
  </w:footnote>
  <w:footnote w:type="continuationSeparator" w:id="0">
    <w:p w14:paraId="57BEC957" w14:textId="77777777" w:rsidR="008262F2" w:rsidRDefault="00826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915A7"/>
    <w:rsid w:val="002C03BF"/>
    <w:rsid w:val="00366734"/>
    <w:rsid w:val="00372D78"/>
    <w:rsid w:val="00374D68"/>
    <w:rsid w:val="003B1CDB"/>
    <w:rsid w:val="00406A06"/>
    <w:rsid w:val="004B3EDB"/>
    <w:rsid w:val="004D17B3"/>
    <w:rsid w:val="004E2C63"/>
    <w:rsid w:val="00605CD6"/>
    <w:rsid w:val="006748E1"/>
    <w:rsid w:val="00744C4B"/>
    <w:rsid w:val="008262F2"/>
    <w:rsid w:val="008D2BE9"/>
    <w:rsid w:val="009D265B"/>
    <w:rsid w:val="00BC602C"/>
    <w:rsid w:val="00BE6718"/>
    <w:rsid w:val="00C0559D"/>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277FAE"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277FAE"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277FAE"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277FAE"/>
    <w:rsid w:val="002F4CA0"/>
    <w:rsid w:val="004B3EDB"/>
    <w:rsid w:val="005E6C8B"/>
    <w:rsid w:val="00605CD6"/>
    <w:rsid w:val="006F351C"/>
    <w:rsid w:val="007B0172"/>
    <w:rsid w:val="00EB5ED9"/>
    <w:rsid w:val="00FD15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4993</Words>
  <Characters>27465</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2</cp:revision>
  <dcterms:created xsi:type="dcterms:W3CDTF">2025-06-03T14:47:00Z</dcterms:created>
  <dcterms:modified xsi:type="dcterms:W3CDTF">2025-06-03T14:47:00Z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