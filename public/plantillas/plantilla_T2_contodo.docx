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E1EB2" w14:textId="24AF73EB" w:rsidR="009D58F7" w:rsidRPr="00950641" w:rsidRDefault="00D863D3" w:rsidP="00917A5E">
      <w:pPr>
        <w:jc w:val="both"/>
        <w:rPr>
          <w:rFonts w:ascii="Verdana" w:eastAsia="Tahoma" w:hAnsi="Verdana" w:cs="Tahoma"/>
          <w:b/>
          <w:bCs/>
          <w:sz w:val="18"/>
          <w:szCs w:val="18"/>
        </w:rPr>
      </w:pPr>
      <w:r w:rsidRPr="00950641">
        <w:rPr>
          <w:rFonts w:ascii="Verdana" w:eastAsia="Tahoma" w:hAnsi="Verdana" w:cs="Tahoma"/>
          <w:b/>
          <w:bCs/>
          <w:sz w:val="18"/>
          <w:szCs w:val="18"/>
        </w:rPr>
        <w:t>SEÑOR NOTARIO:</w:t>
      </w:r>
    </w:p>
    <w:p w14:paraId="6A6C8201" w14:textId="77777777" w:rsidR="009D58F7" w:rsidRPr="00950641" w:rsidRDefault="009D58F7" w:rsidP="00917A5E">
      <w:pPr>
        <w:jc w:val="both"/>
        <w:rPr>
          <w:rFonts w:ascii="Verdana" w:eastAsia="Tahoma" w:hAnsi="Verdana" w:cs="Tahoma"/>
          <w:sz w:val="18"/>
          <w:szCs w:val="18"/>
        </w:rPr>
      </w:pPr>
    </w:p>
    <w:p w14:paraId="5FC45D91" w14:textId="294ECB71" w:rsidR="009D58F7" w:rsidRPr="00950641" w:rsidRDefault="00D863D3" w:rsidP="00917A5E">
      <w:pPr>
        <w:jc w:val="both"/>
        <w:rPr>
          <w:rFonts w:ascii="Verdana" w:eastAsia="Tahoma" w:hAnsi="Verdana" w:cs="Tahoma"/>
          <w:b/>
          <w:bCs/>
          <w:sz w:val="18"/>
          <w:szCs w:val="18"/>
        </w:rPr>
      </w:pPr>
      <w:r w:rsidRPr="00950641">
        <w:rPr>
          <w:rFonts w:ascii="Verdana" w:eastAsia="Tahoma" w:hAnsi="Verdana" w:cs="Tahoma"/>
          <w:sz w:val="18"/>
          <w:szCs w:val="18"/>
        </w:rPr>
        <w:t xml:space="preserve">SÍRVASE EXTENDER EN SU REGISTRO DE ESCRITURAS PÚBLICAS UNA DE COMPRAVENTA DE ACCIONES Y DERECHOS DE BIEN INMUEBLE QUE (EN ADELANTE </w:t>
      </w:r>
      <w:r w:rsidRPr="00950641">
        <w:rPr>
          <w:rFonts w:ascii="Verdana" w:eastAsia="Tahoma" w:hAnsi="Verdana" w:cs="Tahoma"/>
          <w:b/>
          <w:sz w:val="18"/>
          <w:szCs w:val="18"/>
        </w:rPr>
        <w:t>EL CONTRATO</w:t>
      </w:r>
      <w:r w:rsidRPr="00950641">
        <w:rPr>
          <w:rFonts w:ascii="Verdana" w:eastAsia="Tahoma" w:hAnsi="Verdana" w:cs="Tahoma"/>
          <w:sz w:val="18"/>
          <w:szCs w:val="18"/>
        </w:rPr>
        <w:t xml:space="preserve">), QUE CELEBRAN: POR UNA PARTE, LA EMPRESA VENDEDORA, </w:t>
      </w:r>
      <w:r w:rsidR="000A6796" w:rsidRPr="00950641">
        <w:rPr>
          <w:rFonts w:ascii="Verdana" w:eastAsia="Verdana" w:hAnsi="Verdana" w:cs="Verdana"/>
          <w:b/>
          <w:sz w:val="18"/>
          <w:szCs w:val="18"/>
        </w:rPr>
        <w:t>{</w:t>
      </w:r>
      <w:proofErr w:type="spellStart"/>
      <w:r w:rsidR="000A6796" w:rsidRPr="00950641">
        <w:rPr>
          <w:rFonts w:ascii="Verdana" w:hAnsi="Verdana"/>
          <w:b/>
          <w:sz w:val="18"/>
          <w:szCs w:val="18"/>
          <w:lang w:val="es-MX"/>
        </w:rPr>
        <w:t>empresaVende</w:t>
      </w:r>
      <w:proofErr w:type="spellEnd"/>
      <w:r w:rsidR="000A6796" w:rsidRPr="00950641">
        <w:rPr>
          <w:rFonts w:ascii="Verdana" w:eastAsia="Verdana" w:hAnsi="Verdana" w:cs="Verdana"/>
          <w:b/>
          <w:sz w:val="18"/>
          <w:szCs w:val="18"/>
        </w:rPr>
        <w:t>}</w:t>
      </w:r>
      <w:r w:rsidRPr="00950641">
        <w:rPr>
          <w:rFonts w:ascii="Verdana" w:eastAsia="Tahoma" w:hAnsi="Verdana" w:cs="Tahoma"/>
          <w:sz w:val="18"/>
          <w:szCs w:val="18"/>
        </w:rPr>
        <w:t xml:space="preserve">, CON </w:t>
      </w:r>
      <w:r w:rsidRPr="00950641">
        <w:rPr>
          <w:rFonts w:ascii="Verdana" w:eastAsia="Tahoma" w:hAnsi="Verdana" w:cs="Tahoma"/>
          <w:b/>
          <w:bCs/>
          <w:sz w:val="18"/>
          <w:szCs w:val="18"/>
        </w:rPr>
        <w:t xml:space="preserve">RUC </w:t>
      </w:r>
      <w:proofErr w:type="spellStart"/>
      <w:r w:rsidRPr="00950641">
        <w:rPr>
          <w:rFonts w:ascii="Verdana" w:eastAsia="Tahoma" w:hAnsi="Verdana" w:cs="Tahoma"/>
          <w:b/>
          <w:bCs/>
          <w:sz w:val="18"/>
          <w:szCs w:val="18"/>
        </w:rPr>
        <w:t>N°</w:t>
      </w:r>
      <w:proofErr w:type="spellEnd"/>
      <w:r w:rsidR="000A6796" w:rsidRPr="00950641">
        <w:rPr>
          <w:rFonts w:ascii="Verdana" w:hAnsi="Verdana"/>
          <w:b/>
          <w:sz w:val="18"/>
          <w:szCs w:val="18"/>
        </w:rPr>
        <w:t>{</w:t>
      </w:r>
      <w:proofErr w:type="spellStart"/>
      <w:r w:rsidR="000A6796" w:rsidRPr="00950641">
        <w:rPr>
          <w:rFonts w:ascii="Verdana" w:hAnsi="Verdana"/>
          <w:b/>
          <w:sz w:val="18"/>
          <w:szCs w:val="18"/>
          <w:lang w:val="es-MX"/>
        </w:rPr>
        <w:t>rucVendedor</w:t>
      </w:r>
      <w:proofErr w:type="spellEnd"/>
      <w:r w:rsidR="000A6796" w:rsidRPr="00950641">
        <w:rPr>
          <w:rFonts w:ascii="Verdana" w:hAnsi="Verdana"/>
          <w:b/>
          <w:sz w:val="18"/>
          <w:szCs w:val="18"/>
        </w:rPr>
        <w:t>}</w:t>
      </w:r>
      <w:r w:rsidRPr="00950641">
        <w:rPr>
          <w:rFonts w:ascii="Verdana" w:eastAsia="Tahoma" w:hAnsi="Verdana" w:cs="Tahoma"/>
          <w:sz w:val="18"/>
          <w:szCs w:val="18"/>
        </w:rPr>
        <w:t xml:space="preserve">, DEBIDAMENTE REPRESENTADA POR SU </w:t>
      </w:r>
      <w:r w:rsidR="000A6796" w:rsidRPr="00950641">
        <w:rPr>
          <w:rFonts w:ascii="Verdana" w:eastAsia="Tahoma" w:hAnsi="Verdana" w:cs="Arial"/>
          <w:b/>
          <w:bCs/>
          <w:noProof/>
          <w:sz w:val="18"/>
          <w:szCs w:val="18"/>
        </w:rPr>
        <w:t>GERENTE GENERAL</w:t>
      </w:r>
      <w:r w:rsidRPr="00950641">
        <w:rPr>
          <w:rFonts w:ascii="Verdana" w:eastAsia="Tahoma" w:hAnsi="Verdana" w:cs="Tahoma"/>
          <w:sz w:val="18"/>
          <w:szCs w:val="18"/>
        </w:rPr>
        <w:t>, SR.</w:t>
      </w:r>
      <w:r w:rsidR="000A6796" w:rsidRPr="00950641">
        <w:rPr>
          <w:rFonts w:ascii="Verdana" w:hAnsi="Verdana"/>
          <w:b/>
          <w:sz w:val="18"/>
          <w:szCs w:val="18"/>
        </w:rPr>
        <w:t xml:space="preserve"> {</w:t>
      </w:r>
      <w:proofErr w:type="spellStart"/>
      <w:r w:rsidR="000A6796" w:rsidRPr="00950641">
        <w:rPr>
          <w:rFonts w:ascii="Verdana" w:hAnsi="Verdana"/>
          <w:b/>
          <w:sz w:val="18"/>
          <w:szCs w:val="18"/>
          <w:lang w:val="es-MX"/>
        </w:rPr>
        <w:t>representanteLegal</w:t>
      </w:r>
      <w:proofErr w:type="spellEnd"/>
      <w:r w:rsidR="000A6796" w:rsidRPr="00950641">
        <w:rPr>
          <w:rFonts w:ascii="Verdana" w:hAnsi="Verdana"/>
          <w:b/>
          <w:sz w:val="18"/>
          <w:szCs w:val="18"/>
        </w:rPr>
        <w:t>}</w:t>
      </w:r>
      <w:r w:rsidRPr="00950641">
        <w:rPr>
          <w:rFonts w:ascii="Verdana" w:eastAsia="Tahoma" w:hAnsi="Verdana" w:cs="Tahoma"/>
          <w:sz w:val="18"/>
          <w:szCs w:val="18"/>
        </w:rPr>
        <w:t xml:space="preserve">, IDENTIFICADO CON </w:t>
      </w:r>
      <w:r w:rsidRPr="00950641">
        <w:rPr>
          <w:rFonts w:ascii="Verdana" w:eastAsia="Tahoma" w:hAnsi="Verdana" w:cs="Tahoma"/>
          <w:b/>
          <w:bCs/>
          <w:sz w:val="18"/>
          <w:szCs w:val="18"/>
        </w:rPr>
        <w:t xml:space="preserve">DNI </w:t>
      </w:r>
      <w:proofErr w:type="spellStart"/>
      <w:r w:rsidRPr="00950641">
        <w:rPr>
          <w:rFonts w:ascii="Verdana" w:eastAsia="Tahoma" w:hAnsi="Verdana" w:cs="Tahoma"/>
          <w:b/>
          <w:bCs/>
          <w:sz w:val="18"/>
          <w:szCs w:val="18"/>
        </w:rPr>
        <w:t>N°</w:t>
      </w:r>
      <w:proofErr w:type="spellEnd"/>
      <w:r w:rsidR="000A6796" w:rsidRPr="00950641">
        <w:rPr>
          <w:rFonts w:ascii="Verdana" w:hAnsi="Verdana"/>
          <w:b/>
          <w:sz w:val="18"/>
          <w:szCs w:val="18"/>
        </w:rPr>
        <w:t>{</w:t>
      </w:r>
      <w:proofErr w:type="spellStart"/>
      <w:r w:rsidR="000A6796" w:rsidRPr="00950641">
        <w:rPr>
          <w:rFonts w:ascii="Verdana" w:hAnsi="Verdana"/>
          <w:b/>
          <w:sz w:val="18"/>
          <w:szCs w:val="18"/>
          <w:lang w:val="es-MX"/>
        </w:rPr>
        <w:t>dniVendedor</w:t>
      </w:r>
      <w:proofErr w:type="spellEnd"/>
      <w:r w:rsidR="000A6796" w:rsidRPr="00950641">
        <w:rPr>
          <w:rFonts w:ascii="Verdana" w:hAnsi="Verdana"/>
          <w:b/>
          <w:sz w:val="18"/>
          <w:szCs w:val="18"/>
        </w:rPr>
        <w:t>}</w:t>
      </w:r>
      <w:r w:rsidRPr="00950641">
        <w:rPr>
          <w:rFonts w:ascii="Verdana" w:eastAsia="Tahoma" w:hAnsi="Verdana" w:cs="Tahoma"/>
          <w:sz w:val="18"/>
          <w:szCs w:val="18"/>
        </w:rPr>
        <w:t xml:space="preserve">, CON PODERES INSCRITOS EN LA </w:t>
      </w:r>
      <w:r w:rsidRPr="00950641">
        <w:rPr>
          <w:rFonts w:ascii="Verdana" w:eastAsia="Tahoma" w:hAnsi="Verdana" w:cs="Tahoma"/>
          <w:b/>
          <w:bCs/>
          <w:sz w:val="18"/>
          <w:szCs w:val="18"/>
        </w:rPr>
        <w:t xml:space="preserve">PARTIDA ELECTRÓNICA </w:t>
      </w:r>
      <w:proofErr w:type="spellStart"/>
      <w:r w:rsidRPr="00950641">
        <w:rPr>
          <w:rFonts w:ascii="Verdana" w:eastAsia="Tahoma" w:hAnsi="Verdana" w:cs="Tahoma"/>
          <w:b/>
          <w:bCs/>
          <w:sz w:val="18"/>
          <w:szCs w:val="18"/>
        </w:rPr>
        <w:t>N°</w:t>
      </w:r>
      <w:proofErr w:type="spellEnd"/>
      <w:r w:rsidR="000A6796" w:rsidRPr="00950641">
        <w:rPr>
          <w:rFonts w:ascii="Verdana" w:hAnsi="Verdana"/>
          <w:b/>
          <w:bCs/>
          <w:sz w:val="18"/>
          <w:szCs w:val="18"/>
        </w:rPr>
        <w:t>{</w:t>
      </w:r>
      <w:proofErr w:type="spellStart"/>
      <w:r w:rsidR="000A6796" w:rsidRPr="00950641">
        <w:rPr>
          <w:rFonts w:ascii="Verdana" w:hAnsi="Verdana"/>
          <w:b/>
          <w:bCs/>
          <w:sz w:val="18"/>
          <w:szCs w:val="18"/>
          <w:lang w:val="es-MX"/>
        </w:rPr>
        <w:t>numeroPartidaPoderVendedor</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DEL REGISTRO DE PERSONAS JURÍDICAS DE LIMA, AMBOS CON DOMICILIO PARA ESTOS EFECTOS EN </w:t>
      </w:r>
      <w:r w:rsidR="000A6796" w:rsidRPr="00950641">
        <w:rPr>
          <w:rFonts w:ascii="Verdana" w:hAnsi="Verdana"/>
          <w:b/>
          <w:bCs/>
          <w:spacing w:val="-4"/>
          <w:sz w:val="18"/>
          <w:szCs w:val="18"/>
        </w:rPr>
        <w:t>{</w:t>
      </w:r>
      <w:proofErr w:type="spellStart"/>
      <w:r w:rsidR="000A6796" w:rsidRPr="00950641">
        <w:rPr>
          <w:rFonts w:ascii="Verdana" w:hAnsi="Verdana"/>
          <w:b/>
          <w:bCs/>
          <w:spacing w:val="-4"/>
          <w:sz w:val="18"/>
          <w:szCs w:val="18"/>
          <w:lang w:val="es-MX"/>
        </w:rPr>
        <w:t>direccionVendedor</w:t>
      </w:r>
      <w:proofErr w:type="spellEnd"/>
      <w:r w:rsidR="000A6796" w:rsidRPr="00950641">
        <w:rPr>
          <w:rFonts w:ascii="Verdana" w:hAnsi="Verdana"/>
          <w:b/>
          <w:bCs/>
          <w:spacing w:val="-4"/>
          <w:sz w:val="18"/>
          <w:szCs w:val="18"/>
        </w:rPr>
        <w:t>}</w:t>
      </w:r>
      <w:r w:rsidRPr="00950641">
        <w:rPr>
          <w:rFonts w:ascii="Verdana" w:eastAsia="Tahoma" w:hAnsi="Verdana" w:cs="Tahoma"/>
          <w:sz w:val="18"/>
          <w:szCs w:val="18"/>
        </w:rPr>
        <w:t xml:space="preserve">, DISTRITO </w:t>
      </w:r>
      <w:r w:rsidRPr="00950641">
        <w:rPr>
          <w:rFonts w:ascii="Verdana" w:eastAsia="Tahoma" w:hAnsi="Verdana" w:cs="Tahoma"/>
          <w:b/>
          <w:bCs/>
          <w:sz w:val="18"/>
          <w:szCs w:val="18"/>
        </w:rPr>
        <w:t>SANTIAGO DE SURCO</w:t>
      </w:r>
      <w:r w:rsidRPr="00950641">
        <w:rPr>
          <w:rFonts w:ascii="Verdana" w:eastAsia="Tahoma" w:hAnsi="Verdana" w:cs="Tahoma"/>
          <w:sz w:val="18"/>
          <w:szCs w:val="18"/>
        </w:rPr>
        <w:t xml:space="preserve">, PROVINCIA Y DEPARTAMENTO DE </w:t>
      </w:r>
      <w:r w:rsidRPr="00950641">
        <w:rPr>
          <w:rFonts w:ascii="Verdana" w:eastAsia="Tahoma" w:hAnsi="Verdana" w:cs="Tahoma"/>
          <w:b/>
          <w:bCs/>
          <w:sz w:val="18"/>
          <w:szCs w:val="18"/>
        </w:rPr>
        <w:t>LIMA</w:t>
      </w:r>
      <w:r w:rsidRPr="00950641">
        <w:rPr>
          <w:rFonts w:ascii="Verdana" w:eastAsia="Tahoma" w:hAnsi="Verdana" w:cs="Tahoma"/>
          <w:sz w:val="18"/>
          <w:szCs w:val="18"/>
        </w:rPr>
        <w:t>, EN ADELANTE SE LE DENOMINARÁ “</w:t>
      </w:r>
      <w:r w:rsidRPr="00950641">
        <w:rPr>
          <w:rFonts w:ascii="Verdana" w:eastAsia="Tahoma" w:hAnsi="Verdana" w:cs="Tahoma"/>
          <w:b/>
          <w:sz w:val="18"/>
          <w:szCs w:val="18"/>
        </w:rPr>
        <w:t>EL VENDEDOR</w:t>
      </w:r>
      <w:r w:rsidRPr="00950641">
        <w:rPr>
          <w:rFonts w:ascii="Verdana" w:eastAsia="Tahoma" w:hAnsi="Verdana" w:cs="Tahoma"/>
          <w:sz w:val="18"/>
          <w:szCs w:val="18"/>
        </w:rPr>
        <w:t>”; Y DE LA OTRA PARTE EL CLIENTE COMPRADOR,</w:t>
      </w:r>
      <w:r w:rsidR="000A6796" w:rsidRPr="00950641">
        <w:rPr>
          <w:rFonts w:ascii="Verdana" w:hAnsi="Verdana"/>
          <w:b/>
          <w:bCs/>
          <w:sz w:val="18"/>
          <w:szCs w:val="18"/>
        </w:rPr>
        <w:t xml:space="preserve"> {</w:t>
      </w:r>
      <w:proofErr w:type="spellStart"/>
      <w:r w:rsidR="000A6796" w:rsidRPr="00950641">
        <w:rPr>
          <w:rFonts w:ascii="Verdana" w:hAnsi="Verdana"/>
          <w:b/>
          <w:bCs/>
          <w:sz w:val="18"/>
          <w:szCs w:val="18"/>
          <w:lang w:val="es-MX"/>
        </w:rPr>
        <w:t>nombresApellidos</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 IDENTIFICADO CON </w:t>
      </w:r>
      <w:r w:rsidR="000A6796" w:rsidRPr="00950641">
        <w:rPr>
          <w:rFonts w:ascii="Verdana" w:hAnsi="Verdana"/>
          <w:b/>
          <w:bCs/>
          <w:sz w:val="18"/>
          <w:szCs w:val="18"/>
        </w:rPr>
        <w:t>{</w:t>
      </w:r>
      <w:proofErr w:type="spellStart"/>
      <w:r w:rsidR="000A6796" w:rsidRPr="00950641">
        <w:rPr>
          <w:rFonts w:ascii="Verdana" w:hAnsi="Verdana"/>
          <w:b/>
          <w:bCs/>
          <w:sz w:val="18"/>
          <w:szCs w:val="18"/>
          <w:lang w:val="es-MX"/>
        </w:rPr>
        <w:t>documentoIdentificacion</w:t>
      </w:r>
      <w:proofErr w:type="spellEnd"/>
      <w:r w:rsidR="000A6796" w:rsidRPr="00950641">
        <w:rPr>
          <w:rFonts w:ascii="Verdana" w:hAnsi="Verdana"/>
          <w:b/>
          <w:bCs/>
          <w:sz w:val="18"/>
          <w:szCs w:val="18"/>
        </w:rPr>
        <w:t>}</w:t>
      </w:r>
      <w:r w:rsidRPr="00950641">
        <w:rPr>
          <w:rFonts w:ascii="Verdana" w:eastAsia="Tahoma" w:hAnsi="Verdana" w:cs="Tahoma"/>
          <w:b/>
          <w:bCs/>
          <w:sz w:val="18"/>
          <w:szCs w:val="18"/>
        </w:rPr>
        <w:t xml:space="preserve"> </w:t>
      </w:r>
      <w:proofErr w:type="spellStart"/>
      <w:r w:rsidRPr="00950641">
        <w:rPr>
          <w:rFonts w:ascii="Verdana" w:eastAsia="Tahoma" w:hAnsi="Verdana" w:cs="Tahoma"/>
          <w:b/>
          <w:bCs/>
          <w:sz w:val="18"/>
          <w:szCs w:val="18"/>
        </w:rPr>
        <w:t>N°</w:t>
      </w:r>
      <w:proofErr w:type="spellEnd"/>
      <w:r w:rsidR="000A6796" w:rsidRPr="00950641">
        <w:rPr>
          <w:rFonts w:ascii="Verdana" w:hAnsi="Verdana"/>
          <w:b/>
          <w:bCs/>
          <w:sz w:val="18"/>
          <w:szCs w:val="18"/>
        </w:rPr>
        <w:t>{</w:t>
      </w:r>
      <w:proofErr w:type="spellStart"/>
      <w:r w:rsidR="000A6796" w:rsidRPr="00950641">
        <w:rPr>
          <w:rFonts w:ascii="Verdana" w:hAnsi="Verdana"/>
          <w:b/>
          <w:bCs/>
          <w:sz w:val="18"/>
          <w:szCs w:val="18"/>
          <w:lang w:val="es-MX"/>
        </w:rPr>
        <w:t>numeroIdentificacion</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DE NACIONALIDAD </w:t>
      </w:r>
      <w:r w:rsidR="000A6796" w:rsidRPr="00950641">
        <w:rPr>
          <w:rFonts w:ascii="Verdana" w:hAnsi="Verdana"/>
          <w:b/>
          <w:bCs/>
          <w:sz w:val="18"/>
          <w:szCs w:val="18"/>
        </w:rPr>
        <w:t>{</w:t>
      </w:r>
      <w:r w:rsidR="000A6796" w:rsidRPr="00950641">
        <w:rPr>
          <w:rFonts w:ascii="Verdana" w:hAnsi="Verdana"/>
          <w:b/>
          <w:bCs/>
          <w:sz w:val="18"/>
          <w:szCs w:val="18"/>
          <w:lang w:val="es-MX"/>
        </w:rPr>
        <w:t>nacionalidad</w:t>
      </w:r>
      <w:r w:rsidR="000A6796" w:rsidRPr="00950641">
        <w:rPr>
          <w:rFonts w:ascii="Verdana" w:hAnsi="Verdana"/>
          <w:b/>
          <w:bCs/>
          <w:sz w:val="18"/>
          <w:szCs w:val="18"/>
        </w:rPr>
        <w:t>}</w:t>
      </w:r>
      <w:r w:rsidRPr="00950641">
        <w:rPr>
          <w:rFonts w:ascii="Verdana" w:eastAsia="Tahoma" w:hAnsi="Verdana" w:cs="Tahoma"/>
          <w:sz w:val="18"/>
          <w:szCs w:val="18"/>
        </w:rPr>
        <w:t xml:space="preserve">, ESTADO CIVIL </w:t>
      </w:r>
      <w:r w:rsidR="000A6796" w:rsidRPr="00950641">
        <w:rPr>
          <w:rFonts w:ascii="Verdana" w:hAnsi="Verdana"/>
          <w:b/>
          <w:bCs/>
          <w:sz w:val="18"/>
          <w:szCs w:val="18"/>
        </w:rPr>
        <w:t>{</w:t>
      </w:r>
      <w:proofErr w:type="spellStart"/>
      <w:r w:rsidR="000A6796" w:rsidRPr="00950641">
        <w:rPr>
          <w:rFonts w:ascii="Verdana" w:hAnsi="Verdana"/>
          <w:b/>
          <w:bCs/>
          <w:sz w:val="18"/>
          <w:szCs w:val="18"/>
          <w:lang w:val="es-MX"/>
        </w:rPr>
        <w:t>estadoCivil</w:t>
      </w:r>
      <w:proofErr w:type="spellEnd"/>
      <w:r w:rsidR="000A6796" w:rsidRPr="00950641">
        <w:rPr>
          <w:rFonts w:ascii="Verdana" w:hAnsi="Verdana"/>
          <w:b/>
          <w:bCs/>
          <w:sz w:val="18"/>
          <w:szCs w:val="18"/>
        </w:rPr>
        <w:t>}</w:t>
      </w:r>
      <w:r w:rsidRPr="00950641">
        <w:rPr>
          <w:rFonts w:ascii="Verdana" w:eastAsia="Tahoma" w:hAnsi="Verdana" w:cs="Tahoma"/>
          <w:sz w:val="18"/>
          <w:szCs w:val="18"/>
        </w:rPr>
        <w:t>, CON DOMICILIO EN</w:t>
      </w:r>
      <w:r w:rsidR="000A6796" w:rsidRPr="00950641">
        <w:rPr>
          <w:rFonts w:ascii="Verdana" w:eastAsia="Tahoma" w:hAnsi="Verdana" w:cs="Tahoma"/>
          <w:sz w:val="18"/>
          <w:szCs w:val="18"/>
        </w:rPr>
        <w:t xml:space="preserve"> </w:t>
      </w:r>
      <w:r w:rsidR="000A6796" w:rsidRPr="00950641">
        <w:rPr>
          <w:rFonts w:ascii="Verdana" w:hAnsi="Verdana"/>
          <w:b/>
          <w:bCs/>
          <w:sz w:val="18"/>
          <w:szCs w:val="18"/>
        </w:rPr>
        <w:t>{</w:t>
      </w:r>
      <w:proofErr w:type="spellStart"/>
      <w:r w:rsidR="000A6796" w:rsidRPr="00950641">
        <w:rPr>
          <w:rFonts w:ascii="Verdana" w:hAnsi="Verdana"/>
          <w:b/>
          <w:bCs/>
          <w:sz w:val="18"/>
          <w:szCs w:val="18"/>
          <w:lang w:val="es-MX"/>
        </w:rPr>
        <w:t>direccion</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DISTRITO </w:t>
      </w:r>
      <w:r w:rsidR="000A6796" w:rsidRPr="00950641">
        <w:rPr>
          <w:rFonts w:ascii="Verdana" w:hAnsi="Verdana"/>
          <w:b/>
          <w:bCs/>
          <w:sz w:val="18"/>
          <w:szCs w:val="18"/>
        </w:rPr>
        <w:t>{</w:t>
      </w:r>
      <w:r w:rsidR="000A6796" w:rsidRPr="00950641">
        <w:rPr>
          <w:rFonts w:ascii="Verdana" w:hAnsi="Verdana"/>
          <w:b/>
          <w:bCs/>
          <w:sz w:val="18"/>
          <w:szCs w:val="18"/>
          <w:lang w:val="es-MX"/>
        </w:rPr>
        <w:t>distrito</w:t>
      </w:r>
      <w:r w:rsidR="000A6796" w:rsidRPr="00950641">
        <w:rPr>
          <w:rFonts w:ascii="Verdana" w:hAnsi="Verdana"/>
          <w:b/>
          <w:bCs/>
          <w:sz w:val="18"/>
          <w:szCs w:val="18"/>
        </w:rPr>
        <w:t>}</w:t>
      </w:r>
      <w:r w:rsidRPr="00950641">
        <w:rPr>
          <w:rFonts w:ascii="Verdana" w:eastAsia="Tahoma" w:hAnsi="Verdana" w:cs="Tahoma"/>
          <w:sz w:val="18"/>
          <w:szCs w:val="18"/>
        </w:rPr>
        <w:t xml:space="preserve">, PROVINCIA DE </w:t>
      </w:r>
      <w:r w:rsidR="000A6796" w:rsidRPr="00950641">
        <w:rPr>
          <w:rFonts w:ascii="Verdana" w:hAnsi="Verdana"/>
          <w:b/>
          <w:bCs/>
          <w:sz w:val="18"/>
          <w:szCs w:val="18"/>
        </w:rPr>
        <w:t>{</w:t>
      </w:r>
      <w:r w:rsidR="000A6796" w:rsidRPr="00950641">
        <w:rPr>
          <w:rFonts w:ascii="Verdana" w:hAnsi="Verdana"/>
          <w:b/>
          <w:bCs/>
          <w:sz w:val="18"/>
          <w:szCs w:val="18"/>
          <w:lang w:val="es-MX"/>
        </w:rPr>
        <w:t>provincia</w:t>
      </w:r>
      <w:r w:rsidR="000A6796" w:rsidRPr="00950641">
        <w:rPr>
          <w:rFonts w:ascii="Verdana" w:hAnsi="Verdana"/>
          <w:b/>
          <w:bCs/>
          <w:sz w:val="18"/>
          <w:szCs w:val="18"/>
        </w:rPr>
        <w:t>}</w:t>
      </w:r>
      <w:r w:rsidRPr="00950641">
        <w:rPr>
          <w:rFonts w:ascii="Verdana" w:eastAsia="Tahoma" w:hAnsi="Verdana" w:cs="Tahoma"/>
          <w:sz w:val="18"/>
          <w:szCs w:val="18"/>
        </w:rPr>
        <w:t xml:space="preserve"> Y DEPARTAMENTO DE </w:t>
      </w:r>
      <w:r w:rsidR="000A6796" w:rsidRPr="00950641">
        <w:rPr>
          <w:rFonts w:ascii="Verdana" w:hAnsi="Verdana"/>
          <w:b/>
          <w:bCs/>
          <w:sz w:val="18"/>
          <w:szCs w:val="18"/>
        </w:rPr>
        <w:t>{</w:t>
      </w:r>
      <w:r w:rsidR="000A6796" w:rsidRPr="00950641">
        <w:rPr>
          <w:rFonts w:ascii="Verdana" w:hAnsi="Verdana"/>
          <w:b/>
          <w:bCs/>
          <w:sz w:val="18"/>
          <w:szCs w:val="18"/>
          <w:lang w:val="es-MX"/>
        </w:rPr>
        <w:t>departamento</w:t>
      </w:r>
      <w:r w:rsidR="000A6796" w:rsidRPr="00950641">
        <w:rPr>
          <w:rFonts w:ascii="Verdana" w:hAnsi="Verdana"/>
          <w:b/>
          <w:bCs/>
          <w:sz w:val="18"/>
          <w:szCs w:val="18"/>
        </w:rPr>
        <w:t>}</w:t>
      </w:r>
      <w:r w:rsidRPr="00950641">
        <w:rPr>
          <w:rFonts w:ascii="Verdana" w:eastAsia="Tahoma" w:hAnsi="Verdana" w:cs="Tahoma"/>
          <w:sz w:val="18"/>
          <w:szCs w:val="18"/>
        </w:rPr>
        <w:t>, A QUIEN EN ADELANTE SE LE DENOMINARÁ “</w:t>
      </w:r>
      <w:r w:rsidRPr="00950641">
        <w:rPr>
          <w:rFonts w:ascii="Verdana" w:eastAsia="Tahoma" w:hAnsi="Verdana" w:cs="Tahoma"/>
          <w:b/>
          <w:sz w:val="18"/>
          <w:szCs w:val="18"/>
        </w:rPr>
        <w:t>EL COMPRADOR</w:t>
      </w:r>
      <w:r w:rsidRPr="00950641">
        <w:rPr>
          <w:rFonts w:ascii="Verdana" w:eastAsia="Tahoma" w:hAnsi="Verdana" w:cs="Tahoma"/>
          <w:sz w:val="18"/>
          <w:szCs w:val="18"/>
        </w:rPr>
        <w:t xml:space="preserve">”. </w:t>
      </w:r>
    </w:p>
    <w:p w14:paraId="0B467186" w14:textId="77777777" w:rsidR="009D58F7" w:rsidRPr="00950641" w:rsidRDefault="009D58F7" w:rsidP="00917A5E">
      <w:pPr>
        <w:jc w:val="both"/>
        <w:rPr>
          <w:rFonts w:ascii="Verdana" w:eastAsia="Tahoma" w:hAnsi="Verdana" w:cs="Tahoma"/>
          <w:sz w:val="18"/>
          <w:szCs w:val="18"/>
        </w:rPr>
      </w:pPr>
    </w:p>
    <w:p w14:paraId="287DE019" w14:textId="668C87CB" w:rsidR="009D58F7" w:rsidRPr="00950641" w:rsidRDefault="00D863D3" w:rsidP="00917A5E">
      <w:pPr>
        <w:jc w:val="both"/>
        <w:rPr>
          <w:rFonts w:ascii="Verdana" w:eastAsia="Tahoma" w:hAnsi="Verdana" w:cs="Tahoma"/>
          <w:sz w:val="18"/>
          <w:szCs w:val="18"/>
        </w:rPr>
      </w:pPr>
      <w:r w:rsidRPr="00950641">
        <w:rPr>
          <w:rFonts w:ascii="Verdana" w:eastAsia="Tahoma" w:hAnsi="Verdana" w:cs="Tahoma"/>
          <w:sz w:val="18"/>
          <w:szCs w:val="18"/>
        </w:rPr>
        <w:t xml:space="preserve">A </w:t>
      </w:r>
      <w:r w:rsidRPr="00950641">
        <w:rPr>
          <w:rFonts w:ascii="Verdana" w:eastAsia="Tahoma" w:hAnsi="Verdana" w:cs="Tahoma"/>
          <w:b/>
          <w:sz w:val="18"/>
          <w:szCs w:val="18"/>
        </w:rPr>
        <w:t>EL VENDEDOR</w:t>
      </w:r>
      <w:r w:rsidRPr="00950641">
        <w:rPr>
          <w:rFonts w:ascii="Verdana" w:eastAsia="Tahoma" w:hAnsi="Verdana" w:cs="Tahoma"/>
          <w:sz w:val="18"/>
          <w:szCs w:val="18"/>
        </w:rPr>
        <w:t xml:space="preserve"> Y </w:t>
      </w:r>
      <w:r w:rsidRPr="00950641">
        <w:rPr>
          <w:rFonts w:ascii="Verdana" w:eastAsia="Tahoma" w:hAnsi="Verdana" w:cs="Tahoma"/>
          <w:b/>
          <w:sz w:val="18"/>
          <w:szCs w:val="18"/>
        </w:rPr>
        <w:t>EL COMPRADOR</w:t>
      </w:r>
      <w:r w:rsidRPr="00950641">
        <w:rPr>
          <w:rFonts w:ascii="Verdana" w:eastAsia="Tahoma" w:hAnsi="Verdana" w:cs="Tahoma"/>
          <w:sz w:val="18"/>
          <w:szCs w:val="18"/>
        </w:rPr>
        <w:t xml:space="preserve"> EN CONJUNTO SE LES REFERIRÁ COMO “</w:t>
      </w:r>
      <w:r w:rsidRPr="00950641">
        <w:rPr>
          <w:rFonts w:ascii="Verdana" w:eastAsia="Tahoma" w:hAnsi="Verdana" w:cs="Tahoma"/>
          <w:b/>
          <w:sz w:val="18"/>
          <w:szCs w:val="18"/>
        </w:rPr>
        <w:t>LAS PARTES</w:t>
      </w:r>
      <w:r w:rsidRPr="00950641">
        <w:rPr>
          <w:rFonts w:ascii="Verdana" w:eastAsia="Tahoma" w:hAnsi="Verdana" w:cs="Tahoma"/>
          <w:sz w:val="18"/>
          <w:szCs w:val="18"/>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000ADE53" w14:textId="77777777" w:rsidR="009D58F7" w:rsidRPr="00950641" w:rsidRDefault="009D58F7" w:rsidP="00917A5E">
      <w:pPr>
        <w:jc w:val="both"/>
        <w:rPr>
          <w:rFonts w:ascii="Verdana" w:eastAsia="Tahoma" w:hAnsi="Verdana" w:cs="Tahoma"/>
          <w:sz w:val="18"/>
          <w:szCs w:val="18"/>
        </w:rPr>
      </w:pPr>
    </w:p>
    <w:p w14:paraId="3BFFD551" w14:textId="65CC3D20" w:rsidR="009D58F7" w:rsidRPr="00950641" w:rsidRDefault="00D863D3" w:rsidP="00917A5E">
      <w:pPr>
        <w:ind w:left="567" w:hanging="567"/>
        <w:jc w:val="both"/>
        <w:rPr>
          <w:rFonts w:ascii="Verdana" w:eastAsia="Tahoma" w:hAnsi="Verdana" w:cs="Tahoma"/>
          <w:b/>
          <w:sz w:val="18"/>
          <w:szCs w:val="18"/>
        </w:rPr>
      </w:pPr>
      <w:r w:rsidRPr="00950641">
        <w:rPr>
          <w:rFonts w:ascii="Verdana" w:eastAsia="Tahoma" w:hAnsi="Verdana" w:cs="Tahoma"/>
          <w:b/>
          <w:sz w:val="18"/>
          <w:szCs w:val="18"/>
        </w:rPr>
        <w:t>CLÁUSULA PRIMERA. – ANTECEDENTES Y DECLARACIONES</w:t>
      </w:r>
    </w:p>
    <w:p w14:paraId="60A762FC" w14:textId="77777777" w:rsidR="009D58F7" w:rsidRPr="00950641" w:rsidRDefault="009D58F7" w:rsidP="00917A5E">
      <w:pPr>
        <w:ind w:left="567" w:hanging="567"/>
        <w:jc w:val="both"/>
        <w:rPr>
          <w:rFonts w:ascii="Verdana" w:eastAsia="Tahoma" w:hAnsi="Verdana" w:cs="Tahoma"/>
          <w:sz w:val="18"/>
          <w:szCs w:val="18"/>
        </w:rPr>
      </w:pPr>
    </w:p>
    <w:p w14:paraId="108D4DDE" w14:textId="1DF13142"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ES UNA SOCIEDAD CONSTITUIDA DE CONFORMIDAD CON LAS LEYES DE LA REPÚBLICA DEL PERÚ Y CUYO OBJETO SOCIAL ES DEDICARSE A LA COMERCIALIZACIÓN DE INMUEBLES, YA SEAN ACCIONES Y DERECHOS, BIENES FUTUROS O TERMINADOS. </w:t>
      </w:r>
    </w:p>
    <w:p w14:paraId="17F0FBD7"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2FA37CE" w14:textId="60FDBFE3"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950641">
        <w:rPr>
          <w:rFonts w:ascii="Verdana" w:eastAsia="Tahoma" w:hAnsi="Verdana" w:cs="Tahoma"/>
          <w:b/>
          <w:color w:val="000000"/>
          <w:sz w:val="18"/>
          <w:szCs w:val="18"/>
        </w:rPr>
        <w:t>EL INMUEBLE</w:t>
      </w:r>
      <w:r w:rsidRPr="00950641">
        <w:rPr>
          <w:rFonts w:ascii="Verdana" w:eastAsia="Tahoma" w:hAnsi="Verdana" w:cs="Tahoma"/>
          <w:color w:val="000000"/>
          <w:sz w:val="18"/>
          <w:szCs w:val="18"/>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w:t>
      </w:r>
    </w:p>
    <w:p w14:paraId="243BA55E"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F43BE39" w14:textId="360AC883"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ASIMISMO, DECLARA QUE, SIN PERJUICIO DE LO INDICADO EN EL PUNTO ANTERIOR,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HA CELEBRADO CON TERCEROS CONTRATOS DE COMPRAVENTA SOBRE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SIN EMBARGO, ESTOS NO PERJUDICAN DE FORMA ALGUNA LOS DERECHOS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w:t>
      </w:r>
    </w:p>
    <w:p w14:paraId="04E55798"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6D5E0F40" w14:textId="43ACB00F"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SU PARTE,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TENER CONOCIMIENTO QUE LAS ACCIONES Y DERECHOS ADQUIRIDAS SON PARTE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Y EL DETALLE SE ENCUENTRA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4C7BEA75"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8DE6D09" w14:textId="527EE57D"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Y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w:t>
      </w:r>
    </w:p>
    <w:p w14:paraId="4A06BD04" w14:textId="77777777" w:rsidR="00917A5E" w:rsidRPr="00950641" w:rsidRDefault="00917A5E" w:rsidP="00917A5E">
      <w:pPr>
        <w:pStyle w:val="Prrafodelista"/>
        <w:ind w:left="567" w:hanging="567"/>
        <w:rPr>
          <w:rFonts w:ascii="Verdana" w:eastAsia="Tahoma" w:hAnsi="Verdana" w:cs="Tahoma"/>
          <w:color w:val="000000"/>
          <w:sz w:val="18"/>
          <w:szCs w:val="18"/>
        </w:rPr>
      </w:pPr>
    </w:p>
    <w:p w14:paraId="4A164949" w14:textId="7B89B075"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39B328EB"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2BC94BE9" w14:textId="36C72F90" w:rsidR="00917A5E"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QUE TIENE CONOCIMIENTO QUE AL COMPRAR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SE CREA UN RÉGIMEN DE COPROPIEDAD. ASIMISMO, ENTIENDE QUE EVENTUALMENTE LAS ACCIONES Y DERECHOS QUE LE CORRESPONDEN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SERÁN INDEPENDIZADAS DE LA MATRIZ, EN MÉRITO AL CONTRATO DE LOCACIÓN DE SERVICIOS QUE SUSCRIBIRÁ CON EL VENDEDOR PARA TAL FIN, TERMINANDO CON ELLO EL RÉGIMEN DE </w:t>
      </w:r>
      <w:r w:rsidRPr="00950641">
        <w:rPr>
          <w:rFonts w:ascii="Verdana" w:eastAsia="Tahoma" w:hAnsi="Verdana" w:cs="Tahoma"/>
          <w:color w:val="000000"/>
          <w:sz w:val="18"/>
          <w:szCs w:val="18"/>
        </w:rPr>
        <w:lastRenderedPageBreak/>
        <w:t>COPROPIEDAD QUE SE GENERA EN LA FECHA DE SUSCRIPCIÓN DE LA PRESENTE MINUTA.</w:t>
      </w:r>
    </w:p>
    <w:p w14:paraId="1278808E"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023166C3" w14:textId="290940FE"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bookmarkStart w:id="0" w:name="_heading=h.gjdgxs" w:colFirst="0" w:colLast="0"/>
      <w:bookmarkEnd w:id="0"/>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3C3FEBC8"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B452030" w14:textId="2E6ED85E"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MANIFIESTA EXPRESAMENTE QUE HA RECIBIDO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950641">
        <w:rPr>
          <w:rFonts w:ascii="Verdana" w:eastAsia="Tahoma" w:hAnsi="Verdana" w:cs="Tahoma"/>
          <w:b/>
          <w:bCs/>
          <w:color w:val="000000"/>
          <w:sz w:val="18"/>
          <w:szCs w:val="18"/>
        </w:rPr>
        <w:t>EL PROYECTO</w:t>
      </w:r>
      <w:r w:rsidRPr="00950641">
        <w:rPr>
          <w:rFonts w:ascii="Verdana" w:eastAsia="Tahoma" w:hAnsi="Verdana" w:cs="Tahoma"/>
          <w:color w:val="000000"/>
          <w:sz w:val="18"/>
          <w:szCs w:val="18"/>
        </w:rPr>
        <w:t>, Y ESTAR CONFORME CON LAS MISMAS.</w:t>
      </w:r>
    </w:p>
    <w:p w14:paraId="25F0BBB0" w14:textId="77777777" w:rsidR="009D58F7" w:rsidRPr="00950641" w:rsidRDefault="009D58F7" w:rsidP="00917A5E">
      <w:pPr>
        <w:jc w:val="both"/>
        <w:rPr>
          <w:rFonts w:ascii="Verdana" w:eastAsia="Tahoma" w:hAnsi="Verdana" w:cs="Tahoma"/>
          <w:sz w:val="18"/>
          <w:szCs w:val="18"/>
        </w:rPr>
      </w:pPr>
    </w:p>
    <w:p w14:paraId="1F5D184B" w14:textId="6140BCC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SEGUNDA. - OBJETO DE LA COMPRAVENTA</w:t>
      </w:r>
    </w:p>
    <w:p w14:paraId="5179C86A" w14:textId="77777777" w:rsidR="009D58F7" w:rsidRPr="00950641" w:rsidRDefault="009D58F7" w:rsidP="00917A5E">
      <w:pPr>
        <w:jc w:val="both"/>
        <w:rPr>
          <w:rFonts w:ascii="Verdana" w:eastAsia="Tahoma" w:hAnsi="Verdana" w:cs="Tahoma"/>
          <w:sz w:val="18"/>
          <w:szCs w:val="18"/>
        </w:rPr>
      </w:pPr>
    </w:p>
    <w:p w14:paraId="554A92E1" w14:textId="77777777" w:rsidR="009D58F7" w:rsidRPr="00950641" w:rsidRDefault="009D58F7" w:rsidP="00F57DC0">
      <w:pPr>
        <w:pBdr>
          <w:top w:val="nil"/>
          <w:left w:val="nil"/>
          <w:bottom w:val="nil"/>
          <w:right w:val="nil"/>
          <w:between w:val="nil"/>
        </w:pBdr>
        <w:jc w:val="both"/>
        <w:rPr>
          <w:rFonts w:ascii="Verdana" w:eastAsia="Tahoma" w:hAnsi="Verdana" w:cs="Tahoma"/>
          <w:vanish/>
          <w:color w:val="000000"/>
          <w:sz w:val="18"/>
          <w:szCs w:val="18"/>
        </w:rPr>
      </w:pPr>
    </w:p>
    <w:p w14:paraId="28F194FC" w14:textId="052F1269" w:rsidR="009D58F7" w:rsidRPr="00950641" w:rsidRDefault="00D863D3" w:rsidP="00F57DC0">
      <w:pPr>
        <w:pStyle w:val="Prrafodelista"/>
        <w:numPr>
          <w:ilvl w:val="1"/>
          <w:numId w:val="2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EL PRESENTE CONTRATO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DA EN VENTA REAL Y ENAJENACIÓN PERPETUA A FAVOR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w:t>
      </w:r>
      <w:r w:rsidR="00F57DC0" w:rsidRPr="00950641">
        <w:rPr>
          <w:rFonts w:ascii="Verdana" w:hAnsi="Verdana"/>
          <w:b/>
          <w:bCs/>
          <w:sz w:val="18"/>
          <w:szCs w:val="18"/>
        </w:rPr>
        <w:t>{</w:t>
      </w:r>
      <w:proofErr w:type="spellStart"/>
      <w:r w:rsidR="00F57DC0" w:rsidRPr="00950641">
        <w:rPr>
          <w:rFonts w:ascii="Verdana" w:hAnsi="Verdana"/>
          <w:b/>
          <w:bCs/>
          <w:sz w:val="18"/>
          <w:szCs w:val="18"/>
          <w:lang w:val="es-MX"/>
        </w:rPr>
        <w:t>alicuota</w:t>
      </w:r>
      <w:proofErr w:type="spellEnd"/>
      <w:r w:rsidR="00F57DC0" w:rsidRPr="00950641">
        <w:rPr>
          <w:rFonts w:ascii="Verdana" w:hAnsi="Verdana"/>
          <w:b/>
          <w:bCs/>
          <w:sz w:val="18"/>
          <w:szCs w:val="18"/>
        </w:rPr>
        <w:t>}</w:t>
      </w:r>
      <w:r w:rsidRPr="00950641">
        <w:rPr>
          <w:rFonts w:ascii="Verdana" w:eastAsia="Tahoma" w:hAnsi="Verdana" w:cs="Tahoma"/>
          <w:b/>
          <w:bCs/>
          <w:color w:val="000000"/>
          <w:sz w:val="18"/>
          <w:szCs w:val="18"/>
        </w:rPr>
        <w:t>% (</w:t>
      </w:r>
      <w:r w:rsidR="00F57DC0" w:rsidRPr="00950641">
        <w:rPr>
          <w:rFonts w:ascii="Verdana" w:eastAsia="Verdana" w:hAnsi="Verdana" w:cs="Verdana"/>
          <w:b/>
          <w:color w:val="000000"/>
          <w:sz w:val="18"/>
          <w:szCs w:val="18"/>
        </w:rPr>
        <w:t>{</w:t>
      </w:r>
      <w:proofErr w:type="spellStart"/>
      <w:r w:rsidR="00F57DC0" w:rsidRPr="00950641">
        <w:rPr>
          <w:rFonts w:ascii="Verdana" w:hAnsi="Verdana"/>
          <w:b/>
          <w:sz w:val="18"/>
          <w:szCs w:val="18"/>
          <w:lang w:val="es-MX"/>
        </w:rPr>
        <w:t>alicuotaLetras</w:t>
      </w:r>
      <w:proofErr w:type="spellEnd"/>
      <w:r w:rsidR="00F57DC0" w:rsidRPr="00950641">
        <w:rPr>
          <w:rFonts w:ascii="Verdana" w:hAnsi="Verdana"/>
          <w:b/>
          <w:sz w:val="18"/>
          <w:szCs w:val="18"/>
          <w:lang w:val="es-MX"/>
        </w:rPr>
        <w:t>} PORCIENTO</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POR CIENTO DE LAS ACCIONES Y DERECHOS SOBRE EL INMUEBLE. </w:t>
      </w:r>
    </w:p>
    <w:p w14:paraId="56ED59D1" w14:textId="77777777" w:rsidR="009D58F7" w:rsidRPr="00950641" w:rsidRDefault="009D58F7" w:rsidP="00917A5E">
      <w:pPr>
        <w:jc w:val="both"/>
        <w:rPr>
          <w:rFonts w:ascii="Verdana" w:eastAsia="Tahoma" w:hAnsi="Verdana" w:cs="Tahoma"/>
          <w:sz w:val="18"/>
          <w:szCs w:val="18"/>
        </w:rPr>
      </w:pPr>
    </w:p>
    <w:p w14:paraId="6A9B91B2" w14:textId="7F15AF63"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TERCERA. -  DEL PRECIO, FORMA DE PAGO Y OTRAS OBLIGACIONES DE PAGO</w:t>
      </w:r>
    </w:p>
    <w:p w14:paraId="1862D60F" w14:textId="77777777" w:rsidR="009D58F7" w:rsidRPr="00950641" w:rsidRDefault="009D58F7" w:rsidP="00F57DC0">
      <w:pPr>
        <w:pBdr>
          <w:top w:val="nil"/>
          <w:left w:val="nil"/>
          <w:bottom w:val="nil"/>
          <w:right w:val="nil"/>
          <w:between w:val="nil"/>
        </w:pBdr>
        <w:jc w:val="both"/>
        <w:rPr>
          <w:rFonts w:ascii="Verdana" w:eastAsia="Tahoma" w:hAnsi="Verdana" w:cs="Tahoma"/>
          <w:vanish/>
          <w:color w:val="000000"/>
          <w:sz w:val="18"/>
          <w:szCs w:val="18"/>
        </w:rPr>
      </w:pPr>
    </w:p>
    <w:p w14:paraId="22BAAD55" w14:textId="77777777" w:rsidR="009D58F7" w:rsidRPr="00950641" w:rsidRDefault="009D58F7" w:rsidP="00F57DC0">
      <w:pPr>
        <w:pStyle w:val="Prrafodelista"/>
        <w:pBdr>
          <w:top w:val="nil"/>
          <w:left w:val="nil"/>
          <w:bottom w:val="nil"/>
          <w:right w:val="nil"/>
          <w:between w:val="nil"/>
        </w:pBdr>
        <w:ind w:left="567"/>
        <w:jc w:val="both"/>
        <w:rPr>
          <w:rFonts w:ascii="Verdana" w:eastAsia="Tahoma" w:hAnsi="Verdana" w:cs="Tahoma"/>
          <w:vanish/>
          <w:color w:val="000000"/>
          <w:sz w:val="18"/>
          <w:szCs w:val="18"/>
        </w:rPr>
      </w:pPr>
    </w:p>
    <w:p w14:paraId="6E984BFA" w14:textId="0C371092" w:rsidR="009D58F7" w:rsidRPr="00950641" w:rsidRDefault="00D863D3" w:rsidP="002B2FA8">
      <w:pPr>
        <w:pStyle w:val="Prrafodelista"/>
        <w:numPr>
          <w:ilvl w:val="1"/>
          <w:numId w:val="25"/>
        </w:numPr>
        <w:pBdr>
          <w:top w:val="nil"/>
          <w:left w:val="nil"/>
          <w:bottom w:val="nil"/>
          <w:right w:val="nil"/>
          <w:between w:val="nil"/>
        </w:pBdr>
        <w:jc w:val="both"/>
        <w:rPr>
          <w:rFonts w:ascii="Verdana" w:eastAsia="Tahoma" w:hAnsi="Verdana" w:cs="Tahoma"/>
          <w:b/>
          <w:bCs/>
          <w:noProof/>
          <w:color w:val="000000"/>
          <w:sz w:val="18"/>
          <w:szCs w:val="18"/>
          <w:lang w:val="es-PE"/>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 COMÚN ACUERDO CONVIENEN EN FIJAR EL PRECIO DE VENTA DE LAS ACCIONES Y DERECHOS MATERIA DE LA COMPRAVENTA, EN LA SUMA DE S</w:t>
      </w:r>
      <w:r w:rsidRPr="00950641">
        <w:rPr>
          <w:rFonts w:ascii="Verdana" w:eastAsia="Tahoma" w:hAnsi="Verdana" w:cs="Tahoma"/>
          <w:b/>
          <w:bCs/>
          <w:color w:val="000000"/>
          <w:sz w:val="18"/>
          <w:szCs w:val="18"/>
        </w:rPr>
        <w:t xml:space="preserve">/ </w:t>
      </w:r>
      <w:r w:rsidR="002B2FA8" w:rsidRPr="00950641">
        <w:rPr>
          <w:rFonts w:ascii="Verdana" w:hAnsi="Verdana"/>
          <w:b/>
          <w:bCs/>
          <w:sz w:val="18"/>
          <w:szCs w:val="18"/>
        </w:rPr>
        <w:t>{</w:t>
      </w:r>
      <w:proofErr w:type="spellStart"/>
      <w:r w:rsidR="002B2FA8" w:rsidRPr="00950641">
        <w:rPr>
          <w:rFonts w:ascii="Verdana" w:hAnsi="Verdana"/>
          <w:b/>
          <w:bCs/>
          <w:sz w:val="18"/>
          <w:szCs w:val="18"/>
          <w:lang w:val="es-MX"/>
        </w:rPr>
        <w:t>costoLote</w:t>
      </w:r>
      <w:proofErr w:type="spellEnd"/>
      <w:r w:rsidR="002B2FA8" w:rsidRPr="00950641">
        <w:rPr>
          <w:rFonts w:ascii="Verdana" w:hAnsi="Verdana"/>
          <w:b/>
          <w:bCs/>
          <w:sz w:val="18"/>
          <w:szCs w:val="18"/>
        </w:rPr>
        <w:t>}</w:t>
      </w:r>
      <w:r w:rsidRPr="00950641">
        <w:rPr>
          <w:rFonts w:ascii="Verdana" w:eastAsia="Tahoma" w:hAnsi="Verdana" w:cs="Tahoma"/>
          <w:b/>
          <w:bCs/>
          <w:color w:val="000000"/>
          <w:sz w:val="18"/>
          <w:szCs w:val="18"/>
        </w:rPr>
        <w:t xml:space="preserve"> (</w:t>
      </w:r>
      <w:r w:rsidR="002B2FA8" w:rsidRPr="00950641">
        <w:rPr>
          <w:rFonts w:ascii="Verdana" w:eastAsia="Verdana" w:hAnsi="Verdana" w:cs="Verdana"/>
          <w:b/>
          <w:bCs/>
          <w:color w:val="000000"/>
          <w:sz w:val="18"/>
          <w:szCs w:val="18"/>
        </w:rPr>
        <w:t>{</w:t>
      </w:r>
      <w:proofErr w:type="spellStart"/>
      <w:r w:rsidR="002B2FA8" w:rsidRPr="00950641">
        <w:rPr>
          <w:rFonts w:ascii="Verdana" w:eastAsia="Verdana" w:hAnsi="Verdana" w:cs="Verdana"/>
          <w:b/>
          <w:bCs/>
          <w:color w:val="000000"/>
          <w:sz w:val="18"/>
          <w:szCs w:val="18"/>
        </w:rPr>
        <w:t>montoLetras</w:t>
      </w:r>
      <w:proofErr w:type="spellEnd"/>
      <w:r w:rsidR="002B2FA8" w:rsidRPr="00950641">
        <w:rPr>
          <w:rFonts w:ascii="Verdana" w:eastAsia="Verdana" w:hAnsi="Verdana" w:cs="Verdana"/>
          <w:b/>
          <w:bCs/>
          <w:color w:val="000000"/>
          <w:sz w:val="18"/>
          <w:szCs w:val="18"/>
        </w:rPr>
        <w:t>}</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QUEDANDO UN SALDO PENDIENTE DE PAGO POR LA SUMA DE </w:t>
      </w:r>
      <w:r w:rsidRPr="00950641">
        <w:rPr>
          <w:rFonts w:ascii="Verdana" w:eastAsia="Tahoma" w:hAnsi="Verdana" w:cs="Tahoma"/>
          <w:b/>
          <w:bCs/>
          <w:color w:val="000000"/>
          <w:sz w:val="18"/>
          <w:szCs w:val="18"/>
        </w:rPr>
        <w:t xml:space="preserve">S/ </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noProof/>
          <w:color w:val="000000"/>
          <w:sz w:val="18"/>
          <w:szCs w:val="18"/>
          <w:lang w:val="es-PE"/>
        </w:rPr>
        <w:t>estadoCuenta</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color w:val="000000"/>
          <w:sz w:val="18"/>
          <w:szCs w:val="18"/>
        </w:rPr>
        <w:t xml:space="preserve"> </w:t>
      </w:r>
      <w:r w:rsidRPr="00950641">
        <w:rPr>
          <w:rFonts w:ascii="Verdana" w:eastAsia="Tahoma" w:hAnsi="Verdana" w:cs="Tahoma"/>
          <w:b/>
          <w:bCs/>
          <w:color w:val="000000"/>
          <w:sz w:val="18"/>
          <w:szCs w:val="18"/>
        </w:rPr>
        <w:t>(</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noProof/>
          <w:color w:val="000000"/>
          <w:sz w:val="18"/>
          <w:szCs w:val="18"/>
          <w:lang w:val="es-PE"/>
        </w:rPr>
        <w:t>montoDeudaLetra</w:t>
      </w:r>
      <w:r w:rsidR="002B2FA8" w:rsidRPr="00950641">
        <w:rPr>
          <w:rFonts w:ascii="Verdana" w:eastAsia="Tahoma" w:hAnsi="Verdana" w:cs="Tahoma"/>
          <w:b/>
          <w:bCs/>
          <w:noProof/>
          <w:color w:val="000000"/>
          <w:sz w:val="18"/>
          <w:szCs w:val="18"/>
        </w:rPr>
        <w:t>}</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LA MISMA QUE SERÁ CANCELADA POR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ACORDE AL DETALLE INDICADO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63A79534"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2F13CE93" w14:textId="332CB93C" w:rsidR="009D58F7" w:rsidRPr="00950641" w:rsidRDefault="00D863D3" w:rsidP="00F57DC0">
      <w:pPr>
        <w:pStyle w:val="Prrafodelista"/>
        <w:numPr>
          <w:ilvl w:val="1"/>
          <w:numId w:val="2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EL PRESENTE CONTRATO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ES INTERÉS DE AMBAS EL MANTENIMIENTO DE LAS MEJORAS QUE SE INCORPORARÁN AL INMUEBLE, SITUACIÓN POR LA QUE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ENTIENDE ES RESPONSABLE DE FORMA PROPORCIONAL A LOS GASTOS GENERADOS POR CONCEPTO DE MANTENIMIENTO Y CONSERVACIÓN, SEGÚN LO INDICADO EN EL </w:t>
      </w:r>
      <w:r w:rsidRPr="00950641">
        <w:rPr>
          <w:rFonts w:ascii="Verdana" w:eastAsia="Tahoma" w:hAnsi="Verdana" w:cs="Tahoma"/>
          <w:b/>
          <w:bCs/>
          <w:color w:val="000000"/>
          <w:sz w:val="18"/>
          <w:szCs w:val="18"/>
        </w:rPr>
        <w:t>ART. 981 DEL CÓDIGO CIVIL</w:t>
      </w:r>
      <w:r w:rsidRPr="00950641">
        <w:rPr>
          <w:rFonts w:ascii="Verdana" w:eastAsia="Tahoma" w:hAnsi="Verdana" w:cs="Tahoma"/>
          <w:color w:val="000000"/>
          <w:sz w:val="18"/>
          <w:szCs w:val="18"/>
        </w:rPr>
        <w:t xml:space="preserve">. EN CONSECUENCIA, LOS PAGOS POR LOS CONCEPTOS SEÑALADOS EN EL NUMERAL 5.4 DE LA CLÁUSULA QUINTA DEL PRESENTE CONTRATO, SERÁN DE PERIODICIDAD MENSUAL, LOS QUE SE EFECTUARÁN A FAVOR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MEDIANTE </w:t>
      </w:r>
      <w:r w:rsidRPr="00950641">
        <w:rPr>
          <w:rFonts w:ascii="Verdana" w:eastAsia="Tahoma" w:hAnsi="Verdana" w:cs="Tahoma"/>
          <w:sz w:val="18"/>
          <w:szCs w:val="18"/>
        </w:rPr>
        <w:t>DEPÓSITO</w:t>
      </w:r>
      <w:r w:rsidRPr="00950641">
        <w:rPr>
          <w:rFonts w:ascii="Verdana" w:eastAsia="Tahoma" w:hAnsi="Verdana" w:cs="Tahoma"/>
          <w:color w:val="000000"/>
          <w:sz w:val="18"/>
          <w:szCs w:val="18"/>
        </w:rPr>
        <w:t xml:space="preserve"> O TRANSFERENCIA BANCARIA AL NÚMERO DE CUENTA INDICADO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490172DF" w14:textId="77777777" w:rsidR="00917A5E" w:rsidRPr="00950641" w:rsidRDefault="00917A5E" w:rsidP="00917A5E">
      <w:pPr>
        <w:pBdr>
          <w:top w:val="nil"/>
          <w:left w:val="nil"/>
          <w:bottom w:val="nil"/>
          <w:right w:val="nil"/>
          <w:between w:val="nil"/>
        </w:pBdr>
        <w:ind w:left="567" w:hanging="567"/>
        <w:rPr>
          <w:rFonts w:ascii="Verdana" w:eastAsia="Tahoma" w:hAnsi="Verdana" w:cs="Tahoma"/>
          <w:color w:val="000000"/>
          <w:sz w:val="18"/>
          <w:szCs w:val="18"/>
        </w:rPr>
      </w:pPr>
    </w:p>
    <w:p w14:paraId="674FAACB" w14:textId="4EAAD889" w:rsidR="009D58F7" w:rsidRPr="00950641" w:rsidRDefault="00D863D3" w:rsidP="00F57DC0">
      <w:pPr>
        <w:numPr>
          <w:ilvl w:val="1"/>
          <w:numId w:val="25"/>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EXPRESAMENTE QUE, UNA VEZ INICIADO EL PAGO DEL MANTENIMIENTO, EL ATRASO O LA FALTA DE PAGO, TOTAL O PARCIAL DE UNA O MÁS CUOTAS DE LA OBLIGACIÓN SEÑALADA EN EL PUNTO 3.2 PRECEDENTE, CONSTITUIRÁ AUTOMÁTICAMENTE EN MORA A LOS COMPRADORES, SIN NECESIDAD DE REQUERIMIENTO NI INTIMACIÓN ALGUNA, POR LO QUE, EL </w:t>
      </w:r>
      <w:r w:rsidRPr="00950641">
        <w:rPr>
          <w:rFonts w:ascii="Verdana" w:eastAsia="Tahoma" w:hAnsi="Verdana" w:cs="Tahoma"/>
          <w:sz w:val="18"/>
          <w:szCs w:val="18"/>
        </w:rPr>
        <w:t>ENVÍO</w:t>
      </w:r>
      <w:r w:rsidRPr="00950641">
        <w:rPr>
          <w:rFonts w:ascii="Verdana" w:eastAsia="Tahoma" w:hAnsi="Verdana" w:cs="Tahoma"/>
          <w:color w:val="000000"/>
          <w:sz w:val="18"/>
          <w:szCs w:val="18"/>
        </w:rPr>
        <w:t xml:space="preserve"> DE LA CARTA DE COBRANZA POR PARTE DE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SERÁ FACULTATIVO </w:t>
      </w:r>
      <w:r w:rsidRPr="00950641">
        <w:rPr>
          <w:rFonts w:ascii="Verdana" w:eastAsia="Tahoma" w:hAnsi="Verdana" w:cs="Tahoma"/>
          <w:sz w:val="18"/>
          <w:szCs w:val="18"/>
        </w:rPr>
        <w:t>MÁS</w:t>
      </w:r>
      <w:r w:rsidRPr="00950641">
        <w:rPr>
          <w:rFonts w:ascii="Verdana" w:eastAsia="Tahoma" w:hAnsi="Verdana" w:cs="Tahoma"/>
          <w:color w:val="000000"/>
          <w:sz w:val="18"/>
          <w:szCs w:val="18"/>
        </w:rPr>
        <w:t xml:space="preserve"> NO UNA OBLIGACIÓN ALGUNA PARA LOS EFECTOS DEL PRESENTE CONTRATO.</w:t>
      </w:r>
    </w:p>
    <w:p w14:paraId="7658282D"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2F0A3EE9" w14:textId="38773704" w:rsidR="009D58F7" w:rsidRPr="00950641" w:rsidRDefault="00D863D3" w:rsidP="00F57DC0">
      <w:pPr>
        <w:numPr>
          <w:ilvl w:val="1"/>
          <w:numId w:val="25"/>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ACEPTA QUE EL ATRASO O LA FALTA DE PAGO, TOTAL O PARCIAL DE UNA O MÁS CUOTAS DE LA OBLIGACIÓN SEÑALADA EN EL PUNTO 3.2 DE ESTE CONTRATO, GENERARÁ DE FORMA AUTOMÁTICA EL PAGO DE LA SUMA DE S/ 15.00 (QUINCE CON 00/100 SOLES) DIARIOS POR CONCEPTO DE COMISIÓN DE COBRANZA. LA OBLIGACIÓN DE PAGO DE ESTA SUMA SE PRODUCE A PARTIR DEL DÍA SIGUIENTE AL VENCIMIENTO DE LA OBLIGACIÓN DE PAGO POR MANTENIMIENTO SIN QUE </w:t>
      </w:r>
      <w:r w:rsidRPr="00950641">
        <w:rPr>
          <w:rFonts w:ascii="Verdana" w:eastAsia="Tahoma" w:hAnsi="Verdana" w:cs="Tahoma"/>
          <w:sz w:val="18"/>
          <w:szCs w:val="18"/>
        </w:rPr>
        <w:t>ESTE SE</w:t>
      </w:r>
      <w:r w:rsidRPr="00950641">
        <w:rPr>
          <w:rFonts w:ascii="Verdana" w:eastAsia="Tahoma" w:hAnsi="Verdana" w:cs="Tahoma"/>
          <w:color w:val="000000"/>
          <w:sz w:val="18"/>
          <w:szCs w:val="18"/>
        </w:rPr>
        <w:t xml:space="preserve"> PRODUJERA.</w:t>
      </w:r>
    </w:p>
    <w:p w14:paraId="371C2E29"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0A733E7" w14:textId="2BADC405" w:rsidR="00917A5E" w:rsidRPr="00950641" w:rsidRDefault="00D863D3" w:rsidP="00F57DC0">
      <w:pPr>
        <w:pStyle w:val="Prrafodelista"/>
        <w:numPr>
          <w:ilvl w:val="1"/>
          <w:numId w:val="25"/>
        </w:numP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SE RESERVA LA PROPIEDAD DE LAS ACCIONES Y DERECHOS MATERIA DE COMPRAVENTA HASTA LA CANCELACIÓN TOTAL DEL PRECIO PACTADO.</w:t>
      </w:r>
    </w:p>
    <w:p w14:paraId="1A8A6612" w14:textId="77777777" w:rsidR="00057EFA" w:rsidRPr="00950641" w:rsidRDefault="00057EFA" w:rsidP="00917A5E">
      <w:pPr>
        <w:jc w:val="both"/>
        <w:rPr>
          <w:rFonts w:ascii="Verdana" w:eastAsia="Tahoma" w:hAnsi="Verdana" w:cs="Tahoma"/>
          <w:sz w:val="18"/>
          <w:szCs w:val="18"/>
        </w:rPr>
      </w:pPr>
    </w:p>
    <w:p w14:paraId="59712360" w14:textId="5B3537FE"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CUARTA. - DE LA ENTREGA</w:t>
      </w:r>
    </w:p>
    <w:p w14:paraId="4FE353F8"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bookmarkStart w:id="1" w:name="_heading=h.30j0zll" w:colFirst="0" w:colLast="0"/>
      <w:bookmarkEnd w:id="1"/>
    </w:p>
    <w:p w14:paraId="5F1938A5" w14:textId="1FF06321" w:rsidR="009D58F7" w:rsidRPr="00950641" w:rsidRDefault="00D863D3" w:rsidP="00575585">
      <w:pPr>
        <w:pStyle w:val="Prrafodelista"/>
        <w:numPr>
          <w:ilvl w:val="1"/>
          <w:numId w:val="26"/>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QUE LAS ACCIONES Y DERECHOS ADQUIRIDOS EN LA PRESENTE COMPRAVENTA REPRESENTAN EL ÁREA INDICADA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659EECD4"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CF06785" w14:textId="06241C65" w:rsidR="009D58F7" w:rsidRPr="00950641" w:rsidRDefault="00D863D3" w:rsidP="00575585">
      <w:pPr>
        <w:pStyle w:val="Prrafodelista"/>
        <w:numPr>
          <w:ilvl w:val="1"/>
          <w:numId w:val="26"/>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SIENDO ELLO ASÍ,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QUE LUEGO DE LA CANCELACIÓN DEL SALDO DE PRECIO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ENTREGA EL </w:t>
      </w:r>
      <w:r w:rsidRPr="00950641">
        <w:rPr>
          <w:rFonts w:ascii="Verdana" w:eastAsia="Tahoma" w:hAnsi="Verdana" w:cs="Tahoma"/>
          <w:sz w:val="18"/>
          <w:szCs w:val="18"/>
        </w:rPr>
        <w:t xml:space="preserve">ÁREA </w:t>
      </w:r>
      <w:r w:rsidRPr="00950641">
        <w:rPr>
          <w:rFonts w:ascii="Verdana" w:eastAsia="Tahoma" w:hAnsi="Verdana" w:cs="Tahoma"/>
          <w:color w:val="000000"/>
          <w:sz w:val="18"/>
          <w:szCs w:val="18"/>
        </w:rPr>
        <w:t xml:space="preserve">QUE REFLEJA SU CUOTA IDEAL, MEDIANTE LA SUSCRIPCIÓN DEL </w:t>
      </w:r>
      <w:r w:rsidRPr="00950641">
        <w:rPr>
          <w:rFonts w:ascii="Verdana" w:eastAsia="Tahoma" w:hAnsi="Verdana" w:cs="Tahoma"/>
          <w:b/>
          <w:bCs/>
          <w:color w:val="000000"/>
          <w:sz w:val="18"/>
          <w:szCs w:val="18"/>
        </w:rPr>
        <w:t>“ACTA DE CONFORMIDAD DE ENTREGA DE TERRENO”</w:t>
      </w:r>
      <w:r w:rsidRPr="00950641">
        <w:rPr>
          <w:rFonts w:ascii="Verdana" w:eastAsia="Tahoma" w:hAnsi="Verdana" w:cs="Tahoma"/>
          <w:color w:val="000000"/>
          <w:sz w:val="18"/>
          <w:szCs w:val="18"/>
        </w:rPr>
        <w:t>, MANIFESTANDO SU ACEPTACIÓN Y CONFORMIDAD A LA ENTREGA FÍSICA DEL MISMO. EL ACTA MENCIONADA SE ADJUNTARÁ COMO ANEXO Y FORMARÁ PARTE INTEGRANTE DE ESTE CONTRATO.</w:t>
      </w:r>
    </w:p>
    <w:p w14:paraId="0E895A1E"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1076AC37" w14:textId="030FC99C" w:rsidR="00D863D3" w:rsidRPr="00950641" w:rsidRDefault="00D863D3" w:rsidP="00575585">
      <w:pPr>
        <w:numPr>
          <w:ilvl w:val="1"/>
          <w:numId w:val="2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DECLARA QUE, HA VISITADO EL INMUEBLE Y TOMADO CONOCIMIENTO DE LA UBICACIÓN Y CARACTERÍSTICAS, Y QUE CONOCE QUE EL ÁREA DONDE SE UBICA PRESENTA PENDIENTES, INCLINACIONES, DEPRESIONES O DESNIVELES Y MORFOLOGÍA VARIADA, EL CUAL ACEPTA Y DA SU CONFORMIDAD.</w:t>
      </w:r>
    </w:p>
    <w:p w14:paraId="0FB61208" w14:textId="77777777" w:rsidR="00917A5E" w:rsidRPr="00950641" w:rsidRDefault="00917A5E" w:rsidP="00917A5E">
      <w:pPr>
        <w:pBdr>
          <w:top w:val="nil"/>
          <w:left w:val="nil"/>
          <w:bottom w:val="nil"/>
          <w:right w:val="nil"/>
          <w:between w:val="nil"/>
        </w:pBdr>
        <w:ind w:left="567"/>
        <w:jc w:val="both"/>
        <w:rPr>
          <w:rFonts w:ascii="Verdana" w:eastAsia="Tahoma" w:hAnsi="Verdana" w:cs="Tahoma"/>
          <w:color w:val="000000"/>
          <w:sz w:val="18"/>
          <w:szCs w:val="18"/>
        </w:rPr>
      </w:pPr>
    </w:p>
    <w:p w14:paraId="262AC5DA" w14:textId="03E47D40"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QUINTA. - OBLIGACIONES DE LAS PARTES</w:t>
      </w:r>
    </w:p>
    <w:p w14:paraId="76FCD6AB"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5CC4606C" w14:textId="6F3FFE81" w:rsidR="009D58F7" w:rsidRPr="00950641" w:rsidRDefault="00D863D3" w:rsidP="00575585">
      <w:pPr>
        <w:pStyle w:val="Prrafodelista"/>
        <w:numPr>
          <w:ilvl w:val="1"/>
          <w:numId w:val="27"/>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TIENEN CONOCIMIENTO QUE LAS ACCIONES Y DERECHOS MATERIA DE ESTA COMPRAVENTA, SI BIEN SE ENCUENTRA DETERMINADA FÍSICAMENTE E INDIVIDUALIZADA, A LA FECHA NO SE ENCUENTRA INDEPENDIZADO. </w:t>
      </w:r>
    </w:p>
    <w:p w14:paraId="74B3E446"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344957DA" w14:textId="274A2E0F" w:rsidR="009D58F7" w:rsidRPr="00950641" w:rsidRDefault="00D863D3" w:rsidP="00575585">
      <w:pPr>
        <w:pStyle w:val="Prrafodelista"/>
        <w:numPr>
          <w:ilvl w:val="1"/>
          <w:numId w:val="27"/>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Cs/>
          <w:color w:val="000000"/>
          <w:sz w:val="18"/>
          <w:szCs w:val="18"/>
        </w:rPr>
        <w:t xml:space="preserve">COMO CONSECUENCIA DEL ACUERDO DE DESARROLLO DE UN PROYECTO INMOBILIARIO SEÑALADO EN EL PUNTO 1.5 DE LA CLÁUSULA PRIMERA DE ESTE CONTRATO,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SE OBLIGA A LA PRESENTACIÓN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 UN PLAN DE HABILITACIÓN, Y QUEDA ENTENDIDO ENTRE LAS PARTES QUE LOS COSTOS Y GASTOS ADMINISTRATIVOS, MUNICIPALES, NOTARIALES, REGISTRALES U OTROS QUE SE REQUIERAN PARA EL SANEAMIENTO SERÁN POR CUENTA Y COSTO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HASTA LA INSCRIPCIÓN REGISTRAL. </w:t>
      </w:r>
    </w:p>
    <w:p w14:paraId="7CBC1AF0"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576253BC" w14:textId="5736ECA3" w:rsidR="009D58F7" w:rsidRPr="00950641" w:rsidRDefault="00D863D3" w:rsidP="00575585">
      <w:pPr>
        <w:numPr>
          <w:ilvl w:val="1"/>
          <w:numId w:val="27"/>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ASUMIRÁ, ASIMISMO, LOS GASTOS NOTARIALES Y REGISTRALES U OTROS QUE SE REQUIERAN PARA LA FORMALIZACIÓN DE ESTE CONTRATO, LA MINUTA DE CANCELACIÓN DE SALDO DE PRECIO, ASÍ COMO LOS QUE A FUTURO SE REQUIERAN PARA LA FORMALIZACIÓN DE LA FUTURA ASOCIACIÓN DE PROPIETARIOS, DE SU REGLAMENTO INTERNO, ETC., EN LA PARTIDA ELECTRÓNICA CORRESPONDIENTE.</w:t>
      </w:r>
    </w:p>
    <w:p w14:paraId="72333886" w14:textId="4445C02B" w:rsidR="009D58F7" w:rsidRPr="00950641" w:rsidRDefault="009D58F7" w:rsidP="00917A5E">
      <w:pPr>
        <w:pBdr>
          <w:top w:val="nil"/>
          <w:left w:val="nil"/>
          <w:bottom w:val="nil"/>
          <w:right w:val="nil"/>
          <w:between w:val="nil"/>
        </w:pBdr>
        <w:ind w:left="567" w:hanging="567"/>
        <w:rPr>
          <w:rFonts w:ascii="Verdana" w:eastAsia="Tahoma" w:hAnsi="Verdana" w:cs="Tahoma"/>
          <w:b/>
          <w:color w:val="000000"/>
          <w:sz w:val="18"/>
          <w:szCs w:val="18"/>
        </w:rPr>
      </w:pPr>
    </w:p>
    <w:p w14:paraId="42EA0EFB" w14:textId="284D9976" w:rsidR="00917A5E" w:rsidRPr="00950641" w:rsidRDefault="00917A5E" w:rsidP="00917A5E">
      <w:pPr>
        <w:pBdr>
          <w:top w:val="nil"/>
          <w:left w:val="nil"/>
          <w:bottom w:val="nil"/>
          <w:right w:val="nil"/>
          <w:between w:val="nil"/>
        </w:pBdr>
        <w:ind w:left="567" w:hanging="567"/>
        <w:rPr>
          <w:rFonts w:ascii="Verdana" w:eastAsia="Tahoma" w:hAnsi="Verdana" w:cs="Tahoma"/>
          <w:b/>
          <w:color w:val="000000"/>
          <w:sz w:val="18"/>
          <w:szCs w:val="18"/>
        </w:rPr>
      </w:pPr>
    </w:p>
    <w:p w14:paraId="44051B62" w14:textId="77777777" w:rsidR="00917A5E" w:rsidRPr="00950641" w:rsidRDefault="00917A5E" w:rsidP="00917A5E">
      <w:pPr>
        <w:pBdr>
          <w:top w:val="nil"/>
          <w:left w:val="nil"/>
          <w:bottom w:val="nil"/>
          <w:right w:val="nil"/>
          <w:between w:val="nil"/>
        </w:pBdr>
        <w:ind w:left="567" w:hanging="567"/>
        <w:rPr>
          <w:rFonts w:ascii="Verdana" w:eastAsia="Tahoma" w:hAnsi="Verdana" w:cs="Tahoma"/>
          <w:b/>
          <w:color w:val="000000"/>
          <w:sz w:val="18"/>
          <w:szCs w:val="18"/>
        </w:rPr>
      </w:pPr>
    </w:p>
    <w:p w14:paraId="320C55BB" w14:textId="65382086" w:rsidR="009D58F7" w:rsidRPr="00950641" w:rsidRDefault="00D863D3" w:rsidP="00575585">
      <w:pPr>
        <w:numPr>
          <w:ilvl w:val="1"/>
          <w:numId w:val="27"/>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EN MERITO A LO DECLARADO EN EL PUNTO 3.2 DE LA CLÁUSULA TERCERA DE ESTE CONTRATO, DECLARA TENER CONOCIMIENTO QUE LOS GASTOS POR MANTENIMIENTO REFERIDOS EN EL INMUEBLE SON LOS DE LA ADMINISTRACIÓN DE SUS ÁREAS VERDES, ZONAS DE ESPARCIMIENTO, CASETA DE CONTROL INGRESO/SALIDA, VIGILANCIA, ENTRE OTROS. EN ESE SENTIDO, LAS PARTES ACUERDAN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ASUME LA ADMINISTRACIÓN DIRECTA DEL MANTENIMIENTO Y CONSERVACIÓN,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ESTA ADMINISTRACIÓN SERÁ TEMPORAL HASTA QUE SE CONFORME LA ASOCIACIÓN DE PROPIETARIOS Y ESTOS PUEDAN CONTRATAR DIRECTAMENTE A LA ADMINISTRADORA.</w:t>
      </w:r>
    </w:p>
    <w:p w14:paraId="1E41B3E3" w14:textId="77777777" w:rsidR="009D58F7" w:rsidRPr="00950641" w:rsidRDefault="009D58F7" w:rsidP="00917A5E">
      <w:pPr>
        <w:jc w:val="both"/>
        <w:rPr>
          <w:rFonts w:ascii="Verdana" w:eastAsia="Tahoma" w:hAnsi="Verdana" w:cs="Tahoma"/>
          <w:sz w:val="18"/>
          <w:szCs w:val="18"/>
        </w:rPr>
      </w:pPr>
    </w:p>
    <w:p w14:paraId="599ED3D8" w14:textId="222AB558"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 xml:space="preserve">CLÁUSULA SEXTA. – JUSTA EQUIVALENCIA </w:t>
      </w:r>
    </w:p>
    <w:p w14:paraId="6041A6E1"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51ABE067" w14:textId="52E4CA2A" w:rsidR="009D58F7" w:rsidRPr="00950641" w:rsidRDefault="00D863D3" w:rsidP="00575585">
      <w:pPr>
        <w:pStyle w:val="Prrafodelista"/>
        <w:numPr>
          <w:ilvl w:val="1"/>
          <w:numId w:val="28"/>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EL PRECIO PACTADO POR LAS ACCIONES Y DERECHOS MATERIA DE LA PRESENTE COMPRAVENTA, EXISTE LA </w:t>
      </w:r>
      <w:r w:rsidRPr="00950641">
        <w:rPr>
          <w:rFonts w:ascii="Verdana" w:eastAsia="Tahoma" w:hAnsi="Verdana" w:cs="Tahoma"/>
          <w:sz w:val="18"/>
          <w:szCs w:val="18"/>
        </w:rPr>
        <w:t>MÁS</w:t>
      </w:r>
      <w:r w:rsidRPr="00950641">
        <w:rPr>
          <w:rFonts w:ascii="Verdana" w:eastAsia="Tahoma" w:hAnsi="Verdana" w:cs="Tahoma"/>
          <w:color w:val="000000"/>
          <w:sz w:val="18"/>
          <w:szCs w:val="18"/>
        </w:rPr>
        <w:t xml:space="preserve"> JUSTA Y PERFECTA EQUIVALENCIA Y QUE, SI DE EXISTIR ALGUNA DIFERENCIA AL MOMENTO DE PRODUCIRSE LA TRANSFERENCIA, LAS PARTES SE HACEN MUTUA GRACIA Y </w:t>
      </w:r>
      <w:r w:rsidRPr="00950641">
        <w:rPr>
          <w:rFonts w:ascii="Verdana" w:eastAsia="Tahoma" w:hAnsi="Verdana" w:cs="Tahoma"/>
          <w:sz w:val="18"/>
          <w:szCs w:val="18"/>
        </w:rPr>
        <w:t>RECÍPROCA</w:t>
      </w:r>
      <w:r w:rsidRPr="00950641">
        <w:rPr>
          <w:rFonts w:ascii="Verdana" w:eastAsia="Tahoma" w:hAnsi="Verdana" w:cs="Tahoma"/>
          <w:color w:val="000000"/>
          <w:sz w:val="18"/>
          <w:szCs w:val="18"/>
        </w:rPr>
        <w:t xml:space="preserve"> DONACIÓN, RENUNCIANDO DESDE AHORA A LAS ACCIONES RESCISORIAS POR DOLO, ERROR, LESIÓN Y OTRAS QUE TIENDAN A INVALIDAR LOS EFECTOS DEL PRESENTE CONTRATO, ASÍ COMO LOS PLAZOS A INTERPONERLAS.</w:t>
      </w:r>
    </w:p>
    <w:p w14:paraId="7324F59B" w14:textId="77777777" w:rsidR="00057EFA" w:rsidRPr="00950641" w:rsidRDefault="00057EFA" w:rsidP="00917A5E">
      <w:pPr>
        <w:jc w:val="both"/>
        <w:rPr>
          <w:rFonts w:ascii="Verdana" w:eastAsia="Tahoma" w:hAnsi="Verdana" w:cs="Tahoma"/>
          <w:sz w:val="18"/>
          <w:szCs w:val="18"/>
        </w:rPr>
      </w:pPr>
    </w:p>
    <w:p w14:paraId="4A49E8E0" w14:textId="76E3578E"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SÉTIMA. - ALCANCES DE LA TRASFERENCIA</w:t>
      </w:r>
    </w:p>
    <w:p w14:paraId="58A780FD"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2D0C5F66" w14:textId="2025A03A" w:rsidR="009D58F7" w:rsidRPr="00950641" w:rsidRDefault="00D863D3" w:rsidP="00575585">
      <w:pPr>
        <w:pStyle w:val="Prrafodelista"/>
        <w:numPr>
          <w:ilvl w:val="1"/>
          <w:numId w:val="29"/>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LA COMPRAVENTA SOBRE LAS ACCIONES Y </w:t>
      </w:r>
      <w:r w:rsidRPr="00950641">
        <w:rPr>
          <w:rFonts w:ascii="Verdana" w:eastAsia="Tahoma" w:hAnsi="Verdana" w:cs="Tahoma"/>
          <w:sz w:val="18"/>
          <w:szCs w:val="18"/>
        </w:rPr>
        <w:t>DERECHOS DEL</w:t>
      </w:r>
      <w:r w:rsidRPr="00950641">
        <w:rPr>
          <w:rFonts w:ascii="Verdana" w:eastAsia="Tahoma" w:hAnsi="Verdana" w:cs="Tahoma"/>
          <w:color w:val="000000"/>
          <w:sz w:val="18"/>
          <w:szCs w:val="18"/>
        </w:rPr>
        <w:t xml:space="preserve"> INMUEBLE, COMPRENDE LOS USOS, COSTUMBRES, SERVIDUMBRES, ENTRADAS, SALIDAS Y TODO CUANTO DE HECHO Y POR DERECHO LE PUDIERA CORRESPONDER A EL INMUEBLE MATERIA DEL CONTRATO, SIN RESERVA NI LIMITACIÓN ALGUNA, SALVO LAS QUE SEÑALE LA LEY.</w:t>
      </w:r>
    </w:p>
    <w:p w14:paraId="4EB49EB3" w14:textId="77777777" w:rsidR="009D58F7" w:rsidRPr="00950641" w:rsidRDefault="009D58F7" w:rsidP="00917A5E">
      <w:pPr>
        <w:jc w:val="both"/>
        <w:rPr>
          <w:rFonts w:ascii="Verdana" w:eastAsia="Tahoma" w:hAnsi="Verdana" w:cs="Tahoma"/>
          <w:sz w:val="18"/>
          <w:szCs w:val="18"/>
        </w:rPr>
      </w:pPr>
    </w:p>
    <w:p w14:paraId="02392048" w14:textId="33241E01"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OCTAVA. – CARGAS Y GRAVÁMENES</w:t>
      </w:r>
    </w:p>
    <w:p w14:paraId="3B5E353C"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64E33936" w14:textId="4F25484F" w:rsidR="009D58F7" w:rsidRPr="00950641" w:rsidRDefault="00D863D3" w:rsidP="00575585">
      <w:pPr>
        <w:pStyle w:val="Prrafodelista"/>
        <w:numPr>
          <w:ilvl w:val="1"/>
          <w:numId w:val="30"/>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EL COMPRADOR DECLARA TENER CONOCIMIENTO QUE, AL MOMENTO DE CELEBRAR EL PRESENTE CONTRATO, SOBRE EL ESTADO Y SITUACIÓN EN LA QUE SE ENCUENTRAN LOS TÍTULOS DE PROPIEDAD DEL INMUEBLE.</w:t>
      </w:r>
    </w:p>
    <w:p w14:paraId="7419C873" w14:textId="77777777" w:rsidR="00D60F56" w:rsidRPr="00950641" w:rsidRDefault="00D60F56" w:rsidP="00D60F56">
      <w:pPr>
        <w:pBdr>
          <w:top w:val="nil"/>
          <w:left w:val="nil"/>
          <w:bottom w:val="nil"/>
          <w:right w:val="nil"/>
          <w:between w:val="nil"/>
        </w:pBdr>
        <w:ind w:left="567"/>
        <w:jc w:val="both"/>
        <w:rPr>
          <w:rFonts w:ascii="Verdana" w:eastAsia="Tahoma" w:hAnsi="Verdana" w:cs="Tahoma"/>
          <w:color w:val="000000"/>
          <w:sz w:val="18"/>
          <w:szCs w:val="18"/>
        </w:rPr>
      </w:pPr>
    </w:p>
    <w:p w14:paraId="7C16C9D2" w14:textId="7304CF76" w:rsidR="009D58F7" w:rsidRPr="00950641" w:rsidRDefault="00D863D3" w:rsidP="00575585">
      <w:pPr>
        <w:pStyle w:val="Prrafodelista"/>
        <w:numPr>
          <w:ilvl w:val="1"/>
          <w:numId w:val="30"/>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SU PARTE,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DECLARA QUE SOBRE LAS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QUE ENAJENA, NO PESA NINGÚN GRAVAMEN, HIPOTECA, MEDIDA JUDICIAL O EXTRAJUDICIAL, Y EN GENERAL, ACTO O CONTRATO QUE LIMITE SU DERECHO DE PROPIEDAD Y LIBRE DISPOSICIÓN, SALVO LOS INDICADOS EN LA PARTIDA ELECTRÓNICA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PRECISA ADEMÁS QUE DE EXISTIR CUALQUIER CARGA O GRAVAMEN ESTARÁ SUJETO AL SANEAMIENTO CONFORME A LEY.</w:t>
      </w:r>
    </w:p>
    <w:p w14:paraId="6F6889F9" w14:textId="77777777" w:rsidR="00917A5E" w:rsidRPr="00950641" w:rsidRDefault="00917A5E" w:rsidP="00917A5E">
      <w:pPr>
        <w:jc w:val="both"/>
        <w:rPr>
          <w:rFonts w:ascii="Verdana" w:eastAsia="Tahoma" w:hAnsi="Verdana" w:cs="Tahoma"/>
          <w:sz w:val="18"/>
          <w:szCs w:val="18"/>
        </w:rPr>
      </w:pPr>
    </w:p>
    <w:p w14:paraId="489FDC48" w14:textId="7E073B50"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NOVENA. -  GASTOS E IMPUESTOS DE LA COMPRA VENTA DE ACCIONES Y DERECHOS.</w:t>
      </w:r>
    </w:p>
    <w:p w14:paraId="3C3BF791"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63955150" w14:textId="7276F17C" w:rsidR="009D58F7" w:rsidRPr="00950641" w:rsidRDefault="00D863D3" w:rsidP="00575585">
      <w:pPr>
        <w:pStyle w:val="Prrafodelista"/>
        <w:numPr>
          <w:ilvl w:val="1"/>
          <w:numId w:val="31"/>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DEJAN CONSTANCIA QUE CON RELACIÓN AL IMPUESTO PREDIAL Y OTROS GENERADOS POR EL PRESENTE CONTRATO DE COMPRAVENTA DE ACCIONES Y DERECHOS,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ASUMIRÁ LA CONDICIÓN DE CONTRIBUYENTE A PARTIR DEL AÑO SIGUIENTE A LA SUSCRIPCIÓN DEL PRESENTE CONTRATO, SIENDO CUALQUIER MONTO CORRESPONDIENTE A ESTE IMPUESTO POR PERIODOS ANTERIORES RESPONSABILIDAD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w:t>
      </w:r>
    </w:p>
    <w:p w14:paraId="725D4985"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FDA5CE3" w14:textId="33B92FC0" w:rsidR="009D58F7" w:rsidRPr="00950641" w:rsidRDefault="00D863D3" w:rsidP="00575585">
      <w:pPr>
        <w:pStyle w:val="Prrafodelista"/>
        <w:numPr>
          <w:ilvl w:val="1"/>
          <w:numId w:val="31"/>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CORRESPONDE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EL PAGO POR EL IMPUESTO DE ALCABALA, DE </w:t>
      </w:r>
      <w:r w:rsidRPr="00950641">
        <w:rPr>
          <w:rFonts w:ascii="Verdana" w:eastAsia="Tahoma" w:hAnsi="Verdana" w:cs="Tahoma"/>
          <w:sz w:val="18"/>
          <w:szCs w:val="18"/>
        </w:rPr>
        <w:t>CORRESPONDER SEGÚN LIQUIDACIÓN DE LA MUNICIPALIDAD PROVINCIAL CORRESPONDIENTE</w:t>
      </w:r>
      <w:r w:rsidRPr="00950641">
        <w:rPr>
          <w:rFonts w:ascii="Verdana" w:eastAsia="Tahoma" w:hAnsi="Verdana" w:cs="Tahoma"/>
          <w:color w:val="000000"/>
          <w:sz w:val="18"/>
          <w:szCs w:val="18"/>
        </w:rPr>
        <w:t xml:space="preserve">. </w:t>
      </w:r>
    </w:p>
    <w:p w14:paraId="772A6E1E"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31CF6644" w14:textId="2ED1B6D8" w:rsidR="009D58F7" w:rsidRPr="00950641" w:rsidRDefault="00D863D3" w:rsidP="00575585">
      <w:pPr>
        <w:numPr>
          <w:ilvl w:val="1"/>
          <w:numId w:val="31"/>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lastRenderedPageBreak/>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7C9311CC" w14:textId="77777777" w:rsidR="009D58F7" w:rsidRPr="00950641" w:rsidRDefault="009D58F7" w:rsidP="00917A5E">
      <w:pPr>
        <w:jc w:val="both"/>
        <w:rPr>
          <w:rFonts w:ascii="Verdana" w:eastAsia="Tahoma" w:hAnsi="Verdana" w:cs="Tahoma"/>
          <w:sz w:val="18"/>
          <w:szCs w:val="18"/>
        </w:rPr>
      </w:pPr>
    </w:p>
    <w:p w14:paraId="311EA9CF" w14:textId="0EA2BFFB"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 PREVENCIÓN DE LAVADO DE ACTIVOS Y FINANCIAMIENTO DEL TERRORISMO</w:t>
      </w:r>
    </w:p>
    <w:p w14:paraId="0D9F8DF9"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bookmarkStart w:id="2" w:name="_heading=h.1fob9te" w:colFirst="0" w:colLast="0"/>
      <w:bookmarkEnd w:id="2"/>
    </w:p>
    <w:p w14:paraId="3D164A7F" w14:textId="39174C2F" w:rsidR="009D58F7" w:rsidRPr="00950641" w:rsidRDefault="00D863D3" w:rsidP="00575585">
      <w:pPr>
        <w:pStyle w:val="Prrafodelista"/>
        <w:numPr>
          <w:ilvl w:val="1"/>
          <w:numId w:val="32"/>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DE CONFORMIDAD CON EL </w:t>
      </w:r>
      <w:r w:rsidRPr="00950641">
        <w:rPr>
          <w:rFonts w:ascii="Verdana" w:eastAsia="Tahoma" w:hAnsi="Verdana" w:cs="Tahoma"/>
          <w:b/>
          <w:bCs/>
          <w:color w:val="000000"/>
          <w:sz w:val="18"/>
          <w:szCs w:val="18"/>
        </w:rPr>
        <w:t xml:space="preserve">D. LEG. </w:t>
      </w:r>
      <w:proofErr w:type="spellStart"/>
      <w:r w:rsidRPr="00950641">
        <w:rPr>
          <w:rFonts w:ascii="Verdana" w:eastAsia="Tahoma" w:hAnsi="Verdana" w:cs="Tahoma"/>
          <w:b/>
          <w:bCs/>
          <w:color w:val="000000"/>
          <w:sz w:val="18"/>
          <w:szCs w:val="18"/>
        </w:rPr>
        <w:t>N°</w:t>
      </w:r>
      <w:proofErr w:type="spellEnd"/>
      <w:r w:rsidRPr="00950641">
        <w:rPr>
          <w:rFonts w:ascii="Verdana" w:eastAsia="Tahoma" w:hAnsi="Verdana" w:cs="Tahoma"/>
          <w:b/>
          <w:bCs/>
          <w:color w:val="000000"/>
          <w:sz w:val="18"/>
          <w:szCs w:val="18"/>
        </w:rPr>
        <w:t xml:space="preserve"> 1106</w:t>
      </w:r>
      <w:r w:rsidRPr="00950641">
        <w:rPr>
          <w:rFonts w:ascii="Verdana" w:eastAsia="Tahoma" w:hAnsi="Verdana" w:cs="Tahoma"/>
          <w:color w:val="000000"/>
          <w:sz w:val="18"/>
          <w:szCs w:val="18"/>
        </w:rPr>
        <w:t xml:space="preserve">, DECRETO LEGISLATIVO DE LUCHA EFICAZ CONTRA EL LAVADO DE ACTIVOS Y OTROS DELITOS RELACIONADOS A LA MINERÍA ILEGAL Y CRIMEN ORGANIZADO,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BAJO JURAMENTO Y BAJO SU RESPONSABILIDAD QUE LOS FONDOS, BIENES O ACTIVOS QUE TRANSFIERE PARA LA ADQUISICIÓN DE </w:t>
      </w:r>
      <w:r w:rsidRPr="00950641">
        <w:rPr>
          <w:rFonts w:ascii="Verdana" w:eastAsia="Tahoma" w:hAnsi="Verdana" w:cs="Tahoma"/>
          <w:b/>
          <w:bCs/>
          <w:color w:val="000000"/>
          <w:sz w:val="18"/>
          <w:szCs w:val="18"/>
        </w:rPr>
        <w:t>EL LOTE</w:t>
      </w:r>
      <w:r w:rsidRPr="00950641">
        <w:rPr>
          <w:rFonts w:ascii="Verdana" w:eastAsia="Tahoma" w:hAnsi="Verdana" w:cs="Tahoma"/>
          <w:color w:val="000000"/>
          <w:sz w:val="18"/>
          <w:szCs w:val="18"/>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1B34B717"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5060B5BC" w14:textId="1CCC697C" w:rsidR="009D58F7" w:rsidRPr="00950641" w:rsidRDefault="00D863D3" w:rsidP="00575585">
      <w:pPr>
        <w:pStyle w:val="Prrafodelista"/>
        <w:numPr>
          <w:ilvl w:val="1"/>
          <w:numId w:val="32"/>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ASIMISMO,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7A537A7B" w14:textId="77777777" w:rsidR="00057EFA" w:rsidRPr="00950641" w:rsidRDefault="00057EFA" w:rsidP="00917A5E">
      <w:pPr>
        <w:pBdr>
          <w:top w:val="nil"/>
          <w:left w:val="nil"/>
          <w:bottom w:val="nil"/>
          <w:right w:val="nil"/>
          <w:between w:val="nil"/>
        </w:pBdr>
        <w:rPr>
          <w:rFonts w:ascii="Verdana" w:eastAsia="Tahoma" w:hAnsi="Verdana" w:cs="Tahoma"/>
          <w:color w:val="000000"/>
          <w:sz w:val="18"/>
          <w:szCs w:val="18"/>
        </w:rPr>
      </w:pPr>
    </w:p>
    <w:p w14:paraId="1F187C9C" w14:textId="545E0DA6"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DECIMO PRIMERA. - CONSENTIMIENTO PARA EL TRATAMIENTO DE DATOS PERSONALES E INFORMACIÓN A TERCEROS</w:t>
      </w:r>
    </w:p>
    <w:p w14:paraId="0A263119"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76363823" w14:textId="7B724F39" w:rsidR="009D58F7" w:rsidRPr="00950641" w:rsidRDefault="00D863D3" w:rsidP="00575585">
      <w:pPr>
        <w:pStyle w:val="Prrafodelista"/>
        <w:numPr>
          <w:ilvl w:val="1"/>
          <w:numId w:val="33"/>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DE CONFORMIDAD CON LA </w:t>
      </w:r>
      <w:r w:rsidRPr="00950641">
        <w:rPr>
          <w:rFonts w:ascii="Verdana" w:eastAsia="Tahoma" w:hAnsi="Verdana" w:cs="Tahoma"/>
          <w:b/>
          <w:bCs/>
          <w:color w:val="000000"/>
          <w:sz w:val="18"/>
          <w:szCs w:val="18"/>
        </w:rPr>
        <w:t>LEY N°29733</w:t>
      </w:r>
      <w:r w:rsidRPr="00950641">
        <w:rPr>
          <w:rFonts w:ascii="Verdana" w:eastAsia="Tahoma" w:hAnsi="Verdana" w:cs="Tahoma"/>
          <w:color w:val="000000"/>
          <w:sz w:val="18"/>
          <w:szCs w:val="18"/>
        </w:rPr>
        <w:t xml:space="preserve"> - LEY DE PROTECCIÓN DE DATOS PERSONALES Y SU REGLAMENTO APROBADO MEDIANTE </w:t>
      </w:r>
      <w:r w:rsidRPr="00950641">
        <w:rPr>
          <w:rFonts w:ascii="Verdana" w:eastAsia="Tahoma" w:hAnsi="Verdana" w:cs="Tahoma"/>
          <w:b/>
          <w:bCs/>
          <w:color w:val="000000"/>
          <w:sz w:val="18"/>
          <w:szCs w:val="18"/>
        </w:rPr>
        <w:t>D.S. 003- 2013-JUS</w:t>
      </w:r>
      <w:r w:rsidRPr="00950641">
        <w:rPr>
          <w:rFonts w:ascii="Verdana" w:eastAsia="Tahoma" w:hAnsi="Verdana" w:cs="Tahoma"/>
          <w:color w:val="000000"/>
          <w:sz w:val="18"/>
          <w:szCs w:val="18"/>
        </w:rPr>
        <w:t xml:space="preserv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OTORGA SU CONSENTIMIENTO EXPRESO PARA QUE LOS DATOS PERSONALES QUE FACILITE(N) QUEDE(N) INCORPORADOS EN EL BANCO DE DATOS PERSONALES DE CLIENTES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AUTORIZA A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PODRÁ EJERCER SU DERECHO DE ACCESO, ACTUALIZACIÓN, RECTIFICACIÓN, INCLUSIÓN, OPOSICIÓN Y SUPRESIÓN O CANCELACIÓN DE DATOS PERSONALES - DERECHOS ARCO, MEDIANTE SOLICITUD ESCRITA VÍA EMAIL A </w:t>
      </w:r>
      <w:r w:rsidRPr="00950641">
        <w:rPr>
          <w:rFonts w:ascii="Verdana" w:eastAsia="Tahoma" w:hAnsi="Verdana" w:cs="Tahoma"/>
          <w:b/>
          <w:bCs/>
          <w:i/>
          <w:iCs/>
          <w:color w:val="000000"/>
          <w:sz w:val="18"/>
          <w:szCs w:val="18"/>
          <w:u w:val="single"/>
        </w:rPr>
        <w:t>DATOSPERSONALES@AYBARSAC.COM</w:t>
      </w:r>
      <w:r w:rsidRPr="00950641">
        <w:rPr>
          <w:rFonts w:ascii="Verdana" w:eastAsia="Tahoma" w:hAnsi="Verdana" w:cs="Tahoma"/>
          <w:color w:val="000000"/>
          <w:sz w:val="18"/>
          <w:szCs w:val="18"/>
        </w:rPr>
        <w:t xml:space="preserve">, O DE FORMA PRESENCIAL EN LA OFICINA ADMINISTRATIVA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ADJUNTANDO EN CUALQUIER CASO UNA COPIA DEL DNI. </w:t>
      </w:r>
    </w:p>
    <w:p w14:paraId="19148F6D"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4CF140D" w14:textId="23EBCA9A" w:rsidR="009D58F7" w:rsidRPr="00950641" w:rsidRDefault="00D863D3" w:rsidP="0092507A">
      <w:pPr>
        <w:pStyle w:val="Prrafodelista"/>
        <w:numPr>
          <w:ilvl w:val="1"/>
          <w:numId w:val="33"/>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QUEDA AUTORIZADO A PROPORCIONAR INFORMACIÓN CONFORME A LA LEY APLICABLE, RELATIVA A TODO INCUMPLIMIENTO DE OBLIGACIONES QUE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ASUME SEGÚN EL PRESENTE CONTRATO, YA SEA A LAS CENTRALES DE RIESGO, TERCEROS CON LEGÍTIMO INTERÉS O AGENTES DE INFORMACIÓN CREDITICIA, PUDIENDO DIFUNDIRSE Y/O COMERCIALIZARSE, SIN NINGUNA RESPONSABILIDAD PARA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w:t>
      </w:r>
    </w:p>
    <w:p w14:paraId="457D64DC" w14:textId="77777777" w:rsidR="00917A5E" w:rsidRPr="00950641" w:rsidRDefault="00917A5E" w:rsidP="00917A5E">
      <w:pPr>
        <w:pBdr>
          <w:top w:val="nil"/>
          <w:left w:val="nil"/>
          <w:bottom w:val="nil"/>
          <w:right w:val="nil"/>
          <w:between w:val="nil"/>
        </w:pBdr>
        <w:rPr>
          <w:rFonts w:ascii="Verdana" w:eastAsia="Tahoma" w:hAnsi="Verdana" w:cs="Tahoma"/>
          <w:color w:val="000000"/>
          <w:sz w:val="18"/>
          <w:szCs w:val="18"/>
        </w:rPr>
      </w:pPr>
    </w:p>
    <w:p w14:paraId="75A3DBCD" w14:textId="31234DDC" w:rsidR="009D58F7" w:rsidRPr="00950641" w:rsidRDefault="00D863D3" w:rsidP="0092507A">
      <w:pPr>
        <w:numPr>
          <w:ilvl w:val="1"/>
          <w:numId w:val="33"/>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QUEDA AUTORIZADO A VERIFICAR LA INFORMACIÓN PROPORCIONADA POR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ACTUALIZARLA E INTERCAMBIARLA CON OTROS ACREEDORES; ASÍ COMO OBTENER INFORMACIÓN DE TERCEROS SOBRE EL PATRIMONIO PERSONAL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SOBRE OPERACIONES FINANCIERAS REALIZADAS EN EL SISTEMA FINANCIERO.</w:t>
      </w:r>
    </w:p>
    <w:p w14:paraId="5D4BAE60" w14:textId="77777777" w:rsidR="00917A5E" w:rsidRPr="00950641" w:rsidRDefault="00917A5E" w:rsidP="00917A5E">
      <w:pPr>
        <w:jc w:val="both"/>
        <w:rPr>
          <w:rFonts w:ascii="Verdana" w:eastAsia="Tahoma" w:hAnsi="Verdana" w:cs="Tahoma"/>
          <w:sz w:val="18"/>
          <w:szCs w:val="18"/>
        </w:rPr>
      </w:pPr>
    </w:p>
    <w:p w14:paraId="31A8F54A" w14:textId="5E711781"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SEGUNDA. – NOTIFICACIONES Y COMUNICACIÓN ENTRE LAS PARTES</w:t>
      </w:r>
    </w:p>
    <w:p w14:paraId="39D6E8A8" w14:textId="77777777" w:rsidR="009D58F7" w:rsidRPr="00950641" w:rsidRDefault="009D58F7" w:rsidP="00917A5E">
      <w:pPr>
        <w:ind w:left="567" w:hanging="567"/>
        <w:jc w:val="both"/>
        <w:rPr>
          <w:rFonts w:ascii="Verdana" w:eastAsia="Tahoma" w:hAnsi="Verdana" w:cs="Tahoma"/>
          <w:sz w:val="18"/>
          <w:szCs w:val="18"/>
        </w:rPr>
      </w:pPr>
    </w:p>
    <w:p w14:paraId="46CCDF5B" w14:textId="77777777" w:rsidR="009D58F7" w:rsidRPr="00950641" w:rsidRDefault="009D58F7" w:rsidP="0092507A">
      <w:pPr>
        <w:pStyle w:val="Prrafodelista"/>
        <w:pBdr>
          <w:top w:val="nil"/>
          <w:left w:val="nil"/>
          <w:bottom w:val="nil"/>
          <w:right w:val="nil"/>
          <w:between w:val="nil"/>
        </w:pBdr>
        <w:ind w:left="567"/>
        <w:jc w:val="both"/>
        <w:rPr>
          <w:rFonts w:ascii="Verdana" w:eastAsia="Tahoma" w:hAnsi="Verdana" w:cs="Tahoma"/>
          <w:vanish/>
          <w:color w:val="000000"/>
          <w:sz w:val="18"/>
          <w:szCs w:val="18"/>
        </w:rPr>
      </w:pPr>
    </w:p>
    <w:p w14:paraId="3CA193AE" w14:textId="6BA2A749" w:rsidR="009D58F7" w:rsidRPr="00950641" w:rsidRDefault="00D863D3" w:rsidP="0092507A">
      <w:pPr>
        <w:pStyle w:val="Prrafodelista"/>
        <w:numPr>
          <w:ilvl w:val="1"/>
          <w:numId w:val="3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PARA TODOS LOS EFECTOS INDICADOS EN ESTE CONTRATO,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SEÑALAN COMO SUS DOMICILIOS LOS CONSIGNADOS EN LA INTRODUCCIÓN DE ESTE CONTRATO.</w:t>
      </w:r>
    </w:p>
    <w:p w14:paraId="1DAB4A16"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F45F998" w14:textId="72A6200F" w:rsidR="009D58F7" w:rsidRPr="00950641" w:rsidRDefault="00D863D3" w:rsidP="0092507A">
      <w:pPr>
        <w:pStyle w:val="Prrafodelista"/>
        <w:numPr>
          <w:ilvl w:val="1"/>
          <w:numId w:val="3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w:t>
      </w:r>
    </w:p>
    <w:p w14:paraId="4A85209F"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70415CE2" w14:textId="642ADB47" w:rsidR="009D58F7" w:rsidRPr="00950641" w:rsidRDefault="00D863D3" w:rsidP="0092507A">
      <w:pPr>
        <w:numPr>
          <w:ilvl w:val="1"/>
          <w:numId w:val="34"/>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ACEPTA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SE COMUNICARÁ INDISTINTAMENTE A TRAVÉS DE LOS MEDIOS DE COMUNICACIÓN DIRECTA COMO SON: CORREO ELECTRÓNICO, LLAMADA TELEFÓNICA O MENSAJERÍA INSTANTÁNEA AL NÚMERO DE TELÉFONO CELULAR SEÑALADOS EN EL </w:t>
      </w:r>
      <w:r w:rsidRPr="00950641">
        <w:rPr>
          <w:rFonts w:ascii="Verdana" w:eastAsia="Tahoma" w:hAnsi="Verdana" w:cs="Tahoma"/>
          <w:b/>
          <w:bCs/>
          <w:color w:val="000000"/>
          <w:sz w:val="18"/>
          <w:szCs w:val="18"/>
        </w:rPr>
        <w:t>ANEXO 1 – INFORMACIÓN GENERAL</w:t>
      </w:r>
      <w:r w:rsidRPr="00950641">
        <w:rPr>
          <w:rFonts w:ascii="Verdana" w:eastAsia="Tahoma" w:hAnsi="Verdana" w:cs="Tahoma"/>
          <w:color w:val="000000"/>
          <w:sz w:val="18"/>
          <w:szCs w:val="18"/>
        </w:rPr>
        <w:t>, LOS MISMOS QUE MANIFIESTA COMO DATOS PROPIOS Y ACTUALIZADOS A LA FECHA DE LA SUSCRIPCIÓN DEL PRESENTE CONTRATO. ASIMISMO, POR BOLETINES INFORMATIVOS Y A TRAVÉS DE MEDIOS SOCIALES.</w:t>
      </w:r>
    </w:p>
    <w:p w14:paraId="1695443D"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77678EA1" w14:textId="630464B3" w:rsidR="009D58F7" w:rsidRPr="00950641" w:rsidRDefault="00D863D3" w:rsidP="0092507A">
      <w:pPr>
        <w:numPr>
          <w:ilvl w:val="1"/>
          <w:numId w:val="34"/>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CASO DE PLURALIDAD DE COMPRADORES, LAS COMUNICACIONES Y/O NOTIFICACIONES TENDRÁN VALIDEZ SI SON DIRIGIDAS AL CORREO ELECTRÓNICO Y/O NÚMERO DE CELULAR DE CUALQUIERA DE ELLOS. </w:t>
      </w:r>
    </w:p>
    <w:p w14:paraId="5AD7B8B6" w14:textId="6F8EBC63" w:rsidR="009D58F7" w:rsidRPr="00950641" w:rsidRDefault="009D58F7" w:rsidP="00917A5E">
      <w:pPr>
        <w:jc w:val="both"/>
        <w:rPr>
          <w:rFonts w:ascii="Verdana" w:eastAsia="Tahoma" w:hAnsi="Verdana" w:cs="Tahoma"/>
          <w:sz w:val="18"/>
          <w:szCs w:val="18"/>
        </w:rPr>
      </w:pPr>
    </w:p>
    <w:p w14:paraId="6442F1B6" w14:textId="77777777" w:rsidR="00057EFA" w:rsidRPr="00950641" w:rsidRDefault="00057EFA" w:rsidP="00917A5E">
      <w:pPr>
        <w:jc w:val="both"/>
        <w:rPr>
          <w:rFonts w:ascii="Verdana" w:eastAsia="Tahoma" w:hAnsi="Verdana" w:cs="Tahoma"/>
          <w:sz w:val="18"/>
          <w:szCs w:val="18"/>
        </w:rPr>
      </w:pPr>
    </w:p>
    <w:p w14:paraId="20D612A2" w14:textId="752C6D6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TERCERA. - SOLUCIONES DE CONTROVERSIAS</w:t>
      </w:r>
    </w:p>
    <w:p w14:paraId="15210393" w14:textId="77777777" w:rsidR="009D58F7" w:rsidRPr="00950641" w:rsidRDefault="009D58F7" w:rsidP="0092507A">
      <w:pPr>
        <w:pBdr>
          <w:top w:val="nil"/>
          <w:left w:val="nil"/>
          <w:bottom w:val="nil"/>
          <w:right w:val="nil"/>
          <w:between w:val="nil"/>
        </w:pBdr>
        <w:jc w:val="both"/>
        <w:rPr>
          <w:rFonts w:ascii="Verdana" w:eastAsia="Tahoma" w:hAnsi="Verdana" w:cs="Tahoma"/>
          <w:vanish/>
          <w:color w:val="000000"/>
          <w:sz w:val="18"/>
          <w:szCs w:val="18"/>
        </w:rPr>
      </w:pPr>
    </w:p>
    <w:p w14:paraId="2E92D015" w14:textId="14594042" w:rsidR="009D58F7" w:rsidRPr="00950641" w:rsidRDefault="00D863D3" w:rsidP="0092507A">
      <w:pPr>
        <w:pStyle w:val="Prrafodelista"/>
        <w:numPr>
          <w:ilvl w:val="1"/>
          <w:numId w:val="3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QUEDA EXPRESAMENTE ESTABLECIDO, QUE EN EL SUPUESTO E IMPROBABLE CASO QUE SURJA CUALQUIER CONTROVERSIA O DISCREPANCIA EN RELACIÓN CON LA EJECUCIÓN Y/O INTERPRETACIÓN DEL PRESENTE DOCUMENTO SERÁ RESUELTA DE MUTUO ACUERDO Y MEDIANTE </w:t>
      </w:r>
      <w:r w:rsidRPr="00950641">
        <w:rPr>
          <w:rFonts w:ascii="Verdana" w:eastAsia="Tahoma" w:hAnsi="Verdana" w:cs="Tahoma"/>
          <w:sz w:val="18"/>
          <w:szCs w:val="18"/>
        </w:rPr>
        <w:t>DIÁLOGO</w:t>
      </w:r>
      <w:r w:rsidRPr="00950641">
        <w:rPr>
          <w:rFonts w:ascii="Verdana" w:eastAsia="Tahoma" w:hAnsi="Verdana" w:cs="Tahoma"/>
          <w:color w:val="000000"/>
          <w:sz w:val="18"/>
          <w:szCs w:val="18"/>
        </w:rPr>
        <w:t xml:space="preserve"> DIRECTO APLICANDO LAS REGLAS DE LA BUENA FE Y LA COMÚN INTENCIÓN DE LAS PARTES.</w:t>
      </w:r>
    </w:p>
    <w:p w14:paraId="51457983"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1538628" w14:textId="78063760" w:rsidR="009D58F7" w:rsidRPr="00950641" w:rsidRDefault="00D863D3" w:rsidP="0092507A">
      <w:pPr>
        <w:pStyle w:val="Prrafodelista"/>
        <w:numPr>
          <w:ilvl w:val="1"/>
          <w:numId w:val="3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EL IMPROBABLE CASO DE QUE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C4E9821" w14:textId="77777777" w:rsidR="009D58F7" w:rsidRPr="00950641" w:rsidRDefault="009D58F7" w:rsidP="00917A5E">
      <w:pPr>
        <w:jc w:val="both"/>
        <w:rPr>
          <w:rFonts w:ascii="Verdana" w:eastAsia="Tahoma" w:hAnsi="Verdana" w:cs="Tahoma"/>
          <w:sz w:val="18"/>
          <w:szCs w:val="18"/>
        </w:rPr>
      </w:pPr>
    </w:p>
    <w:p w14:paraId="5E2EFD88" w14:textId="0AECC6C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CLAUSULA DÉCIMA CUARTA. – PODER ESPECIAL</w:t>
      </w:r>
    </w:p>
    <w:p w14:paraId="4BC1388D" w14:textId="77777777" w:rsidR="009D58F7" w:rsidRPr="00950641" w:rsidRDefault="009D58F7" w:rsidP="00917A5E">
      <w:pPr>
        <w:jc w:val="both"/>
        <w:rPr>
          <w:rFonts w:ascii="Verdana" w:eastAsia="Tahoma" w:hAnsi="Verdana" w:cs="Tahoma"/>
          <w:sz w:val="18"/>
          <w:szCs w:val="18"/>
        </w:rPr>
      </w:pPr>
    </w:p>
    <w:p w14:paraId="4EA35383" w14:textId="4FCF7CB8" w:rsidR="009D58F7" w:rsidRPr="00950641"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ES DE INTERÉS COMÚN EL SANEAMIENTO FÍSICO LEGAL SOBRE EL INMUEBLE ANTE LAS AUTORIDADES COMPETENTES. </w:t>
      </w:r>
    </w:p>
    <w:p w14:paraId="6AC79DB5" w14:textId="77777777" w:rsidR="009D58F7" w:rsidRPr="00950641" w:rsidRDefault="009D58F7" w:rsidP="00917A5E">
      <w:pPr>
        <w:widowControl/>
        <w:pBdr>
          <w:top w:val="nil"/>
          <w:left w:val="nil"/>
          <w:bottom w:val="nil"/>
          <w:right w:val="nil"/>
          <w:between w:val="nil"/>
        </w:pBdr>
        <w:ind w:left="567" w:hanging="567"/>
        <w:jc w:val="both"/>
        <w:rPr>
          <w:rFonts w:ascii="Verdana" w:eastAsia="Tahoma" w:hAnsi="Verdana" w:cs="Tahoma"/>
          <w:color w:val="000000"/>
          <w:sz w:val="18"/>
          <w:szCs w:val="18"/>
        </w:rPr>
      </w:pPr>
    </w:p>
    <w:p w14:paraId="4EE47904" w14:textId="58942000" w:rsidR="00917A5E" w:rsidRPr="00950641"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ESE SENTIDO,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SE COMPROMETE A OTORGAR PODER ESPECIAL A FAVOR DE QUIEN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ASIGNE, A QUIEN EN ADELANTE SE LE DOMINARA EL APODERADO, PARA QUE, EN NOMBRE Y REPRESENTACIÓN DE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w:t>
      </w:r>
    </w:p>
    <w:p w14:paraId="459C77AB" w14:textId="77777777" w:rsidR="00D60F56" w:rsidRPr="00950641" w:rsidRDefault="00D60F56" w:rsidP="00D60F56">
      <w:pPr>
        <w:widowControl/>
        <w:pBdr>
          <w:top w:val="nil"/>
          <w:left w:val="nil"/>
          <w:bottom w:val="nil"/>
          <w:right w:val="nil"/>
          <w:between w:val="nil"/>
        </w:pBdr>
        <w:jc w:val="both"/>
        <w:rPr>
          <w:rFonts w:ascii="Verdana" w:eastAsia="Tahoma" w:hAnsi="Verdana" w:cs="Tahoma"/>
          <w:color w:val="000000"/>
          <w:sz w:val="18"/>
          <w:szCs w:val="18"/>
        </w:rPr>
      </w:pPr>
    </w:p>
    <w:p w14:paraId="1BDE7AD9" w14:textId="1219CF97"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QUINTA. – DE LOS ANEXOS</w:t>
      </w:r>
    </w:p>
    <w:p w14:paraId="411B9626" w14:textId="77777777" w:rsidR="009D58F7" w:rsidRPr="00950641" w:rsidRDefault="009D58F7" w:rsidP="00917A5E">
      <w:pPr>
        <w:widowControl/>
        <w:pBdr>
          <w:top w:val="nil"/>
          <w:left w:val="nil"/>
          <w:bottom w:val="nil"/>
          <w:right w:val="nil"/>
          <w:between w:val="nil"/>
        </w:pBdr>
        <w:ind w:left="705"/>
        <w:jc w:val="both"/>
        <w:rPr>
          <w:rFonts w:ascii="Verdana" w:eastAsia="Tahoma" w:hAnsi="Verdana" w:cs="Tahoma"/>
          <w:color w:val="000000"/>
          <w:sz w:val="18"/>
          <w:szCs w:val="18"/>
        </w:rPr>
      </w:pPr>
    </w:p>
    <w:p w14:paraId="5A5BF5F0" w14:textId="16B759E7" w:rsidR="009D58F7" w:rsidRPr="00950641" w:rsidRDefault="00D863D3" w:rsidP="00917A5E">
      <w:pPr>
        <w:widowControl/>
        <w:numPr>
          <w:ilvl w:val="1"/>
          <w:numId w:val="8"/>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HABER RECIBIDO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LOS SIGUIENTES ANEXOS:</w:t>
      </w:r>
    </w:p>
    <w:p w14:paraId="14F6D2A1" w14:textId="77777777" w:rsidR="009D58F7" w:rsidRPr="00950641" w:rsidRDefault="009D58F7" w:rsidP="00917A5E">
      <w:pPr>
        <w:widowControl/>
        <w:pBdr>
          <w:top w:val="nil"/>
          <w:left w:val="nil"/>
          <w:bottom w:val="nil"/>
          <w:right w:val="nil"/>
          <w:between w:val="nil"/>
        </w:pBdr>
        <w:ind w:left="1418" w:hanging="851"/>
        <w:jc w:val="both"/>
        <w:rPr>
          <w:rFonts w:ascii="Verdana" w:eastAsia="Tahoma" w:hAnsi="Verdana" w:cs="Tahoma"/>
          <w:color w:val="000000"/>
          <w:sz w:val="18"/>
          <w:szCs w:val="18"/>
        </w:rPr>
      </w:pPr>
    </w:p>
    <w:p w14:paraId="5BFB272E" w14:textId="1A164CB6" w:rsidR="009D58F7" w:rsidRPr="00950641"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8"/>
          <w:szCs w:val="18"/>
        </w:rPr>
      </w:pPr>
      <w:r w:rsidRPr="00950641">
        <w:rPr>
          <w:rFonts w:ascii="Verdana" w:eastAsia="Tahoma" w:hAnsi="Verdana" w:cs="Tahoma"/>
          <w:b/>
          <w:bCs/>
          <w:color w:val="000000"/>
          <w:sz w:val="18"/>
          <w:szCs w:val="18"/>
        </w:rPr>
        <w:t>ANEXO I - INFORMACIÓN GENERAL</w:t>
      </w:r>
    </w:p>
    <w:p w14:paraId="4D1AEE7F" w14:textId="06F0F4D9" w:rsidR="009D58F7" w:rsidRPr="00950641"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8"/>
          <w:szCs w:val="18"/>
        </w:rPr>
      </w:pPr>
      <w:r w:rsidRPr="00950641">
        <w:rPr>
          <w:rFonts w:ascii="Verdana" w:eastAsia="Tahoma" w:hAnsi="Verdana" w:cs="Tahoma"/>
          <w:b/>
          <w:bCs/>
          <w:color w:val="000000"/>
          <w:sz w:val="18"/>
          <w:szCs w:val="18"/>
        </w:rPr>
        <w:t>ANEXO I</w:t>
      </w:r>
      <w:r w:rsidRPr="00950641">
        <w:rPr>
          <w:rFonts w:ascii="Verdana" w:eastAsia="Tahoma" w:hAnsi="Verdana" w:cs="Tahoma"/>
          <w:b/>
          <w:bCs/>
          <w:sz w:val="18"/>
          <w:szCs w:val="18"/>
        </w:rPr>
        <w:t>I</w:t>
      </w:r>
      <w:r w:rsidRPr="00950641">
        <w:rPr>
          <w:rFonts w:ascii="Verdana" w:eastAsia="Tahoma" w:hAnsi="Verdana" w:cs="Tahoma"/>
          <w:b/>
          <w:bCs/>
          <w:color w:val="000000"/>
          <w:sz w:val="18"/>
          <w:szCs w:val="18"/>
        </w:rPr>
        <w:t xml:space="preserve"> - INFORMATIVO</w:t>
      </w:r>
    </w:p>
    <w:p w14:paraId="1D3C4F5D" w14:textId="77777777" w:rsidR="009D58F7" w:rsidRPr="00950641" w:rsidRDefault="009D58F7" w:rsidP="00917A5E">
      <w:pPr>
        <w:jc w:val="both"/>
        <w:rPr>
          <w:rFonts w:ascii="Verdana" w:eastAsia="Tahoma" w:hAnsi="Verdana" w:cs="Tahoma"/>
          <w:sz w:val="18"/>
          <w:szCs w:val="18"/>
        </w:rPr>
      </w:pPr>
    </w:p>
    <w:p w14:paraId="2DBD525E" w14:textId="30A2A62D" w:rsidR="009D58F7" w:rsidRPr="00950641" w:rsidRDefault="00D863D3" w:rsidP="00917A5E">
      <w:pPr>
        <w:jc w:val="both"/>
        <w:rPr>
          <w:rFonts w:ascii="Verdana" w:eastAsia="Tahoma" w:hAnsi="Verdana" w:cs="Tahoma"/>
          <w:noProof/>
          <w:sz w:val="18"/>
          <w:szCs w:val="18"/>
          <w:lang w:val="es-PE"/>
        </w:rPr>
      </w:pPr>
      <w:r w:rsidRPr="00950641">
        <w:rPr>
          <w:rFonts w:ascii="Verdana" w:eastAsia="Tahoma" w:hAnsi="Verdana" w:cs="Tahoma"/>
          <w:sz w:val="18"/>
          <w:szCs w:val="18"/>
        </w:rPr>
        <w:t xml:space="preserve">EN SEÑAL DE CONFORMIDAD LAS PARTES SUSCRIBEN ESTE DOCUMENTO POR DUPLICADO EN LA CIUDAD DE </w:t>
      </w:r>
      <w:r w:rsidR="00015CD3" w:rsidRPr="00950641">
        <w:rPr>
          <w:rFonts w:ascii="Verdana" w:eastAsia="Tahoma" w:hAnsi="Verdana" w:cs="Tahoma"/>
          <w:noProof/>
          <w:sz w:val="18"/>
          <w:szCs w:val="18"/>
        </w:rPr>
        <w:t>{</w:t>
      </w:r>
      <w:r w:rsidR="00015CD3" w:rsidRPr="00950641">
        <w:rPr>
          <w:rFonts w:ascii="Verdana" w:eastAsia="Tahoma" w:hAnsi="Verdana" w:cs="Tahoma"/>
          <w:noProof/>
          <w:sz w:val="18"/>
          <w:szCs w:val="18"/>
          <w:lang w:val="es-PE"/>
        </w:rPr>
        <w:t>fechaFormatoLegal</w:t>
      </w:r>
      <w:r w:rsidR="00015CD3" w:rsidRPr="00950641">
        <w:rPr>
          <w:rFonts w:ascii="Verdana" w:eastAsia="Tahoma" w:hAnsi="Verdana" w:cs="Tahoma"/>
          <w:noProof/>
          <w:sz w:val="18"/>
          <w:szCs w:val="18"/>
        </w:rPr>
        <w:t>}</w:t>
      </w:r>
    </w:p>
    <w:p w14:paraId="530DA0BC" w14:textId="77777777" w:rsidR="009D58F7" w:rsidRPr="00950641" w:rsidRDefault="009D58F7" w:rsidP="00917A5E">
      <w:pPr>
        <w:jc w:val="both"/>
        <w:rPr>
          <w:rFonts w:ascii="Verdana" w:eastAsia="Tahoma" w:hAnsi="Verdana" w:cs="Tahoma"/>
          <w:sz w:val="18"/>
          <w:szCs w:val="18"/>
        </w:rPr>
      </w:pPr>
    </w:p>
    <w:p w14:paraId="4CDC3C2A" w14:textId="77777777" w:rsidR="009D58F7" w:rsidRPr="00950641" w:rsidRDefault="009D58F7" w:rsidP="00917A5E">
      <w:pPr>
        <w:jc w:val="both"/>
        <w:rPr>
          <w:rFonts w:ascii="Verdana" w:eastAsia="Tahoma" w:hAnsi="Verdana" w:cs="Tahoma"/>
          <w:sz w:val="18"/>
          <w:szCs w:val="18"/>
        </w:rPr>
      </w:pPr>
    </w:p>
    <w:p w14:paraId="65FDF266" w14:textId="536485A0" w:rsidR="00237149" w:rsidRPr="00950641" w:rsidRDefault="00237149" w:rsidP="00917A5E">
      <w:pPr>
        <w:rPr>
          <w:rFonts w:ascii="Verdana" w:hAnsi="Verdana"/>
          <w:sz w:val="18"/>
          <w:szCs w:val="18"/>
        </w:rPr>
      </w:pPr>
    </w:p>
    <w:p w14:paraId="526727F6" w14:textId="5A74E43A" w:rsidR="00057EFA" w:rsidRPr="00950641" w:rsidRDefault="00057EFA" w:rsidP="00917A5E">
      <w:pPr>
        <w:rPr>
          <w:rFonts w:ascii="Verdana" w:hAnsi="Verdana"/>
          <w:sz w:val="18"/>
          <w:szCs w:val="18"/>
        </w:rPr>
      </w:pPr>
    </w:p>
    <w:p w14:paraId="5164796F" w14:textId="1693748A" w:rsidR="00057EFA" w:rsidRPr="00950641" w:rsidRDefault="00057EFA" w:rsidP="00917A5E">
      <w:pPr>
        <w:rPr>
          <w:rFonts w:ascii="Verdana" w:hAnsi="Verdana"/>
          <w:sz w:val="18"/>
          <w:szCs w:val="18"/>
        </w:rPr>
      </w:pPr>
    </w:p>
    <w:p w14:paraId="31EA841C" w14:textId="0CDB05EF" w:rsidR="00057EFA" w:rsidRPr="00950641" w:rsidRDefault="00057EFA" w:rsidP="00917A5E">
      <w:pPr>
        <w:rPr>
          <w:rFonts w:ascii="Verdana" w:hAnsi="Verdana"/>
          <w:sz w:val="18"/>
          <w:szCs w:val="18"/>
        </w:rPr>
      </w:pPr>
    </w:p>
    <w:p w14:paraId="497F5A8B" w14:textId="77777777" w:rsidR="00057EFA" w:rsidRPr="00950641" w:rsidRDefault="00057EFA" w:rsidP="00917A5E">
      <w:pPr>
        <w:rPr>
          <w:rFonts w:ascii="Verdana" w:hAnsi="Verdana"/>
          <w:sz w:val="18"/>
          <w:szCs w:val="18"/>
        </w:rPr>
      </w:pPr>
    </w:p>
    <w:p w14:paraId="7241CC70" w14:textId="614CD2D5" w:rsidR="00057EFA" w:rsidRPr="00950641" w:rsidRDefault="00057EFA" w:rsidP="00917A5E">
      <w:pPr>
        <w:rPr>
          <w:rFonts w:ascii="Verdana" w:hAnsi="Verdana"/>
          <w:sz w:val="18"/>
          <w:szCs w:val="18"/>
        </w:rPr>
      </w:pPr>
    </w:p>
    <w:p w14:paraId="5B410FD1" w14:textId="6A08A7FB" w:rsidR="00057EFA" w:rsidRPr="00950641" w:rsidRDefault="00057EFA" w:rsidP="00917A5E">
      <w:pPr>
        <w:rPr>
          <w:rFonts w:ascii="Verdana" w:hAnsi="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50641" w14:paraId="39462775" w14:textId="77777777" w:rsidTr="002E3EB1">
        <w:trPr>
          <w:trHeight w:val="266"/>
          <w:jc w:val="center"/>
        </w:trPr>
        <w:tc>
          <w:tcPr>
            <w:tcW w:w="2835" w:type="dxa"/>
          </w:tcPr>
          <w:p w14:paraId="5634758B"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358E2871" w14:textId="77777777" w:rsidR="00057EFA" w:rsidRPr="00950641" w:rsidRDefault="00057EFA" w:rsidP="002E3EB1">
            <w:pPr>
              <w:spacing w:before="4" w:after="4"/>
              <w:jc w:val="center"/>
              <w:rPr>
                <w:rFonts w:ascii="Verdana" w:eastAsia="Verdana" w:hAnsi="Verdana" w:cs="Verdana"/>
                <w:b/>
                <w:color w:val="000000"/>
                <w:sz w:val="18"/>
                <w:szCs w:val="18"/>
              </w:rPr>
            </w:pPr>
          </w:p>
        </w:tc>
        <w:tc>
          <w:tcPr>
            <w:tcW w:w="3118" w:type="dxa"/>
          </w:tcPr>
          <w:p w14:paraId="29B253D0"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68489FE4" w14:textId="77777777" w:rsidR="0092507A" w:rsidRPr="00950641" w:rsidRDefault="0092507A" w:rsidP="00917A5E">
      <w:pPr>
        <w:rPr>
          <w:rFonts w:ascii="Verdana" w:hAnsi="Verdana"/>
          <w:sz w:val="18"/>
          <w:szCs w:val="18"/>
        </w:rPr>
      </w:pPr>
    </w:p>
    <w:p w14:paraId="58E4190F" w14:textId="77777777" w:rsidR="00930AB1" w:rsidRPr="00950641" w:rsidRDefault="00930AB1" w:rsidP="00930AB1">
      <w:pPr>
        <w:spacing w:before="4" w:after="4"/>
        <w:rPr>
          <w:rFonts w:ascii="Verdana" w:hAnsi="Verdana"/>
          <w:sz w:val="18"/>
          <w:szCs w:val="18"/>
        </w:rPr>
      </w:pPr>
    </w:p>
    <w:p w14:paraId="678F3E01" w14:textId="77777777" w:rsidR="00950641" w:rsidRDefault="00950641" w:rsidP="00950641">
      <w:pPr>
        <w:spacing w:before="4" w:after="4"/>
        <w:rPr>
          <w:rFonts w:ascii="Verdana" w:hAnsi="Verdana"/>
          <w:sz w:val="18"/>
          <w:szCs w:val="18"/>
        </w:rPr>
      </w:pPr>
    </w:p>
    <w:p w14:paraId="6974419B" w14:textId="77777777" w:rsidR="00950641" w:rsidRPr="00950641" w:rsidRDefault="00950641" w:rsidP="00950641">
      <w:pPr>
        <w:spacing w:before="4" w:after="4"/>
        <w:rPr>
          <w:ins w:id="3" w:author="Javier enrique Silva Barrientos" w:date="2025-08-05T21:11:00Z" w16du:dateUtc="2025-08-06T02:11:00Z"/>
          <w:rFonts w:ascii="Verdana" w:eastAsia="Verdana" w:hAnsi="Verdana" w:cs="Verdana"/>
          <w:b/>
          <w:sz w:val="18"/>
          <w:szCs w:val="18"/>
        </w:rPr>
      </w:pPr>
    </w:p>
    <w:p w14:paraId="25A476B0" w14:textId="479BAAF7" w:rsidR="00057EFA" w:rsidRPr="00950641" w:rsidRDefault="00057EFA" w:rsidP="00950641">
      <w:pPr>
        <w:spacing w:before="4" w:after="4"/>
        <w:jc w:val="center"/>
        <w:rPr>
          <w:rFonts w:ascii="Verdana" w:eastAsia="Verdana" w:hAnsi="Verdana" w:cs="Verdana"/>
          <w:b/>
          <w:sz w:val="18"/>
          <w:szCs w:val="18"/>
        </w:rPr>
      </w:pPr>
      <w:r w:rsidRPr="00950641">
        <w:rPr>
          <w:rFonts w:ascii="Verdana" w:eastAsia="Verdana" w:hAnsi="Verdana" w:cs="Verdana"/>
          <w:b/>
          <w:sz w:val="18"/>
          <w:szCs w:val="18"/>
        </w:rPr>
        <w:lastRenderedPageBreak/>
        <w:t>DECLARACIONES</w:t>
      </w:r>
    </w:p>
    <w:p w14:paraId="3169F9CE" w14:textId="77777777" w:rsidR="00057EFA" w:rsidRPr="00950641" w:rsidRDefault="00057EFA" w:rsidP="00057EFA">
      <w:pPr>
        <w:spacing w:before="4" w:after="4"/>
        <w:jc w:val="center"/>
        <w:rPr>
          <w:rFonts w:ascii="Verdana" w:eastAsia="Verdana" w:hAnsi="Verdana" w:cs="Verdana"/>
          <w:b/>
          <w:sz w:val="18"/>
          <w:szCs w:val="18"/>
        </w:rPr>
      </w:pPr>
      <w:r w:rsidRPr="00950641">
        <w:rPr>
          <w:rFonts w:ascii="Verdana" w:eastAsia="Verdana" w:hAnsi="Verdana" w:cs="Verdana"/>
          <w:b/>
          <w:sz w:val="18"/>
          <w:szCs w:val="18"/>
        </w:rPr>
        <w:t>ACUERSO COMPLEMENTARIOS</w:t>
      </w:r>
    </w:p>
    <w:p w14:paraId="4822AEDB" w14:textId="4E27CDFB" w:rsidR="00057EFA" w:rsidRPr="00950641" w:rsidRDefault="00057EFA" w:rsidP="00015CD3">
      <w:pPr>
        <w:spacing w:before="4" w:after="4"/>
        <w:jc w:val="center"/>
        <w:rPr>
          <w:rFonts w:ascii="Verdana" w:eastAsia="Verdana" w:hAnsi="Verdana" w:cs="Verdana"/>
          <w:b/>
          <w:sz w:val="18"/>
          <w:szCs w:val="18"/>
        </w:rPr>
      </w:pPr>
      <w:r w:rsidRPr="00950641">
        <w:rPr>
          <w:rFonts w:ascii="Verdana" w:eastAsia="Verdana" w:hAnsi="Verdana" w:cs="Verdana"/>
          <w:b/>
          <w:sz w:val="18"/>
          <w:szCs w:val="18"/>
        </w:rPr>
        <w:t>CONTRATO DE COMPRAVENTA DE ACCIONES Y DERECHOS</w:t>
      </w:r>
    </w:p>
    <w:p w14:paraId="759AD961" w14:textId="6708192D" w:rsidR="00057EFA" w:rsidRPr="00950641" w:rsidRDefault="00015CD3" w:rsidP="00015CD3">
      <w:pPr>
        <w:pBdr>
          <w:top w:val="nil"/>
          <w:left w:val="nil"/>
          <w:bottom w:val="nil"/>
          <w:right w:val="nil"/>
          <w:between w:val="nil"/>
        </w:pBdr>
        <w:tabs>
          <w:tab w:val="center" w:pos="4252"/>
          <w:tab w:val="right" w:pos="8504"/>
        </w:tabs>
        <w:ind w:left="720"/>
        <w:rPr>
          <w:rFonts w:ascii="Verdana" w:hAnsi="Verdana" w:cs="Tahoma"/>
          <w:b/>
          <w:sz w:val="18"/>
          <w:szCs w:val="18"/>
        </w:rPr>
      </w:pPr>
      <w:r w:rsidRPr="00950641">
        <w:rPr>
          <w:rFonts w:ascii="Verdana" w:eastAsia="Verdana" w:hAnsi="Verdana" w:cs="Verdana"/>
          <w:b/>
          <w:sz w:val="18"/>
          <w:szCs w:val="18"/>
        </w:rPr>
        <w:t xml:space="preserve">             N.º </w:t>
      </w:r>
      <w:r w:rsidRPr="00950641">
        <w:rPr>
          <w:rFonts w:ascii="Verdana" w:eastAsia="Verdana" w:hAnsi="Verdana" w:cs="Verdana"/>
          <w:b/>
          <w:color w:val="000000"/>
          <w:sz w:val="18"/>
          <w:szCs w:val="18"/>
        </w:rPr>
        <w:t>{</w:t>
      </w:r>
      <w:proofErr w:type="spellStart"/>
      <w:r w:rsidRPr="00950641">
        <w:rPr>
          <w:rFonts w:ascii="Verdana" w:eastAsia="Verdana" w:hAnsi="Verdana" w:cs="Verdana"/>
          <w:b/>
          <w:color w:val="000000"/>
          <w:sz w:val="18"/>
          <w:szCs w:val="18"/>
        </w:rPr>
        <w:t>idLote</w:t>
      </w:r>
      <w:proofErr w:type="spellEnd"/>
      <w:r w:rsidRPr="00950641">
        <w:rPr>
          <w:rFonts w:ascii="Verdana" w:eastAsia="Verdana" w:hAnsi="Verdana" w:cs="Verdana"/>
          <w:b/>
          <w:color w:val="000000"/>
          <w:sz w:val="18"/>
          <w:szCs w:val="18"/>
        </w:rPr>
        <w:t>}-{</w:t>
      </w:r>
      <w:proofErr w:type="spellStart"/>
      <w:r w:rsidRPr="00950641">
        <w:rPr>
          <w:rFonts w:ascii="Verdana" w:eastAsia="Verdana" w:hAnsi="Verdana" w:cs="Verdana"/>
          <w:b/>
          <w:color w:val="000000"/>
          <w:sz w:val="18"/>
          <w:szCs w:val="18"/>
          <w:lang w:val="es-MX"/>
        </w:rPr>
        <w:t>codigoLoteCliente</w:t>
      </w:r>
      <w:proofErr w:type="spellEnd"/>
      <w:r w:rsidRPr="00950641">
        <w:rPr>
          <w:rFonts w:ascii="Verdana" w:eastAsia="Verdana" w:hAnsi="Verdana" w:cs="Verdana"/>
          <w:b/>
          <w:color w:val="000000"/>
          <w:sz w:val="18"/>
          <w:szCs w:val="18"/>
        </w:rPr>
        <w:t>}-{contrato}-{</w:t>
      </w:r>
      <w:proofErr w:type="spellStart"/>
      <w:r w:rsidRPr="00950641">
        <w:rPr>
          <w:rFonts w:ascii="Verdana" w:eastAsia="Verdana" w:hAnsi="Verdana" w:cs="Verdana"/>
          <w:b/>
          <w:color w:val="000000"/>
          <w:sz w:val="18"/>
          <w:szCs w:val="18"/>
        </w:rPr>
        <w:t>tipoProyecto</w:t>
      </w:r>
      <w:proofErr w:type="spellEnd"/>
      <w:r w:rsidRPr="00950641">
        <w:rPr>
          <w:rFonts w:ascii="Verdana" w:eastAsia="Verdana" w:hAnsi="Verdana" w:cs="Verdana"/>
          <w:b/>
          <w:color w:val="000000"/>
          <w:sz w:val="18"/>
          <w:szCs w:val="18"/>
        </w:rPr>
        <w:t>}</w:t>
      </w:r>
    </w:p>
    <w:p w14:paraId="123A593A" w14:textId="77777777" w:rsidR="00015CD3" w:rsidRPr="00950641" w:rsidRDefault="00015CD3" w:rsidP="00015CD3">
      <w:pPr>
        <w:pBdr>
          <w:top w:val="nil"/>
          <w:left w:val="nil"/>
          <w:bottom w:val="nil"/>
          <w:right w:val="nil"/>
          <w:between w:val="nil"/>
        </w:pBdr>
        <w:tabs>
          <w:tab w:val="center" w:pos="4252"/>
          <w:tab w:val="right" w:pos="8504"/>
        </w:tabs>
        <w:ind w:left="720"/>
        <w:rPr>
          <w:rFonts w:ascii="Verdana" w:hAnsi="Verdana" w:cs="Tahoma"/>
          <w:b/>
          <w:sz w:val="18"/>
          <w:szCs w:val="18"/>
        </w:rPr>
      </w:pPr>
    </w:p>
    <w:p w14:paraId="50924590"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I. INFORMACIÓN DE EL VENDEDOR</w:t>
      </w:r>
    </w:p>
    <w:p w14:paraId="168391BD"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1560"/>
        <w:gridCol w:w="283"/>
        <w:gridCol w:w="1843"/>
        <w:gridCol w:w="284"/>
        <w:gridCol w:w="5913"/>
      </w:tblGrid>
      <w:tr w:rsidR="00057EFA" w:rsidRPr="00950641" w14:paraId="7608720C" w14:textId="77777777" w:rsidTr="00D60F56">
        <w:trPr>
          <w:trHeight w:val="51"/>
        </w:trPr>
        <w:tc>
          <w:tcPr>
            <w:tcW w:w="1560" w:type="dxa"/>
          </w:tcPr>
          <w:p w14:paraId="507AACC4"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Razón social</w:t>
            </w:r>
          </w:p>
        </w:tc>
        <w:tc>
          <w:tcPr>
            <w:tcW w:w="283" w:type="dxa"/>
          </w:tcPr>
          <w:p w14:paraId="0D42C262"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5527E1A6" w14:textId="6F080C78"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empresaVende</w:t>
            </w:r>
            <w:proofErr w:type="spellEnd"/>
            <w:r w:rsidRPr="00950641">
              <w:rPr>
                <w:rFonts w:ascii="Verdana" w:hAnsi="Verdana"/>
                <w:spacing w:val="-2"/>
                <w:sz w:val="18"/>
                <w:szCs w:val="18"/>
              </w:rPr>
              <w:t>}</w:t>
            </w:r>
          </w:p>
        </w:tc>
      </w:tr>
      <w:tr w:rsidR="00057EFA" w:rsidRPr="00950641" w14:paraId="6E211598" w14:textId="77777777" w:rsidTr="00D60F56">
        <w:trPr>
          <w:trHeight w:val="51"/>
        </w:trPr>
        <w:tc>
          <w:tcPr>
            <w:tcW w:w="1560" w:type="dxa"/>
          </w:tcPr>
          <w:p w14:paraId="3D0C20E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3" w:type="dxa"/>
          </w:tcPr>
          <w:p w14:paraId="15574983"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50ABE946" w14:textId="4F96D90D"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direccionVendedor</w:t>
            </w:r>
            <w:proofErr w:type="spellEnd"/>
            <w:r w:rsidRPr="00950641">
              <w:rPr>
                <w:rFonts w:ascii="Verdana" w:hAnsi="Verdana"/>
                <w:sz w:val="18"/>
                <w:szCs w:val="18"/>
              </w:rPr>
              <w:t>},</w:t>
            </w:r>
            <w:r w:rsidR="00057EFA" w:rsidRPr="00950641">
              <w:rPr>
                <w:rFonts w:ascii="Verdana" w:eastAsia="Verdana" w:hAnsi="Verdana" w:cs="Verdana"/>
                <w:color w:val="000000"/>
                <w:sz w:val="18"/>
                <w:szCs w:val="18"/>
              </w:rPr>
              <w:t xml:space="preserve"> DISTRITO DE SANTIAGO DE SURCO, PROVINCIA Y DEPARTAMENTO DE LIMA.</w:t>
            </w:r>
          </w:p>
        </w:tc>
      </w:tr>
      <w:tr w:rsidR="00057EFA" w:rsidRPr="00950641" w14:paraId="323E60C0" w14:textId="77777777" w:rsidTr="00D60F56">
        <w:trPr>
          <w:trHeight w:val="51"/>
        </w:trPr>
        <w:tc>
          <w:tcPr>
            <w:tcW w:w="1560" w:type="dxa"/>
          </w:tcPr>
          <w:p w14:paraId="0646490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RUC</w:t>
            </w:r>
          </w:p>
        </w:tc>
        <w:tc>
          <w:tcPr>
            <w:tcW w:w="283" w:type="dxa"/>
          </w:tcPr>
          <w:p w14:paraId="516C5F1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4588F57C" w14:textId="4003651C"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z w:val="18"/>
                <w:szCs w:val="18"/>
                <w:lang w:val="es-MX"/>
              </w:rPr>
              <w:t>rucVendedor</w:t>
            </w:r>
            <w:proofErr w:type="spellEnd"/>
            <w:r w:rsidRPr="00950641">
              <w:rPr>
                <w:rFonts w:ascii="Verdana" w:eastAsia="Verdana" w:hAnsi="Verdana" w:cs="Verdana"/>
                <w:color w:val="000000"/>
                <w:sz w:val="18"/>
                <w:szCs w:val="18"/>
              </w:rPr>
              <w:t>}</w:t>
            </w:r>
          </w:p>
        </w:tc>
      </w:tr>
      <w:tr w:rsidR="00057EFA" w:rsidRPr="00950641" w14:paraId="49ED730E" w14:textId="77777777" w:rsidTr="00D60F56">
        <w:trPr>
          <w:trHeight w:val="454"/>
        </w:trPr>
        <w:tc>
          <w:tcPr>
            <w:tcW w:w="9883" w:type="dxa"/>
            <w:gridSpan w:val="5"/>
            <w:vAlign w:val="center"/>
          </w:tcPr>
          <w:p w14:paraId="3F480B7C" w14:textId="77777777" w:rsidR="00057EFA" w:rsidRPr="00950641" w:rsidRDefault="00057EFA" w:rsidP="002E3EB1">
            <w:pPr>
              <w:pBdr>
                <w:top w:val="nil"/>
                <w:left w:val="nil"/>
                <w:bottom w:val="nil"/>
                <w:right w:val="nil"/>
                <w:between w:val="nil"/>
              </w:pBdr>
              <w:spacing w:before="4" w:after="4"/>
              <w:rPr>
                <w:rFonts w:ascii="Verdana" w:eastAsia="Verdana" w:hAnsi="Verdana" w:cs="Verdana"/>
                <w:b/>
                <w:color w:val="000000"/>
                <w:sz w:val="18"/>
                <w:szCs w:val="18"/>
              </w:rPr>
            </w:pPr>
            <w:r w:rsidRPr="00950641">
              <w:rPr>
                <w:rFonts w:ascii="Verdana" w:eastAsia="Verdana" w:hAnsi="Verdana" w:cs="Verdana"/>
                <w:b/>
                <w:color w:val="000000"/>
                <w:sz w:val="18"/>
                <w:szCs w:val="18"/>
              </w:rPr>
              <w:t>DATOS DEL REPRESENTANTE LEGAL DEL VENDEDOR</w:t>
            </w:r>
          </w:p>
        </w:tc>
      </w:tr>
      <w:tr w:rsidR="00057EFA" w:rsidRPr="00950641" w14:paraId="419B667C" w14:textId="77777777" w:rsidTr="00D60F56">
        <w:trPr>
          <w:trHeight w:val="51"/>
        </w:trPr>
        <w:tc>
          <w:tcPr>
            <w:tcW w:w="3686" w:type="dxa"/>
            <w:gridSpan w:val="3"/>
          </w:tcPr>
          <w:p w14:paraId="3563C637"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4FB7F58F"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5F545706" w14:textId="53C481A9"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representanteLegal</w:t>
            </w:r>
            <w:proofErr w:type="spellEnd"/>
            <w:r w:rsidRPr="00950641">
              <w:rPr>
                <w:rFonts w:ascii="Verdana" w:hAnsi="Verdana"/>
                <w:spacing w:val="-2"/>
                <w:sz w:val="18"/>
                <w:szCs w:val="18"/>
              </w:rPr>
              <w:t>}</w:t>
            </w:r>
          </w:p>
        </w:tc>
      </w:tr>
      <w:tr w:rsidR="00057EFA" w:rsidRPr="00950641" w14:paraId="03096F3E" w14:textId="77777777" w:rsidTr="00D60F56">
        <w:trPr>
          <w:trHeight w:val="51"/>
        </w:trPr>
        <w:tc>
          <w:tcPr>
            <w:tcW w:w="3686" w:type="dxa"/>
            <w:gridSpan w:val="3"/>
          </w:tcPr>
          <w:p w14:paraId="01B76CB5"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74D1FE11"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370CD9B9" w14:textId="13A0E062" w:rsidR="00057EFA" w:rsidRPr="00950641" w:rsidRDefault="00E83B96"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z w:val="18"/>
                <w:szCs w:val="18"/>
                <w:lang w:val="es-MX"/>
              </w:rPr>
              <w:t>direccionVendedor</w:t>
            </w:r>
            <w:proofErr w:type="spellEnd"/>
            <w:r w:rsidRPr="00950641">
              <w:rPr>
                <w:rFonts w:ascii="Verdana" w:eastAsia="Verdana" w:hAnsi="Verdana" w:cs="Verdana"/>
                <w:color w:val="000000"/>
                <w:sz w:val="18"/>
                <w:szCs w:val="18"/>
              </w:rPr>
              <w:t>}</w:t>
            </w:r>
            <w:r w:rsidR="00057EFA" w:rsidRPr="00950641">
              <w:rPr>
                <w:rFonts w:ascii="Verdana" w:eastAsia="Verdana" w:hAnsi="Verdana" w:cs="Verdana"/>
                <w:color w:val="000000"/>
                <w:sz w:val="18"/>
                <w:szCs w:val="18"/>
              </w:rPr>
              <w:t>, DISTRITO DE SANTIAGO DE SURCO, PROVINCIA Y DEPARTAMENTO DE LIMA.</w:t>
            </w:r>
          </w:p>
        </w:tc>
      </w:tr>
      <w:tr w:rsidR="00057EFA" w:rsidRPr="00950641" w14:paraId="0B225038" w14:textId="77777777" w:rsidTr="00D60F56">
        <w:trPr>
          <w:trHeight w:val="51"/>
        </w:trPr>
        <w:tc>
          <w:tcPr>
            <w:tcW w:w="3686" w:type="dxa"/>
            <w:gridSpan w:val="3"/>
          </w:tcPr>
          <w:p w14:paraId="1BFD599E"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Tipo y </w:t>
            </w:r>
            <w:proofErr w:type="spellStart"/>
            <w:r w:rsidRPr="00950641">
              <w:rPr>
                <w:rFonts w:ascii="Verdana" w:eastAsia="Verdana" w:hAnsi="Verdana" w:cs="Verdana"/>
                <w:color w:val="000000"/>
                <w:sz w:val="18"/>
                <w:szCs w:val="18"/>
              </w:rPr>
              <w:t>N°</w:t>
            </w:r>
            <w:proofErr w:type="spellEnd"/>
            <w:r w:rsidRPr="00950641">
              <w:rPr>
                <w:rFonts w:ascii="Verdana" w:eastAsia="Verdana" w:hAnsi="Verdana" w:cs="Verdana"/>
                <w:color w:val="000000"/>
                <w:sz w:val="18"/>
                <w:szCs w:val="18"/>
              </w:rPr>
              <w:t xml:space="preserve"> de documento de identidad</w:t>
            </w:r>
          </w:p>
        </w:tc>
        <w:tc>
          <w:tcPr>
            <w:tcW w:w="284" w:type="dxa"/>
          </w:tcPr>
          <w:p w14:paraId="6163CFCD"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4D27CE4D" w14:textId="5A7C5812" w:rsidR="00057EFA" w:rsidRPr="00950641" w:rsidRDefault="00057EFA"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 xml:space="preserve">DNI </w:t>
            </w:r>
            <w:proofErr w:type="spellStart"/>
            <w:r w:rsidRPr="00950641">
              <w:rPr>
                <w:rFonts w:ascii="Verdana" w:eastAsia="Verdana" w:hAnsi="Verdana" w:cs="Verdana"/>
                <w:color w:val="000000"/>
                <w:sz w:val="18"/>
                <w:szCs w:val="18"/>
              </w:rPr>
              <w:t>N°</w:t>
            </w:r>
            <w:proofErr w:type="spellEnd"/>
            <w:r w:rsidR="00E83B96" w:rsidRPr="00950641">
              <w:rPr>
                <w:rFonts w:ascii="Verdana" w:eastAsia="Verdana" w:hAnsi="Verdana" w:cs="Verdana"/>
                <w:color w:val="000000"/>
                <w:sz w:val="18"/>
                <w:szCs w:val="18"/>
              </w:rPr>
              <w:t>{</w:t>
            </w:r>
            <w:proofErr w:type="spellStart"/>
            <w:r w:rsidR="00E83B96" w:rsidRPr="00950641">
              <w:rPr>
                <w:rFonts w:ascii="Verdana" w:hAnsi="Verdana"/>
                <w:spacing w:val="-5"/>
                <w:sz w:val="18"/>
                <w:szCs w:val="18"/>
                <w:lang w:val="es-MX"/>
              </w:rPr>
              <w:t>dniVendedor</w:t>
            </w:r>
            <w:proofErr w:type="spellEnd"/>
            <w:r w:rsidR="00E83B96" w:rsidRPr="00950641">
              <w:rPr>
                <w:rFonts w:ascii="Verdana" w:eastAsia="Verdana" w:hAnsi="Verdana" w:cs="Verdana"/>
                <w:color w:val="000000"/>
                <w:sz w:val="18"/>
                <w:szCs w:val="18"/>
              </w:rPr>
              <w:t>}</w:t>
            </w:r>
          </w:p>
        </w:tc>
      </w:tr>
      <w:tr w:rsidR="00D60F56" w:rsidRPr="00950641" w14:paraId="5CB856B0" w14:textId="77777777" w:rsidTr="00D60F56">
        <w:trPr>
          <w:trHeight w:val="51"/>
        </w:trPr>
        <w:tc>
          <w:tcPr>
            <w:tcW w:w="3686" w:type="dxa"/>
            <w:gridSpan w:val="3"/>
          </w:tcPr>
          <w:p w14:paraId="133C6B6B" w14:textId="60FE4604" w:rsidR="00D60F56" w:rsidRPr="00950641" w:rsidRDefault="00D60F56"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Partida</w:t>
            </w:r>
          </w:p>
        </w:tc>
        <w:tc>
          <w:tcPr>
            <w:tcW w:w="284" w:type="dxa"/>
          </w:tcPr>
          <w:p w14:paraId="0FF198A7" w14:textId="15D0F91F" w:rsidR="00D60F56" w:rsidRPr="00950641" w:rsidRDefault="00D60F56"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4279FBA9" w14:textId="7CC368B0" w:rsidR="00D60F56" w:rsidRPr="00950641" w:rsidRDefault="00D60F56"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 xml:space="preserve">INSCRITA EN LA PARTIDA ELECTRÓNICA </w:t>
            </w:r>
            <w:proofErr w:type="spellStart"/>
            <w:r w:rsidRPr="00950641">
              <w:rPr>
                <w:rFonts w:ascii="Verdana" w:eastAsia="Verdana" w:hAnsi="Verdana" w:cs="Verdana"/>
                <w:color w:val="000000"/>
                <w:sz w:val="18"/>
                <w:szCs w:val="18"/>
              </w:rPr>
              <w:t>N°</w:t>
            </w:r>
            <w:proofErr w:type="spellEnd"/>
            <w:r w:rsidR="00E83B96" w:rsidRPr="00950641">
              <w:rPr>
                <w:rFonts w:ascii="Verdana" w:eastAsia="Verdana" w:hAnsi="Verdana" w:cs="Verdana"/>
                <w:color w:val="000000"/>
                <w:sz w:val="18"/>
                <w:szCs w:val="18"/>
              </w:rPr>
              <w:t>{</w:t>
            </w:r>
            <w:proofErr w:type="spellStart"/>
            <w:r w:rsidR="00E83B96" w:rsidRPr="00950641">
              <w:rPr>
                <w:rFonts w:ascii="Verdana" w:hAnsi="Verdana"/>
                <w:sz w:val="18"/>
                <w:szCs w:val="18"/>
                <w:lang w:val="es-MX"/>
              </w:rPr>
              <w:t>numeroPartidaPoderVendedor</w:t>
            </w:r>
            <w:proofErr w:type="spellEnd"/>
            <w:r w:rsidR="00E83B96" w:rsidRPr="00950641">
              <w:rPr>
                <w:rFonts w:ascii="Verdana" w:eastAsia="Verdana" w:hAnsi="Verdana" w:cs="Verdana"/>
                <w:color w:val="000000"/>
                <w:sz w:val="18"/>
                <w:szCs w:val="18"/>
              </w:rPr>
              <w:t>}</w:t>
            </w:r>
            <w:r w:rsidRPr="00950641">
              <w:rPr>
                <w:rFonts w:ascii="Verdana" w:eastAsia="Verdana" w:hAnsi="Verdana" w:cs="Verdana"/>
                <w:color w:val="000000"/>
                <w:sz w:val="18"/>
                <w:szCs w:val="18"/>
              </w:rPr>
              <w:t xml:space="preserve"> DEL REGISTRO DE PERSONAS JURÍDICAS DE LIMA.</w:t>
            </w:r>
          </w:p>
        </w:tc>
      </w:tr>
    </w:tbl>
    <w:p w14:paraId="3E6C2B91"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p w14:paraId="56D02E7E"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II. INFORMACIÓN DE EL COMPRADOR </w:t>
      </w:r>
    </w:p>
    <w:p w14:paraId="0B94894B"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057EFA" w:rsidRPr="00950641" w14:paraId="36E5137A" w14:textId="77777777" w:rsidTr="002E3EB1">
        <w:trPr>
          <w:trHeight w:val="226"/>
        </w:trPr>
        <w:tc>
          <w:tcPr>
            <w:tcW w:w="3686" w:type="dxa"/>
          </w:tcPr>
          <w:p w14:paraId="5C63BCD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79505F9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1B701BBE" w14:textId="62547CF2" w:rsidR="00057EFA" w:rsidRPr="00950641" w:rsidRDefault="00E83B96"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nombresApellidos</w:t>
            </w:r>
            <w:proofErr w:type="spellEnd"/>
            <w:r w:rsidRPr="00950641">
              <w:rPr>
                <w:rFonts w:ascii="Verdana" w:hAnsi="Verdana"/>
                <w:spacing w:val="-2"/>
                <w:sz w:val="18"/>
                <w:szCs w:val="18"/>
              </w:rPr>
              <w:t>}</w:t>
            </w:r>
          </w:p>
        </w:tc>
      </w:tr>
      <w:tr w:rsidR="00057EFA" w:rsidRPr="00950641" w14:paraId="17ED764D" w14:textId="77777777" w:rsidTr="002E3EB1">
        <w:trPr>
          <w:trHeight w:val="226"/>
        </w:trPr>
        <w:tc>
          <w:tcPr>
            <w:tcW w:w="3686" w:type="dxa"/>
          </w:tcPr>
          <w:p w14:paraId="0D2905CA"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 xml:space="preserve">Tipo y </w:t>
            </w:r>
            <w:proofErr w:type="spellStart"/>
            <w:r w:rsidRPr="00950641">
              <w:rPr>
                <w:rFonts w:ascii="Verdana" w:eastAsia="Verdana" w:hAnsi="Verdana" w:cs="Verdana"/>
                <w:color w:val="000000"/>
                <w:sz w:val="18"/>
                <w:szCs w:val="18"/>
              </w:rPr>
              <w:t>N°</w:t>
            </w:r>
            <w:proofErr w:type="spellEnd"/>
            <w:r w:rsidRPr="00950641">
              <w:rPr>
                <w:rFonts w:ascii="Verdana" w:eastAsia="Verdana" w:hAnsi="Verdana" w:cs="Verdana"/>
                <w:color w:val="000000"/>
                <w:sz w:val="18"/>
                <w:szCs w:val="18"/>
              </w:rPr>
              <w:t xml:space="preserve"> de documento de identidad</w:t>
            </w:r>
          </w:p>
        </w:tc>
        <w:tc>
          <w:tcPr>
            <w:tcW w:w="284" w:type="dxa"/>
          </w:tcPr>
          <w:p w14:paraId="79CFE16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1701" w:type="dxa"/>
          </w:tcPr>
          <w:p w14:paraId="370665FC" w14:textId="17F55FA2"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pacing w:val="-2"/>
                <w:sz w:val="18"/>
                <w:szCs w:val="18"/>
                <w:lang w:val="es-MX"/>
              </w:rPr>
              <w:t>documentoIdentificacion</w:t>
            </w:r>
            <w:proofErr w:type="spellEnd"/>
            <w:r w:rsidRPr="00950641">
              <w:rPr>
                <w:rFonts w:ascii="Verdana" w:hAnsi="Verdana"/>
                <w:spacing w:val="-2"/>
                <w:sz w:val="18"/>
                <w:szCs w:val="18"/>
              </w:rPr>
              <w:t>}</w:t>
            </w:r>
          </w:p>
        </w:tc>
        <w:tc>
          <w:tcPr>
            <w:tcW w:w="708" w:type="dxa"/>
          </w:tcPr>
          <w:p w14:paraId="0B835848"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w:t>
            </w:r>
          </w:p>
        </w:tc>
        <w:tc>
          <w:tcPr>
            <w:tcW w:w="324" w:type="dxa"/>
          </w:tcPr>
          <w:p w14:paraId="48DE6C91"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3180" w:type="dxa"/>
          </w:tcPr>
          <w:p w14:paraId="17F7C92D" w14:textId="78A8C065"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pacing w:val="-2"/>
                <w:sz w:val="18"/>
                <w:szCs w:val="18"/>
                <w:lang w:val="es-MX"/>
              </w:rPr>
              <w:t>numeroIdentificacion</w:t>
            </w:r>
            <w:proofErr w:type="spellEnd"/>
            <w:r w:rsidRPr="00950641">
              <w:rPr>
                <w:rFonts w:ascii="Verdana" w:eastAsia="Verdana" w:hAnsi="Verdana" w:cs="Verdana"/>
                <w:color w:val="000000"/>
                <w:sz w:val="18"/>
                <w:szCs w:val="18"/>
              </w:rPr>
              <w:t>}</w:t>
            </w:r>
          </w:p>
        </w:tc>
      </w:tr>
      <w:tr w:rsidR="00057EFA" w:rsidRPr="00950641" w14:paraId="117B5261" w14:textId="77777777" w:rsidTr="002E3EB1">
        <w:trPr>
          <w:trHeight w:val="226"/>
        </w:trPr>
        <w:tc>
          <w:tcPr>
            <w:tcW w:w="3686" w:type="dxa"/>
          </w:tcPr>
          <w:p w14:paraId="0BE02F3C"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Estado Civil</w:t>
            </w:r>
          </w:p>
        </w:tc>
        <w:tc>
          <w:tcPr>
            <w:tcW w:w="284" w:type="dxa"/>
          </w:tcPr>
          <w:p w14:paraId="3280BA4F"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0F78344E" w14:textId="22B8C6D7" w:rsidR="00057EFA" w:rsidRPr="00950641" w:rsidRDefault="0046639E" w:rsidP="002E3EB1">
            <w:pPr>
              <w:spacing w:before="4" w:after="4" w:line="276" w:lineRule="auto"/>
              <w:rPr>
                <w:rFonts w:ascii="Verdana" w:eastAsia="Verdana" w:hAnsi="Verdana" w:cs="Verdana"/>
                <w:sz w:val="18"/>
                <w:szCs w:val="18"/>
              </w:rPr>
            </w:pPr>
            <w:r w:rsidRPr="00950641">
              <w:rPr>
                <w:rFonts w:ascii="Verdana" w:eastAsia="Verdana" w:hAnsi="Verdana" w:cs="Verdana"/>
                <w:sz w:val="18"/>
                <w:szCs w:val="18"/>
              </w:rPr>
              <w:t>{</w:t>
            </w:r>
            <w:proofErr w:type="spellStart"/>
            <w:r w:rsidRPr="00950641">
              <w:rPr>
                <w:rFonts w:ascii="Verdana" w:hAnsi="Verdana"/>
                <w:spacing w:val="-2"/>
                <w:sz w:val="18"/>
                <w:szCs w:val="18"/>
                <w:lang w:val="es-MX"/>
              </w:rPr>
              <w:t>estadoCivil</w:t>
            </w:r>
            <w:proofErr w:type="spellEnd"/>
            <w:r w:rsidRPr="00950641">
              <w:rPr>
                <w:rFonts w:ascii="Verdana" w:eastAsia="Verdana" w:hAnsi="Verdana" w:cs="Verdana"/>
                <w:sz w:val="18"/>
                <w:szCs w:val="18"/>
              </w:rPr>
              <w:t>}</w:t>
            </w:r>
          </w:p>
        </w:tc>
      </w:tr>
      <w:tr w:rsidR="00057EFA" w:rsidRPr="00950641" w14:paraId="08753E9E" w14:textId="77777777" w:rsidTr="002E3EB1">
        <w:trPr>
          <w:trHeight w:val="226"/>
        </w:trPr>
        <w:tc>
          <w:tcPr>
            <w:tcW w:w="3686" w:type="dxa"/>
          </w:tcPr>
          <w:p w14:paraId="43141600"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Ocupación</w:t>
            </w:r>
          </w:p>
        </w:tc>
        <w:tc>
          <w:tcPr>
            <w:tcW w:w="284" w:type="dxa"/>
          </w:tcPr>
          <w:p w14:paraId="749CD1C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F284F41" w14:textId="5AFD7B6B"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ocupacion</w:t>
            </w:r>
            <w:proofErr w:type="spellEnd"/>
            <w:r w:rsidRPr="00950641">
              <w:rPr>
                <w:rFonts w:ascii="Verdana" w:hAnsi="Verdana"/>
                <w:spacing w:val="-2"/>
                <w:sz w:val="18"/>
                <w:szCs w:val="18"/>
              </w:rPr>
              <w:t>}</w:t>
            </w:r>
          </w:p>
        </w:tc>
      </w:tr>
      <w:tr w:rsidR="00057EFA" w:rsidRPr="00950641" w14:paraId="0A45D71A" w14:textId="77777777" w:rsidTr="002E3EB1">
        <w:trPr>
          <w:trHeight w:val="226"/>
        </w:trPr>
        <w:tc>
          <w:tcPr>
            <w:tcW w:w="3686" w:type="dxa"/>
          </w:tcPr>
          <w:p w14:paraId="14EFEA40"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52FA4B3A"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6724CFD4" w14:textId="595418FB"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lang w:val="es-MX"/>
              </w:rPr>
              <w:t>{</w:t>
            </w:r>
            <w:proofErr w:type="spellStart"/>
            <w:r w:rsidRPr="00950641">
              <w:rPr>
                <w:rFonts w:ascii="Verdana" w:hAnsi="Verdana"/>
                <w:spacing w:val="-2"/>
                <w:sz w:val="18"/>
                <w:szCs w:val="18"/>
                <w:lang w:val="es-MX"/>
              </w:rPr>
              <w:t>direccion</w:t>
            </w:r>
            <w:proofErr w:type="spellEnd"/>
            <w:r w:rsidRPr="00950641">
              <w:rPr>
                <w:rFonts w:ascii="Verdana" w:hAnsi="Verdana"/>
                <w:spacing w:val="-2"/>
                <w:sz w:val="18"/>
                <w:szCs w:val="18"/>
              </w:rPr>
              <w:t>}</w:t>
            </w:r>
          </w:p>
        </w:tc>
      </w:tr>
      <w:tr w:rsidR="00057EFA" w:rsidRPr="00950641" w14:paraId="1B9EA379" w14:textId="77777777" w:rsidTr="002E3EB1">
        <w:trPr>
          <w:trHeight w:val="226"/>
        </w:trPr>
        <w:tc>
          <w:tcPr>
            <w:tcW w:w="3686" w:type="dxa"/>
          </w:tcPr>
          <w:p w14:paraId="3459C72E"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Distrito</w:t>
            </w:r>
          </w:p>
        </w:tc>
        <w:tc>
          <w:tcPr>
            <w:tcW w:w="284" w:type="dxa"/>
          </w:tcPr>
          <w:p w14:paraId="733AF52B"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7DC5B12" w14:textId="2A24ED25"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distrito</w:t>
            </w:r>
            <w:r w:rsidRPr="00950641">
              <w:rPr>
                <w:rFonts w:ascii="Verdana" w:hAnsi="Verdana"/>
                <w:spacing w:val="-2"/>
                <w:sz w:val="18"/>
                <w:szCs w:val="18"/>
              </w:rPr>
              <w:t>}</w:t>
            </w:r>
          </w:p>
        </w:tc>
      </w:tr>
      <w:tr w:rsidR="00057EFA" w:rsidRPr="00950641" w14:paraId="7DD00BBD" w14:textId="77777777" w:rsidTr="002E3EB1">
        <w:trPr>
          <w:trHeight w:val="226"/>
        </w:trPr>
        <w:tc>
          <w:tcPr>
            <w:tcW w:w="3686" w:type="dxa"/>
          </w:tcPr>
          <w:p w14:paraId="2FF21BF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Provincia</w:t>
            </w:r>
          </w:p>
        </w:tc>
        <w:tc>
          <w:tcPr>
            <w:tcW w:w="284" w:type="dxa"/>
          </w:tcPr>
          <w:p w14:paraId="7626D539"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4ACEE265" w14:textId="6292E75E"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provincia</w:t>
            </w:r>
            <w:r w:rsidRPr="00950641">
              <w:rPr>
                <w:rFonts w:ascii="Verdana" w:hAnsi="Verdana"/>
                <w:spacing w:val="-2"/>
                <w:sz w:val="18"/>
                <w:szCs w:val="18"/>
              </w:rPr>
              <w:t>}</w:t>
            </w:r>
          </w:p>
        </w:tc>
      </w:tr>
      <w:tr w:rsidR="00057EFA" w:rsidRPr="00950641" w14:paraId="075B1A61" w14:textId="77777777" w:rsidTr="002E3EB1">
        <w:trPr>
          <w:trHeight w:val="226"/>
        </w:trPr>
        <w:tc>
          <w:tcPr>
            <w:tcW w:w="3686" w:type="dxa"/>
          </w:tcPr>
          <w:p w14:paraId="315F43B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Departamento</w:t>
            </w:r>
          </w:p>
        </w:tc>
        <w:tc>
          <w:tcPr>
            <w:tcW w:w="284" w:type="dxa"/>
          </w:tcPr>
          <w:p w14:paraId="2EB5158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74088ECC" w14:textId="02981376"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departamento</w:t>
            </w:r>
            <w:r w:rsidRPr="00950641">
              <w:rPr>
                <w:rFonts w:ascii="Verdana" w:hAnsi="Verdana"/>
                <w:spacing w:val="-2"/>
                <w:sz w:val="18"/>
                <w:szCs w:val="18"/>
              </w:rPr>
              <w:t>}</w:t>
            </w:r>
          </w:p>
        </w:tc>
      </w:tr>
      <w:tr w:rsidR="00057EFA" w:rsidRPr="00950641" w14:paraId="33683DA8" w14:textId="77777777" w:rsidTr="002E3EB1">
        <w:trPr>
          <w:trHeight w:val="226"/>
        </w:trPr>
        <w:tc>
          <w:tcPr>
            <w:tcW w:w="3686" w:type="dxa"/>
          </w:tcPr>
          <w:p w14:paraId="4D0FAED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Correo electrónico</w:t>
            </w:r>
          </w:p>
        </w:tc>
        <w:tc>
          <w:tcPr>
            <w:tcW w:w="284" w:type="dxa"/>
          </w:tcPr>
          <w:p w14:paraId="6DB433E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537A957" w14:textId="4A2873A1"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correoElectronico</w:t>
            </w:r>
            <w:proofErr w:type="spellEnd"/>
            <w:r w:rsidRPr="00950641">
              <w:rPr>
                <w:rFonts w:ascii="Verdana" w:hAnsi="Verdana"/>
                <w:spacing w:val="-2"/>
                <w:sz w:val="18"/>
                <w:szCs w:val="18"/>
              </w:rPr>
              <w:t>}</w:t>
            </w:r>
          </w:p>
        </w:tc>
      </w:tr>
      <w:tr w:rsidR="00057EFA" w:rsidRPr="00950641" w14:paraId="6FA40820" w14:textId="77777777" w:rsidTr="002E3EB1">
        <w:trPr>
          <w:trHeight w:val="397"/>
        </w:trPr>
        <w:tc>
          <w:tcPr>
            <w:tcW w:w="9883" w:type="dxa"/>
            <w:gridSpan w:val="6"/>
            <w:vAlign w:val="center"/>
          </w:tcPr>
          <w:p w14:paraId="411221B6"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b/>
                <w:bCs/>
                <w:color w:val="000000"/>
                <w:sz w:val="18"/>
                <w:szCs w:val="18"/>
              </w:rPr>
            </w:pPr>
            <w:r w:rsidRPr="00950641">
              <w:rPr>
                <w:rFonts w:ascii="Verdana" w:eastAsia="Verdana" w:hAnsi="Verdana" w:cs="Verdana"/>
                <w:b/>
                <w:bCs/>
                <w:color w:val="000000"/>
                <w:sz w:val="18"/>
                <w:szCs w:val="18"/>
              </w:rPr>
              <w:t>DATOS DEL CÓNYUGE</w:t>
            </w:r>
          </w:p>
        </w:tc>
      </w:tr>
      <w:tr w:rsidR="00057EFA" w:rsidRPr="00950641" w14:paraId="2B6CBC24" w14:textId="77777777" w:rsidTr="002E3EB1">
        <w:trPr>
          <w:trHeight w:val="170"/>
        </w:trPr>
        <w:tc>
          <w:tcPr>
            <w:tcW w:w="3686" w:type="dxa"/>
          </w:tcPr>
          <w:p w14:paraId="02D898A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4A642CA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00111C06" w14:textId="5F6E87F5" w:rsidR="00057EFA" w:rsidRPr="00950641" w:rsidRDefault="0046639E" w:rsidP="002E3EB1">
            <w:pPr>
              <w:spacing w:before="4" w:after="4" w:line="276" w:lineRule="auto"/>
              <w:rPr>
                <w:rFonts w:ascii="Verdana" w:eastAsia="Verdana" w:hAnsi="Verdana" w:cs="Verdana"/>
                <w:color w:val="000000"/>
                <w:sz w:val="18"/>
                <w:szCs w:val="18"/>
              </w:rPr>
            </w:pPr>
            <w:r w:rsidRPr="00950641">
              <w:rPr>
                <w:rFonts w:ascii="Verdana" w:eastAsia="Verdana" w:hAnsi="Verdana" w:cs="Verdana"/>
                <w:sz w:val="18"/>
                <w:szCs w:val="18"/>
              </w:rPr>
              <w:t>{</w:t>
            </w:r>
            <w:proofErr w:type="spellStart"/>
            <w:r w:rsidRPr="00950641">
              <w:rPr>
                <w:rFonts w:ascii="Verdana" w:hAnsi="Verdana"/>
                <w:spacing w:val="-2"/>
                <w:sz w:val="18"/>
                <w:szCs w:val="18"/>
                <w:lang w:val="es-MX"/>
              </w:rPr>
              <w:t>nombresApellidosConyuge</w:t>
            </w:r>
            <w:proofErr w:type="spellEnd"/>
            <w:r w:rsidRPr="00950641">
              <w:rPr>
                <w:rFonts w:ascii="Verdana" w:eastAsia="Verdana" w:hAnsi="Verdana" w:cs="Verdana"/>
                <w:sz w:val="18"/>
                <w:szCs w:val="18"/>
              </w:rPr>
              <w:t>}</w:t>
            </w:r>
          </w:p>
        </w:tc>
      </w:tr>
      <w:tr w:rsidR="00057EFA" w:rsidRPr="00950641" w14:paraId="72C803EC" w14:textId="77777777" w:rsidTr="002E3EB1">
        <w:trPr>
          <w:trHeight w:val="170"/>
        </w:trPr>
        <w:tc>
          <w:tcPr>
            <w:tcW w:w="3686" w:type="dxa"/>
          </w:tcPr>
          <w:p w14:paraId="057A802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 xml:space="preserve">Tipo y </w:t>
            </w:r>
            <w:proofErr w:type="spellStart"/>
            <w:r w:rsidRPr="00950641">
              <w:rPr>
                <w:rFonts w:ascii="Verdana" w:eastAsia="Verdana" w:hAnsi="Verdana" w:cs="Verdana"/>
                <w:color w:val="000000"/>
                <w:sz w:val="18"/>
                <w:szCs w:val="18"/>
              </w:rPr>
              <w:t>N°</w:t>
            </w:r>
            <w:proofErr w:type="spellEnd"/>
            <w:r w:rsidRPr="00950641">
              <w:rPr>
                <w:rFonts w:ascii="Verdana" w:eastAsia="Verdana" w:hAnsi="Verdana" w:cs="Verdana"/>
                <w:color w:val="000000"/>
                <w:sz w:val="18"/>
                <w:szCs w:val="18"/>
              </w:rPr>
              <w:t xml:space="preserve"> de documento de identidad</w:t>
            </w:r>
          </w:p>
        </w:tc>
        <w:tc>
          <w:tcPr>
            <w:tcW w:w="284" w:type="dxa"/>
          </w:tcPr>
          <w:p w14:paraId="47924B4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1701" w:type="dxa"/>
          </w:tcPr>
          <w:p w14:paraId="525FB698" w14:textId="075295F8"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documentoIdentificacionConyuge</w:t>
            </w:r>
            <w:proofErr w:type="spellEnd"/>
            <w:r w:rsidRPr="00950641">
              <w:rPr>
                <w:rFonts w:ascii="Verdana" w:hAnsi="Verdana"/>
                <w:spacing w:val="-2"/>
                <w:sz w:val="18"/>
                <w:szCs w:val="18"/>
              </w:rPr>
              <w:t>}</w:t>
            </w:r>
          </w:p>
        </w:tc>
        <w:tc>
          <w:tcPr>
            <w:tcW w:w="708" w:type="dxa"/>
          </w:tcPr>
          <w:p w14:paraId="3CECB518"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w:t>
            </w:r>
          </w:p>
        </w:tc>
        <w:tc>
          <w:tcPr>
            <w:tcW w:w="324" w:type="dxa"/>
          </w:tcPr>
          <w:p w14:paraId="5FEC255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3180" w:type="dxa"/>
          </w:tcPr>
          <w:p w14:paraId="01609F32" w14:textId="1525B736"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numeroIdentificacionConyuge</w:t>
            </w:r>
            <w:proofErr w:type="spellEnd"/>
            <w:r w:rsidRPr="00950641">
              <w:rPr>
                <w:rFonts w:ascii="Verdana" w:hAnsi="Verdana"/>
                <w:spacing w:val="-2"/>
                <w:sz w:val="18"/>
                <w:szCs w:val="18"/>
              </w:rPr>
              <w:t>}</w:t>
            </w:r>
          </w:p>
        </w:tc>
      </w:tr>
      <w:tr w:rsidR="00057EFA" w:rsidRPr="00950641" w14:paraId="7A22F903" w14:textId="77777777" w:rsidTr="002E3EB1">
        <w:trPr>
          <w:trHeight w:val="170"/>
        </w:trPr>
        <w:tc>
          <w:tcPr>
            <w:tcW w:w="3686" w:type="dxa"/>
          </w:tcPr>
          <w:p w14:paraId="7F45DADC"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Ocupación</w:t>
            </w:r>
          </w:p>
        </w:tc>
        <w:tc>
          <w:tcPr>
            <w:tcW w:w="284" w:type="dxa"/>
          </w:tcPr>
          <w:p w14:paraId="35EA2AC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7378BE21" w14:textId="5AB3148A"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ocupacionConyuge</w:t>
            </w:r>
            <w:proofErr w:type="spellEnd"/>
            <w:r w:rsidRPr="00950641">
              <w:rPr>
                <w:rFonts w:ascii="Verdana" w:hAnsi="Verdana"/>
                <w:spacing w:val="-2"/>
                <w:sz w:val="18"/>
                <w:szCs w:val="18"/>
              </w:rPr>
              <w:t>}</w:t>
            </w:r>
          </w:p>
        </w:tc>
      </w:tr>
      <w:tr w:rsidR="00057EFA" w:rsidRPr="00950641" w14:paraId="5D24F135" w14:textId="77777777" w:rsidTr="002E3EB1">
        <w:trPr>
          <w:trHeight w:val="170"/>
        </w:trPr>
        <w:tc>
          <w:tcPr>
            <w:tcW w:w="3686" w:type="dxa"/>
          </w:tcPr>
          <w:p w14:paraId="2AB7E03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6B20E4F5"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67FC8270" w14:textId="2EBDA86D" w:rsidR="00057EFA" w:rsidRPr="00950641" w:rsidRDefault="0046639E" w:rsidP="002E3EB1">
            <w:pPr>
              <w:spacing w:before="4" w:after="4" w:line="276" w:lineRule="auto"/>
              <w:rPr>
                <w:rFonts w:ascii="Verdana" w:eastAsia="Verdana" w:hAnsi="Verdana" w:cs="Verdana"/>
                <w:color w:val="000000"/>
                <w:sz w:val="18"/>
                <w:szCs w:val="18"/>
              </w:rPr>
            </w:pPr>
            <w:r w:rsidRPr="00950641">
              <w:rPr>
                <w:rFonts w:ascii="Verdana" w:eastAsia="Verdana" w:hAnsi="Verdana" w:cstheme="minorHAnsi"/>
                <w:sz w:val="18"/>
                <w:szCs w:val="18"/>
              </w:rPr>
              <w:t>{</w:t>
            </w:r>
            <w:proofErr w:type="spellStart"/>
            <w:r w:rsidRPr="00950641">
              <w:rPr>
                <w:rFonts w:ascii="Verdana" w:eastAsia="Verdana" w:hAnsi="Verdana" w:cstheme="minorHAnsi"/>
                <w:sz w:val="18"/>
                <w:szCs w:val="18"/>
                <w:lang w:val="es-PE"/>
              </w:rPr>
              <w:t>direccionConyuge</w:t>
            </w:r>
            <w:proofErr w:type="spellEnd"/>
            <w:r w:rsidRPr="00950641">
              <w:rPr>
                <w:rFonts w:ascii="Verdana" w:eastAsia="Verdana" w:hAnsi="Verdana" w:cstheme="minorHAnsi"/>
                <w:sz w:val="18"/>
                <w:szCs w:val="18"/>
              </w:rPr>
              <w:t>}</w:t>
            </w:r>
          </w:p>
        </w:tc>
      </w:tr>
      <w:tr w:rsidR="00057EFA" w:rsidRPr="00950641" w14:paraId="21F1BBA1" w14:textId="77777777" w:rsidTr="002E3EB1">
        <w:trPr>
          <w:trHeight w:val="170"/>
        </w:trPr>
        <w:tc>
          <w:tcPr>
            <w:tcW w:w="3686" w:type="dxa"/>
          </w:tcPr>
          <w:p w14:paraId="6D465505"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Distrito</w:t>
            </w:r>
          </w:p>
        </w:tc>
        <w:tc>
          <w:tcPr>
            <w:tcW w:w="284" w:type="dxa"/>
          </w:tcPr>
          <w:p w14:paraId="3E3887B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19BA7A47" w14:textId="76D18DA0"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distritoConyuge</w:t>
            </w:r>
            <w:proofErr w:type="spellEnd"/>
            <w:r w:rsidRPr="00950641">
              <w:rPr>
                <w:rFonts w:ascii="Verdana" w:hAnsi="Verdana"/>
                <w:spacing w:val="-2"/>
                <w:sz w:val="18"/>
                <w:szCs w:val="18"/>
              </w:rPr>
              <w:t>}</w:t>
            </w:r>
          </w:p>
        </w:tc>
      </w:tr>
      <w:tr w:rsidR="00057EFA" w:rsidRPr="00950641" w14:paraId="2CC8606F" w14:textId="77777777" w:rsidTr="002E3EB1">
        <w:trPr>
          <w:trHeight w:val="170"/>
        </w:trPr>
        <w:tc>
          <w:tcPr>
            <w:tcW w:w="3686" w:type="dxa"/>
          </w:tcPr>
          <w:p w14:paraId="51B7CE0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Provincia</w:t>
            </w:r>
          </w:p>
        </w:tc>
        <w:tc>
          <w:tcPr>
            <w:tcW w:w="284" w:type="dxa"/>
          </w:tcPr>
          <w:p w14:paraId="1368BC4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40B33A0" w14:textId="37BEBAFC" w:rsidR="00057EFA" w:rsidRPr="00950641" w:rsidRDefault="0046639E" w:rsidP="002E3EB1">
            <w:pP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provinciaConyuge</w:t>
            </w:r>
            <w:proofErr w:type="spellEnd"/>
            <w:r w:rsidRPr="00950641">
              <w:rPr>
                <w:rFonts w:ascii="Verdana" w:hAnsi="Verdana"/>
                <w:spacing w:val="-2"/>
                <w:sz w:val="18"/>
                <w:szCs w:val="18"/>
              </w:rPr>
              <w:t>}</w:t>
            </w:r>
          </w:p>
        </w:tc>
      </w:tr>
      <w:tr w:rsidR="00057EFA" w:rsidRPr="00950641" w14:paraId="32BD5D4A" w14:textId="77777777" w:rsidTr="002E3EB1">
        <w:trPr>
          <w:trHeight w:val="170"/>
        </w:trPr>
        <w:tc>
          <w:tcPr>
            <w:tcW w:w="3686" w:type="dxa"/>
          </w:tcPr>
          <w:p w14:paraId="1E285DF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Departamento</w:t>
            </w:r>
          </w:p>
        </w:tc>
        <w:tc>
          <w:tcPr>
            <w:tcW w:w="284" w:type="dxa"/>
          </w:tcPr>
          <w:p w14:paraId="0DA985D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B7FD93A" w14:textId="60288183" w:rsidR="000D26B4" w:rsidRPr="000D26B4" w:rsidRDefault="0046639E" w:rsidP="002E3EB1">
            <w:pPr>
              <w:spacing w:before="4" w:after="4" w:line="276" w:lineRule="auto"/>
              <w:rPr>
                <w:rFonts w:ascii="Verdana" w:hAnsi="Verdana"/>
                <w:spacing w:val="-2"/>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departamentoConyuge</w:t>
            </w:r>
            <w:proofErr w:type="spellEnd"/>
            <w:r w:rsidRPr="00950641">
              <w:rPr>
                <w:rFonts w:ascii="Verdana" w:hAnsi="Verdana"/>
                <w:spacing w:val="-2"/>
                <w:sz w:val="18"/>
                <w:szCs w:val="18"/>
              </w:rPr>
              <w:t>}</w:t>
            </w:r>
          </w:p>
        </w:tc>
      </w:tr>
    </w:tbl>
    <w:p w14:paraId="25B0A3D8" w14:textId="77777777" w:rsidR="00057EFA"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0D26B4" w:rsidRPr="00555C93" w14:paraId="4FE25917" w14:textId="77777777" w:rsidTr="0093585C">
        <w:trPr>
          <w:trHeight w:val="397"/>
        </w:trPr>
        <w:tc>
          <w:tcPr>
            <w:tcW w:w="9883" w:type="dxa"/>
            <w:gridSpan w:val="6"/>
            <w:vAlign w:val="center"/>
          </w:tcPr>
          <w:p w14:paraId="31334D2E"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b/>
                <w:color w:val="000000"/>
                <w:sz w:val="18"/>
                <w:szCs w:val="18"/>
              </w:rPr>
            </w:pPr>
          </w:p>
          <w:p w14:paraId="18249E8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b/>
                <w:color w:val="000000"/>
                <w:sz w:val="18"/>
                <w:szCs w:val="18"/>
              </w:rPr>
            </w:pPr>
            <w:r w:rsidRPr="00555C93">
              <w:rPr>
                <w:rFonts w:ascii="Verdana" w:eastAsia="Verdana" w:hAnsi="Verdana" w:cs="Verdana"/>
                <w:b/>
                <w:color w:val="000000"/>
                <w:sz w:val="18"/>
                <w:szCs w:val="18"/>
              </w:rPr>
              <w:t>DATOS DEL COPROPIETARIO</w:t>
            </w:r>
          </w:p>
        </w:tc>
      </w:tr>
      <w:tr w:rsidR="000D26B4" w:rsidRPr="00555C93" w14:paraId="479023CA" w14:textId="77777777" w:rsidTr="0093585C">
        <w:trPr>
          <w:trHeight w:val="170"/>
        </w:trPr>
        <w:tc>
          <w:tcPr>
            <w:tcW w:w="3686" w:type="dxa"/>
          </w:tcPr>
          <w:p w14:paraId="39809C1A"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Nombres y Apellidos</w:t>
            </w:r>
          </w:p>
        </w:tc>
        <w:tc>
          <w:tcPr>
            <w:tcW w:w="284" w:type="dxa"/>
          </w:tcPr>
          <w:p w14:paraId="15F155A2"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666EE691"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nombresApellidosCopropietarios</w:t>
            </w:r>
            <w:proofErr w:type="spellEnd"/>
            <w:r w:rsidRPr="00555C93">
              <w:rPr>
                <w:rFonts w:ascii="Verdana" w:hAnsi="Verdana"/>
                <w:spacing w:val="-2"/>
                <w:sz w:val="18"/>
                <w:szCs w:val="18"/>
              </w:rPr>
              <w:t>}</w:t>
            </w:r>
          </w:p>
        </w:tc>
      </w:tr>
      <w:tr w:rsidR="000D26B4" w:rsidRPr="00555C93" w14:paraId="22B8C88A" w14:textId="77777777" w:rsidTr="0093585C">
        <w:trPr>
          <w:trHeight w:val="170"/>
        </w:trPr>
        <w:tc>
          <w:tcPr>
            <w:tcW w:w="3686" w:type="dxa"/>
          </w:tcPr>
          <w:p w14:paraId="7FB9D16C"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 xml:space="preserve">Tipo y </w:t>
            </w:r>
            <w:proofErr w:type="spellStart"/>
            <w:r w:rsidRPr="00555C93">
              <w:rPr>
                <w:rFonts w:ascii="Verdana" w:eastAsia="Verdana" w:hAnsi="Verdana" w:cs="Verdana"/>
                <w:color w:val="000000"/>
                <w:sz w:val="18"/>
                <w:szCs w:val="18"/>
              </w:rPr>
              <w:t>N°</w:t>
            </w:r>
            <w:proofErr w:type="spellEnd"/>
            <w:r w:rsidRPr="00555C93">
              <w:rPr>
                <w:rFonts w:ascii="Verdana" w:eastAsia="Verdana" w:hAnsi="Verdana" w:cs="Verdana"/>
                <w:color w:val="000000"/>
                <w:sz w:val="18"/>
                <w:szCs w:val="18"/>
              </w:rPr>
              <w:t xml:space="preserve"> de documento de identidad</w:t>
            </w:r>
          </w:p>
        </w:tc>
        <w:tc>
          <w:tcPr>
            <w:tcW w:w="284" w:type="dxa"/>
          </w:tcPr>
          <w:p w14:paraId="16A422A9"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1701" w:type="dxa"/>
          </w:tcPr>
          <w:p w14:paraId="31D25BC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documentoIdentificacionCopropietarios</w:t>
            </w:r>
            <w:proofErr w:type="spellEnd"/>
            <w:r w:rsidRPr="00555C93">
              <w:rPr>
                <w:rFonts w:ascii="Verdana" w:hAnsi="Verdana"/>
                <w:spacing w:val="-2"/>
                <w:sz w:val="18"/>
                <w:szCs w:val="18"/>
              </w:rPr>
              <w:t>}</w:t>
            </w:r>
          </w:p>
        </w:tc>
        <w:tc>
          <w:tcPr>
            <w:tcW w:w="708" w:type="dxa"/>
          </w:tcPr>
          <w:p w14:paraId="6E17A57A"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No.</w:t>
            </w:r>
          </w:p>
        </w:tc>
        <w:tc>
          <w:tcPr>
            <w:tcW w:w="324" w:type="dxa"/>
          </w:tcPr>
          <w:p w14:paraId="1C341E6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3180" w:type="dxa"/>
          </w:tcPr>
          <w:p w14:paraId="167F0A3F"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numeroIdentificacionCopropietarios</w:t>
            </w:r>
            <w:proofErr w:type="spellEnd"/>
            <w:r w:rsidRPr="00555C93">
              <w:rPr>
                <w:rFonts w:ascii="Verdana" w:hAnsi="Verdana"/>
                <w:spacing w:val="-2"/>
                <w:sz w:val="18"/>
                <w:szCs w:val="18"/>
              </w:rPr>
              <w:t>}</w:t>
            </w:r>
          </w:p>
        </w:tc>
      </w:tr>
      <w:tr w:rsidR="000D26B4" w:rsidRPr="00555C93" w14:paraId="43561153" w14:textId="77777777" w:rsidTr="0093585C">
        <w:trPr>
          <w:trHeight w:val="170"/>
        </w:trPr>
        <w:tc>
          <w:tcPr>
            <w:tcW w:w="3686" w:type="dxa"/>
          </w:tcPr>
          <w:p w14:paraId="25F20BB5"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Estado Civil</w:t>
            </w:r>
          </w:p>
        </w:tc>
        <w:tc>
          <w:tcPr>
            <w:tcW w:w="284" w:type="dxa"/>
          </w:tcPr>
          <w:p w14:paraId="51B7F3B9"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190DD94D"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estadoCivilCopropietarios</w:t>
            </w:r>
            <w:proofErr w:type="spellEnd"/>
            <w:r w:rsidRPr="00555C93">
              <w:rPr>
                <w:rFonts w:ascii="Verdana" w:hAnsi="Verdana"/>
                <w:spacing w:val="-2"/>
                <w:sz w:val="18"/>
                <w:szCs w:val="18"/>
              </w:rPr>
              <w:t>}</w:t>
            </w:r>
          </w:p>
        </w:tc>
      </w:tr>
      <w:tr w:rsidR="000D26B4" w:rsidRPr="00555C93" w14:paraId="2779050D" w14:textId="77777777" w:rsidTr="0093585C">
        <w:trPr>
          <w:trHeight w:val="170"/>
        </w:trPr>
        <w:tc>
          <w:tcPr>
            <w:tcW w:w="3686" w:type="dxa"/>
          </w:tcPr>
          <w:p w14:paraId="57E37963"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Ocupación</w:t>
            </w:r>
          </w:p>
        </w:tc>
        <w:tc>
          <w:tcPr>
            <w:tcW w:w="284" w:type="dxa"/>
          </w:tcPr>
          <w:p w14:paraId="4CB4BBCE"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4C95BCCE"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ocupacionCopropietarios</w:t>
            </w:r>
            <w:proofErr w:type="spellEnd"/>
            <w:r w:rsidRPr="00555C93">
              <w:rPr>
                <w:rFonts w:ascii="Verdana" w:hAnsi="Verdana"/>
                <w:spacing w:val="-2"/>
                <w:sz w:val="18"/>
                <w:szCs w:val="18"/>
              </w:rPr>
              <w:t>}</w:t>
            </w:r>
          </w:p>
        </w:tc>
      </w:tr>
      <w:tr w:rsidR="000D26B4" w:rsidRPr="00555C93" w14:paraId="5046EFC8" w14:textId="77777777" w:rsidTr="0093585C">
        <w:trPr>
          <w:trHeight w:val="170"/>
        </w:trPr>
        <w:tc>
          <w:tcPr>
            <w:tcW w:w="3686" w:type="dxa"/>
          </w:tcPr>
          <w:p w14:paraId="68C391DF"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Domicilio</w:t>
            </w:r>
          </w:p>
        </w:tc>
        <w:tc>
          <w:tcPr>
            <w:tcW w:w="284" w:type="dxa"/>
          </w:tcPr>
          <w:p w14:paraId="31C00329"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2E460BFF"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direccionCopropietarios</w:t>
            </w:r>
            <w:proofErr w:type="spellEnd"/>
            <w:r w:rsidRPr="00555C93">
              <w:rPr>
                <w:rFonts w:ascii="Verdana" w:hAnsi="Verdana"/>
                <w:spacing w:val="-2"/>
                <w:sz w:val="18"/>
                <w:szCs w:val="18"/>
              </w:rPr>
              <w:t>}</w:t>
            </w:r>
          </w:p>
        </w:tc>
      </w:tr>
      <w:tr w:rsidR="000D26B4" w:rsidRPr="00555C93" w14:paraId="6A0E2A36" w14:textId="77777777" w:rsidTr="0093585C">
        <w:trPr>
          <w:trHeight w:val="170"/>
        </w:trPr>
        <w:tc>
          <w:tcPr>
            <w:tcW w:w="3686" w:type="dxa"/>
          </w:tcPr>
          <w:p w14:paraId="4C69A3B2"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Distrito</w:t>
            </w:r>
          </w:p>
        </w:tc>
        <w:tc>
          <w:tcPr>
            <w:tcW w:w="284" w:type="dxa"/>
          </w:tcPr>
          <w:p w14:paraId="0BB9CDEA"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721D5336" w14:textId="77777777" w:rsidR="000D26B4" w:rsidRPr="00555C93" w:rsidRDefault="000D26B4" w:rsidP="0093585C">
            <w:pPr>
              <w:spacing w:before="4" w:after="4" w:line="276" w:lineRule="auto"/>
              <w:rPr>
                <w:rFonts w:ascii="Verdana" w:eastAsia="Verdana" w:hAnsi="Verdana" w:cs="Verdana"/>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distritoCopropietarios</w:t>
            </w:r>
            <w:proofErr w:type="spellEnd"/>
            <w:r w:rsidRPr="00555C93">
              <w:rPr>
                <w:rFonts w:ascii="Verdana" w:hAnsi="Verdana"/>
                <w:spacing w:val="-2"/>
                <w:sz w:val="18"/>
                <w:szCs w:val="18"/>
              </w:rPr>
              <w:t>}</w:t>
            </w:r>
          </w:p>
        </w:tc>
      </w:tr>
      <w:tr w:rsidR="000D26B4" w:rsidRPr="00555C93" w14:paraId="45B4BBAB" w14:textId="77777777" w:rsidTr="0093585C">
        <w:trPr>
          <w:trHeight w:val="170"/>
        </w:trPr>
        <w:tc>
          <w:tcPr>
            <w:tcW w:w="3686" w:type="dxa"/>
          </w:tcPr>
          <w:p w14:paraId="3C76538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Provincia</w:t>
            </w:r>
          </w:p>
        </w:tc>
        <w:tc>
          <w:tcPr>
            <w:tcW w:w="284" w:type="dxa"/>
          </w:tcPr>
          <w:p w14:paraId="226F29D4"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1DA45DF1"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provinciaCopropietarios</w:t>
            </w:r>
            <w:proofErr w:type="spellEnd"/>
            <w:r w:rsidRPr="00555C93">
              <w:rPr>
                <w:rFonts w:ascii="Verdana" w:hAnsi="Verdana"/>
                <w:spacing w:val="-2"/>
                <w:sz w:val="18"/>
                <w:szCs w:val="18"/>
              </w:rPr>
              <w:t>}</w:t>
            </w:r>
          </w:p>
        </w:tc>
      </w:tr>
      <w:tr w:rsidR="000D26B4" w:rsidRPr="00555C93" w14:paraId="3F389C18" w14:textId="77777777" w:rsidTr="0093585C">
        <w:trPr>
          <w:trHeight w:val="170"/>
        </w:trPr>
        <w:tc>
          <w:tcPr>
            <w:tcW w:w="3686" w:type="dxa"/>
          </w:tcPr>
          <w:p w14:paraId="41907626"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Departamento</w:t>
            </w:r>
          </w:p>
        </w:tc>
        <w:tc>
          <w:tcPr>
            <w:tcW w:w="284" w:type="dxa"/>
          </w:tcPr>
          <w:p w14:paraId="5E11604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5BA760C7"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departamentoCopropietarios</w:t>
            </w:r>
            <w:proofErr w:type="spellEnd"/>
            <w:r w:rsidRPr="00555C93">
              <w:rPr>
                <w:rFonts w:ascii="Verdana" w:hAnsi="Verdana"/>
                <w:spacing w:val="-2"/>
                <w:sz w:val="18"/>
                <w:szCs w:val="18"/>
              </w:rPr>
              <w:t>}</w:t>
            </w:r>
          </w:p>
        </w:tc>
      </w:tr>
    </w:tbl>
    <w:p w14:paraId="6DCECA49" w14:textId="77777777" w:rsidR="000D26B4" w:rsidRPr="00950641" w:rsidRDefault="000D26B4" w:rsidP="00057EFA">
      <w:pPr>
        <w:pBdr>
          <w:top w:val="nil"/>
          <w:left w:val="nil"/>
          <w:bottom w:val="nil"/>
          <w:right w:val="nil"/>
          <w:between w:val="nil"/>
        </w:pBdr>
        <w:spacing w:before="4" w:after="4"/>
        <w:rPr>
          <w:rFonts w:ascii="Verdana" w:eastAsia="Verdana" w:hAnsi="Verdana" w:cs="Verdana"/>
          <w:color w:val="000000"/>
          <w:sz w:val="18"/>
          <w:szCs w:val="18"/>
        </w:rPr>
      </w:pPr>
    </w:p>
    <w:p w14:paraId="048A65A5"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III. DECLARACIONES </w:t>
      </w:r>
    </w:p>
    <w:p w14:paraId="4C6A2C0E" w14:textId="77777777" w:rsidR="00057EFA" w:rsidRPr="00950641" w:rsidRDefault="00057EFA" w:rsidP="00057EFA">
      <w:pPr>
        <w:spacing w:before="4" w:after="4"/>
        <w:jc w:val="both"/>
        <w:rPr>
          <w:rFonts w:ascii="Verdana" w:eastAsia="Verdana" w:hAnsi="Verdana" w:cs="Verdana"/>
          <w:color w:val="000000"/>
          <w:sz w:val="18"/>
          <w:szCs w:val="18"/>
        </w:rPr>
      </w:pPr>
    </w:p>
    <w:p w14:paraId="2028E902" w14:textId="14066CA4" w:rsidR="00057EFA" w:rsidRPr="00950641" w:rsidRDefault="00057EFA" w:rsidP="00057EFA">
      <w:pPr>
        <w:spacing w:before="4" w:after="4"/>
        <w:jc w:val="both"/>
        <w:rPr>
          <w:rFonts w:ascii="Verdana" w:eastAsia="Verdana" w:hAnsi="Verdana" w:cs="Verdana"/>
          <w:color w:val="000000"/>
          <w:sz w:val="18"/>
          <w:szCs w:val="18"/>
        </w:rPr>
      </w:pPr>
      <w:r w:rsidRPr="00950641">
        <w:rPr>
          <w:rFonts w:ascii="Verdana" w:eastAsia="Verdana" w:hAnsi="Verdana" w:cs="Verdana"/>
          <w:color w:val="000000"/>
          <w:sz w:val="18"/>
          <w:szCs w:val="18"/>
        </w:rPr>
        <w:lastRenderedPageBreak/>
        <w:t xml:space="preserve">DE FORMA COMPLEMENTARIA AL CONTRATO DE COMPRAVENTA DE ACCIONES Y DERECHOS CON </w:t>
      </w:r>
      <w:r w:rsidRPr="00950641">
        <w:rPr>
          <w:rFonts w:ascii="Verdana" w:eastAsia="Verdana" w:hAnsi="Verdana" w:cs="Verdana"/>
          <w:b/>
          <w:color w:val="000000"/>
          <w:sz w:val="18"/>
          <w:szCs w:val="18"/>
        </w:rPr>
        <w:t>NRO.</w:t>
      </w:r>
      <w:r w:rsidR="0046639E" w:rsidRPr="00950641">
        <w:rPr>
          <w:rFonts w:ascii="Verdana" w:eastAsia="Verdana" w:hAnsi="Verdana" w:cs="Verdana"/>
          <w:b/>
          <w:color w:val="000000"/>
          <w:sz w:val="18"/>
          <w:szCs w:val="18"/>
        </w:rPr>
        <w:t xml:space="preserve"> {</w:t>
      </w:r>
      <w:proofErr w:type="spellStart"/>
      <w:r w:rsidR="0046639E" w:rsidRPr="00950641">
        <w:rPr>
          <w:rFonts w:ascii="Verdana" w:eastAsia="Verdana" w:hAnsi="Verdana" w:cs="Verdana"/>
          <w:b/>
          <w:color w:val="000000"/>
          <w:sz w:val="18"/>
          <w:szCs w:val="18"/>
        </w:rPr>
        <w:t>idLote</w:t>
      </w:r>
      <w:proofErr w:type="spellEnd"/>
      <w:r w:rsidR="0046639E" w:rsidRPr="00950641">
        <w:rPr>
          <w:rFonts w:ascii="Verdana" w:eastAsia="Verdana" w:hAnsi="Verdana" w:cs="Verdana"/>
          <w:b/>
          <w:color w:val="000000"/>
          <w:sz w:val="18"/>
          <w:szCs w:val="18"/>
        </w:rPr>
        <w:t>}-{</w:t>
      </w:r>
      <w:proofErr w:type="spellStart"/>
      <w:r w:rsidR="0046639E" w:rsidRPr="00950641">
        <w:rPr>
          <w:rFonts w:ascii="Verdana" w:eastAsia="Verdana" w:hAnsi="Verdana" w:cs="Verdana"/>
          <w:b/>
          <w:color w:val="000000"/>
          <w:sz w:val="18"/>
          <w:szCs w:val="18"/>
          <w:lang w:val="es-MX"/>
        </w:rPr>
        <w:t>codigoLoteCliente</w:t>
      </w:r>
      <w:proofErr w:type="spellEnd"/>
      <w:r w:rsidR="0046639E" w:rsidRPr="00950641">
        <w:rPr>
          <w:rFonts w:ascii="Verdana" w:eastAsia="Verdana" w:hAnsi="Verdana" w:cs="Verdana"/>
          <w:b/>
          <w:color w:val="000000"/>
          <w:sz w:val="18"/>
          <w:szCs w:val="18"/>
        </w:rPr>
        <w:t>}-{contrato}-{</w:t>
      </w:r>
      <w:proofErr w:type="spellStart"/>
      <w:r w:rsidR="0046639E" w:rsidRPr="00950641">
        <w:rPr>
          <w:rFonts w:ascii="Verdana" w:eastAsia="Verdana" w:hAnsi="Verdana" w:cs="Verdana"/>
          <w:b/>
          <w:color w:val="000000"/>
          <w:sz w:val="18"/>
          <w:szCs w:val="18"/>
        </w:rPr>
        <w:t>tipoProyecto</w:t>
      </w:r>
      <w:proofErr w:type="spellEnd"/>
      <w:r w:rsidR="0046639E" w:rsidRPr="00950641">
        <w:rPr>
          <w:rFonts w:ascii="Verdana" w:eastAsia="Verdana" w:hAnsi="Verdana" w:cs="Verdana"/>
          <w:b/>
          <w:color w:val="000000"/>
          <w:sz w:val="18"/>
          <w:szCs w:val="18"/>
        </w:rPr>
        <w:t>}</w:t>
      </w:r>
      <w:r w:rsidRPr="00950641">
        <w:rPr>
          <w:rFonts w:ascii="Verdana" w:eastAsia="Verdana" w:hAnsi="Verdana" w:cs="Verdana"/>
          <w:b/>
          <w:sz w:val="18"/>
          <w:szCs w:val="18"/>
        </w:rPr>
        <w:t xml:space="preserve"> </w:t>
      </w:r>
      <w:r w:rsidRPr="00950641">
        <w:rPr>
          <w:rFonts w:ascii="Verdana" w:eastAsia="Verdana" w:hAnsi="Verdana" w:cs="Verdana"/>
          <w:color w:val="000000"/>
          <w:sz w:val="18"/>
          <w:szCs w:val="18"/>
        </w:rPr>
        <w:t>SUSCRITO ENTRE LAS PARTES, EN ADELANTE EL CONTRATO, AMBAS DECLARAN LO QUE SIGUE:</w:t>
      </w:r>
    </w:p>
    <w:p w14:paraId="5C7FB5FC" w14:textId="77777777" w:rsidR="00057EFA" w:rsidRPr="00950641" w:rsidRDefault="00057EFA" w:rsidP="00057EFA">
      <w:pPr>
        <w:spacing w:before="4" w:after="4"/>
        <w:jc w:val="both"/>
        <w:rPr>
          <w:rFonts w:ascii="Verdana" w:eastAsia="Verdana" w:hAnsi="Verdana" w:cs="Verdana"/>
          <w:color w:val="000000"/>
          <w:sz w:val="18"/>
          <w:szCs w:val="18"/>
        </w:rPr>
      </w:pPr>
    </w:p>
    <w:p w14:paraId="2A757098" w14:textId="77777777"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EL PRESENTE DOCUMENTO, SI BIEN ES CIERTO NO FORMA PARTE INTEGRANTE A EL CONTRATO, ES IMPORTANTE PARA EL CORRECTO ENTENDIMIENTO DE LAS PARTES DURANTE SU RELACIÓN CONTRACTUAL.</w:t>
      </w:r>
    </w:p>
    <w:p w14:paraId="766D4E35" w14:textId="77777777" w:rsidR="00057EFA" w:rsidRPr="00950641" w:rsidRDefault="00057EFA" w:rsidP="00057EFA">
      <w:pPr>
        <w:pBdr>
          <w:top w:val="nil"/>
          <w:left w:val="nil"/>
          <w:bottom w:val="nil"/>
          <w:right w:val="nil"/>
          <w:between w:val="nil"/>
        </w:pBdr>
        <w:spacing w:before="4" w:after="4"/>
        <w:ind w:left="566"/>
        <w:jc w:val="both"/>
        <w:rPr>
          <w:rFonts w:ascii="Verdana" w:eastAsia="Verdana" w:hAnsi="Verdana" w:cs="Verdana"/>
          <w:color w:val="000000"/>
          <w:sz w:val="18"/>
          <w:szCs w:val="18"/>
        </w:rPr>
      </w:pPr>
    </w:p>
    <w:p w14:paraId="5A5E4309" w14:textId="77777777"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LAS PARTES ACUERDAN QUE LAS ACCIONES Y DERECHOS MATERIA DEL CONTRATO DE COMPRAVENTA Y DURANTE SU RELACIÓN CONTRACTUAL, SERÁ IDENTIFICADA COMO “EL LOTE”.</w:t>
      </w:r>
    </w:p>
    <w:p w14:paraId="6D3E8CCE" w14:textId="77777777" w:rsidR="00057EFA" w:rsidRPr="00950641" w:rsidRDefault="00057EFA" w:rsidP="00057EFA">
      <w:pPr>
        <w:pBdr>
          <w:top w:val="nil"/>
          <w:left w:val="nil"/>
          <w:bottom w:val="nil"/>
          <w:right w:val="nil"/>
          <w:between w:val="nil"/>
        </w:pBdr>
        <w:spacing w:before="4" w:after="4"/>
        <w:jc w:val="both"/>
        <w:rPr>
          <w:rFonts w:ascii="Verdana" w:eastAsia="Verdana" w:hAnsi="Verdana" w:cs="Verdana"/>
          <w:color w:val="000000"/>
          <w:sz w:val="18"/>
          <w:szCs w:val="18"/>
        </w:rPr>
      </w:pPr>
    </w:p>
    <w:p w14:paraId="7020D52F" w14:textId="5E5C49CC"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LAS PARTES DECIDEN IDENTIFICAR EL ÁREA, UBICACIÓN, LINDEROS Y MEDIDAS PERIMÉTRICAS QUE CORRESPONDEN A LAS ACCIONES Y DERECHOS DEL BIEN INMUEBLE MATERIA DE ESTA COMPRAVENTA, COMO SIGUE</w:t>
      </w:r>
    </w:p>
    <w:p w14:paraId="1587F898" w14:textId="0137CAEE" w:rsidR="00930AB1" w:rsidRPr="00950641" w:rsidRDefault="00930AB1" w:rsidP="00930AB1">
      <w:pPr>
        <w:pBdr>
          <w:top w:val="nil"/>
          <w:left w:val="nil"/>
          <w:bottom w:val="nil"/>
          <w:right w:val="nil"/>
          <w:between w:val="nil"/>
        </w:pBdr>
        <w:spacing w:before="4" w:after="4"/>
        <w:jc w:val="both"/>
        <w:rPr>
          <w:rFonts w:ascii="Verdana" w:eastAsia="Verdana" w:hAnsi="Verdana" w:cs="Verdana"/>
          <w:color w:val="000000"/>
          <w:sz w:val="18"/>
          <w:szCs w:val="18"/>
        </w:rPr>
      </w:pPr>
    </w:p>
    <w:p w14:paraId="5470AA48" w14:textId="0141713D" w:rsidR="00D60F56" w:rsidRPr="00950641" w:rsidRDefault="00D60F56" w:rsidP="00930AB1">
      <w:pPr>
        <w:pBdr>
          <w:top w:val="nil"/>
          <w:left w:val="nil"/>
          <w:bottom w:val="nil"/>
          <w:right w:val="nil"/>
          <w:between w:val="nil"/>
        </w:pBdr>
        <w:spacing w:before="4" w:after="4"/>
        <w:jc w:val="both"/>
        <w:rPr>
          <w:rFonts w:ascii="Verdana" w:eastAsia="Verdana" w:hAnsi="Verdana" w:cs="Verdana"/>
          <w:color w:val="000000"/>
          <w:sz w:val="18"/>
          <w:szCs w:val="18"/>
        </w:rPr>
      </w:pPr>
    </w:p>
    <w:p w14:paraId="46A1F160" w14:textId="77777777" w:rsidR="00D60F56" w:rsidRPr="00950641" w:rsidRDefault="00D60F56" w:rsidP="00930AB1">
      <w:pPr>
        <w:pBdr>
          <w:top w:val="nil"/>
          <w:left w:val="nil"/>
          <w:bottom w:val="nil"/>
          <w:right w:val="nil"/>
          <w:between w:val="nil"/>
        </w:pBdr>
        <w:spacing w:before="4" w:after="4"/>
        <w:jc w:val="both"/>
        <w:rPr>
          <w:rFonts w:ascii="Verdana" w:eastAsia="Verdana" w:hAnsi="Verdana" w:cs="Verdana"/>
          <w:color w:val="000000"/>
          <w:sz w:val="18"/>
          <w:szCs w:val="18"/>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
        <w:gridCol w:w="2255"/>
        <w:gridCol w:w="298"/>
        <w:gridCol w:w="13"/>
        <w:gridCol w:w="5818"/>
      </w:tblGrid>
      <w:tr w:rsidR="00057EFA" w:rsidRPr="00950641" w14:paraId="33F766A4" w14:textId="77777777" w:rsidTr="002E3EB1">
        <w:tc>
          <w:tcPr>
            <w:tcW w:w="2828" w:type="dxa"/>
            <w:gridSpan w:val="2"/>
          </w:tcPr>
          <w:p w14:paraId="369F70A0"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PROYECTO</w:t>
            </w:r>
          </w:p>
        </w:tc>
        <w:tc>
          <w:tcPr>
            <w:tcW w:w="311" w:type="dxa"/>
            <w:gridSpan w:val="2"/>
          </w:tcPr>
          <w:p w14:paraId="1DB06A0B"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13E0D927" w14:textId="3B668226" w:rsidR="00057EFA" w:rsidRPr="00950641" w:rsidRDefault="0046639E" w:rsidP="002E3EB1">
            <w:pPr>
              <w:spacing w:before="4" w:after="4"/>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tipoProyecto</w:t>
            </w:r>
            <w:proofErr w:type="spellEnd"/>
            <w:r w:rsidRPr="00950641">
              <w:rPr>
                <w:rFonts w:ascii="Verdana" w:hAnsi="Verdana"/>
                <w:spacing w:val="-2"/>
                <w:sz w:val="18"/>
                <w:szCs w:val="18"/>
              </w:rPr>
              <w:t>}</w:t>
            </w:r>
          </w:p>
        </w:tc>
      </w:tr>
      <w:tr w:rsidR="00057EFA" w:rsidRPr="00950641" w14:paraId="068FE5EE" w14:textId="77777777" w:rsidTr="002E3EB1">
        <w:tc>
          <w:tcPr>
            <w:tcW w:w="2828" w:type="dxa"/>
            <w:gridSpan w:val="2"/>
          </w:tcPr>
          <w:p w14:paraId="35296145"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MANZANA</w:t>
            </w:r>
          </w:p>
        </w:tc>
        <w:tc>
          <w:tcPr>
            <w:tcW w:w="311" w:type="dxa"/>
            <w:gridSpan w:val="2"/>
          </w:tcPr>
          <w:p w14:paraId="0F8556AE"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095B170C" w14:textId="7216575E" w:rsidR="00057EFA" w:rsidRPr="00950641" w:rsidRDefault="0046639E" w:rsidP="002E3EB1">
            <w:pPr>
              <w:spacing w:before="4" w:after="4"/>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manzana</w:t>
            </w:r>
            <w:r w:rsidRPr="00950641">
              <w:rPr>
                <w:rFonts w:ascii="Verdana" w:hAnsi="Verdana"/>
                <w:spacing w:val="-2"/>
                <w:sz w:val="18"/>
                <w:szCs w:val="18"/>
              </w:rPr>
              <w:t>}</w:t>
            </w:r>
          </w:p>
        </w:tc>
      </w:tr>
      <w:tr w:rsidR="00057EFA" w:rsidRPr="00950641" w14:paraId="078E9406" w14:textId="77777777" w:rsidTr="002E3EB1">
        <w:tc>
          <w:tcPr>
            <w:tcW w:w="2828" w:type="dxa"/>
            <w:gridSpan w:val="2"/>
          </w:tcPr>
          <w:p w14:paraId="59748246"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LOTE</w:t>
            </w:r>
          </w:p>
        </w:tc>
        <w:tc>
          <w:tcPr>
            <w:tcW w:w="311" w:type="dxa"/>
            <w:gridSpan w:val="2"/>
          </w:tcPr>
          <w:p w14:paraId="65B694B7"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28740FCB" w14:textId="7109156F" w:rsidR="00057EFA" w:rsidRPr="00950641" w:rsidRDefault="0046639E" w:rsidP="002E3EB1">
            <w:pPr>
              <w:spacing w:before="4" w:after="4"/>
              <w:rPr>
                <w:rFonts w:ascii="Verdana" w:eastAsia="Verdana" w:hAnsi="Verdana" w:cs="Verdana"/>
                <w:color w:val="000000"/>
                <w:sz w:val="18"/>
                <w:szCs w:val="18"/>
                <w:lang w:val="es-PE"/>
              </w:rPr>
            </w:pPr>
            <w:r w:rsidRPr="00950641">
              <w:rPr>
                <w:rFonts w:ascii="Verdana" w:eastAsia="Verdana" w:hAnsi="Verdana" w:cs="Verdana"/>
                <w:color w:val="000000"/>
                <w:sz w:val="18"/>
                <w:szCs w:val="18"/>
                <w:lang w:val="es-PE"/>
              </w:rPr>
              <w:t>{</w:t>
            </w:r>
            <w:proofErr w:type="spellStart"/>
            <w:r w:rsidRPr="00950641">
              <w:rPr>
                <w:rFonts w:ascii="Verdana" w:eastAsia="Verdana" w:hAnsi="Verdana" w:cs="Verdana"/>
                <w:color w:val="000000"/>
                <w:sz w:val="18"/>
                <w:szCs w:val="18"/>
                <w:lang w:val="es-PE"/>
              </w:rPr>
              <w:t>numerolote</w:t>
            </w:r>
            <w:proofErr w:type="spellEnd"/>
            <w:r w:rsidRPr="00950641">
              <w:rPr>
                <w:rFonts w:ascii="Verdana" w:eastAsia="Verdana" w:hAnsi="Verdana" w:cs="Verdana"/>
                <w:color w:val="000000"/>
                <w:sz w:val="18"/>
                <w:szCs w:val="18"/>
                <w:lang w:val="es-PE"/>
              </w:rPr>
              <w:t>}</w:t>
            </w:r>
          </w:p>
        </w:tc>
      </w:tr>
      <w:tr w:rsidR="00057EFA" w:rsidRPr="00950641" w14:paraId="0342CF18" w14:textId="77777777" w:rsidTr="002E3EB1">
        <w:tc>
          <w:tcPr>
            <w:tcW w:w="2828" w:type="dxa"/>
            <w:gridSpan w:val="2"/>
          </w:tcPr>
          <w:p w14:paraId="03D16347"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ÁREA</w:t>
            </w:r>
          </w:p>
        </w:tc>
        <w:tc>
          <w:tcPr>
            <w:tcW w:w="311" w:type="dxa"/>
            <w:gridSpan w:val="2"/>
          </w:tcPr>
          <w:p w14:paraId="12DA5E02"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5E552394" w14:textId="0A7D3076" w:rsidR="00057EFA" w:rsidRPr="00950641" w:rsidRDefault="004409DE" w:rsidP="002E3EB1">
            <w:pPr>
              <w:spacing w:before="4" w:after="4"/>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areaLote</w:t>
            </w:r>
            <w:proofErr w:type="spellEnd"/>
            <w:r w:rsidRPr="00950641">
              <w:rPr>
                <w:rFonts w:ascii="Verdana" w:hAnsi="Verdana"/>
                <w:sz w:val="18"/>
                <w:szCs w:val="18"/>
              </w:rPr>
              <w:t>}</w:t>
            </w:r>
            <w:r w:rsidR="00057EFA" w:rsidRPr="00950641">
              <w:rPr>
                <w:rFonts w:ascii="Verdana" w:eastAsia="Verdana" w:hAnsi="Verdana" w:cs="Verdana"/>
                <w:color w:val="000000"/>
                <w:sz w:val="18"/>
                <w:szCs w:val="18"/>
              </w:rPr>
              <w:t xml:space="preserve"> m2 (</w:t>
            </w:r>
            <w:r w:rsidRPr="00950641">
              <w:rPr>
                <w:rFonts w:ascii="Verdana" w:hAnsi="Verdana"/>
                <w:spacing w:val="-2"/>
                <w:sz w:val="18"/>
                <w:szCs w:val="18"/>
              </w:rPr>
              <w:t>{</w:t>
            </w:r>
            <w:proofErr w:type="spellStart"/>
            <w:r w:rsidRPr="00950641">
              <w:rPr>
                <w:rFonts w:ascii="Verdana" w:hAnsi="Verdana"/>
                <w:spacing w:val="-2"/>
                <w:sz w:val="18"/>
                <w:szCs w:val="18"/>
                <w:lang w:val="es-MX"/>
              </w:rPr>
              <w:t>areaLoteLetras</w:t>
            </w:r>
            <w:proofErr w:type="spellEnd"/>
            <w:r w:rsidRPr="00950641">
              <w:rPr>
                <w:rFonts w:ascii="Verdana" w:hAnsi="Verdana"/>
                <w:spacing w:val="-2"/>
                <w:sz w:val="18"/>
                <w:szCs w:val="18"/>
              </w:rPr>
              <w:t>}</w:t>
            </w:r>
            <w:r w:rsidR="00057EFA" w:rsidRPr="00950641">
              <w:rPr>
                <w:rFonts w:ascii="Verdana" w:eastAsia="Verdana" w:hAnsi="Verdana" w:cs="Verdana"/>
                <w:color w:val="000000"/>
                <w:sz w:val="18"/>
                <w:szCs w:val="18"/>
              </w:rPr>
              <w:t>)</w:t>
            </w:r>
          </w:p>
        </w:tc>
      </w:tr>
      <w:tr w:rsidR="00057EFA" w:rsidRPr="00950641" w14:paraId="030DD5B9" w14:textId="77777777" w:rsidTr="002E3EB1">
        <w:tc>
          <w:tcPr>
            <w:tcW w:w="2828" w:type="dxa"/>
            <w:gridSpan w:val="2"/>
          </w:tcPr>
          <w:p w14:paraId="350F7588"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PORCENTAJE/CUOTA IDEAL</w:t>
            </w:r>
          </w:p>
        </w:tc>
        <w:tc>
          <w:tcPr>
            <w:tcW w:w="311" w:type="dxa"/>
            <w:gridSpan w:val="2"/>
          </w:tcPr>
          <w:p w14:paraId="2D1CA386"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3EBA103D" w14:textId="1A39BECB" w:rsidR="00057EFA" w:rsidRPr="00950641" w:rsidRDefault="004409DE" w:rsidP="002E3EB1">
            <w:pPr>
              <w:spacing w:before="4" w:after="4"/>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alicuota</w:t>
            </w:r>
            <w:proofErr w:type="spellEnd"/>
            <w:r w:rsidRPr="00950641">
              <w:rPr>
                <w:rFonts w:ascii="Verdana" w:hAnsi="Verdana"/>
                <w:sz w:val="18"/>
                <w:szCs w:val="18"/>
              </w:rPr>
              <w:t>}</w:t>
            </w:r>
            <w:r w:rsidR="00057EFA" w:rsidRPr="00950641">
              <w:rPr>
                <w:rFonts w:ascii="Verdana" w:eastAsia="Verdana" w:hAnsi="Verdana" w:cs="Verdana"/>
                <w:color w:val="000000"/>
                <w:sz w:val="18"/>
                <w:szCs w:val="18"/>
              </w:rPr>
              <w:t>% (</w:t>
            </w:r>
            <w:r w:rsidRPr="00950641">
              <w:rPr>
                <w:rFonts w:ascii="Verdana" w:hAnsi="Verdana"/>
                <w:spacing w:val="-2"/>
                <w:sz w:val="18"/>
                <w:szCs w:val="18"/>
              </w:rPr>
              <w:t>{</w:t>
            </w:r>
            <w:proofErr w:type="spellStart"/>
            <w:r w:rsidRPr="00950641">
              <w:rPr>
                <w:rFonts w:ascii="Verdana" w:hAnsi="Verdana"/>
                <w:spacing w:val="-2"/>
                <w:sz w:val="18"/>
                <w:szCs w:val="18"/>
                <w:lang w:val="es-MX"/>
              </w:rPr>
              <w:t>alicuotaLetras</w:t>
            </w:r>
            <w:proofErr w:type="spellEnd"/>
            <w:r w:rsidRPr="00950641">
              <w:rPr>
                <w:rFonts w:ascii="Verdana" w:hAnsi="Verdana"/>
                <w:spacing w:val="-2"/>
                <w:sz w:val="18"/>
                <w:szCs w:val="18"/>
              </w:rPr>
              <w:t xml:space="preserve">} </w:t>
            </w:r>
            <w:r w:rsidRPr="00950641">
              <w:rPr>
                <w:rFonts w:ascii="Verdana" w:eastAsia="Verdana" w:hAnsi="Verdana" w:cs="Verdana"/>
                <w:color w:val="000000"/>
                <w:sz w:val="18"/>
                <w:szCs w:val="18"/>
              </w:rPr>
              <w:t>PORCIENTO</w:t>
            </w:r>
            <w:r w:rsidR="00057EFA" w:rsidRPr="00950641">
              <w:rPr>
                <w:rFonts w:ascii="Verdana" w:eastAsia="Verdana" w:hAnsi="Verdana" w:cs="Verdana"/>
                <w:color w:val="000000"/>
                <w:sz w:val="18"/>
                <w:szCs w:val="18"/>
              </w:rPr>
              <w:t>)</w:t>
            </w:r>
          </w:p>
        </w:tc>
      </w:tr>
      <w:tr w:rsidR="00057EFA" w:rsidRPr="00950641" w14:paraId="7D15E59C" w14:textId="77777777" w:rsidTr="002E3EB1">
        <w:trPr>
          <w:trHeight w:val="397"/>
        </w:trPr>
        <w:tc>
          <w:tcPr>
            <w:tcW w:w="9057" w:type="dxa"/>
            <w:gridSpan w:val="5"/>
            <w:vAlign w:val="center"/>
          </w:tcPr>
          <w:p w14:paraId="44CCBA5A"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b/>
                <w:bCs/>
                <w:color w:val="000000"/>
                <w:sz w:val="18"/>
                <w:szCs w:val="18"/>
              </w:rPr>
              <w:t>LÍMITES Y LINDEROS</w:t>
            </w:r>
          </w:p>
        </w:tc>
      </w:tr>
      <w:tr w:rsidR="00057EFA" w:rsidRPr="00950641" w14:paraId="0BF67830" w14:textId="77777777" w:rsidTr="002E3EB1">
        <w:trPr>
          <w:gridBefore w:val="1"/>
          <w:wBefore w:w="563" w:type="dxa"/>
          <w:trHeight w:val="255"/>
        </w:trPr>
        <w:tc>
          <w:tcPr>
            <w:tcW w:w="2265" w:type="dxa"/>
            <w:vAlign w:val="center"/>
          </w:tcPr>
          <w:p w14:paraId="4C169D7D"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POR EL FRENTE</w:t>
            </w:r>
          </w:p>
        </w:tc>
        <w:tc>
          <w:tcPr>
            <w:tcW w:w="298" w:type="dxa"/>
          </w:tcPr>
          <w:p w14:paraId="1AA49C27"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3807528B" w14:textId="151ACD3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roofErr w:type="spellStart"/>
            <w:r w:rsidRPr="00950641">
              <w:rPr>
                <w:rFonts w:ascii="Verdana" w:eastAsia="Verdana" w:hAnsi="Verdana" w:cs="Verdana"/>
                <w:color w:val="000000"/>
                <w:sz w:val="18"/>
                <w:szCs w:val="18"/>
                <w:lang w:val="es-PE"/>
              </w:rPr>
              <w:t>descripcionPorElFrente</w:t>
            </w:r>
            <w:proofErr w:type="spellEnd"/>
            <w:r w:rsidRPr="00950641">
              <w:rPr>
                <w:rFonts w:ascii="Verdana" w:eastAsia="Verdana" w:hAnsi="Verdana" w:cs="Verdana"/>
                <w:color w:val="000000"/>
                <w:sz w:val="18"/>
                <w:szCs w:val="18"/>
              </w:rPr>
              <w:t xml:space="preserve">} con </w:t>
            </w:r>
            <w:r w:rsidRPr="00950641">
              <w:rPr>
                <w:rFonts w:ascii="Verdana" w:hAnsi="Verdana"/>
                <w:spacing w:val="-2"/>
                <w:sz w:val="18"/>
                <w:szCs w:val="18"/>
              </w:rPr>
              <w:t>{</w:t>
            </w:r>
            <w:proofErr w:type="spellStart"/>
            <w:r w:rsidRPr="00950641">
              <w:rPr>
                <w:rFonts w:ascii="Verdana" w:hAnsi="Verdana"/>
                <w:spacing w:val="-2"/>
                <w:sz w:val="18"/>
                <w:szCs w:val="18"/>
                <w:lang w:val="es-MX"/>
              </w:rPr>
              <w:t>porElFrente</w:t>
            </w:r>
            <w:proofErr w:type="spellEnd"/>
            <w:r w:rsidRPr="00950641">
              <w:rPr>
                <w:rFonts w:ascii="Verdana" w:hAnsi="Verdana"/>
                <w:spacing w:val="-2"/>
                <w:sz w:val="18"/>
                <w:szCs w:val="18"/>
              </w:rPr>
              <w:t>}</w:t>
            </w:r>
            <w:r w:rsidRPr="00950641">
              <w:rPr>
                <w:rFonts w:ascii="Verdana" w:eastAsia="Verdana" w:hAnsi="Verdana" w:cs="Verdana"/>
                <w:color w:val="000000"/>
                <w:sz w:val="18"/>
                <w:szCs w:val="18"/>
              </w:rPr>
              <w:t xml:space="preserve"> m.</w:t>
            </w:r>
          </w:p>
        </w:tc>
      </w:tr>
      <w:tr w:rsidR="00057EFA" w:rsidRPr="00950641" w14:paraId="4775782C" w14:textId="77777777" w:rsidTr="002E3EB1">
        <w:trPr>
          <w:gridBefore w:val="1"/>
          <w:wBefore w:w="563" w:type="dxa"/>
          <w:trHeight w:val="255"/>
        </w:trPr>
        <w:tc>
          <w:tcPr>
            <w:tcW w:w="2265" w:type="dxa"/>
            <w:vAlign w:val="center"/>
          </w:tcPr>
          <w:p w14:paraId="096D8D2D"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LA DERECHA</w:t>
            </w:r>
          </w:p>
        </w:tc>
        <w:tc>
          <w:tcPr>
            <w:tcW w:w="298" w:type="dxa"/>
          </w:tcPr>
          <w:p w14:paraId="4ACDB29E"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504A24E0" w14:textId="10CB4B8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Propiedad de {</w:t>
            </w:r>
            <w:proofErr w:type="spellStart"/>
            <w:r w:rsidRPr="00950641">
              <w:rPr>
                <w:rFonts w:ascii="Verdana" w:eastAsia="Verdana" w:hAnsi="Verdana" w:cs="Verdana"/>
                <w:color w:val="000000"/>
                <w:sz w:val="18"/>
                <w:szCs w:val="18"/>
                <w:lang w:val="es-PE"/>
              </w:rPr>
              <w:t>descripcionPorLaDerecha</w:t>
            </w:r>
            <w:proofErr w:type="spellEnd"/>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proofErr w:type="spellStart"/>
            <w:r w:rsidRPr="00950641">
              <w:rPr>
                <w:rFonts w:ascii="Verdana" w:hAnsi="Verdana"/>
                <w:sz w:val="18"/>
                <w:szCs w:val="18"/>
                <w:lang w:val="es-MX"/>
              </w:rPr>
              <w:t>porLaDerecha</w:t>
            </w:r>
            <w:proofErr w:type="spellEnd"/>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r w:rsidR="00057EFA" w:rsidRPr="00950641" w14:paraId="78C1426A" w14:textId="77777777" w:rsidTr="002E3EB1">
        <w:trPr>
          <w:gridBefore w:val="1"/>
          <w:wBefore w:w="563" w:type="dxa"/>
          <w:trHeight w:val="255"/>
        </w:trPr>
        <w:tc>
          <w:tcPr>
            <w:tcW w:w="2265" w:type="dxa"/>
            <w:vAlign w:val="center"/>
          </w:tcPr>
          <w:p w14:paraId="008FFED0"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LA IZQUIERDA</w:t>
            </w:r>
          </w:p>
        </w:tc>
        <w:tc>
          <w:tcPr>
            <w:tcW w:w="298" w:type="dxa"/>
          </w:tcPr>
          <w:p w14:paraId="2F2F2856"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3F2B3C9E" w14:textId="0128E99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 xml:space="preserve">Propiedad de </w:t>
            </w:r>
            <w:r w:rsidRPr="00950641">
              <w:rPr>
                <w:rFonts w:ascii="Verdana" w:hAnsi="Verdana"/>
                <w:sz w:val="18"/>
                <w:szCs w:val="18"/>
              </w:rPr>
              <w:t>{</w:t>
            </w:r>
            <w:proofErr w:type="spellStart"/>
            <w:r w:rsidRPr="00950641">
              <w:rPr>
                <w:rFonts w:ascii="Verdana" w:hAnsi="Verdana"/>
                <w:sz w:val="18"/>
                <w:szCs w:val="18"/>
                <w:lang w:val="es-PE"/>
              </w:rPr>
              <w:t>descripcionPorLaIzquierda</w:t>
            </w:r>
            <w:proofErr w:type="spellEnd"/>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proofErr w:type="spellStart"/>
            <w:r w:rsidRPr="00950641">
              <w:rPr>
                <w:rFonts w:ascii="Verdana" w:hAnsi="Verdana"/>
                <w:sz w:val="18"/>
                <w:szCs w:val="18"/>
                <w:lang w:val="es-MX"/>
              </w:rPr>
              <w:t>porLaIzquierda</w:t>
            </w:r>
            <w:proofErr w:type="spellEnd"/>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r w:rsidR="00057EFA" w:rsidRPr="00950641" w14:paraId="2E601869" w14:textId="77777777" w:rsidTr="002E3EB1">
        <w:trPr>
          <w:gridBefore w:val="1"/>
          <w:wBefore w:w="563" w:type="dxa"/>
          <w:trHeight w:val="255"/>
        </w:trPr>
        <w:tc>
          <w:tcPr>
            <w:tcW w:w="2265" w:type="dxa"/>
            <w:vAlign w:val="center"/>
          </w:tcPr>
          <w:p w14:paraId="291DC9E8"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EL FONDO</w:t>
            </w:r>
          </w:p>
        </w:tc>
        <w:tc>
          <w:tcPr>
            <w:tcW w:w="298" w:type="dxa"/>
          </w:tcPr>
          <w:p w14:paraId="76D7843F"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44F96337" w14:textId="14431DE7"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 xml:space="preserve">Propiedad de </w:t>
            </w:r>
            <w:r w:rsidRPr="00950641">
              <w:rPr>
                <w:rFonts w:ascii="Verdana" w:hAnsi="Verdana"/>
                <w:sz w:val="18"/>
                <w:szCs w:val="18"/>
              </w:rPr>
              <w:t>{</w:t>
            </w:r>
            <w:proofErr w:type="spellStart"/>
            <w:r w:rsidRPr="00950641">
              <w:rPr>
                <w:rFonts w:ascii="Verdana" w:hAnsi="Verdana"/>
                <w:sz w:val="18"/>
                <w:szCs w:val="18"/>
                <w:lang w:val="es-PE"/>
              </w:rPr>
              <w:t>descripcionPorElFondo</w:t>
            </w:r>
            <w:proofErr w:type="spellEnd"/>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proofErr w:type="spellStart"/>
            <w:r w:rsidRPr="00950641">
              <w:rPr>
                <w:rFonts w:ascii="Verdana" w:hAnsi="Verdana"/>
                <w:sz w:val="18"/>
                <w:szCs w:val="18"/>
                <w:lang w:val="es-MX"/>
              </w:rPr>
              <w:t>porElFondo</w:t>
            </w:r>
            <w:proofErr w:type="spellEnd"/>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bl>
    <w:p w14:paraId="37954F68"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76142BC2" w14:textId="77777777" w:rsidR="00057EFA" w:rsidRPr="00950641"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DECLARA TENER CONOCIMIENTO QUE EL LOTE, MATERIA DE EL CONTRATO, A LA FECHA, ES PARTE DEL INMUEBLE CUYAS ACCIONES Y DERECHOS SE DESPRENDEN, Y SE ENCUENTRA UBICADO EN EL PROYECTO.</w:t>
      </w:r>
    </w:p>
    <w:p w14:paraId="7EDFAFA7"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6662955F" w14:textId="77777777" w:rsidR="00057EFA" w:rsidRPr="00950641"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6F095984"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54BC0E65"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4D8112D4" w14:textId="77777777" w:rsidR="00057EFA" w:rsidRPr="00950641" w:rsidRDefault="00057EFA" w:rsidP="00057EFA">
      <w:pPr>
        <w:spacing w:before="4" w:after="4"/>
        <w:ind w:left="570" w:hanging="570"/>
        <w:jc w:val="both"/>
        <w:rPr>
          <w:rFonts w:ascii="Verdana" w:eastAsia="Verdana" w:hAnsi="Verdana" w:cs="Verdana"/>
          <w:color w:val="000000"/>
          <w:sz w:val="18"/>
          <w:szCs w:val="18"/>
        </w:rPr>
      </w:pPr>
    </w:p>
    <w:p w14:paraId="6BBC3C8F"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2F6C2938" w14:textId="77777777" w:rsidR="00057EFA" w:rsidRPr="00950641" w:rsidRDefault="00057EFA" w:rsidP="00057EFA">
      <w:pPr>
        <w:spacing w:before="4" w:after="4"/>
        <w:ind w:left="570" w:hanging="570"/>
        <w:jc w:val="both"/>
        <w:rPr>
          <w:rFonts w:ascii="Verdana" w:eastAsia="Verdana" w:hAnsi="Verdana" w:cs="Verdana"/>
          <w:color w:val="000000"/>
          <w:sz w:val="18"/>
          <w:szCs w:val="18"/>
        </w:rPr>
      </w:pPr>
    </w:p>
    <w:p w14:paraId="63761924"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ENTIENDE QUE LOS PLANES PARA LA EJECUCIÓN DE OBRAS DE CONSTRUCCIÓN SOBRE EL TERRENO DEBERÁN AJUSTARSE AL REGLAMENTO DE CONSTRUCCIÓN QUE SE ADJUNTA AL PRESENTE.</w:t>
      </w:r>
    </w:p>
    <w:p w14:paraId="44AF6513" w14:textId="77777777" w:rsidR="00057EFA" w:rsidRPr="00950641" w:rsidRDefault="00057EFA" w:rsidP="00057EFA">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17C5726E"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0CC3A85A" w14:textId="77777777" w:rsidR="00057EFA" w:rsidRPr="00950641" w:rsidRDefault="00057EFA" w:rsidP="00057EFA">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7211226C" w14:textId="77615838" w:rsidR="00930AB1" w:rsidRPr="00950641" w:rsidRDefault="00057EFA" w:rsidP="00057EFA">
      <w:pPr>
        <w:spacing w:before="4" w:after="4"/>
        <w:jc w:val="both"/>
        <w:rPr>
          <w:rFonts w:ascii="Verdana" w:eastAsia="Tahoma" w:hAnsi="Verdana" w:cs="Arial"/>
          <w:sz w:val="18"/>
          <w:szCs w:val="18"/>
        </w:rPr>
      </w:pPr>
      <w:r w:rsidRPr="00950641">
        <w:rPr>
          <w:rFonts w:ascii="Verdana" w:eastAsia="Tahoma" w:hAnsi="Verdana" w:cs="Arial"/>
          <w:sz w:val="18"/>
          <w:szCs w:val="18"/>
        </w:rPr>
        <w:t xml:space="preserve">EN SEÑAL DE CONFORMIDAD LAS PARTES SUSCRIBEN ESTE DOCUMENTO POR DUPLICADO EN LA CIUDAD DE </w:t>
      </w:r>
      <w:r w:rsidR="004409DE" w:rsidRPr="00950641">
        <w:rPr>
          <w:rFonts w:ascii="Verdana" w:eastAsia="Tahoma" w:hAnsi="Verdana" w:cs="Arial"/>
          <w:sz w:val="18"/>
          <w:szCs w:val="18"/>
        </w:rPr>
        <w:t>{</w:t>
      </w:r>
      <w:proofErr w:type="spellStart"/>
      <w:r w:rsidR="004409DE" w:rsidRPr="00950641">
        <w:rPr>
          <w:rFonts w:ascii="Verdana" w:hAnsi="Verdana"/>
          <w:spacing w:val="-2"/>
          <w:sz w:val="18"/>
          <w:szCs w:val="18"/>
          <w:lang w:val="es-MX"/>
        </w:rPr>
        <w:t>fechaFormatoLegal</w:t>
      </w:r>
      <w:proofErr w:type="spellEnd"/>
      <w:r w:rsidR="004409DE" w:rsidRPr="00950641">
        <w:rPr>
          <w:rFonts w:ascii="Verdana" w:eastAsia="Tahoma" w:hAnsi="Verdana" w:cs="Arial"/>
          <w:sz w:val="18"/>
          <w:szCs w:val="18"/>
        </w:rPr>
        <w:t>}.</w:t>
      </w:r>
    </w:p>
    <w:p w14:paraId="521227DD" w14:textId="1D902EE4" w:rsidR="00057EFA" w:rsidRPr="00950641" w:rsidRDefault="00057EFA" w:rsidP="00057EFA">
      <w:pPr>
        <w:spacing w:before="4" w:after="4"/>
        <w:jc w:val="both"/>
        <w:rPr>
          <w:rFonts w:ascii="Verdana" w:eastAsia="Verdana" w:hAnsi="Verdana" w:cs="Verdana"/>
          <w:sz w:val="18"/>
          <w:szCs w:val="18"/>
        </w:rPr>
      </w:pPr>
    </w:p>
    <w:p w14:paraId="3F639FFE" w14:textId="2DB4F197" w:rsidR="00057EFA" w:rsidRPr="00950641" w:rsidRDefault="00057EFA" w:rsidP="00057EFA">
      <w:pPr>
        <w:spacing w:before="4" w:after="4"/>
        <w:jc w:val="both"/>
        <w:rPr>
          <w:rFonts w:ascii="Verdana" w:eastAsia="Verdana" w:hAnsi="Verdana" w:cs="Verdana"/>
          <w:sz w:val="18"/>
          <w:szCs w:val="18"/>
        </w:rPr>
      </w:pPr>
    </w:p>
    <w:p w14:paraId="7E9C1B0E" w14:textId="77777777" w:rsidR="00057EFA" w:rsidRPr="00950641" w:rsidRDefault="00057EFA" w:rsidP="00057EFA">
      <w:pPr>
        <w:spacing w:before="4" w:after="4"/>
        <w:jc w:val="both"/>
        <w:rPr>
          <w:rFonts w:ascii="Verdana" w:eastAsia="Verdana" w:hAnsi="Verdana" w:cs="Verdana"/>
          <w:sz w:val="18"/>
          <w:szCs w:val="18"/>
        </w:rPr>
      </w:pPr>
    </w:p>
    <w:p w14:paraId="54BD4413" w14:textId="77777777" w:rsidR="00057EFA" w:rsidRPr="00950641" w:rsidRDefault="00057EFA" w:rsidP="00057EFA">
      <w:pPr>
        <w:spacing w:before="4" w:after="4"/>
        <w:jc w:val="both"/>
        <w:rPr>
          <w:rFonts w:ascii="Verdana" w:eastAsia="Verdana" w:hAnsi="Verdana" w:cs="Verdana"/>
          <w:sz w:val="18"/>
          <w:szCs w:val="18"/>
        </w:rPr>
      </w:pPr>
    </w:p>
    <w:p w14:paraId="7BE962EB" w14:textId="77777777" w:rsidR="00057EFA" w:rsidRPr="00950641" w:rsidRDefault="00057EFA" w:rsidP="00057EFA">
      <w:pPr>
        <w:spacing w:before="4" w:after="4"/>
        <w:jc w:val="both"/>
        <w:rPr>
          <w:rFonts w:ascii="Verdana" w:eastAsia="Verdana" w:hAnsi="Verdana" w:cs="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50641" w14:paraId="553323E3" w14:textId="77777777" w:rsidTr="002E3EB1">
        <w:trPr>
          <w:trHeight w:val="266"/>
          <w:jc w:val="center"/>
        </w:trPr>
        <w:tc>
          <w:tcPr>
            <w:tcW w:w="2835" w:type="dxa"/>
          </w:tcPr>
          <w:p w14:paraId="4384BF4A"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56AB65B4" w14:textId="77777777" w:rsidR="00057EFA" w:rsidRPr="00950641" w:rsidRDefault="00057EFA" w:rsidP="002E3EB1">
            <w:pPr>
              <w:spacing w:before="4" w:after="4"/>
              <w:jc w:val="center"/>
              <w:rPr>
                <w:rFonts w:ascii="Verdana" w:eastAsia="Verdana" w:hAnsi="Verdana" w:cs="Verdana"/>
                <w:b/>
                <w:color w:val="000000"/>
                <w:sz w:val="18"/>
                <w:szCs w:val="18"/>
              </w:rPr>
            </w:pPr>
          </w:p>
        </w:tc>
        <w:tc>
          <w:tcPr>
            <w:tcW w:w="3118" w:type="dxa"/>
          </w:tcPr>
          <w:p w14:paraId="086992D8"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2316319E" w14:textId="45C6F0D4" w:rsidR="00057EFA" w:rsidRPr="00950641" w:rsidRDefault="00057EFA" w:rsidP="00057EFA">
      <w:pPr>
        <w:spacing w:before="4" w:after="4" w:line="276" w:lineRule="auto"/>
        <w:jc w:val="both"/>
        <w:rPr>
          <w:rFonts w:ascii="Verdana" w:hAnsi="Verdana" w:cs="Tahoma"/>
          <w:b/>
          <w:bCs/>
          <w:sz w:val="18"/>
          <w:szCs w:val="18"/>
        </w:rPr>
      </w:pPr>
      <w:r w:rsidRPr="00950641">
        <w:rPr>
          <w:rFonts w:ascii="Verdana" w:hAnsi="Verdana" w:cs="Tahoma"/>
          <w:b/>
          <w:bCs/>
          <w:sz w:val="18"/>
          <w:szCs w:val="18"/>
        </w:rPr>
        <w:t>SEÑOR NOTARIO:</w:t>
      </w:r>
    </w:p>
    <w:p w14:paraId="257A48DA" w14:textId="77777777" w:rsidR="00057EFA" w:rsidRPr="00950641" w:rsidRDefault="00057EFA" w:rsidP="00057EFA">
      <w:pPr>
        <w:spacing w:before="4" w:after="4" w:line="276" w:lineRule="auto"/>
        <w:jc w:val="both"/>
        <w:rPr>
          <w:rFonts w:ascii="Verdana" w:hAnsi="Verdana" w:cs="Tahoma"/>
          <w:sz w:val="18"/>
          <w:szCs w:val="18"/>
        </w:rPr>
      </w:pPr>
    </w:p>
    <w:p w14:paraId="5F498D7D" w14:textId="706FD53C"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SÍRVASE USTED EXTENDER EN SU REGISTRO DE ESCRITURAS PÚBLICAS, UNA DE OTORGAMIENTO DE PODER AMPLIO Y ESPECIAL, QUE OTORGA</w:t>
      </w:r>
      <w:r w:rsidR="004409DE" w:rsidRPr="00950641">
        <w:rPr>
          <w:rFonts w:ascii="Verdana" w:hAnsi="Verdana" w:cs="Tahoma"/>
          <w:sz w:val="18"/>
          <w:szCs w:val="18"/>
        </w:rPr>
        <w:t xml:space="preserve"> </w:t>
      </w:r>
      <w:r w:rsidR="004409DE" w:rsidRPr="00950641">
        <w:rPr>
          <w:rFonts w:ascii="Verdana" w:hAnsi="Verdana"/>
          <w:b/>
          <w:sz w:val="18"/>
          <w:szCs w:val="18"/>
        </w:rPr>
        <w:t>{</w:t>
      </w:r>
      <w:proofErr w:type="spellStart"/>
      <w:r w:rsidR="004409DE" w:rsidRPr="00950641">
        <w:rPr>
          <w:rFonts w:ascii="Verdana" w:hAnsi="Verdana"/>
          <w:b/>
          <w:sz w:val="18"/>
          <w:szCs w:val="18"/>
          <w:lang w:val="es-MX"/>
        </w:rPr>
        <w:t>nombresApellidos</w:t>
      </w:r>
      <w:proofErr w:type="spellEnd"/>
      <w:r w:rsidR="004409DE" w:rsidRPr="00950641">
        <w:rPr>
          <w:rFonts w:ascii="Verdana" w:hAnsi="Verdana"/>
          <w:b/>
          <w:sz w:val="18"/>
          <w:szCs w:val="18"/>
        </w:rPr>
        <w:t>}</w:t>
      </w:r>
      <w:r w:rsidRPr="00950641">
        <w:rPr>
          <w:rFonts w:ascii="Verdana" w:hAnsi="Verdana" w:cs="Tahoma"/>
          <w:sz w:val="18"/>
          <w:szCs w:val="18"/>
        </w:rPr>
        <w:t>, IDENTIFICADO CON</w:t>
      </w:r>
      <w:r w:rsidR="004409DE" w:rsidRPr="00950641">
        <w:rPr>
          <w:rFonts w:ascii="Verdana" w:hAnsi="Verdana" w:cs="Tahoma"/>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documentoIdentificacion</w:t>
      </w:r>
      <w:proofErr w:type="spellEnd"/>
      <w:r w:rsidR="004409DE" w:rsidRPr="00950641">
        <w:rPr>
          <w:rFonts w:ascii="Verdana" w:hAnsi="Verdana"/>
          <w:b/>
          <w:bCs/>
          <w:sz w:val="18"/>
          <w:szCs w:val="18"/>
        </w:rPr>
        <w:t>}</w:t>
      </w:r>
      <w:r w:rsidR="004409DE" w:rsidRPr="00950641">
        <w:rPr>
          <w:rFonts w:ascii="Verdana" w:hAnsi="Verdana"/>
          <w:b/>
          <w:bCs/>
          <w:spacing w:val="-6"/>
          <w:sz w:val="18"/>
          <w:szCs w:val="18"/>
        </w:rPr>
        <w:t xml:space="preserve"> </w:t>
      </w:r>
      <w:proofErr w:type="spellStart"/>
      <w:r w:rsidR="004409DE" w:rsidRPr="00950641">
        <w:rPr>
          <w:rFonts w:ascii="Verdana" w:hAnsi="Verdana" w:cs="Tahoma"/>
          <w:b/>
          <w:bCs/>
          <w:sz w:val="18"/>
          <w:szCs w:val="18"/>
        </w:rPr>
        <w:t>Nº</w:t>
      </w:r>
      <w:proofErr w:type="spellEnd"/>
      <w:r w:rsidR="004409DE" w:rsidRPr="00950641">
        <w:rPr>
          <w:rFonts w:ascii="Verdana" w:hAnsi="Verdana" w:cs="Tahoma"/>
          <w:b/>
          <w:bCs/>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numeroIdentificacion</w:t>
      </w:r>
      <w:proofErr w:type="spellEnd"/>
      <w:r w:rsidR="004409DE" w:rsidRPr="00950641">
        <w:rPr>
          <w:rFonts w:ascii="Verdana" w:hAnsi="Verdana"/>
          <w:b/>
          <w:bCs/>
          <w:sz w:val="18"/>
          <w:szCs w:val="18"/>
        </w:rPr>
        <w:t>}</w:t>
      </w:r>
      <w:r w:rsidRPr="00950641">
        <w:rPr>
          <w:rFonts w:ascii="Verdana" w:hAnsi="Verdana" w:cs="Tahoma"/>
          <w:sz w:val="18"/>
          <w:szCs w:val="18"/>
        </w:rPr>
        <w:t>, DE ESTADO CIVIL</w:t>
      </w:r>
      <w:r w:rsidR="004409DE" w:rsidRPr="00950641">
        <w:rPr>
          <w:rFonts w:ascii="Verdana" w:hAnsi="Verdana" w:cs="Tahoma"/>
          <w:sz w:val="18"/>
          <w:szCs w:val="18"/>
        </w:rPr>
        <w:t xml:space="preserve"> </w:t>
      </w:r>
      <w:r w:rsidR="004409DE" w:rsidRPr="00950641">
        <w:rPr>
          <w:rFonts w:ascii="Verdana" w:hAnsi="Verdana"/>
          <w:b/>
          <w:bCs/>
          <w:sz w:val="18"/>
          <w:szCs w:val="18"/>
          <w:lang w:val="es-MX"/>
        </w:rPr>
        <w:t>{</w:t>
      </w:r>
      <w:proofErr w:type="spellStart"/>
      <w:r w:rsidR="004409DE" w:rsidRPr="00950641">
        <w:rPr>
          <w:rFonts w:ascii="Verdana" w:hAnsi="Verdana"/>
          <w:b/>
          <w:bCs/>
          <w:sz w:val="18"/>
          <w:szCs w:val="18"/>
          <w:lang w:val="es-MX"/>
        </w:rPr>
        <w:t>estadoCivil</w:t>
      </w:r>
      <w:proofErr w:type="spellEnd"/>
      <w:r w:rsidR="004409DE" w:rsidRPr="00950641">
        <w:rPr>
          <w:rFonts w:ascii="Verdana" w:hAnsi="Verdana"/>
          <w:b/>
          <w:bCs/>
          <w:sz w:val="18"/>
          <w:szCs w:val="18"/>
          <w:lang w:val="es-MX"/>
        </w:rPr>
        <w:t>}</w:t>
      </w:r>
      <w:r w:rsidRPr="00950641">
        <w:rPr>
          <w:rFonts w:ascii="Verdana" w:hAnsi="Verdana" w:cs="Tahoma"/>
          <w:sz w:val="18"/>
          <w:szCs w:val="18"/>
        </w:rPr>
        <w:t>, DE NACIONALIDAD</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nacionalidad</w:t>
      </w:r>
      <w:r w:rsidR="004409DE" w:rsidRPr="00950641">
        <w:rPr>
          <w:rFonts w:ascii="Verdana" w:hAnsi="Verdana"/>
          <w:b/>
          <w:bCs/>
          <w:sz w:val="18"/>
          <w:szCs w:val="18"/>
        </w:rPr>
        <w:t>}</w:t>
      </w:r>
      <w:r w:rsidRPr="00950641">
        <w:rPr>
          <w:rFonts w:ascii="Verdana" w:hAnsi="Verdana" w:cs="Tahoma"/>
          <w:sz w:val="18"/>
          <w:szCs w:val="18"/>
        </w:rPr>
        <w:t>, DE OCUPACIÓN</w:t>
      </w:r>
      <w:r w:rsidR="004409DE" w:rsidRPr="00950641">
        <w:rPr>
          <w:rFonts w:ascii="Verdana" w:hAnsi="Verdana" w:cs="Tahoma"/>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ocupacion</w:t>
      </w:r>
      <w:proofErr w:type="spellEnd"/>
      <w:r w:rsidR="004409DE" w:rsidRPr="00950641">
        <w:rPr>
          <w:rFonts w:ascii="Verdana" w:hAnsi="Verdana"/>
          <w:b/>
          <w:bCs/>
          <w:sz w:val="18"/>
          <w:szCs w:val="18"/>
        </w:rPr>
        <w:t>}</w:t>
      </w:r>
      <w:r w:rsidRPr="00950641">
        <w:rPr>
          <w:rFonts w:ascii="Verdana" w:hAnsi="Verdana" w:cs="Tahoma"/>
          <w:sz w:val="18"/>
          <w:szCs w:val="18"/>
        </w:rPr>
        <w:t>, CON DOMICILIO EN</w:t>
      </w:r>
      <w:r w:rsidR="004409DE" w:rsidRPr="00950641">
        <w:rPr>
          <w:rFonts w:ascii="Verdana" w:hAnsi="Verdana" w:cs="Tahoma"/>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direccion</w:t>
      </w:r>
      <w:proofErr w:type="spellEnd"/>
      <w:r w:rsidR="004409DE" w:rsidRPr="00950641">
        <w:rPr>
          <w:rFonts w:ascii="Verdana" w:hAnsi="Verdana"/>
          <w:b/>
          <w:bCs/>
          <w:sz w:val="18"/>
          <w:szCs w:val="18"/>
        </w:rPr>
        <w:t>}</w:t>
      </w:r>
      <w:r w:rsidRPr="00950641">
        <w:rPr>
          <w:rFonts w:ascii="Verdana" w:hAnsi="Verdana" w:cs="Tahoma"/>
          <w:sz w:val="18"/>
          <w:szCs w:val="18"/>
        </w:rPr>
        <w:t>, DISTRITO DE</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distrito</w:t>
      </w:r>
      <w:r w:rsidR="004409DE" w:rsidRPr="00950641">
        <w:rPr>
          <w:rFonts w:ascii="Verdana" w:hAnsi="Verdana"/>
          <w:b/>
          <w:bCs/>
          <w:sz w:val="18"/>
          <w:szCs w:val="18"/>
        </w:rPr>
        <w:t>}</w:t>
      </w:r>
      <w:r w:rsidRPr="00950641">
        <w:rPr>
          <w:rFonts w:ascii="Verdana" w:hAnsi="Verdana" w:cs="Tahoma"/>
          <w:sz w:val="18"/>
          <w:szCs w:val="18"/>
        </w:rPr>
        <w:t xml:space="preserve">, PROVINCIA </w:t>
      </w:r>
      <w:r w:rsidR="004409DE" w:rsidRPr="00950641">
        <w:rPr>
          <w:rFonts w:ascii="Verdana" w:hAnsi="Verdana"/>
          <w:b/>
          <w:bCs/>
          <w:sz w:val="18"/>
          <w:szCs w:val="18"/>
        </w:rPr>
        <w:t>{</w:t>
      </w:r>
      <w:r w:rsidR="004409DE" w:rsidRPr="00950641">
        <w:rPr>
          <w:rFonts w:ascii="Verdana" w:hAnsi="Verdana"/>
          <w:b/>
          <w:bCs/>
          <w:sz w:val="18"/>
          <w:szCs w:val="18"/>
          <w:lang w:val="es-MX"/>
        </w:rPr>
        <w:t>provincia</w:t>
      </w:r>
      <w:r w:rsidR="004409DE" w:rsidRPr="00950641">
        <w:rPr>
          <w:rFonts w:ascii="Verdana" w:hAnsi="Verdana"/>
          <w:b/>
          <w:bCs/>
          <w:sz w:val="18"/>
          <w:szCs w:val="18"/>
        </w:rPr>
        <w:t>}</w:t>
      </w:r>
      <w:r w:rsidRPr="00950641">
        <w:rPr>
          <w:rFonts w:ascii="Verdana" w:hAnsi="Verdana" w:cs="Tahoma"/>
          <w:sz w:val="18"/>
          <w:szCs w:val="18"/>
        </w:rPr>
        <w:t xml:space="preserve"> Y DEPARTAMENTO DE</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departamento</w:t>
      </w:r>
      <w:r w:rsidR="004409DE" w:rsidRPr="00950641">
        <w:rPr>
          <w:rFonts w:ascii="Verdana" w:hAnsi="Verdana"/>
          <w:b/>
          <w:bCs/>
          <w:sz w:val="18"/>
          <w:szCs w:val="18"/>
        </w:rPr>
        <w:t>}</w:t>
      </w:r>
      <w:r w:rsidRPr="00950641">
        <w:rPr>
          <w:rFonts w:ascii="Verdana" w:hAnsi="Verdana" w:cs="Tahoma"/>
          <w:sz w:val="18"/>
          <w:szCs w:val="18"/>
        </w:rPr>
        <w:t>, A QUIEN EN ADELANTE SE LE DENOMINARÁ EL “</w:t>
      </w:r>
      <w:r w:rsidRPr="00950641">
        <w:rPr>
          <w:rFonts w:ascii="Verdana" w:hAnsi="Verdana" w:cs="Tahoma"/>
          <w:b/>
          <w:bCs/>
          <w:sz w:val="18"/>
          <w:szCs w:val="18"/>
        </w:rPr>
        <w:t>PODERDANTE</w:t>
      </w:r>
      <w:r w:rsidRPr="00950641">
        <w:rPr>
          <w:rFonts w:ascii="Verdana" w:hAnsi="Verdana" w:cs="Tahoma"/>
          <w:sz w:val="18"/>
          <w:szCs w:val="18"/>
        </w:rPr>
        <w:t>”, EN LOS TÉRMINOS Y CONDICIONES SIGUIENTES:</w:t>
      </w:r>
    </w:p>
    <w:p w14:paraId="23C5DA64" w14:textId="77777777" w:rsidR="00057EFA" w:rsidRPr="00950641" w:rsidRDefault="00057EFA" w:rsidP="00057EFA">
      <w:pPr>
        <w:spacing w:before="4" w:after="4" w:line="276" w:lineRule="auto"/>
        <w:jc w:val="both"/>
        <w:rPr>
          <w:rFonts w:ascii="Verdana" w:hAnsi="Verdana" w:cs="Tahoma"/>
          <w:sz w:val="18"/>
          <w:szCs w:val="18"/>
        </w:rPr>
      </w:pPr>
    </w:p>
    <w:p w14:paraId="7857E9F8" w14:textId="0DA4ED7D" w:rsidR="00057EFA" w:rsidRPr="00950641" w:rsidRDefault="00057EFA" w:rsidP="00057EFA">
      <w:pPr>
        <w:spacing w:before="4" w:after="4" w:line="276" w:lineRule="auto"/>
        <w:jc w:val="both"/>
        <w:rPr>
          <w:rFonts w:ascii="Verdana" w:hAnsi="Verdana" w:cs="Tahoma"/>
          <w:b/>
          <w:bCs/>
          <w:noProof/>
          <w:sz w:val="18"/>
          <w:szCs w:val="18"/>
          <w:lang w:val="es-PE"/>
        </w:rPr>
      </w:pPr>
      <w:r w:rsidRPr="00950641">
        <w:rPr>
          <w:rFonts w:ascii="Verdana" w:hAnsi="Verdana" w:cs="Tahoma"/>
          <w:b/>
          <w:bCs/>
          <w:sz w:val="18"/>
          <w:szCs w:val="18"/>
        </w:rPr>
        <w:t>PRIMERO</w:t>
      </w:r>
      <w:r w:rsidRPr="00950641">
        <w:rPr>
          <w:rFonts w:ascii="Verdana" w:hAnsi="Verdana" w:cs="Tahoma"/>
          <w:sz w:val="18"/>
          <w:szCs w:val="18"/>
        </w:rPr>
        <w:t xml:space="preserve">: POR MEDIO DEL PRESENTE </w:t>
      </w:r>
      <w:r w:rsidRPr="00950641">
        <w:rPr>
          <w:rFonts w:ascii="Verdana" w:hAnsi="Verdana" w:cs="Tahoma"/>
          <w:b/>
          <w:bCs/>
          <w:sz w:val="18"/>
          <w:szCs w:val="18"/>
        </w:rPr>
        <w:t>EL PODERDANTE</w:t>
      </w:r>
      <w:r w:rsidRPr="00950641">
        <w:rPr>
          <w:rFonts w:ascii="Verdana" w:hAnsi="Verdana" w:cs="Tahoma"/>
          <w:sz w:val="18"/>
          <w:szCs w:val="18"/>
        </w:rPr>
        <w:t xml:space="preserve"> OTORGA PODER AMPLIO Y ESPECIAL A</w:t>
      </w:r>
      <w:r w:rsidR="00950641">
        <w:rPr>
          <w:rFonts w:ascii="Verdana" w:hAnsi="Verdana" w:cs="Tahoma"/>
          <w:b/>
          <w:bCs/>
          <w:noProof/>
          <w:sz w:val="18"/>
          <w:szCs w:val="18"/>
        </w:rPr>
        <w:t xml:space="preserve"> {</w:t>
      </w:r>
      <w:r w:rsidR="00950641" w:rsidRPr="00950641">
        <w:rPr>
          <w:rFonts w:ascii="Verdana" w:hAnsi="Verdana" w:cs="Tahoma"/>
          <w:b/>
          <w:bCs/>
          <w:noProof/>
          <w:sz w:val="18"/>
          <w:szCs w:val="18"/>
          <w:lang w:val="es-PE"/>
        </w:rPr>
        <w:t>empresaVende</w:t>
      </w:r>
      <w:r w:rsidR="00950641">
        <w:rPr>
          <w:rFonts w:ascii="Verdana" w:hAnsi="Verdana" w:cs="Tahoma"/>
          <w:b/>
          <w:bCs/>
          <w:noProof/>
          <w:sz w:val="18"/>
          <w:szCs w:val="18"/>
        </w:rPr>
        <w:t>}</w:t>
      </w:r>
      <w:r w:rsidRPr="00950641">
        <w:rPr>
          <w:rFonts w:ascii="Verdana" w:hAnsi="Verdana" w:cs="Tahoma"/>
          <w:sz w:val="18"/>
          <w:szCs w:val="18"/>
        </w:rPr>
        <w:t xml:space="preserve">, CON </w:t>
      </w:r>
      <w:r w:rsidRPr="00950641">
        <w:rPr>
          <w:rFonts w:ascii="Verdana" w:hAnsi="Verdana" w:cs="Tahoma"/>
          <w:b/>
          <w:bCs/>
          <w:sz w:val="18"/>
          <w:szCs w:val="18"/>
        </w:rPr>
        <w:t xml:space="preserve">RUC </w:t>
      </w:r>
      <w:proofErr w:type="spellStart"/>
      <w:r w:rsidRPr="00950641">
        <w:rPr>
          <w:rFonts w:ascii="Verdana" w:hAnsi="Verdana" w:cs="Tahoma"/>
          <w:b/>
          <w:bCs/>
          <w:sz w:val="18"/>
          <w:szCs w:val="18"/>
        </w:rPr>
        <w:t>Nº</w:t>
      </w:r>
      <w:proofErr w:type="spellEnd"/>
      <w:r w:rsidR="00950641">
        <w:rPr>
          <w:rFonts w:ascii="Verdana" w:hAnsi="Verdana" w:cs="Tahoma"/>
          <w:b/>
          <w:bCs/>
          <w:sz w:val="18"/>
          <w:szCs w:val="18"/>
        </w:rPr>
        <w:t xml:space="preserve"> {</w:t>
      </w:r>
      <w:proofErr w:type="spellStart"/>
      <w:r w:rsidR="00950641" w:rsidRPr="00950641">
        <w:rPr>
          <w:rFonts w:ascii="Verdana" w:hAnsi="Verdana" w:cs="Tahoma"/>
          <w:b/>
          <w:bCs/>
          <w:sz w:val="18"/>
          <w:szCs w:val="18"/>
          <w:lang w:val="es-PE"/>
        </w:rPr>
        <w:t>rucVendedor</w:t>
      </w:r>
      <w:proofErr w:type="spellEnd"/>
      <w:r w:rsidR="00950641">
        <w:rPr>
          <w:rFonts w:ascii="Verdana" w:hAnsi="Verdana" w:cs="Tahoma"/>
          <w:b/>
          <w:bCs/>
          <w:sz w:val="18"/>
          <w:szCs w:val="18"/>
        </w:rPr>
        <w:t>}</w:t>
      </w:r>
      <w:r w:rsidRPr="00950641">
        <w:rPr>
          <w:rFonts w:ascii="Verdana" w:hAnsi="Verdana" w:cs="Tahoma"/>
          <w:sz w:val="18"/>
          <w:szCs w:val="18"/>
        </w:rPr>
        <w:t xml:space="preserve">, DEBIDAMENTE REPRESENTADA POR SU </w:t>
      </w:r>
      <w:r w:rsidR="00950641" w:rsidRPr="00950641">
        <w:rPr>
          <w:rFonts w:ascii="Verdana" w:eastAsia="Tahoma" w:hAnsi="Verdana" w:cs="Arial"/>
          <w:b/>
          <w:bCs/>
          <w:noProof/>
          <w:sz w:val="18"/>
          <w:szCs w:val="18"/>
        </w:rPr>
        <w:t>GERENTE GENERAL</w:t>
      </w:r>
      <w:r w:rsidRPr="00950641">
        <w:rPr>
          <w:rFonts w:ascii="Verdana" w:hAnsi="Verdana" w:cs="Tahoma"/>
          <w:sz w:val="18"/>
          <w:szCs w:val="18"/>
        </w:rPr>
        <w:t xml:space="preserve"> SR.</w:t>
      </w:r>
      <w:r w:rsidR="00950641" w:rsidRPr="00950641">
        <w:rPr>
          <w:rFonts w:ascii="Verdana" w:hAnsi="Verdana"/>
          <w:sz w:val="19"/>
          <w:szCs w:val="19"/>
        </w:rPr>
        <w:t xml:space="preserve"> </w:t>
      </w:r>
      <w:r w:rsidR="00950641" w:rsidRPr="00910F8C">
        <w:rPr>
          <w:rFonts w:ascii="Verdana" w:hAnsi="Verdana"/>
          <w:sz w:val="19"/>
          <w:szCs w:val="19"/>
        </w:rPr>
        <w:t>{</w:t>
      </w:r>
      <w:proofErr w:type="spellStart"/>
      <w:r w:rsidR="00950641" w:rsidRPr="00910F8C">
        <w:rPr>
          <w:rFonts w:ascii="Verdana" w:hAnsi="Verdana"/>
          <w:sz w:val="19"/>
          <w:szCs w:val="19"/>
          <w:lang w:val="es-MX"/>
        </w:rPr>
        <w:t>representanteLegal</w:t>
      </w:r>
      <w:proofErr w:type="spellEnd"/>
      <w:r w:rsidR="00950641" w:rsidRPr="00910F8C">
        <w:rPr>
          <w:rFonts w:ascii="Verdana" w:hAnsi="Verdana"/>
          <w:sz w:val="19"/>
          <w:szCs w:val="19"/>
        </w:rPr>
        <w:t>}</w:t>
      </w:r>
      <w:r w:rsidRPr="00950641">
        <w:rPr>
          <w:rFonts w:ascii="Verdana" w:hAnsi="Verdana" w:cs="Tahoma"/>
          <w:sz w:val="18"/>
          <w:szCs w:val="18"/>
        </w:rPr>
        <w:t xml:space="preserve">, IDENTIFICADO CON </w:t>
      </w:r>
      <w:r w:rsidRPr="00950641">
        <w:rPr>
          <w:rFonts w:ascii="Verdana" w:hAnsi="Verdana" w:cs="Tahoma"/>
          <w:b/>
          <w:bCs/>
          <w:sz w:val="18"/>
          <w:szCs w:val="18"/>
        </w:rPr>
        <w:t xml:space="preserve">DNI </w:t>
      </w:r>
      <w:proofErr w:type="spellStart"/>
      <w:r w:rsidRPr="00950641">
        <w:rPr>
          <w:rFonts w:ascii="Verdana" w:hAnsi="Verdana" w:cs="Tahoma"/>
          <w:b/>
          <w:bCs/>
          <w:sz w:val="18"/>
          <w:szCs w:val="18"/>
        </w:rPr>
        <w:t>N°</w:t>
      </w:r>
      <w:proofErr w:type="spellEnd"/>
      <w:r w:rsidR="00950641" w:rsidRPr="00910F8C">
        <w:rPr>
          <w:rFonts w:ascii="Verdana" w:hAnsi="Verdana"/>
          <w:sz w:val="19"/>
          <w:szCs w:val="19"/>
        </w:rPr>
        <w:t>{</w:t>
      </w:r>
      <w:proofErr w:type="spellStart"/>
      <w:r w:rsidR="00950641" w:rsidRPr="00910F8C">
        <w:rPr>
          <w:rFonts w:ascii="Verdana" w:hAnsi="Verdana"/>
          <w:sz w:val="19"/>
          <w:szCs w:val="19"/>
          <w:lang w:val="es-MX"/>
        </w:rPr>
        <w:t>dniVendedor</w:t>
      </w:r>
      <w:proofErr w:type="spellEnd"/>
      <w:r w:rsidR="00950641" w:rsidRPr="00910F8C">
        <w:rPr>
          <w:rFonts w:ascii="Verdana" w:hAnsi="Verdana"/>
          <w:sz w:val="19"/>
          <w:szCs w:val="19"/>
        </w:rPr>
        <w:t>}</w:t>
      </w:r>
      <w:r w:rsidRPr="00950641">
        <w:rPr>
          <w:rFonts w:ascii="Verdana" w:hAnsi="Verdana" w:cs="Tahoma"/>
          <w:sz w:val="18"/>
          <w:szCs w:val="18"/>
        </w:rPr>
        <w:t xml:space="preserve">, SEGÚN FACULTADES INSCRITAS EN LA PARTIDA </w:t>
      </w:r>
      <w:r w:rsidRPr="00950641">
        <w:rPr>
          <w:rFonts w:ascii="Verdana" w:hAnsi="Verdana" w:cs="Tahoma"/>
          <w:b/>
          <w:bCs/>
          <w:sz w:val="18"/>
          <w:szCs w:val="18"/>
        </w:rPr>
        <w:t xml:space="preserve">ELECTRÓNICA </w:t>
      </w:r>
      <w:proofErr w:type="spellStart"/>
      <w:r w:rsidRPr="00950641">
        <w:rPr>
          <w:rFonts w:ascii="Verdana" w:hAnsi="Verdana" w:cs="Tahoma"/>
          <w:b/>
          <w:bCs/>
          <w:sz w:val="18"/>
          <w:szCs w:val="18"/>
        </w:rPr>
        <w:t>N°</w:t>
      </w:r>
      <w:proofErr w:type="spellEnd"/>
      <w:r w:rsidR="00950641" w:rsidRPr="00910F8C">
        <w:rPr>
          <w:rFonts w:ascii="Verdana" w:hAnsi="Verdana"/>
          <w:sz w:val="19"/>
          <w:szCs w:val="19"/>
        </w:rPr>
        <w:t>{</w:t>
      </w:r>
      <w:proofErr w:type="spellStart"/>
      <w:r w:rsidR="00950641" w:rsidRPr="00910F8C">
        <w:rPr>
          <w:rFonts w:ascii="Verdana" w:hAnsi="Verdana"/>
          <w:sz w:val="19"/>
          <w:szCs w:val="19"/>
          <w:lang w:val="es-MX"/>
        </w:rPr>
        <w:t>numeroPartidaPoderVendedor</w:t>
      </w:r>
      <w:proofErr w:type="spellEnd"/>
      <w:r w:rsidR="00950641" w:rsidRPr="00910F8C">
        <w:rPr>
          <w:rFonts w:ascii="Verdana" w:hAnsi="Verdana"/>
          <w:sz w:val="19"/>
          <w:szCs w:val="19"/>
        </w:rPr>
        <w:t>}</w:t>
      </w:r>
      <w:r w:rsidRPr="00950641">
        <w:rPr>
          <w:rFonts w:ascii="Verdana" w:hAnsi="Verdana" w:cs="Tahoma"/>
          <w:sz w:val="18"/>
          <w:szCs w:val="18"/>
        </w:rPr>
        <w:t xml:space="preserve"> DEL REGISTRO DE PERSONAS JURÍDICAS DE LOS REGISTROS PÚBLICOS DE LIMA, AMBOS CON DOMICILIO LEGAL EN </w:t>
      </w:r>
      <w:r w:rsidR="00BB4D35" w:rsidRPr="00910F8C">
        <w:rPr>
          <w:rFonts w:ascii="Verdana" w:hAnsi="Verdana"/>
          <w:sz w:val="19"/>
          <w:szCs w:val="19"/>
        </w:rPr>
        <w:t>{</w:t>
      </w:r>
      <w:proofErr w:type="spellStart"/>
      <w:r w:rsidR="00BB4D35" w:rsidRPr="00910F8C">
        <w:rPr>
          <w:rFonts w:ascii="Verdana" w:hAnsi="Verdana"/>
          <w:sz w:val="19"/>
          <w:szCs w:val="19"/>
          <w:lang w:val="es-MX"/>
        </w:rPr>
        <w:t>direccionVendedor</w:t>
      </w:r>
      <w:proofErr w:type="spellEnd"/>
      <w:r w:rsidR="00BB4D35" w:rsidRPr="00910F8C">
        <w:rPr>
          <w:rFonts w:ascii="Verdana" w:hAnsi="Verdana"/>
          <w:sz w:val="19"/>
          <w:szCs w:val="19"/>
        </w:rPr>
        <w:t>}</w:t>
      </w:r>
      <w:r w:rsidRPr="00950641">
        <w:rPr>
          <w:rFonts w:ascii="Verdana" w:hAnsi="Verdana" w:cs="Tahoma"/>
          <w:sz w:val="18"/>
          <w:szCs w:val="18"/>
        </w:rPr>
        <w:t xml:space="preserve">, DISTRITO DE </w:t>
      </w:r>
      <w:r w:rsidRPr="00950641">
        <w:rPr>
          <w:rFonts w:ascii="Verdana" w:hAnsi="Verdana" w:cs="Tahoma"/>
          <w:b/>
          <w:bCs/>
          <w:sz w:val="18"/>
          <w:szCs w:val="18"/>
        </w:rPr>
        <w:t>SANTIAGO DE SURCO</w:t>
      </w:r>
      <w:r w:rsidRPr="00950641">
        <w:rPr>
          <w:rFonts w:ascii="Verdana" w:hAnsi="Verdana" w:cs="Tahoma"/>
          <w:sz w:val="18"/>
          <w:szCs w:val="18"/>
        </w:rPr>
        <w:t xml:space="preserve">, PROVINCIA Y DEPARTAMENTO DE </w:t>
      </w:r>
      <w:r w:rsidRPr="00950641">
        <w:rPr>
          <w:rFonts w:ascii="Verdana" w:hAnsi="Verdana" w:cs="Tahoma"/>
          <w:b/>
          <w:bCs/>
          <w:sz w:val="18"/>
          <w:szCs w:val="18"/>
        </w:rPr>
        <w:t>LIMA</w:t>
      </w:r>
      <w:r w:rsidRPr="00950641">
        <w:rPr>
          <w:rFonts w:ascii="Verdana" w:hAnsi="Verdana" w:cs="Tahoma"/>
          <w:sz w:val="18"/>
          <w:szCs w:val="18"/>
        </w:rPr>
        <w:t xml:space="preserve">, EN ADELANTE SE LE DENOMINARÁ </w:t>
      </w:r>
      <w:r w:rsidRPr="00950641">
        <w:rPr>
          <w:rFonts w:ascii="Verdana" w:hAnsi="Verdana" w:cs="Tahoma"/>
          <w:b/>
          <w:bCs/>
          <w:sz w:val="18"/>
          <w:szCs w:val="18"/>
        </w:rPr>
        <w:t>EL APODERADO</w:t>
      </w:r>
      <w:r w:rsidRPr="00950641">
        <w:rPr>
          <w:rFonts w:ascii="Verdana" w:hAnsi="Verdana" w:cs="Tahoma"/>
          <w:sz w:val="18"/>
          <w:szCs w:val="18"/>
        </w:rPr>
        <w:t>.</w:t>
      </w:r>
    </w:p>
    <w:p w14:paraId="5FB7BF69" w14:textId="77777777" w:rsidR="00057EFA" w:rsidRPr="00950641" w:rsidRDefault="00057EFA" w:rsidP="00057EFA">
      <w:pPr>
        <w:spacing w:before="4" w:after="4" w:line="276" w:lineRule="auto"/>
        <w:jc w:val="both"/>
        <w:rPr>
          <w:rFonts w:ascii="Verdana" w:hAnsi="Verdana" w:cs="Tahoma"/>
          <w:sz w:val="18"/>
          <w:szCs w:val="18"/>
        </w:rPr>
      </w:pPr>
    </w:p>
    <w:p w14:paraId="273703C6"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EL APODERADO</w:t>
      </w:r>
      <w:r w:rsidRPr="00950641">
        <w:rPr>
          <w:rFonts w:ascii="Verdana" w:hAnsi="Verdana" w:cs="Tahoma"/>
          <w:sz w:val="18"/>
          <w:szCs w:val="18"/>
        </w:rPr>
        <w:t xml:space="preserve"> PODRÁ EJERCER DE MANERA INDIVIDUAL Y A SOLA FIRMA, LAS FACULTADES DESCRITAS EN ESTE OTORGAMIENTO DE PODER, A TRAVÉS DE CUALQUIERA DE SUS REPRESENTANTES, ASÍ COMO A TRAVÉS DE LAS SIGUIENTES PERSONAS:</w:t>
      </w:r>
    </w:p>
    <w:p w14:paraId="04989A9A" w14:textId="77777777" w:rsidR="00057EFA" w:rsidRPr="00950641" w:rsidRDefault="00057EFA" w:rsidP="00057EFA">
      <w:pPr>
        <w:spacing w:before="4" w:after="4" w:line="276" w:lineRule="auto"/>
        <w:jc w:val="both"/>
        <w:rPr>
          <w:rFonts w:ascii="Verdana" w:hAnsi="Verdana" w:cs="Tahoma"/>
          <w:sz w:val="18"/>
          <w:szCs w:val="18"/>
        </w:rPr>
      </w:pPr>
    </w:p>
    <w:p w14:paraId="6D6FA6FC" w14:textId="77777777" w:rsidR="00057EFA" w:rsidRPr="00950641" w:rsidRDefault="00057EFA" w:rsidP="00057EFA">
      <w:pPr>
        <w:pStyle w:val="Prrafodelista"/>
        <w:widowControl/>
        <w:numPr>
          <w:ilvl w:val="0"/>
          <w:numId w:val="17"/>
        </w:numPr>
        <w:spacing w:before="4" w:after="4" w:line="276" w:lineRule="auto"/>
        <w:contextualSpacing/>
        <w:jc w:val="both"/>
        <w:rPr>
          <w:rFonts w:ascii="Verdana" w:hAnsi="Verdana" w:cs="Tahoma"/>
          <w:sz w:val="18"/>
          <w:szCs w:val="18"/>
        </w:rPr>
      </w:pPr>
      <w:r w:rsidRPr="00950641">
        <w:rPr>
          <w:rFonts w:ascii="Verdana" w:hAnsi="Verdana" w:cs="Tahoma"/>
          <w:b/>
          <w:bCs/>
          <w:sz w:val="18"/>
          <w:szCs w:val="18"/>
        </w:rPr>
        <w:t>ROSANGELA RAMIREZ URIBE</w:t>
      </w:r>
      <w:r w:rsidRPr="00950641">
        <w:rPr>
          <w:rFonts w:ascii="Verdana" w:hAnsi="Verdana" w:cs="Tahoma"/>
          <w:sz w:val="18"/>
          <w:szCs w:val="18"/>
        </w:rPr>
        <w:t xml:space="preserve">, IDENTIFICADA CON </w:t>
      </w:r>
      <w:r w:rsidRPr="00950641">
        <w:rPr>
          <w:rFonts w:ascii="Verdana" w:hAnsi="Verdana" w:cs="Tahoma"/>
          <w:b/>
          <w:bCs/>
          <w:sz w:val="18"/>
          <w:szCs w:val="18"/>
        </w:rPr>
        <w:t>DNI N°41542303</w:t>
      </w:r>
      <w:r w:rsidRPr="00950641">
        <w:rPr>
          <w:rFonts w:ascii="Verdana" w:hAnsi="Verdana" w:cs="Tahoma"/>
          <w:sz w:val="18"/>
          <w:szCs w:val="18"/>
        </w:rPr>
        <w:t xml:space="preserve">, DE NACIONALIDAD PERUANA, DE ESTADO CIVIL CASADA, DE OCUPACIÓN ARQUITECTA, CON DOMICILIO EN </w:t>
      </w:r>
      <w:r w:rsidRPr="00950641">
        <w:rPr>
          <w:rFonts w:ascii="Verdana" w:hAnsi="Verdana" w:cs="Tahoma"/>
          <w:b/>
          <w:bCs/>
          <w:sz w:val="18"/>
          <w:szCs w:val="18"/>
        </w:rPr>
        <w:t>AV. CIRCUNVALACIÓN DEL GOLF LOS INCAS NRO. 134 TORRE 2 PISO 6</w:t>
      </w:r>
      <w:r w:rsidRPr="00950641">
        <w:rPr>
          <w:rFonts w:ascii="Verdana" w:hAnsi="Verdana" w:cs="Tahoma"/>
          <w:sz w:val="18"/>
          <w:szCs w:val="18"/>
        </w:rPr>
        <w:t xml:space="preserve">, DISTRITO DE </w:t>
      </w:r>
      <w:r w:rsidRPr="00950641">
        <w:rPr>
          <w:rFonts w:ascii="Verdana" w:hAnsi="Verdana" w:cs="Tahoma"/>
          <w:b/>
          <w:bCs/>
          <w:sz w:val="18"/>
          <w:szCs w:val="18"/>
        </w:rPr>
        <w:t>SANTIAGO DE SURCO</w:t>
      </w:r>
      <w:r w:rsidRPr="00950641">
        <w:rPr>
          <w:rFonts w:ascii="Verdana" w:hAnsi="Verdana" w:cs="Tahoma"/>
          <w:sz w:val="18"/>
          <w:szCs w:val="18"/>
        </w:rPr>
        <w:t xml:space="preserve">, PROVINCIA Y DEPARTAMENTO DE </w:t>
      </w:r>
      <w:r w:rsidRPr="00950641">
        <w:rPr>
          <w:rFonts w:ascii="Verdana" w:hAnsi="Verdana" w:cs="Tahoma"/>
          <w:b/>
          <w:bCs/>
          <w:sz w:val="18"/>
          <w:szCs w:val="18"/>
        </w:rPr>
        <w:t>LIMA</w:t>
      </w:r>
      <w:r w:rsidRPr="00950641">
        <w:rPr>
          <w:rFonts w:ascii="Verdana" w:hAnsi="Verdana" w:cs="Tahoma"/>
          <w:sz w:val="18"/>
          <w:szCs w:val="18"/>
        </w:rPr>
        <w:t>, Y/O</w:t>
      </w:r>
    </w:p>
    <w:p w14:paraId="6F6615B8" w14:textId="77777777" w:rsidR="00057EFA" w:rsidRPr="00950641" w:rsidRDefault="00057EFA" w:rsidP="00057EFA">
      <w:pPr>
        <w:pStyle w:val="Prrafodelista"/>
        <w:widowControl/>
        <w:spacing w:before="4" w:after="4" w:line="276" w:lineRule="auto"/>
        <w:ind w:left="720"/>
        <w:contextualSpacing/>
        <w:jc w:val="both"/>
        <w:rPr>
          <w:rFonts w:ascii="Verdana" w:hAnsi="Verdana" w:cs="Tahoma"/>
          <w:sz w:val="18"/>
          <w:szCs w:val="18"/>
        </w:rPr>
      </w:pPr>
    </w:p>
    <w:p w14:paraId="3A5C1D91" w14:textId="6A434D01" w:rsidR="00057EFA" w:rsidRPr="00950641" w:rsidRDefault="00A14317" w:rsidP="00A14317">
      <w:pPr>
        <w:pStyle w:val="Prrafodelista"/>
        <w:widowControl/>
        <w:numPr>
          <w:ilvl w:val="0"/>
          <w:numId w:val="17"/>
        </w:numPr>
        <w:spacing w:before="4" w:after="4" w:line="276" w:lineRule="auto"/>
        <w:contextualSpacing/>
        <w:jc w:val="both"/>
        <w:rPr>
          <w:rFonts w:ascii="Verdana" w:hAnsi="Verdana" w:cs="Tahoma"/>
          <w:sz w:val="18"/>
          <w:szCs w:val="18"/>
        </w:rPr>
      </w:pPr>
      <w:r w:rsidRPr="00950641">
        <w:rPr>
          <w:rFonts w:ascii="Verdana" w:hAnsi="Verdana" w:cs="Tahoma"/>
          <w:b/>
          <w:bCs/>
          <w:sz w:val="18"/>
          <w:szCs w:val="18"/>
        </w:rPr>
        <w:t>GEMA CRISTINA CÁCERES VARGAS ALFARO</w:t>
      </w:r>
      <w:r w:rsidRPr="00950641">
        <w:rPr>
          <w:rFonts w:ascii="Verdana" w:hAnsi="Verdana" w:cs="Tahoma"/>
          <w:sz w:val="18"/>
          <w:szCs w:val="18"/>
        </w:rPr>
        <w:t xml:space="preserve">, IDENTIFICADA CON </w:t>
      </w:r>
      <w:r w:rsidRPr="00950641">
        <w:rPr>
          <w:rFonts w:ascii="Verdana" w:hAnsi="Verdana" w:cs="Tahoma"/>
          <w:b/>
          <w:bCs/>
          <w:sz w:val="18"/>
          <w:szCs w:val="18"/>
        </w:rPr>
        <w:t xml:space="preserve">DNI </w:t>
      </w:r>
      <w:proofErr w:type="spellStart"/>
      <w:r w:rsidRPr="00950641">
        <w:rPr>
          <w:rFonts w:ascii="Verdana" w:hAnsi="Verdana" w:cs="Tahoma"/>
          <w:b/>
          <w:bCs/>
          <w:sz w:val="18"/>
          <w:szCs w:val="18"/>
        </w:rPr>
        <w:t>Nº</w:t>
      </w:r>
      <w:proofErr w:type="spellEnd"/>
      <w:r w:rsidRPr="00950641">
        <w:rPr>
          <w:rFonts w:ascii="Verdana" w:hAnsi="Verdana" w:cs="Tahoma"/>
          <w:b/>
          <w:bCs/>
          <w:sz w:val="18"/>
          <w:szCs w:val="18"/>
        </w:rPr>
        <w:t xml:space="preserve"> 09492332</w:t>
      </w:r>
      <w:r w:rsidRPr="00950641">
        <w:rPr>
          <w:rFonts w:ascii="Verdana" w:hAnsi="Verdana" w:cs="Tahoma"/>
          <w:sz w:val="18"/>
          <w:szCs w:val="18"/>
        </w:rPr>
        <w:t xml:space="preserve">, DE NACIONALIDAD PERUANA, ESTADO CIVIL SOLTERA, DE OCUPACIÓN ABOGADA, CON DOMICILIO EN </w:t>
      </w:r>
      <w:r w:rsidRPr="00950641">
        <w:rPr>
          <w:rFonts w:ascii="Verdana" w:hAnsi="Verdana" w:cs="Tahoma"/>
          <w:b/>
          <w:bCs/>
          <w:sz w:val="18"/>
          <w:szCs w:val="18"/>
        </w:rPr>
        <w:t>AV. CIRCUNVALACIÓN DEL GOLF LOS INCAS N.º 134</w:t>
      </w:r>
      <w:r w:rsidRPr="00950641">
        <w:rPr>
          <w:rFonts w:ascii="Verdana" w:hAnsi="Verdana" w:cs="Tahoma"/>
          <w:sz w:val="18"/>
          <w:szCs w:val="18"/>
        </w:rPr>
        <w:t xml:space="preserve">, </w:t>
      </w:r>
      <w:r w:rsidRPr="00950641">
        <w:rPr>
          <w:rFonts w:ascii="Verdana" w:hAnsi="Verdana" w:cs="Tahoma"/>
          <w:b/>
          <w:bCs/>
          <w:sz w:val="18"/>
          <w:szCs w:val="18"/>
        </w:rPr>
        <w:t>TORRE B</w:t>
      </w:r>
      <w:r w:rsidRPr="00950641">
        <w:rPr>
          <w:rFonts w:ascii="Verdana" w:hAnsi="Verdana" w:cs="Tahoma"/>
          <w:sz w:val="18"/>
          <w:szCs w:val="18"/>
        </w:rPr>
        <w:t xml:space="preserve">, </w:t>
      </w:r>
      <w:r w:rsidRPr="00950641">
        <w:rPr>
          <w:rFonts w:ascii="Verdana" w:hAnsi="Verdana" w:cs="Tahoma"/>
          <w:b/>
          <w:bCs/>
          <w:sz w:val="18"/>
          <w:szCs w:val="18"/>
        </w:rPr>
        <w:t>PISO 19</w:t>
      </w:r>
      <w:r w:rsidRPr="00950641">
        <w:rPr>
          <w:rFonts w:ascii="Verdana" w:hAnsi="Verdana" w:cs="Tahoma"/>
          <w:sz w:val="18"/>
          <w:szCs w:val="18"/>
        </w:rPr>
        <w:t xml:space="preserve">, </w:t>
      </w:r>
      <w:r w:rsidRPr="00950641">
        <w:rPr>
          <w:rFonts w:ascii="Verdana" w:hAnsi="Verdana" w:cs="Tahoma"/>
          <w:b/>
          <w:bCs/>
          <w:sz w:val="18"/>
          <w:szCs w:val="18"/>
        </w:rPr>
        <w:t>DISTRITO</w:t>
      </w:r>
      <w:r w:rsidRPr="00950641">
        <w:rPr>
          <w:rFonts w:ascii="Verdana" w:hAnsi="Verdana" w:cs="Tahoma"/>
          <w:sz w:val="18"/>
          <w:szCs w:val="18"/>
        </w:rPr>
        <w:t xml:space="preserve"> </w:t>
      </w:r>
      <w:r w:rsidRPr="00950641">
        <w:rPr>
          <w:rFonts w:ascii="Verdana" w:hAnsi="Verdana" w:cs="Tahoma"/>
          <w:b/>
          <w:bCs/>
          <w:sz w:val="18"/>
          <w:szCs w:val="18"/>
        </w:rPr>
        <w:t>DE SANTIAGO DE SURCO</w:t>
      </w:r>
      <w:r w:rsidRPr="00950641">
        <w:rPr>
          <w:rFonts w:ascii="Verdana" w:hAnsi="Verdana" w:cs="Tahoma"/>
          <w:sz w:val="18"/>
          <w:szCs w:val="18"/>
        </w:rPr>
        <w:t>, PROVINCIA Y DEPARTAMENTO DE </w:t>
      </w:r>
      <w:r w:rsidRPr="00950641">
        <w:rPr>
          <w:rFonts w:ascii="Verdana" w:hAnsi="Verdana" w:cs="Tahoma"/>
          <w:b/>
          <w:bCs/>
          <w:sz w:val="18"/>
          <w:szCs w:val="18"/>
        </w:rPr>
        <w:t>LIMA</w:t>
      </w:r>
      <w:r w:rsidRPr="00950641">
        <w:rPr>
          <w:rFonts w:ascii="Verdana" w:hAnsi="Verdana" w:cs="Tahoma"/>
          <w:sz w:val="18"/>
          <w:szCs w:val="18"/>
        </w:rPr>
        <w:t>.</w:t>
      </w:r>
    </w:p>
    <w:p w14:paraId="7AE728E7" w14:textId="77777777" w:rsidR="00057EFA" w:rsidRPr="00950641" w:rsidRDefault="00057EFA" w:rsidP="00057EFA">
      <w:pPr>
        <w:widowControl/>
        <w:spacing w:before="4" w:after="4" w:line="276" w:lineRule="auto"/>
        <w:contextualSpacing/>
        <w:jc w:val="both"/>
        <w:rPr>
          <w:rFonts w:ascii="Verdana" w:hAnsi="Verdana" w:cs="Tahoma"/>
          <w:sz w:val="18"/>
          <w:szCs w:val="18"/>
        </w:rPr>
      </w:pPr>
    </w:p>
    <w:p w14:paraId="517AD6DC" w14:textId="77777777" w:rsidR="008C015B" w:rsidRPr="00950641" w:rsidRDefault="00057EFA" w:rsidP="008C015B">
      <w:pPr>
        <w:spacing w:before="4" w:after="4" w:line="276" w:lineRule="auto"/>
        <w:jc w:val="both"/>
        <w:rPr>
          <w:rFonts w:ascii="Verdana" w:hAnsi="Verdana" w:cs="Tahoma"/>
          <w:b/>
          <w:bCs/>
          <w:sz w:val="18"/>
          <w:szCs w:val="18"/>
          <w:lang w:val="es-PE"/>
        </w:rPr>
      </w:pPr>
      <w:r w:rsidRPr="00950641">
        <w:rPr>
          <w:rFonts w:ascii="Verdana" w:hAnsi="Verdana" w:cs="Tahoma"/>
          <w:b/>
          <w:bCs/>
          <w:sz w:val="18"/>
          <w:szCs w:val="18"/>
        </w:rPr>
        <w:t>SEGUNDO</w:t>
      </w:r>
      <w:r w:rsidRPr="00950641">
        <w:rPr>
          <w:rFonts w:ascii="Verdana" w:hAnsi="Verdana" w:cs="Tahoma"/>
          <w:sz w:val="18"/>
          <w:szCs w:val="18"/>
        </w:rPr>
        <w:t xml:space="preserve">: </w:t>
      </w:r>
      <w:r w:rsidR="008C015B" w:rsidRPr="00950641">
        <w:rPr>
          <w:rFonts w:ascii="Verdana" w:hAnsi="Verdana"/>
          <w:b/>
          <w:sz w:val="18"/>
          <w:szCs w:val="18"/>
        </w:rPr>
        <w:t>{</w:t>
      </w:r>
      <w:proofErr w:type="spellStart"/>
      <w:r w:rsidR="008C015B" w:rsidRPr="00950641">
        <w:rPr>
          <w:rFonts w:ascii="Verdana" w:hAnsi="Verdana"/>
          <w:b/>
          <w:sz w:val="18"/>
          <w:szCs w:val="18"/>
          <w:lang w:val="es-MX"/>
        </w:rPr>
        <w:t>empresaVende</w:t>
      </w:r>
      <w:proofErr w:type="spellEnd"/>
      <w:r w:rsidR="008C015B" w:rsidRPr="00950641">
        <w:rPr>
          <w:rFonts w:ascii="Verdana" w:hAnsi="Verdana"/>
          <w:b/>
          <w:sz w:val="18"/>
          <w:szCs w:val="18"/>
        </w:rPr>
        <w:t xml:space="preserve">} </w:t>
      </w:r>
      <w:r w:rsidRPr="00950641">
        <w:rPr>
          <w:rFonts w:ascii="Verdana" w:hAnsi="Verdana" w:cs="Tahoma"/>
          <w:sz w:val="18"/>
          <w:szCs w:val="18"/>
        </w:rPr>
        <w:t xml:space="preserve">Y </w:t>
      </w:r>
      <w:r w:rsidRPr="00950641">
        <w:rPr>
          <w:rFonts w:ascii="Verdana" w:hAnsi="Verdana" w:cs="Tahoma"/>
          <w:b/>
          <w:bCs/>
          <w:sz w:val="18"/>
          <w:szCs w:val="18"/>
        </w:rPr>
        <w:t>EL PODERDANTE</w:t>
      </w:r>
      <w:r w:rsidRPr="00950641">
        <w:rPr>
          <w:rFonts w:ascii="Verdana" w:hAnsi="Verdana" w:cs="Tahoma"/>
          <w:sz w:val="18"/>
          <w:szCs w:val="18"/>
        </w:rPr>
        <w:t xml:space="preserve"> SON COPROPIETARIOS EL BIEN INMUEBLE DENOMINADO</w:t>
      </w:r>
      <w:r w:rsidR="008C015B" w:rsidRPr="00950641">
        <w:rPr>
          <w:rFonts w:ascii="Verdana" w:hAnsi="Verdana" w:cs="Tahoma"/>
          <w:sz w:val="18"/>
          <w:szCs w:val="18"/>
        </w:rPr>
        <w:t xml:space="preserve"> </w:t>
      </w:r>
      <w:r w:rsidR="008C015B" w:rsidRPr="00950641">
        <w:rPr>
          <w:rFonts w:ascii="Verdana" w:hAnsi="Verdana"/>
          <w:b/>
          <w:bCs/>
          <w:spacing w:val="-2"/>
          <w:sz w:val="18"/>
          <w:szCs w:val="18"/>
        </w:rPr>
        <w:t>{</w:t>
      </w:r>
      <w:proofErr w:type="spellStart"/>
      <w:r w:rsidR="008C015B" w:rsidRPr="00950641">
        <w:rPr>
          <w:rFonts w:ascii="Verdana" w:hAnsi="Verdana"/>
          <w:b/>
          <w:bCs/>
          <w:spacing w:val="-2"/>
          <w:sz w:val="18"/>
          <w:szCs w:val="18"/>
          <w:lang w:val="es-PE"/>
        </w:rPr>
        <w:t>tipoProyecto</w:t>
      </w:r>
      <w:proofErr w:type="spellEnd"/>
      <w:r w:rsidR="008C015B" w:rsidRPr="00950641">
        <w:rPr>
          <w:rFonts w:ascii="Verdana" w:hAnsi="Verdana"/>
          <w:b/>
          <w:bCs/>
          <w:spacing w:val="-2"/>
          <w:sz w:val="18"/>
          <w:szCs w:val="18"/>
        </w:rPr>
        <w:t>}</w:t>
      </w:r>
      <w:r w:rsidRPr="00950641">
        <w:rPr>
          <w:rFonts w:ascii="Verdana" w:hAnsi="Verdana" w:cs="Tahoma"/>
          <w:sz w:val="18"/>
          <w:szCs w:val="18"/>
        </w:rPr>
        <w:t>, UBICADO EN</w:t>
      </w:r>
      <w:r w:rsidR="008C015B" w:rsidRPr="00950641">
        <w:rPr>
          <w:rFonts w:ascii="Verdana" w:hAnsi="Verdana" w:cs="Tahoma"/>
          <w:sz w:val="18"/>
          <w:szCs w:val="18"/>
        </w:rPr>
        <w:t xml:space="preserve"> </w:t>
      </w:r>
      <w:r w:rsidR="008C015B" w:rsidRPr="00950641">
        <w:rPr>
          <w:rFonts w:ascii="Verdana" w:hAnsi="Verdana"/>
          <w:b/>
          <w:bCs/>
          <w:spacing w:val="-2"/>
          <w:sz w:val="18"/>
          <w:szCs w:val="18"/>
        </w:rPr>
        <w:t>{</w:t>
      </w:r>
      <w:proofErr w:type="spellStart"/>
      <w:r w:rsidR="008C015B" w:rsidRPr="00950641">
        <w:rPr>
          <w:rFonts w:ascii="Verdana" w:hAnsi="Verdana"/>
          <w:b/>
          <w:bCs/>
          <w:spacing w:val="-2"/>
          <w:sz w:val="18"/>
          <w:szCs w:val="18"/>
          <w:lang w:val="es-MX"/>
        </w:rPr>
        <w:t>txtubicacionmatriz</w:t>
      </w:r>
      <w:proofErr w:type="spellEnd"/>
      <w:r w:rsidR="008C015B" w:rsidRPr="00950641">
        <w:rPr>
          <w:rFonts w:ascii="Verdana" w:hAnsi="Verdana"/>
          <w:b/>
          <w:bCs/>
          <w:spacing w:val="-2"/>
          <w:sz w:val="18"/>
          <w:szCs w:val="18"/>
        </w:rPr>
        <w:t>}</w:t>
      </w:r>
      <w:r w:rsidRPr="00950641">
        <w:rPr>
          <w:rFonts w:ascii="Verdana" w:hAnsi="Verdana" w:cs="Tahoma"/>
          <w:b/>
          <w:bCs/>
          <w:sz w:val="18"/>
          <w:szCs w:val="18"/>
        </w:rPr>
        <w:t xml:space="preserve">, </w:t>
      </w:r>
      <w:r w:rsidR="008C015B" w:rsidRPr="00950641">
        <w:rPr>
          <w:rFonts w:ascii="Verdana" w:hAnsi="Verdana" w:cs="Tahoma"/>
          <w:b/>
          <w:bCs/>
          <w:sz w:val="18"/>
          <w:szCs w:val="18"/>
        </w:rPr>
        <w:t>{</w:t>
      </w:r>
      <w:proofErr w:type="spellStart"/>
      <w:r w:rsidR="008C015B" w:rsidRPr="00950641">
        <w:rPr>
          <w:rFonts w:ascii="Verdana" w:hAnsi="Verdana" w:cs="Tahoma"/>
          <w:b/>
          <w:bCs/>
          <w:sz w:val="18"/>
          <w:szCs w:val="18"/>
          <w:lang w:val="es-PE"/>
        </w:rPr>
        <w:t>urbanizacionMatriz</w:t>
      </w:r>
      <w:proofErr w:type="spellEnd"/>
    </w:p>
    <w:p w14:paraId="11190EF8" w14:textId="2BB8836A" w:rsidR="00057EFA" w:rsidRPr="00950641" w:rsidRDefault="008C015B" w:rsidP="00057EFA">
      <w:pPr>
        <w:spacing w:before="4" w:after="4" w:line="276" w:lineRule="auto"/>
        <w:jc w:val="both"/>
        <w:rPr>
          <w:rFonts w:ascii="Verdana" w:hAnsi="Verdana" w:cs="Tahoma"/>
          <w:sz w:val="18"/>
          <w:szCs w:val="18"/>
        </w:rPr>
      </w:pPr>
      <w:r w:rsidRPr="00950641">
        <w:rPr>
          <w:rFonts w:ascii="Verdana" w:hAnsi="Verdana" w:cs="Tahoma"/>
          <w:b/>
          <w:bCs/>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DISTRITO DE</w:t>
      </w:r>
      <w:r w:rsidRPr="00950641">
        <w:rPr>
          <w:rFonts w:ascii="Verdana" w:hAnsi="Verdana" w:cs="Tahoma"/>
          <w:sz w:val="18"/>
          <w:szCs w:val="18"/>
        </w:rPr>
        <w:t xml:space="preserve"> </w:t>
      </w:r>
      <w:r w:rsidRPr="00950641">
        <w:rPr>
          <w:rFonts w:ascii="Verdana" w:hAnsi="Verdana"/>
          <w:b/>
          <w:bCs/>
          <w:spacing w:val="-2"/>
          <w:sz w:val="18"/>
          <w:szCs w:val="18"/>
        </w:rPr>
        <w:t>{</w:t>
      </w:r>
      <w:proofErr w:type="spellStart"/>
      <w:r w:rsidRPr="00950641">
        <w:rPr>
          <w:rFonts w:ascii="Verdana" w:hAnsi="Verdana"/>
          <w:b/>
          <w:bCs/>
          <w:spacing w:val="-2"/>
          <w:sz w:val="18"/>
          <w:szCs w:val="18"/>
          <w:lang w:val="es-PE"/>
        </w:rPr>
        <w:t>txtdistritomatriz</w:t>
      </w:r>
      <w:proofErr w:type="spellEnd"/>
      <w:r w:rsidRPr="00950641">
        <w:rPr>
          <w:rFonts w:ascii="Verdana" w:hAnsi="Verdana"/>
          <w:b/>
          <w:bCs/>
          <w:spacing w:val="-2"/>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PROVINCIA DE</w:t>
      </w:r>
      <w:r w:rsidR="00057EFA" w:rsidRPr="00950641">
        <w:rPr>
          <w:rFonts w:ascii="Verdana" w:hAnsi="Verdana" w:cs="Tahoma"/>
          <w:b/>
          <w:bCs/>
          <w:sz w:val="18"/>
          <w:szCs w:val="18"/>
        </w:rPr>
        <w:t xml:space="preserve"> </w:t>
      </w:r>
      <w:r w:rsidRPr="00950641">
        <w:rPr>
          <w:rFonts w:ascii="Verdana" w:hAnsi="Verdana" w:cs="Tahoma"/>
          <w:b/>
          <w:bCs/>
          <w:noProof/>
          <w:sz w:val="18"/>
          <w:szCs w:val="18"/>
        </w:rPr>
        <w:t>{</w:t>
      </w:r>
      <w:proofErr w:type="spellStart"/>
      <w:r w:rsidRPr="00950641">
        <w:rPr>
          <w:rFonts w:ascii="Verdana" w:hAnsi="Verdana"/>
          <w:b/>
          <w:bCs/>
          <w:spacing w:val="-2"/>
          <w:sz w:val="18"/>
          <w:szCs w:val="18"/>
          <w:lang w:val="es-MX"/>
        </w:rPr>
        <w:t>txtprovinciamatriz</w:t>
      </w:r>
      <w:proofErr w:type="spellEnd"/>
      <w:r w:rsidRPr="00950641">
        <w:rPr>
          <w:rFonts w:ascii="Verdana" w:hAnsi="Verdana" w:cs="Tahoma"/>
          <w:b/>
          <w:bCs/>
          <w:noProof/>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Y DEPARTAMENTO DE</w:t>
      </w:r>
      <w:r w:rsidRPr="00950641">
        <w:rPr>
          <w:rFonts w:ascii="Verdana" w:hAnsi="Verdana" w:cs="Tahoma"/>
          <w:sz w:val="18"/>
          <w:szCs w:val="18"/>
        </w:rPr>
        <w:t xml:space="preserve"> </w:t>
      </w:r>
      <w:r w:rsidRPr="00950641">
        <w:rPr>
          <w:rFonts w:ascii="Verdana" w:hAnsi="Verdana"/>
          <w:b/>
          <w:bCs/>
          <w:spacing w:val="-2"/>
          <w:sz w:val="18"/>
          <w:szCs w:val="18"/>
        </w:rPr>
        <w:t>{</w:t>
      </w:r>
      <w:proofErr w:type="spellStart"/>
      <w:r w:rsidRPr="00950641">
        <w:rPr>
          <w:rFonts w:ascii="Verdana" w:hAnsi="Verdana"/>
          <w:b/>
          <w:bCs/>
          <w:spacing w:val="-2"/>
          <w:sz w:val="18"/>
          <w:szCs w:val="18"/>
          <w:lang w:val="es-MX"/>
        </w:rPr>
        <w:t>txtdepartamentomatriz</w:t>
      </w:r>
      <w:proofErr w:type="spellEnd"/>
      <w:r w:rsidRPr="00950641">
        <w:rPr>
          <w:rFonts w:ascii="Verdana" w:hAnsi="Verdana"/>
          <w:b/>
          <w:bCs/>
          <w:spacing w:val="-2"/>
          <w:sz w:val="18"/>
          <w:szCs w:val="18"/>
        </w:rPr>
        <w:t>}</w:t>
      </w:r>
      <w:r w:rsidR="00057EFA" w:rsidRPr="00950641">
        <w:rPr>
          <w:rFonts w:ascii="Verdana" w:hAnsi="Verdana" w:cs="Tahoma"/>
          <w:sz w:val="18"/>
          <w:szCs w:val="18"/>
        </w:rPr>
        <w:t xml:space="preserve">, EN MÉRITO A LOS CONTRATOS DE COMPRAVENTA Y QUE A LA FECHA DE SUSCRIPCIÓN DE ESTE DOCUMENTO NO SE ENCUENTRA DEBIDAMENTE INDEPENDIZADO DEL PREDIO DE MAYOR EXTENSIÓN DE PROPIEDAD DE TERCEROS. </w:t>
      </w:r>
    </w:p>
    <w:p w14:paraId="09600D0C" w14:textId="77777777" w:rsidR="00057EFA" w:rsidRPr="00950641" w:rsidRDefault="00057EFA" w:rsidP="00057EFA">
      <w:pPr>
        <w:spacing w:before="4" w:after="4" w:line="276" w:lineRule="auto"/>
        <w:jc w:val="both"/>
        <w:rPr>
          <w:rFonts w:ascii="Verdana" w:hAnsi="Verdana" w:cs="Tahoma"/>
          <w:sz w:val="18"/>
          <w:szCs w:val="18"/>
        </w:rPr>
      </w:pPr>
    </w:p>
    <w:p w14:paraId="44E14DBD" w14:textId="00E93C6F"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TERCERO</w:t>
      </w:r>
      <w:r w:rsidRPr="00950641">
        <w:rPr>
          <w:rFonts w:ascii="Verdana" w:hAnsi="Verdana" w:cs="Tahoma"/>
          <w:sz w:val="18"/>
          <w:szCs w:val="18"/>
        </w:rPr>
        <w:t xml:space="preserve">: POR MEDIO DEL PRESENTE OTORGAMIENTO DE PODER AMPLIO Y ESPECIAL, </w:t>
      </w:r>
      <w:r w:rsidRPr="00950641">
        <w:rPr>
          <w:rFonts w:ascii="Verdana" w:hAnsi="Verdana" w:cs="Tahoma"/>
          <w:b/>
          <w:bCs/>
          <w:sz w:val="18"/>
          <w:szCs w:val="18"/>
        </w:rPr>
        <w:t>EL PODERDANTE</w:t>
      </w:r>
      <w:r w:rsidRPr="00950641">
        <w:rPr>
          <w:rFonts w:ascii="Verdana" w:hAnsi="Verdana" w:cs="Tahoma"/>
          <w:sz w:val="18"/>
          <w:szCs w:val="18"/>
        </w:rPr>
        <w:t xml:space="preserve"> OTORGA PODER A </w:t>
      </w:r>
      <w:r w:rsidRPr="00950641">
        <w:rPr>
          <w:rFonts w:ascii="Verdana" w:hAnsi="Verdana" w:cs="Tahoma"/>
          <w:b/>
          <w:bCs/>
          <w:sz w:val="18"/>
          <w:szCs w:val="18"/>
        </w:rPr>
        <w:t>EL APODERADO</w:t>
      </w:r>
      <w:r w:rsidRPr="00950641">
        <w:rPr>
          <w:rFonts w:ascii="Verdana" w:hAnsi="Verdana" w:cs="Tahoma"/>
          <w:sz w:val="18"/>
          <w:szCs w:val="18"/>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008C015B" w:rsidRPr="00950641">
        <w:rPr>
          <w:rFonts w:ascii="Verdana" w:hAnsi="Verdana"/>
          <w:b/>
          <w:sz w:val="18"/>
          <w:szCs w:val="18"/>
        </w:rPr>
        <w:t>{</w:t>
      </w:r>
      <w:proofErr w:type="spellStart"/>
      <w:r w:rsidR="008C015B" w:rsidRPr="00950641">
        <w:rPr>
          <w:rFonts w:ascii="Verdana" w:hAnsi="Verdana"/>
          <w:b/>
          <w:sz w:val="18"/>
          <w:szCs w:val="18"/>
          <w:lang w:val="es-MX"/>
        </w:rPr>
        <w:t>empresaVende</w:t>
      </w:r>
      <w:proofErr w:type="spellEnd"/>
      <w:r w:rsidR="008C015B" w:rsidRPr="00950641">
        <w:rPr>
          <w:rFonts w:ascii="Verdana" w:hAnsi="Verdana"/>
          <w:b/>
          <w:sz w:val="18"/>
          <w:szCs w:val="18"/>
        </w:rPr>
        <w:t>}</w:t>
      </w:r>
      <w:r w:rsidRPr="00950641">
        <w:rPr>
          <w:rFonts w:ascii="Verdana" w:hAnsi="Verdana" w:cs="Tahoma"/>
          <w:b/>
          <w:bCs/>
          <w:sz w:val="18"/>
          <w:szCs w:val="18"/>
        </w:rPr>
        <w:t xml:space="preserve"> </w:t>
      </w:r>
      <w:r w:rsidRPr="00950641">
        <w:rPr>
          <w:rFonts w:ascii="Verdana" w:hAnsi="Verdana" w:cs="Tahoma"/>
          <w:sz w:val="18"/>
          <w:szCs w:val="18"/>
        </w:rPr>
        <w:t xml:space="preserve">Y A </w:t>
      </w:r>
      <w:r w:rsidRPr="00950641">
        <w:rPr>
          <w:rFonts w:ascii="Verdana" w:hAnsi="Verdana" w:cs="Tahoma"/>
          <w:b/>
          <w:bCs/>
          <w:sz w:val="18"/>
          <w:szCs w:val="18"/>
        </w:rPr>
        <w:t xml:space="preserve">EL PODERDANTE, </w:t>
      </w:r>
      <w:r w:rsidRPr="00950641">
        <w:rPr>
          <w:rFonts w:ascii="Verdana" w:hAnsi="Verdana" w:cs="Tahoma"/>
          <w:sz w:val="18"/>
          <w:szCs w:val="18"/>
        </w:rPr>
        <w:t xml:space="preserve">DEL INMUEBLE DESCRITO EN EL PUNTO SEGUNDO DEL PRESENTE. </w:t>
      </w:r>
    </w:p>
    <w:p w14:paraId="12703756" w14:textId="77777777" w:rsidR="00057EFA" w:rsidRPr="00950641" w:rsidRDefault="00057EFA" w:rsidP="00057EFA">
      <w:pPr>
        <w:spacing w:before="4" w:after="4" w:line="276" w:lineRule="auto"/>
        <w:jc w:val="both"/>
        <w:rPr>
          <w:rFonts w:ascii="Verdana" w:hAnsi="Verdana" w:cs="Tahoma"/>
          <w:sz w:val="18"/>
          <w:szCs w:val="18"/>
        </w:rPr>
      </w:pPr>
    </w:p>
    <w:p w14:paraId="76079264"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 xml:space="preserve">ASIMISMO, SUSCRIBIR CUALQUIER DOCUMENTO PÚBLICO Y/O PRIVADO, ASÍ COMO LA(S) </w:t>
      </w:r>
      <w:r w:rsidRPr="00950641">
        <w:rPr>
          <w:rFonts w:ascii="Verdana" w:hAnsi="Verdana" w:cs="Tahoma"/>
          <w:sz w:val="18"/>
          <w:szCs w:val="18"/>
        </w:rPr>
        <w:lastRenderedPageBreak/>
        <w:t xml:space="preserve">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950641">
        <w:rPr>
          <w:rFonts w:ascii="Verdana" w:hAnsi="Verdana" w:cs="Tahoma"/>
          <w:b/>
          <w:bCs/>
          <w:sz w:val="18"/>
          <w:szCs w:val="18"/>
        </w:rPr>
        <w:t>EL APODERADO</w:t>
      </w:r>
      <w:r w:rsidRPr="00950641">
        <w:rPr>
          <w:rFonts w:ascii="Verdana" w:hAnsi="Verdana" w:cs="Tahoma"/>
          <w:sz w:val="18"/>
          <w:szCs w:val="18"/>
        </w:rPr>
        <w:t xml:space="preserve"> PODRÁ DELEGAR TOTAL Y/O PARCIALMENTE LAS FACULTADES OTORGADAS EN LAS PERSONAS QUE CONSIDERE CONVENIENTES, PUDIENDO REASUMIR LAS FACULTADES Y REVOCAR LA DELEGACIÓN.</w:t>
      </w:r>
    </w:p>
    <w:p w14:paraId="491C876F" w14:textId="77777777" w:rsidR="00057EFA" w:rsidRPr="00950641" w:rsidRDefault="00057EFA" w:rsidP="00057EFA">
      <w:pPr>
        <w:spacing w:before="4" w:after="4" w:line="276" w:lineRule="auto"/>
        <w:jc w:val="both"/>
        <w:rPr>
          <w:rFonts w:ascii="Verdana" w:hAnsi="Verdana" w:cs="Tahoma"/>
          <w:sz w:val="18"/>
          <w:szCs w:val="18"/>
        </w:rPr>
      </w:pPr>
    </w:p>
    <w:p w14:paraId="668485E3"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CUARTO</w:t>
      </w:r>
      <w:r w:rsidRPr="00950641">
        <w:rPr>
          <w:rFonts w:ascii="Verdana" w:hAnsi="Verdana" w:cs="Tahoma"/>
          <w:sz w:val="18"/>
          <w:szCs w:val="18"/>
        </w:rPr>
        <w:t xml:space="preserve">: </w:t>
      </w:r>
      <w:r w:rsidRPr="00950641">
        <w:rPr>
          <w:rFonts w:ascii="Verdana" w:hAnsi="Verdana" w:cs="Tahoma"/>
          <w:b/>
          <w:bCs/>
          <w:sz w:val="18"/>
          <w:szCs w:val="18"/>
        </w:rPr>
        <w:t>EL PODERDANTE</w:t>
      </w:r>
      <w:r w:rsidRPr="00950641">
        <w:rPr>
          <w:rFonts w:ascii="Verdana" w:hAnsi="Verdana" w:cs="Tahoma"/>
          <w:sz w:val="18"/>
          <w:szCs w:val="18"/>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05114A22" w14:textId="77777777" w:rsidR="00057EFA" w:rsidRPr="00950641" w:rsidRDefault="00057EFA" w:rsidP="00057EFA">
      <w:pPr>
        <w:spacing w:before="4" w:after="4" w:line="276" w:lineRule="auto"/>
        <w:jc w:val="both"/>
        <w:rPr>
          <w:rFonts w:ascii="Verdana" w:hAnsi="Verdana" w:cs="Tahoma"/>
          <w:sz w:val="18"/>
          <w:szCs w:val="18"/>
        </w:rPr>
      </w:pPr>
    </w:p>
    <w:p w14:paraId="0355A6B7"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 xml:space="preserve">AGREGUE USTED SEÑOR NOTARIO, LA INTRODUCCIÓN, CONCLUSIÓN E INSERTOS DE LEY. </w:t>
      </w:r>
    </w:p>
    <w:p w14:paraId="07E95BFA" w14:textId="77777777" w:rsidR="00057EFA" w:rsidRPr="00950641" w:rsidRDefault="00057EFA" w:rsidP="00057EFA">
      <w:pPr>
        <w:spacing w:before="4" w:after="4" w:line="276" w:lineRule="auto"/>
        <w:jc w:val="both"/>
        <w:rPr>
          <w:rFonts w:ascii="Verdana" w:hAnsi="Verdana" w:cs="Tahoma"/>
          <w:sz w:val="18"/>
          <w:szCs w:val="18"/>
        </w:rPr>
      </w:pPr>
    </w:p>
    <w:p w14:paraId="53117D7A" w14:textId="2497EE2B" w:rsidR="00057EFA" w:rsidRPr="00950641" w:rsidRDefault="00956ADB" w:rsidP="00057EFA">
      <w:pPr>
        <w:spacing w:line="276" w:lineRule="auto"/>
        <w:jc w:val="both"/>
        <w:rPr>
          <w:rFonts w:ascii="Verdana" w:hAnsi="Verdana" w:cs="Tahoma"/>
          <w:sz w:val="18"/>
          <w:szCs w:val="18"/>
        </w:rPr>
      </w:pPr>
      <w:r w:rsidRPr="00950641">
        <w:rPr>
          <w:rFonts w:ascii="Verdana" w:eastAsia="Times New Roman" w:hAnsi="Verdana" w:cs="Tahoma"/>
          <w:color w:val="000000"/>
          <w:sz w:val="18"/>
          <w:szCs w:val="18"/>
        </w:rPr>
        <w:t xml:space="preserve">EN SEÑAL DE CONFORMIDAD LAS PARTES SUSCRIBEN ESTE DOCUMENTO POR DUPLICADO EN LA CIUDAD DE </w:t>
      </w:r>
      <w:r w:rsidR="008C015B" w:rsidRPr="00950641">
        <w:rPr>
          <w:rFonts w:ascii="Verdana" w:hAnsi="Verdana"/>
          <w:spacing w:val="-2"/>
          <w:sz w:val="18"/>
          <w:szCs w:val="18"/>
        </w:rPr>
        <w:t>{</w:t>
      </w:r>
      <w:proofErr w:type="spellStart"/>
      <w:r w:rsidR="008C015B" w:rsidRPr="00950641">
        <w:rPr>
          <w:rFonts w:ascii="Verdana" w:hAnsi="Verdana"/>
          <w:spacing w:val="-2"/>
          <w:sz w:val="18"/>
          <w:szCs w:val="18"/>
          <w:lang w:val="es-MX"/>
        </w:rPr>
        <w:t>fechaFormatoLegal</w:t>
      </w:r>
      <w:proofErr w:type="spellEnd"/>
      <w:r w:rsidR="008C015B" w:rsidRPr="00950641">
        <w:rPr>
          <w:rFonts w:ascii="Verdana" w:hAnsi="Verdana"/>
          <w:spacing w:val="-2"/>
          <w:sz w:val="18"/>
          <w:szCs w:val="18"/>
        </w:rPr>
        <w:t>}.</w:t>
      </w:r>
    </w:p>
    <w:p w14:paraId="610798B8" w14:textId="77777777" w:rsidR="00057EFA" w:rsidRPr="00950641" w:rsidRDefault="00057EFA" w:rsidP="00057EFA">
      <w:pPr>
        <w:spacing w:line="276" w:lineRule="auto"/>
        <w:jc w:val="both"/>
        <w:rPr>
          <w:rFonts w:ascii="Verdana" w:hAnsi="Verdana" w:cs="Tahoma"/>
          <w:sz w:val="18"/>
          <w:szCs w:val="18"/>
        </w:rPr>
      </w:pPr>
      <w:r w:rsidRPr="00950641">
        <w:rPr>
          <w:rFonts w:ascii="Verdana" w:hAnsi="Verdana" w:cs="Tahoma"/>
          <w:sz w:val="18"/>
          <w:szCs w:val="18"/>
        </w:rPr>
        <w:t xml:space="preserve"> </w:t>
      </w:r>
    </w:p>
    <w:p w14:paraId="7B7ABE28" w14:textId="77777777" w:rsidR="00057EFA" w:rsidRPr="00950641" w:rsidRDefault="00057EFA" w:rsidP="00057EFA">
      <w:pPr>
        <w:spacing w:line="276" w:lineRule="auto"/>
        <w:jc w:val="both"/>
        <w:rPr>
          <w:rFonts w:ascii="Verdana" w:hAnsi="Verdana" w:cs="Tahoma"/>
          <w:sz w:val="18"/>
          <w:szCs w:val="18"/>
        </w:rPr>
      </w:pPr>
    </w:p>
    <w:p w14:paraId="2EDDF347" w14:textId="77777777" w:rsidR="00057EFA" w:rsidRPr="00950641" w:rsidRDefault="00057EFA" w:rsidP="00057EFA">
      <w:pPr>
        <w:spacing w:line="276" w:lineRule="auto"/>
        <w:jc w:val="both"/>
        <w:rPr>
          <w:rFonts w:ascii="Verdana" w:hAnsi="Verdana" w:cs="Tahoma"/>
          <w:sz w:val="18"/>
          <w:szCs w:val="18"/>
        </w:rPr>
      </w:pPr>
    </w:p>
    <w:p w14:paraId="13CAB041" w14:textId="77777777" w:rsidR="00057EFA" w:rsidRPr="00950641" w:rsidRDefault="00057EFA" w:rsidP="00057EFA">
      <w:pPr>
        <w:spacing w:line="276" w:lineRule="auto"/>
        <w:jc w:val="both"/>
        <w:rPr>
          <w:rFonts w:ascii="Verdana" w:hAnsi="Verdana" w:cs="Tahoma"/>
          <w:sz w:val="18"/>
          <w:szCs w:val="18"/>
        </w:rPr>
      </w:pPr>
    </w:p>
    <w:p w14:paraId="61D86FB3" w14:textId="77777777" w:rsidR="00057EFA" w:rsidRPr="00950641" w:rsidRDefault="00057EFA" w:rsidP="00057EFA">
      <w:pPr>
        <w:spacing w:line="276" w:lineRule="auto"/>
        <w:jc w:val="both"/>
        <w:rPr>
          <w:rFonts w:ascii="Verdana" w:hAnsi="Verdana" w:cs="Tahoma"/>
          <w:sz w:val="18"/>
          <w:szCs w:val="18"/>
        </w:rPr>
      </w:pPr>
    </w:p>
    <w:p w14:paraId="474207CF" w14:textId="77777777" w:rsidR="00057EFA" w:rsidRPr="00950641" w:rsidRDefault="00057EFA" w:rsidP="00057EFA">
      <w:pPr>
        <w:spacing w:line="276" w:lineRule="auto"/>
        <w:jc w:val="both"/>
        <w:rPr>
          <w:rFonts w:ascii="Verdana" w:hAnsi="Verdana" w:cs="Tahoma"/>
          <w:sz w:val="18"/>
          <w:szCs w:val="18"/>
        </w:rPr>
      </w:pPr>
    </w:p>
    <w:p w14:paraId="4B326B9D" w14:textId="77777777" w:rsidR="00057EFA" w:rsidRPr="00950641" w:rsidRDefault="00057EFA" w:rsidP="00057EFA">
      <w:pPr>
        <w:spacing w:line="276" w:lineRule="auto"/>
        <w:jc w:val="both"/>
        <w:rPr>
          <w:rFonts w:ascii="Verdana" w:hAnsi="Verdana" w:cs="Tahoma"/>
          <w:sz w:val="18"/>
          <w:szCs w:val="18"/>
        </w:rPr>
      </w:pPr>
    </w:p>
    <w:p w14:paraId="68573096" w14:textId="77777777" w:rsidR="00057EFA" w:rsidRPr="00950641" w:rsidRDefault="00057EFA" w:rsidP="00057EFA">
      <w:pPr>
        <w:spacing w:line="276" w:lineRule="auto"/>
        <w:jc w:val="both"/>
        <w:rPr>
          <w:rFonts w:ascii="Verdana" w:hAnsi="Verdana" w:cs="Tahoma"/>
          <w:sz w:val="18"/>
          <w:szCs w:val="18"/>
        </w:rPr>
      </w:pPr>
    </w:p>
    <w:p w14:paraId="73EFE06D" w14:textId="77777777" w:rsidR="00057EFA" w:rsidRPr="00950641" w:rsidRDefault="00057EFA" w:rsidP="00057EFA">
      <w:pPr>
        <w:spacing w:line="276" w:lineRule="auto"/>
        <w:jc w:val="both"/>
        <w:rPr>
          <w:rFonts w:ascii="Verdana" w:hAnsi="Verdana" w:cs="Tahoma"/>
          <w:sz w:val="18"/>
          <w:szCs w:val="18"/>
        </w:rPr>
      </w:pPr>
    </w:p>
    <w:p w14:paraId="5481B20D" w14:textId="77777777" w:rsidR="00057EFA" w:rsidRPr="00950641" w:rsidRDefault="00057EFA" w:rsidP="00057EFA">
      <w:pPr>
        <w:spacing w:line="276" w:lineRule="auto"/>
        <w:jc w:val="both"/>
        <w:rPr>
          <w:rFonts w:ascii="Verdana" w:hAnsi="Verdana" w:cs="Tahoma"/>
          <w:sz w:val="18"/>
          <w:szCs w:val="18"/>
        </w:rPr>
      </w:pPr>
    </w:p>
    <w:p w14:paraId="0E9891B0" w14:textId="77777777" w:rsidR="00057EFA" w:rsidRPr="00950641" w:rsidRDefault="00057EFA" w:rsidP="00057EFA">
      <w:pPr>
        <w:spacing w:line="276" w:lineRule="auto"/>
        <w:rPr>
          <w:rFonts w:ascii="Verdana" w:eastAsia="Verdana" w:hAnsi="Verdana" w:cs="Verdana"/>
          <w:color w:val="000000"/>
          <w:sz w:val="18"/>
          <w:szCs w:val="18"/>
        </w:rPr>
      </w:pPr>
    </w:p>
    <w:p w14:paraId="0E19D52C" w14:textId="77777777" w:rsidR="00057EFA" w:rsidRPr="00950641" w:rsidRDefault="00057EFA" w:rsidP="00057EFA">
      <w:pPr>
        <w:spacing w:line="276" w:lineRule="auto"/>
        <w:rPr>
          <w:rFonts w:ascii="Verdana" w:eastAsia="Verdana" w:hAnsi="Verdana" w:cs="Verdana"/>
          <w:color w:val="000000"/>
          <w:sz w:val="18"/>
          <w:szCs w:val="18"/>
        </w:rPr>
      </w:pPr>
    </w:p>
    <w:tbl>
      <w:tblPr>
        <w:tblStyle w:val="Tablaconcuadrcula"/>
        <w:tblW w:w="7897"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7"/>
      </w:tblGrid>
      <w:tr w:rsidR="00057EFA" w:rsidRPr="00950641" w14:paraId="5E0E1472" w14:textId="77777777" w:rsidTr="008C015B">
        <w:trPr>
          <w:trHeight w:val="1092"/>
          <w:jc w:val="center"/>
        </w:trPr>
        <w:tc>
          <w:tcPr>
            <w:tcW w:w="7897" w:type="dxa"/>
            <w:vAlign w:val="center"/>
          </w:tcPr>
          <w:p w14:paraId="5BF922B7" w14:textId="77777777" w:rsidR="008C015B" w:rsidRPr="00950641" w:rsidRDefault="008C015B" w:rsidP="008C015B">
            <w:pPr>
              <w:spacing w:line="276" w:lineRule="auto"/>
              <w:jc w:val="center"/>
              <w:rPr>
                <w:rFonts w:ascii="Verdana" w:eastAsia="Verdana" w:hAnsi="Verdana" w:cs="Verdana"/>
                <w:b/>
                <w:sz w:val="18"/>
                <w:szCs w:val="18"/>
              </w:rPr>
            </w:pPr>
            <w:r w:rsidRPr="00950641">
              <w:rPr>
                <w:rFonts w:ascii="Verdana" w:eastAsia="Verdana" w:hAnsi="Verdana" w:cs="Verdana"/>
                <w:b/>
                <w:sz w:val="18"/>
                <w:szCs w:val="18"/>
              </w:rPr>
              <w:t>{</w:t>
            </w:r>
            <w:proofErr w:type="spellStart"/>
            <w:r w:rsidRPr="00950641">
              <w:rPr>
                <w:rFonts w:ascii="Verdana" w:eastAsia="Verdana" w:hAnsi="Verdana" w:cs="Verdana"/>
                <w:b/>
                <w:sz w:val="18"/>
                <w:szCs w:val="18"/>
              </w:rPr>
              <w:t>nombresApellidos</w:t>
            </w:r>
            <w:proofErr w:type="spellEnd"/>
            <w:r w:rsidRPr="00950641">
              <w:rPr>
                <w:rFonts w:ascii="Verdana" w:eastAsia="Verdana" w:hAnsi="Verdana" w:cs="Verdana"/>
                <w:b/>
                <w:sz w:val="18"/>
                <w:szCs w:val="18"/>
              </w:rPr>
              <w:t>}</w:t>
            </w:r>
          </w:p>
          <w:p w14:paraId="7FB5A4F6" w14:textId="77777777" w:rsidR="008C015B" w:rsidRPr="00950641" w:rsidRDefault="008C015B" w:rsidP="008C015B">
            <w:pPr>
              <w:spacing w:line="276" w:lineRule="auto"/>
              <w:jc w:val="center"/>
              <w:rPr>
                <w:rFonts w:ascii="Verdana" w:eastAsia="Verdana" w:hAnsi="Verdana" w:cs="Verdana"/>
                <w:b/>
                <w:sz w:val="18"/>
                <w:szCs w:val="18"/>
              </w:rPr>
            </w:pPr>
            <w:r w:rsidRPr="00950641">
              <w:rPr>
                <w:rFonts w:ascii="Verdana" w:eastAsia="Verdana" w:hAnsi="Verdana" w:cs="Verdana"/>
                <w:b/>
                <w:sz w:val="18"/>
                <w:szCs w:val="18"/>
              </w:rPr>
              <w:t>{</w:t>
            </w:r>
            <w:proofErr w:type="spellStart"/>
            <w:r w:rsidRPr="00950641">
              <w:rPr>
                <w:rFonts w:ascii="Verdana" w:eastAsia="Verdana" w:hAnsi="Verdana" w:cs="Verdana"/>
                <w:b/>
                <w:sz w:val="18"/>
                <w:szCs w:val="18"/>
              </w:rPr>
              <w:t>documentoIdentificacion</w:t>
            </w:r>
            <w:proofErr w:type="spellEnd"/>
            <w:r w:rsidRPr="00950641">
              <w:rPr>
                <w:rFonts w:ascii="Verdana" w:eastAsia="Verdana" w:hAnsi="Verdana" w:cs="Verdana"/>
                <w:b/>
                <w:sz w:val="18"/>
                <w:szCs w:val="18"/>
              </w:rPr>
              <w:t>} N.º {numeroIdentificacion}</w:t>
            </w:r>
          </w:p>
          <w:p w14:paraId="5BF195D6" w14:textId="76867371" w:rsidR="00057EFA" w:rsidRPr="00950641" w:rsidRDefault="008C015B" w:rsidP="008C015B">
            <w:pPr>
              <w:spacing w:line="276" w:lineRule="auto"/>
              <w:jc w:val="center"/>
              <w:rPr>
                <w:rFonts w:ascii="Verdana" w:eastAsia="Verdana" w:hAnsi="Verdana" w:cs="Verdana"/>
                <w:b/>
                <w:color w:val="000000"/>
                <w:sz w:val="18"/>
                <w:szCs w:val="18"/>
              </w:rPr>
            </w:pPr>
            <w:r w:rsidRPr="00950641">
              <w:rPr>
                <w:rFonts w:ascii="Verdana" w:eastAsia="Verdana" w:hAnsi="Verdana" w:cs="Verdana"/>
                <w:b/>
                <w:sz w:val="18"/>
                <w:szCs w:val="18"/>
              </w:rPr>
              <w:t>EL(LOS) PODERDANTE(S)</w:t>
            </w:r>
          </w:p>
        </w:tc>
      </w:tr>
    </w:tbl>
    <w:p w14:paraId="7C38AF27" w14:textId="0B8554A9" w:rsidR="00057EFA" w:rsidRPr="00950641" w:rsidRDefault="00057EFA" w:rsidP="00917A5E">
      <w:pPr>
        <w:rPr>
          <w:rFonts w:ascii="Verdana" w:hAnsi="Verdana"/>
          <w:sz w:val="18"/>
          <w:szCs w:val="18"/>
        </w:rPr>
      </w:pPr>
    </w:p>
    <w:p w14:paraId="150DA04D" w14:textId="46CB79B2" w:rsidR="00057EFA" w:rsidRPr="00950641" w:rsidRDefault="00057EFA" w:rsidP="00917A5E">
      <w:pPr>
        <w:rPr>
          <w:rFonts w:ascii="Verdana" w:hAnsi="Verdana"/>
          <w:sz w:val="18"/>
          <w:szCs w:val="18"/>
        </w:rPr>
      </w:pPr>
    </w:p>
    <w:p w14:paraId="070885B2" w14:textId="6CFDC3F2" w:rsidR="00057EFA" w:rsidRPr="00950641" w:rsidRDefault="00057EFA" w:rsidP="00917A5E">
      <w:pPr>
        <w:rPr>
          <w:rFonts w:ascii="Verdana" w:hAnsi="Verdana"/>
          <w:sz w:val="18"/>
          <w:szCs w:val="18"/>
        </w:rPr>
      </w:pPr>
    </w:p>
    <w:p w14:paraId="5E53034A" w14:textId="31B208C6" w:rsidR="00057EFA" w:rsidRPr="00950641" w:rsidRDefault="00057EFA" w:rsidP="00917A5E">
      <w:pPr>
        <w:rPr>
          <w:rFonts w:ascii="Verdana" w:hAnsi="Verdana"/>
          <w:sz w:val="18"/>
          <w:szCs w:val="18"/>
        </w:rPr>
      </w:pPr>
    </w:p>
    <w:p w14:paraId="16075412" w14:textId="3230FC99" w:rsidR="00057EFA" w:rsidRPr="00950641" w:rsidRDefault="00057EFA" w:rsidP="00917A5E">
      <w:pPr>
        <w:rPr>
          <w:rFonts w:ascii="Verdana" w:hAnsi="Verdana"/>
          <w:sz w:val="18"/>
          <w:szCs w:val="18"/>
        </w:rPr>
      </w:pPr>
    </w:p>
    <w:p w14:paraId="1C574D0E" w14:textId="5C33D2E6" w:rsidR="00057EFA" w:rsidRPr="00950641" w:rsidRDefault="00057EFA" w:rsidP="00917A5E">
      <w:pPr>
        <w:rPr>
          <w:rFonts w:ascii="Verdana" w:hAnsi="Verdana"/>
          <w:sz w:val="18"/>
          <w:szCs w:val="18"/>
        </w:rPr>
      </w:pPr>
    </w:p>
    <w:p w14:paraId="4B2E9FF7" w14:textId="56BB9B79" w:rsidR="00057EFA" w:rsidRPr="00950641" w:rsidRDefault="00057EFA" w:rsidP="00917A5E">
      <w:pPr>
        <w:rPr>
          <w:rFonts w:ascii="Verdana" w:hAnsi="Verdana"/>
          <w:sz w:val="18"/>
          <w:szCs w:val="18"/>
        </w:rPr>
      </w:pPr>
    </w:p>
    <w:p w14:paraId="76485B81" w14:textId="50EB48F1" w:rsidR="00057EFA" w:rsidRPr="00950641" w:rsidRDefault="00057EFA" w:rsidP="00917A5E">
      <w:pPr>
        <w:rPr>
          <w:rFonts w:ascii="Verdana" w:hAnsi="Verdana"/>
          <w:sz w:val="18"/>
          <w:szCs w:val="18"/>
        </w:rPr>
      </w:pPr>
    </w:p>
    <w:p w14:paraId="6D5A20BC" w14:textId="35A6CEAC" w:rsidR="00057EFA" w:rsidRPr="00950641" w:rsidRDefault="00057EFA" w:rsidP="00917A5E">
      <w:pPr>
        <w:rPr>
          <w:rFonts w:ascii="Verdana" w:hAnsi="Verdana"/>
          <w:sz w:val="18"/>
          <w:szCs w:val="18"/>
        </w:rPr>
      </w:pPr>
    </w:p>
    <w:p w14:paraId="5B53786C" w14:textId="2C3F9C34" w:rsidR="00057EFA" w:rsidRPr="00950641" w:rsidRDefault="00057EFA" w:rsidP="00917A5E">
      <w:pPr>
        <w:rPr>
          <w:rFonts w:ascii="Verdana" w:hAnsi="Verdana"/>
          <w:sz w:val="18"/>
          <w:szCs w:val="18"/>
        </w:rPr>
      </w:pPr>
    </w:p>
    <w:p w14:paraId="1F584FFC" w14:textId="1A0128E7" w:rsidR="00057EFA" w:rsidRPr="00950641" w:rsidRDefault="00057EFA" w:rsidP="00917A5E">
      <w:pPr>
        <w:rPr>
          <w:rFonts w:ascii="Verdana" w:hAnsi="Verdana"/>
          <w:sz w:val="18"/>
          <w:szCs w:val="18"/>
        </w:rPr>
      </w:pPr>
    </w:p>
    <w:p w14:paraId="398ADBCB" w14:textId="1F1EC53A" w:rsidR="00057EFA" w:rsidRPr="00950641" w:rsidRDefault="00057EFA" w:rsidP="00917A5E">
      <w:pPr>
        <w:rPr>
          <w:rFonts w:ascii="Verdana" w:hAnsi="Verdana"/>
          <w:sz w:val="18"/>
          <w:szCs w:val="18"/>
        </w:rPr>
      </w:pPr>
    </w:p>
    <w:p w14:paraId="7A810AAC" w14:textId="43836910" w:rsidR="00057EFA" w:rsidRPr="00950641" w:rsidRDefault="00057EFA" w:rsidP="00917A5E">
      <w:pPr>
        <w:rPr>
          <w:rFonts w:ascii="Verdana" w:hAnsi="Verdana"/>
          <w:sz w:val="18"/>
          <w:szCs w:val="18"/>
        </w:rPr>
      </w:pPr>
    </w:p>
    <w:p w14:paraId="236258F7" w14:textId="0EFBC085" w:rsidR="00057EFA" w:rsidRPr="00950641" w:rsidRDefault="00057EFA" w:rsidP="00917A5E">
      <w:pPr>
        <w:rPr>
          <w:rFonts w:ascii="Verdana" w:hAnsi="Verdana"/>
          <w:sz w:val="18"/>
          <w:szCs w:val="18"/>
        </w:rPr>
      </w:pPr>
    </w:p>
    <w:p w14:paraId="6B15580D" w14:textId="2CDFCB3B" w:rsidR="00057EFA" w:rsidRPr="00950641" w:rsidRDefault="00057EFA" w:rsidP="00917A5E">
      <w:pPr>
        <w:rPr>
          <w:rFonts w:ascii="Verdana" w:hAnsi="Verdana"/>
          <w:sz w:val="18"/>
          <w:szCs w:val="18"/>
        </w:rPr>
      </w:pPr>
    </w:p>
    <w:p w14:paraId="20846E7A" w14:textId="138F0235" w:rsidR="00057EFA" w:rsidRPr="00950641" w:rsidRDefault="00057EFA" w:rsidP="00917A5E">
      <w:pPr>
        <w:rPr>
          <w:rFonts w:ascii="Verdana" w:hAnsi="Verdana"/>
          <w:sz w:val="18"/>
          <w:szCs w:val="18"/>
        </w:rPr>
      </w:pPr>
    </w:p>
    <w:p w14:paraId="70547475" w14:textId="73049819" w:rsidR="00057EFA" w:rsidRPr="00950641" w:rsidRDefault="00057EFA" w:rsidP="00917A5E">
      <w:pPr>
        <w:rPr>
          <w:rFonts w:ascii="Verdana" w:hAnsi="Verdana"/>
          <w:sz w:val="18"/>
          <w:szCs w:val="18"/>
        </w:rPr>
      </w:pPr>
    </w:p>
    <w:p w14:paraId="124BF0FE" w14:textId="06690822" w:rsidR="00057EFA" w:rsidRDefault="00057EFA" w:rsidP="00917A5E">
      <w:pPr>
        <w:rPr>
          <w:rFonts w:ascii="Verdana" w:hAnsi="Verdana"/>
          <w:sz w:val="18"/>
          <w:szCs w:val="18"/>
        </w:rPr>
      </w:pPr>
    </w:p>
    <w:p w14:paraId="749EEA71" w14:textId="77777777" w:rsidR="00950641" w:rsidRDefault="00950641" w:rsidP="00917A5E">
      <w:pPr>
        <w:rPr>
          <w:rFonts w:ascii="Verdana" w:hAnsi="Verdana"/>
          <w:sz w:val="18"/>
          <w:szCs w:val="18"/>
        </w:rPr>
      </w:pPr>
    </w:p>
    <w:p w14:paraId="5B202C46" w14:textId="77777777" w:rsidR="00950641" w:rsidRDefault="00950641" w:rsidP="00917A5E">
      <w:pPr>
        <w:rPr>
          <w:rFonts w:ascii="Verdana" w:hAnsi="Verdana"/>
          <w:sz w:val="18"/>
          <w:szCs w:val="18"/>
        </w:rPr>
      </w:pPr>
    </w:p>
    <w:p w14:paraId="6FAC8E4E" w14:textId="77777777" w:rsidR="00950641" w:rsidRDefault="00950641" w:rsidP="00917A5E">
      <w:pPr>
        <w:rPr>
          <w:rFonts w:ascii="Verdana" w:hAnsi="Verdana"/>
          <w:sz w:val="18"/>
          <w:szCs w:val="18"/>
        </w:rPr>
      </w:pPr>
    </w:p>
    <w:p w14:paraId="1E88BC20" w14:textId="77777777" w:rsidR="00950641" w:rsidRDefault="00950641" w:rsidP="00917A5E">
      <w:pPr>
        <w:rPr>
          <w:rFonts w:ascii="Verdana" w:hAnsi="Verdana"/>
          <w:sz w:val="18"/>
          <w:szCs w:val="18"/>
        </w:rPr>
      </w:pPr>
    </w:p>
    <w:p w14:paraId="3D7567B1" w14:textId="77777777" w:rsidR="00950641" w:rsidRDefault="00950641" w:rsidP="00917A5E">
      <w:pPr>
        <w:rPr>
          <w:rFonts w:ascii="Verdana" w:hAnsi="Verdana"/>
          <w:sz w:val="18"/>
          <w:szCs w:val="18"/>
        </w:rPr>
      </w:pPr>
    </w:p>
    <w:p w14:paraId="12AF9154" w14:textId="77777777" w:rsidR="00950641" w:rsidRDefault="00950641" w:rsidP="00917A5E">
      <w:pPr>
        <w:rPr>
          <w:rFonts w:ascii="Verdana" w:hAnsi="Verdana"/>
          <w:sz w:val="18"/>
          <w:szCs w:val="18"/>
        </w:rPr>
      </w:pPr>
    </w:p>
    <w:p w14:paraId="5FE2726F" w14:textId="77777777" w:rsidR="00950641" w:rsidRDefault="00950641" w:rsidP="00917A5E">
      <w:pPr>
        <w:rPr>
          <w:rFonts w:ascii="Verdana" w:hAnsi="Verdana"/>
          <w:sz w:val="18"/>
          <w:szCs w:val="18"/>
        </w:rPr>
      </w:pPr>
    </w:p>
    <w:p w14:paraId="7CDE6D5C" w14:textId="77777777" w:rsidR="00950641" w:rsidRDefault="00950641" w:rsidP="00917A5E">
      <w:pPr>
        <w:rPr>
          <w:rFonts w:ascii="Verdana" w:hAnsi="Verdana"/>
          <w:sz w:val="18"/>
          <w:szCs w:val="18"/>
        </w:rPr>
      </w:pPr>
    </w:p>
    <w:p w14:paraId="404DE2B2" w14:textId="77777777" w:rsidR="00950641" w:rsidRDefault="00950641" w:rsidP="00917A5E">
      <w:pPr>
        <w:rPr>
          <w:rFonts w:ascii="Verdana" w:hAnsi="Verdana"/>
          <w:sz w:val="18"/>
          <w:szCs w:val="18"/>
        </w:rPr>
      </w:pPr>
    </w:p>
    <w:p w14:paraId="29868EC2" w14:textId="77777777" w:rsidR="00950641" w:rsidRDefault="00950641" w:rsidP="00917A5E">
      <w:pPr>
        <w:rPr>
          <w:rFonts w:ascii="Verdana" w:hAnsi="Verdana"/>
          <w:sz w:val="18"/>
          <w:szCs w:val="18"/>
        </w:rPr>
      </w:pPr>
    </w:p>
    <w:p w14:paraId="6437F007" w14:textId="77777777" w:rsidR="00950641" w:rsidRPr="00950641" w:rsidRDefault="00950641" w:rsidP="00917A5E">
      <w:pPr>
        <w:rPr>
          <w:rFonts w:ascii="Verdana" w:hAnsi="Verdana"/>
          <w:sz w:val="18"/>
          <w:szCs w:val="18"/>
        </w:rPr>
      </w:pPr>
    </w:p>
    <w:p w14:paraId="0669BB40" w14:textId="214130E3" w:rsidR="00057EFA" w:rsidRPr="00950641" w:rsidRDefault="00057EFA" w:rsidP="00917A5E">
      <w:pPr>
        <w:rPr>
          <w:rFonts w:ascii="Verdana" w:hAnsi="Verdana"/>
          <w:sz w:val="18"/>
          <w:szCs w:val="18"/>
        </w:rPr>
      </w:pPr>
    </w:p>
    <w:p w14:paraId="5CFD3580" w14:textId="16628FBC" w:rsidR="00057EFA" w:rsidRPr="00950641" w:rsidRDefault="00057EFA" w:rsidP="00917A5E">
      <w:pPr>
        <w:rPr>
          <w:rFonts w:ascii="Verdana" w:hAnsi="Verdana"/>
          <w:sz w:val="18"/>
          <w:szCs w:val="18"/>
        </w:rPr>
      </w:pPr>
    </w:p>
    <w:p w14:paraId="5E30D492" w14:textId="1257C480" w:rsidR="00930AB1" w:rsidRPr="00950641" w:rsidRDefault="00930AB1" w:rsidP="00917A5E">
      <w:pPr>
        <w:rPr>
          <w:rFonts w:ascii="Verdana" w:hAnsi="Verdana"/>
          <w:sz w:val="18"/>
          <w:szCs w:val="18"/>
        </w:rPr>
      </w:pPr>
    </w:p>
    <w:p w14:paraId="4C1A25B6" w14:textId="77777777" w:rsidR="00930AB1" w:rsidRPr="00950641" w:rsidRDefault="00930AB1" w:rsidP="00917A5E">
      <w:pPr>
        <w:rPr>
          <w:rFonts w:ascii="Verdana" w:hAnsi="Verdana"/>
          <w:sz w:val="18"/>
          <w:szCs w:val="18"/>
        </w:rPr>
      </w:pPr>
    </w:p>
    <w:p w14:paraId="38ADB44F" w14:textId="7AEB0028" w:rsidR="00057EFA" w:rsidRPr="00950641" w:rsidRDefault="00057EFA" w:rsidP="00917A5E">
      <w:pPr>
        <w:rPr>
          <w:rFonts w:ascii="Verdana" w:hAnsi="Verdana"/>
          <w:sz w:val="18"/>
          <w:szCs w:val="18"/>
        </w:rPr>
      </w:pPr>
    </w:p>
    <w:p w14:paraId="2471E6FC" w14:textId="40B70D1D" w:rsidR="00057EFA" w:rsidRPr="00950641" w:rsidRDefault="00057EFA" w:rsidP="00917A5E">
      <w:pPr>
        <w:rPr>
          <w:rFonts w:ascii="Verdana" w:hAnsi="Verdana"/>
          <w:sz w:val="18"/>
          <w:szCs w:val="18"/>
        </w:rPr>
      </w:pPr>
    </w:p>
    <w:p w14:paraId="497EFAE2" w14:textId="276B98C7" w:rsidR="00057EFA" w:rsidRPr="00950641" w:rsidRDefault="00057EFA" w:rsidP="00917A5E">
      <w:pPr>
        <w:rPr>
          <w:rFonts w:ascii="Verdana" w:hAnsi="Verdana"/>
          <w:sz w:val="18"/>
          <w:szCs w:val="18"/>
        </w:rPr>
      </w:pPr>
    </w:p>
    <w:p w14:paraId="65D0DA9D" w14:textId="185FAE73" w:rsidR="00057EFA" w:rsidRPr="00950641" w:rsidRDefault="00057EFA" w:rsidP="00917A5E">
      <w:pPr>
        <w:rPr>
          <w:rFonts w:ascii="Verdana" w:hAnsi="Verdana"/>
          <w:sz w:val="18"/>
          <w:szCs w:val="18"/>
        </w:rPr>
      </w:pPr>
    </w:p>
    <w:p w14:paraId="29B43D75" w14:textId="02A67684" w:rsidR="00057EFA" w:rsidRPr="00950641" w:rsidRDefault="00057EFA" w:rsidP="00917A5E">
      <w:pPr>
        <w:rPr>
          <w:rFonts w:ascii="Verdana" w:hAnsi="Verdana"/>
          <w:sz w:val="18"/>
          <w:szCs w:val="18"/>
        </w:rPr>
      </w:pPr>
    </w:p>
    <w:p w14:paraId="471D6498" w14:textId="4DA8EF5D" w:rsidR="00057EFA" w:rsidRPr="00950641" w:rsidRDefault="00057EFA" w:rsidP="00917A5E">
      <w:pPr>
        <w:rPr>
          <w:rFonts w:ascii="Verdana" w:hAnsi="Verdana"/>
          <w:sz w:val="18"/>
          <w:szCs w:val="18"/>
        </w:rPr>
      </w:pPr>
    </w:p>
    <w:p w14:paraId="64F3B2F3" w14:textId="74251141" w:rsidR="00057EFA" w:rsidRPr="00950641" w:rsidRDefault="00057EFA" w:rsidP="00917A5E">
      <w:pPr>
        <w:rPr>
          <w:rFonts w:ascii="Verdana" w:hAnsi="Verdana"/>
          <w:sz w:val="18"/>
          <w:szCs w:val="18"/>
        </w:rPr>
      </w:pPr>
    </w:p>
    <w:p w14:paraId="4D13E9EA" w14:textId="1001A73A" w:rsidR="00057EFA" w:rsidRPr="00950641" w:rsidRDefault="00057EFA" w:rsidP="00917A5E">
      <w:pPr>
        <w:rPr>
          <w:rFonts w:ascii="Verdana" w:hAnsi="Verdana"/>
          <w:sz w:val="18"/>
          <w:szCs w:val="18"/>
        </w:rPr>
      </w:pPr>
    </w:p>
    <w:p w14:paraId="2A792128" w14:textId="03F9C125" w:rsidR="00057EFA" w:rsidRPr="00950641" w:rsidRDefault="00057EFA" w:rsidP="00917A5E">
      <w:pPr>
        <w:rPr>
          <w:rFonts w:ascii="Verdana" w:hAnsi="Verdana"/>
          <w:sz w:val="18"/>
          <w:szCs w:val="18"/>
        </w:rPr>
      </w:pPr>
    </w:p>
    <w:p w14:paraId="1F73521B" w14:textId="262188FD" w:rsidR="00057EFA" w:rsidRPr="00950641" w:rsidRDefault="00057EFA" w:rsidP="00917A5E">
      <w:pPr>
        <w:rPr>
          <w:rFonts w:ascii="Verdana" w:hAnsi="Verdana"/>
          <w:sz w:val="18"/>
          <w:szCs w:val="18"/>
        </w:rPr>
      </w:pPr>
    </w:p>
    <w:p w14:paraId="4E0FB14A" w14:textId="4B1144B1" w:rsidR="00057EFA" w:rsidRPr="00950641" w:rsidRDefault="00057EFA" w:rsidP="00917A5E">
      <w:pPr>
        <w:rPr>
          <w:rFonts w:ascii="Verdana" w:hAnsi="Verdana"/>
          <w:sz w:val="18"/>
          <w:szCs w:val="18"/>
        </w:rPr>
      </w:pPr>
    </w:p>
    <w:p w14:paraId="2B18478B" w14:textId="77777777" w:rsidR="008C015B" w:rsidRPr="00950641" w:rsidRDefault="008C015B" w:rsidP="00917A5E">
      <w:pPr>
        <w:rPr>
          <w:rFonts w:ascii="Verdana" w:hAnsi="Verdana"/>
          <w:sz w:val="18"/>
          <w:szCs w:val="18"/>
        </w:rPr>
      </w:pPr>
    </w:p>
    <w:p w14:paraId="2C8BA4A1" w14:textId="77777777" w:rsidR="008C015B" w:rsidRPr="00950641" w:rsidRDefault="008C015B" w:rsidP="00917A5E">
      <w:pPr>
        <w:rPr>
          <w:rFonts w:ascii="Verdana" w:hAnsi="Verdana"/>
          <w:sz w:val="18"/>
          <w:szCs w:val="18"/>
        </w:rPr>
      </w:pPr>
    </w:p>
    <w:p w14:paraId="60F78E39" w14:textId="77777777" w:rsidR="008C015B" w:rsidRPr="00950641" w:rsidRDefault="008C015B" w:rsidP="00917A5E">
      <w:pPr>
        <w:rPr>
          <w:rFonts w:ascii="Verdana" w:hAnsi="Verdana"/>
          <w:sz w:val="18"/>
          <w:szCs w:val="18"/>
        </w:rPr>
      </w:pPr>
    </w:p>
    <w:p w14:paraId="78B9CA18" w14:textId="77777777" w:rsidR="008C015B" w:rsidRPr="00950641" w:rsidRDefault="008C015B" w:rsidP="00917A5E">
      <w:pPr>
        <w:rPr>
          <w:rFonts w:ascii="Verdana" w:hAnsi="Verdana"/>
          <w:sz w:val="18"/>
          <w:szCs w:val="18"/>
        </w:rPr>
      </w:pPr>
    </w:p>
    <w:p w14:paraId="2A42D1EF" w14:textId="77777777" w:rsidR="00057EFA" w:rsidRPr="00950641" w:rsidRDefault="00057EFA" w:rsidP="00057EFA">
      <w:pPr>
        <w:jc w:val="center"/>
        <w:rPr>
          <w:rFonts w:ascii="Verdana" w:eastAsia="Tahoma" w:hAnsi="Verdana" w:cs="Tahoma"/>
          <w:b/>
          <w:color w:val="000000"/>
          <w:sz w:val="18"/>
          <w:szCs w:val="18"/>
        </w:rPr>
      </w:pPr>
      <w:r w:rsidRPr="00950641">
        <w:rPr>
          <w:rFonts w:ascii="Verdana" w:eastAsia="Tahoma" w:hAnsi="Verdana" w:cs="Tahoma"/>
          <w:b/>
          <w:color w:val="000000"/>
          <w:sz w:val="18"/>
          <w:szCs w:val="18"/>
        </w:rPr>
        <w:t>ANEXO I</w:t>
      </w:r>
    </w:p>
    <w:p w14:paraId="607C903E" w14:textId="77777777" w:rsidR="00057EFA" w:rsidRPr="00950641" w:rsidRDefault="00057EFA" w:rsidP="00057EFA">
      <w:pPr>
        <w:jc w:val="center"/>
        <w:rPr>
          <w:rFonts w:ascii="Verdana" w:eastAsia="Tahoma" w:hAnsi="Verdana" w:cs="Tahoma"/>
          <w:b/>
          <w:color w:val="000000"/>
          <w:sz w:val="18"/>
          <w:szCs w:val="18"/>
        </w:rPr>
      </w:pPr>
      <w:r w:rsidRPr="00950641">
        <w:rPr>
          <w:rFonts w:ascii="Verdana" w:eastAsia="Tahoma" w:hAnsi="Verdana" w:cs="Tahoma"/>
          <w:b/>
          <w:color w:val="000000"/>
          <w:sz w:val="18"/>
          <w:szCs w:val="18"/>
        </w:rPr>
        <w:t>INFORMACIÓN GENERAL</w:t>
      </w:r>
    </w:p>
    <w:p w14:paraId="25B6933C" w14:textId="77777777" w:rsidR="00057EFA" w:rsidRPr="00950641" w:rsidRDefault="00057EFA" w:rsidP="00057EFA">
      <w:pPr>
        <w:jc w:val="center"/>
        <w:rPr>
          <w:rFonts w:ascii="Verdana" w:eastAsia="Tahoma" w:hAnsi="Verdana" w:cs="Tahoma"/>
          <w:b/>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50641" w14:paraId="41B3FDD9" w14:textId="77777777" w:rsidTr="002E3EB1">
        <w:trPr>
          <w:trHeight w:val="340"/>
        </w:trPr>
        <w:tc>
          <w:tcPr>
            <w:tcW w:w="9637" w:type="dxa"/>
            <w:shd w:val="clear" w:color="auto" w:fill="BFBFBF" w:themeFill="background1" w:themeFillShade="BF"/>
            <w:vAlign w:val="center"/>
          </w:tcPr>
          <w:p w14:paraId="683B302C" w14:textId="77777777" w:rsidR="00057EFA" w:rsidRPr="00950641" w:rsidRDefault="00057EFA" w:rsidP="002E3EB1">
            <w:pPr>
              <w:pStyle w:val="Prrafodelista"/>
              <w:numPr>
                <w:ilvl w:val="0"/>
                <w:numId w:val="21"/>
              </w:numPr>
              <w:ind w:left="593" w:hanging="425"/>
              <w:rPr>
                <w:rFonts w:ascii="Verdana" w:eastAsia="Tahoma" w:hAnsi="Verdana" w:cs="Tahoma"/>
                <w:b/>
                <w:color w:val="000000"/>
                <w:sz w:val="18"/>
                <w:szCs w:val="18"/>
              </w:rPr>
            </w:pPr>
            <w:r w:rsidRPr="00950641">
              <w:rPr>
                <w:rFonts w:ascii="Verdana" w:eastAsia="Tahoma" w:hAnsi="Verdana" w:cs="Tahoma"/>
                <w:b/>
                <w:color w:val="000000"/>
                <w:sz w:val="18"/>
                <w:szCs w:val="18"/>
              </w:rPr>
              <w:t>INFORMACIÓN DE “EL INMUEBLE”</w:t>
            </w:r>
          </w:p>
        </w:tc>
      </w:tr>
    </w:tbl>
    <w:p w14:paraId="311E3CF5" w14:textId="77777777" w:rsidR="00057EFA" w:rsidRPr="00950641" w:rsidRDefault="00057EFA" w:rsidP="00057EFA">
      <w:pPr>
        <w:rPr>
          <w:rFonts w:ascii="Verdana" w:eastAsia="Tahoma" w:hAnsi="Verdana" w:cs="Tahoma"/>
          <w:b/>
          <w:color w:val="000000"/>
          <w:sz w:val="18"/>
          <w:szCs w:val="18"/>
        </w:rPr>
      </w:pPr>
    </w:p>
    <w:tbl>
      <w:tblPr>
        <w:tblW w:w="9640" w:type="dxa"/>
        <w:tblInd w:w="-142" w:type="dxa"/>
        <w:tblLayout w:type="fixed"/>
        <w:tblLook w:val="0400" w:firstRow="0" w:lastRow="0" w:firstColumn="0" w:lastColumn="0" w:noHBand="0" w:noVBand="1"/>
      </w:tblPr>
      <w:tblGrid>
        <w:gridCol w:w="1555"/>
        <w:gridCol w:w="283"/>
        <w:gridCol w:w="4395"/>
        <w:gridCol w:w="1559"/>
        <w:gridCol w:w="283"/>
        <w:gridCol w:w="1565"/>
      </w:tblGrid>
      <w:tr w:rsidR="00057EFA" w:rsidRPr="00950641" w14:paraId="2090782C" w14:textId="77777777" w:rsidTr="002E3EB1">
        <w:trPr>
          <w:trHeight w:val="226"/>
        </w:trPr>
        <w:tc>
          <w:tcPr>
            <w:tcW w:w="1555" w:type="dxa"/>
          </w:tcPr>
          <w:p w14:paraId="701555A6"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Ubicación</w:t>
            </w:r>
          </w:p>
        </w:tc>
        <w:tc>
          <w:tcPr>
            <w:tcW w:w="283" w:type="dxa"/>
          </w:tcPr>
          <w:p w14:paraId="7D83A88D"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3EE6351D" w14:textId="08196DBA"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txtubicacionmatriz</w:t>
            </w:r>
            <w:proofErr w:type="spellEnd"/>
            <w:r w:rsidRPr="00950641">
              <w:rPr>
                <w:rFonts w:ascii="Verdana" w:hAnsi="Verdana"/>
                <w:spacing w:val="-2"/>
                <w:sz w:val="18"/>
                <w:szCs w:val="18"/>
              </w:rPr>
              <w:t>}</w:t>
            </w:r>
          </w:p>
        </w:tc>
      </w:tr>
      <w:tr w:rsidR="00057EFA" w:rsidRPr="00950641" w14:paraId="18E3F7B1" w14:textId="77777777" w:rsidTr="002E3EB1">
        <w:trPr>
          <w:trHeight w:val="226"/>
        </w:trPr>
        <w:tc>
          <w:tcPr>
            <w:tcW w:w="1555" w:type="dxa"/>
          </w:tcPr>
          <w:p w14:paraId="615EF345"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Unidad Catastral</w:t>
            </w:r>
          </w:p>
        </w:tc>
        <w:tc>
          <w:tcPr>
            <w:tcW w:w="283" w:type="dxa"/>
          </w:tcPr>
          <w:p w14:paraId="12A77C4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3E568974" w14:textId="2FCE4D2F"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unidadCatastralMatriz</w:t>
            </w:r>
            <w:proofErr w:type="spellEnd"/>
            <w:r w:rsidRPr="00950641">
              <w:rPr>
                <w:rFonts w:ascii="Verdana" w:hAnsi="Verdana"/>
                <w:spacing w:val="-2"/>
                <w:sz w:val="18"/>
                <w:szCs w:val="18"/>
              </w:rPr>
              <w:t>}</w:t>
            </w:r>
          </w:p>
        </w:tc>
      </w:tr>
      <w:tr w:rsidR="00057EFA" w:rsidRPr="00950641" w14:paraId="0E0D85FF" w14:textId="77777777" w:rsidTr="002E3EB1">
        <w:trPr>
          <w:trHeight w:val="226"/>
        </w:trPr>
        <w:tc>
          <w:tcPr>
            <w:tcW w:w="1555" w:type="dxa"/>
          </w:tcPr>
          <w:p w14:paraId="7CA1FEE3"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Urbanización</w:t>
            </w:r>
          </w:p>
        </w:tc>
        <w:tc>
          <w:tcPr>
            <w:tcW w:w="283" w:type="dxa"/>
          </w:tcPr>
          <w:p w14:paraId="6DBC568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4395" w:type="dxa"/>
          </w:tcPr>
          <w:p w14:paraId="6D4F7F6F" w14:textId="54965FA0"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urbanizacionMatriz</w:t>
            </w:r>
            <w:proofErr w:type="spellEnd"/>
            <w:r w:rsidRPr="00950641">
              <w:rPr>
                <w:rFonts w:ascii="Verdana" w:hAnsi="Verdana"/>
                <w:spacing w:val="-2"/>
                <w:sz w:val="18"/>
                <w:szCs w:val="18"/>
              </w:rPr>
              <w:t>}</w:t>
            </w:r>
          </w:p>
        </w:tc>
        <w:tc>
          <w:tcPr>
            <w:tcW w:w="1559" w:type="dxa"/>
          </w:tcPr>
          <w:p w14:paraId="1DD8A6CF"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Distrito</w:t>
            </w:r>
          </w:p>
        </w:tc>
        <w:tc>
          <w:tcPr>
            <w:tcW w:w="283" w:type="dxa"/>
          </w:tcPr>
          <w:p w14:paraId="1B8412D1" w14:textId="77777777" w:rsidR="00057EFA" w:rsidRPr="00950641" w:rsidRDefault="00057EFA" w:rsidP="002E3EB1">
            <w:pPr>
              <w:ind w:left="-114" w:right="-28"/>
              <w:rPr>
                <w:rFonts w:ascii="Verdana" w:eastAsia="Verdana" w:hAnsi="Verdana" w:cs="Verdana"/>
                <w:sz w:val="18"/>
                <w:szCs w:val="18"/>
              </w:rPr>
            </w:pPr>
            <w:r w:rsidRPr="00950641">
              <w:rPr>
                <w:rFonts w:ascii="Verdana" w:eastAsia="Verdana" w:hAnsi="Verdana" w:cs="Verdana"/>
                <w:sz w:val="18"/>
                <w:szCs w:val="18"/>
              </w:rPr>
              <w:t>:</w:t>
            </w:r>
          </w:p>
        </w:tc>
        <w:tc>
          <w:tcPr>
            <w:tcW w:w="1565" w:type="dxa"/>
          </w:tcPr>
          <w:p w14:paraId="34D29792" w14:textId="500187C5"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PE"/>
              </w:rPr>
              <w:t>txtdistritomatriz</w:t>
            </w:r>
            <w:proofErr w:type="spellEnd"/>
            <w:r w:rsidRPr="00950641">
              <w:rPr>
                <w:rFonts w:ascii="Verdana" w:hAnsi="Verdana"/>
                <w:spacing w:val="-2"/>
                <w:sz w:val="18"/>
                <w:szCs w:val="18"/>
              </w:rPr>
              <w:t>}</w:t>
            </w:r>
          </w:p>
        </w:tc>
      </w:tr>
      <w:tr w:rsidR="00057EFA" w:rsidRPr="00950641" w14:paraId="02D2B42B" w14:textId="77777777" w:rsidTr="002E3EB1">
        <w:trPr>
          <w:trHeight w:val="226"/>
        </w:trPr>
        <w:tc>
          <w:tcPr>
            <w:tcW w:w="1555" w:type="dxa"/>
          </w:tcPr>
          <w:p w14:paraId="37DA45D4"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Provincia</w:t>
            </w:r>
          </w:p>
        </w:tc>
        <w:tc>
          <w:tcPr>
            <w:tcW w:w="283" w:type="dxa"/>
          </w:tcPr>
          <w:p w14:paraId="4BB5A6B7"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4395" w:type="dxa"/>
          </w:tcPr>
          <w:p w14:paraId="12C98603" w14:textId="1FFA8D5B"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txtprovinciamatriz</w:t>
            </w:r>
            <w:proofErr w:type="spellEnd"/>
            <w:r w:rsidRPr="00950641">
              <w:rPr>
                <w:rFonts w:ascii="Verdana" w:hAnsi="Verdana"/>
                <w:spacing w:val="-2"/>
                <w:sz w:val="18"/>
                <w:szCs w:val="18"/>
              </w:rPr>
              <w:t>}</w:t>
            </w:r>
          </w:p>
        </w:tc>
        <w:tc>
          <w:tcPr>
            <w:tcW w:w="1559" w:type="dxa"/>
          </w:tcPr>
          <w:p w14:paraId="5826D829"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Departamento</w:t>
            </w:r>
          </w:p>
        </w:tc>
        <w:tc>
          <w:tcPr>
            <w:tcW w:w="283" w:type="dxa"/>
          </w:tcPr>
          <w:p w14:paraId="653F8A23" w14:textId="77777777" w:rsidR="00057EFA" w:rsidRPr="00950641" w:rsidRDefault="00057EFA" w:rsidP="002E3EB1">
            <w:pPr>
              <w:ind w:left="-114" w:right="-28"/>
              <w:rPr>
                <w:rFonts w:ascii="Verdana" w:eastAsia="Verdana" w:hAnsi="Verdana" w:cs="Verdana"/>
                <w:sz w:val="18"/>
                <w:szCs w:val="18"/>
              </w:rPr>
            </w:pPr>
            <w:r w:rsidRPr="00950641">
              <w:rPr>
                <w:rFonts w:ascii="Verdana" w:eastAsia="Verdana" w:hAnsi="Verdana" w:cs="Verdana"/>
                <w:sz w:val="18"/>
                <w:szCs w:val="18"/>
              </w:rPr>
              <w:t>:</w:t>
            </w:r>
          </w:p>
        </w:tc>
        <w:tc>
          <w:tcPr>
            <w:tcW w:w="1565" w:type="dxa"/>
          </w:tcPr>
          <w:p w14:paraId="51A35A79" w14:textId="75051FDA"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txtdepartamentomatriz</w:t>
            </w:r>
            <w:proofErr w:type="spellEnd"/>
            <w:r w:rsidRPr="00950641">
              <w:rPr>
                <w:rFonts w:ascii="Verdana" w:hAnsi="Verdana"/>
                <w:spacing w:val="-2"/>
                <w:sz w:val="18"/>
                <w:szCs w:val="18"/>
              </w:rPr>
              <w:t>}</w:t>
            </w:r>
          </w:p>
        </w:tc>
      </w:tr>
      <w:tr w:rsidR="00057EFA" w:rsidRPr="00950641" w14:paraId="289B40E8" w14:textId="77777777" w:rsidTr="002E3EB1">
        <w:trPr>
          <w:trHeight w:val="226"/>
        </w:trPr>
        <w:tc>
          <w:tcPr>
            <w:tcW w:w="1555" w:type="dxa"/>
          </w:tcPr>
          <w:p w14:paraId="685691C9"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Área</w:t>
            </w:r>
          </w:p>
        </w:tc>
        <w:tc>
          <w:tcPr>
            <w:tcW w:w="283" w:type="dxa"/>
          </w:tcPr>
          <w:p w14:paraId="5C23C6C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638CB8D2" w14:textId="6E58ED32" w:rsidR="00057EFA" w:rsidRPr="00950641" w:rsidRDefault="008C015B" w:rsidP="002E3EB1">
            <w:pPr>
              <w:rPr>
                <w:rFonts w:ascii="Verdana" w:eastAsia="Verdana" w:hAnsi="Verdana" w:cs="Verdana"/>
                <w:sz w:val="18"/>
                <w:szCs w:val="18"/>
              </w:rPr>
            </w:pPr>
            <w:r w:rsidRPr="00950641">
              <w:rPr>
                <w:rFonts w:ascii="Verdana" w:hAnsi="Verdana"/>
                <w:sz w:val="18"/>
                <w:szCs w:val="18"/>
              </w:rPr>
              <w:t>{</w:t>
            </w:r>
            <w:proofErr w:type="spellStart"/>
            <w:r w:rsidRPr="00950641">
              <w:rPr>
                <w:rFonts w:ascii="Verdana" w:hAnsi="Verdana"/>
                <w:sz w:val="18"/>
                <w:szCs w:val="18"/>
                <w:lang w:val="es-MX"/>
              </w:rPr>
              <w:t>areaMatrizHasMatriz</w:t>
            </w:r>
            <w:proofErr w:type="spellEnd"/>
            <w:r w:rsidRPr="00950641">
              <w:rPr>
                <w:rFonts w:ascii="Verdana" w:hAnsi="Verdana"/>
                <w:sz w:val="18"/>
                <w:szCs w:val="18"/>
              </w:rPr>
              <w:t xml:space="preserve">} </w:t>
            </w:r>
            <w:r w:rsidR="00057EFA" w:rsidRPr="00950641">
              <w:rPr>
                <w:rFonts w:ascii="Verdana" w:eastAsia="Verdana" w:hAnsi="Verdana" w:cs="Verdana"/>
                <w:sz w:val="18"/>
                <w:szCs w:val="18"/>
              </w:rPr>
              <w:t>has.</w:t>
            </w:r>
          </w:p>
        </w:tc>
      </w:tr>
      <w:tr w:rsidR="00057EFA" w:rsidRPr="00950641" w14:paraId="0094BAD1" w14:textId="77777777" w:rsidTr="002E3EB1">
        <w:trPr>
          <w:trHeight w:val="226"/>
        </w:trPr>
        <w:tc>
          <w:tcPr>
            <w:tcW w:w="1555" w:type="dxa"/>
          </w:tcPr>
          <w:p w14:paraId="6715DE58"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Partida /Ficha Registral</w:t>
            </w:r>
          </w:p>
        </w:tc>
        <w:tc>
          <w:tcPr>
            <w:tcW w:w="283" w:type="dxa"/>
          </w:tcPr>
          <w:p w14:paraId="4CFFBC8C"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09F113E4" w14:textId="43660D3B" w:rsidR="00057EFA" w:rsidRPr="00950641" w:rsidRDefault="008C015B" w:rsidP="002E3EB1">
            <w:pPr>
              <w:rPr>
                <w:rFonts w:ascii="Verdana" w:eastAsia="Verdana" w:hAnsi="Verdana" w:cs="Verdana"/>
                <w:sz w:val="18"/>
                <w:szCs w:val="18"/>
              </w:rPr>
            </w:pPr>
            <w:r w:rsidRPr="00950641">
              <w:rPr>
                <w:rFonts w:ascii="Verdana" w:hAnsi="Verdana"/>
                <w:sz w:val="18"/>
                <w:szCs w:val="18"/>
              </w:rPr>
              <w:t>{</w:t>
            </w:r>
            <w:proofErr w:type="spellStart"/>
            <w:r w:rsidRPr="00950641">
              <w:rPr>
                <w:rFonts w:ascii="Verdana" w:hAnsi="Verdana"/>
                <w:sz w:val="18"/>
                <w:szCs w:val="18"/>
                <w:lang w:val="es-MX"/>
              </w:rPr>
              <w:t>partidaMatriz</w:t>
            </w:r>
            <w:proofErr w:type="spellEnd"/>
            <w:r w:rsidRPr="00950641">
              <w:rPr>
                <w:rFonts w:ascii="Verdana" w:hAnsi="Verdana"/>
                <w:sz w:val="18"/>
                <w:szCs w:val="18"/>
              </w:rPr>
              <w:t>}</w:t>
            </w:r>
          </w:p>
        </w:tc>
      </w:tr>
      <w:tr w:rsidR="00057EFA" w:rsidRPr="00950641" w14:paraId="77ADC9EE" w14:textId="77777777" w:rsidTr="002E3EB1">
        <w:trPr>
          <w:trHeight w:val="226"/>
        </w:trPr>
        <w:tc>
          <w:tcPr>
            <w:tcW w:w="1555" w:type="dxa"/>
          </w:tcPr>
          <w:p w14:paraId="64CFA51D"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Compraventa</w:t>
            </w:r>
          </w:p>
        </w:tc>
        <w:tc>
          <w:tcPr>
            <w:tcW w:w="283" w:type="dxa"/>
          </w:tcPr>
          <w:p w14:paraId="0CFE246E"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0CC83534" w14:textId="433A8169" w:rsidR="00057EFA" w:rsidRPr="00950641" w:rsidRDefault="008C015B" w:rsidP="002E3EB1">
            <w:pPr>
              <w:rPr>
                <w:rFonts w:ascii="Verdana" w:eastAsia="Verdana" w:hAnsi="Verdana" w:cs="Verdana"/>
                <w:noProof/>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compraventaMatriz</w:t>
            </w:r>
            <w:proofErr w:type="spellEnd"/>
            <w:r w:rsidRPr="00950641">
              <w:rPr>
                <w:rFonts w:ascii="Verdana" w:hAnsi="Verdana"/>
                <w:spacing w:val="-2"/>
                <w:sz w:val="18"/>
                <w:szCs w:val="18"/>
              </w:rPr>
              <w:t>}</w:t>
            </w:r>
          </w:p>
        </w:tc>
      </w:tr>
      <w:tr w:rsidR="00057EFA" w:rsidRPr="00950641" w14:paraId="3CC96582" w14:textId="77777777" w:rsidTr="002E3EB1">
        <w:trPr>
          <w:trHeight w:val="226"/>
        </w:trPr>
        <w:tc>
          <w:tcPr>
            <w:tcW w:w="1555" w:type="dxa"/>
          </w:tcPr>
          <w:p w14:paraId="61289895"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Situación legal</w:t>
            </w:r>
          </w:p>
        </w:tc>
        <w:tc>
          <w:tcPr>
            <w:tcW w:w="283" w:type="dxa"/>
          </w:tcPr>
          <w:p w14:paraId="6D728656"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5D9874E5" w14:textId="00271252"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PE"/>
              </w:rPr>
              <w:t>situacionLegalMatriz</w:t>
            </w:r>
            <w:proofErr w:type="spellEnd"/>
            <w:r w:rsidRPr="00950641">
              <w:rPr>
                <w:rFonts w:ascii="Verdana" w:hAnsi="Verdana"/>
                <w:spacing w:val="-2"/>
                <w:sz w:val="18"/>
                <w:szCs w:val="18"/>
              </w:rPr>
              <w:t>}</w:t>
            </w:r>
          </w:p>
        </w:tc>
      </w:tr>
    </w:tbl>
    <w:p w14:paraId="154810C9" w14:textId="77777777" w:rsidR="00057EFA" w:rsidRPr="00950641" w:rsidRDefault="00057EFA" w:rsidP="00057EFA">
      <w:pPr>
        <w:pBdr>
          <w:top w:val="nil"/>
          <w:left w:val="nil"/>
          <w:bottom w:val="nil"/>
          <w:right w:val="nil"/>
          <w:between w:val="nil"/>
        </w:pBdr>
        <w:ind w:left="1440" w:hanging="1400"/>
        <w:jc w:val="both"/>
        <w:rPr>
          <w:rFonts w:ascii="Verdana" w:eastAsia="Verdana" w:hAnsi="Verdana" w:cs="Verdana"/>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50641" w14:paraId="2CE00396" w14:textId="77777777" w:rsidTr="002E3EB1">
        <w:trPr>
          <w:trHeight w:val="283"/>
        </w:trPr>
        <w:tc>
          <w:tcPr>
            <w:tcW w:w="9637" w:type="dxa"/>
            <w:shd w:val="clear" w:color="auto" w:fill="BFBFBF" w:themeFill="background1" w:themeFillShade="BF"/>
            <w:vAlign w:val="center"/>
          </w:tcPr>
          <w:p w14:paraId="08B8995C" w14:textId="77777777" w:rsidR="00057EFA" w:rsidRPr="00950641" w:rsidRDefault="00057EFA" w:rsidP="002E3EB1">
            <w:pPr>
              <w:pStyle w:val="Prrafodelista"/>
              <w:numPr>
                <w:ilvl w:val="0"/>
                <w:numId w:val="21"/>
              </w:numPr>
              <w:ind w:left="602" w:hanging="283"/>
              <w:rPr>
                <w:rFonts w:ascii="Verdana" w:eastAsia="Verdana" w:hAnsi="Verdana" w:cs="Verdana"/>
                <w:b/>
                <w:bCs/>
                <w:color w:val="000000"/>
                <w:sz w:val="18"/>
                <w:szCs w:val="18"/>
              </w:rPr>
            </w:pPr>
            <w:r w:rsidRPr="00950641">
              <w:rPr>
                <w:rFonts w:ascii="Verdana" w:eastAsia="Verdana" w:hAnsi="Verdana" w:cs="Verdana"/>
                <w:b/>
                <w:bCs/>
                <w:color w:val="000000"/>
                <w:sz w:val="18"/>
                <w:szCs w:val="18"/>
              </w:rPr>
              <w:t>INFORMACIÓN GENERAL DE LAS ACCIONES Y DERECHOS MATERIA DE COMPRAVENTA</w:t>
            </w:r>
          </w:p>
        </w:tc>
      </w:tr>
    </w:tbl>
    <w:p w14:paraId="28F66EEE" w14:textId="77777777" w:rsidR="00057EFA" w:rsidRPr="00950641" w:rsidRDefault="00057EFA" w:rsidP="00057EFA">
      <w:pPr>
        <w:pBdr>
          <w:top w:val="nil"/>
          <w:left w:val="nil"/>
          <w:bottom w:val="nil"/>
          <w:right w:val="nil"/>
          <w:between w:val="nil"/>
        </w:pBdr>
        <w:jc w:val="both"/>
        <w:rPr>
          <w:rFonts w:ascii="Verdana" w:eastAsia="Verdana" w:hAnsi="Verdana" w:cs="Verdana"/>
          <w:color w:val="000000"/>
          <w:sz w:val="18"/>
          <w:szCs w:val="18"/>
        </w:rPr>
      </w:pPr>
    </w:p>
    <w:tbl>
      <w:tblPr>
        <w:tblW w:w="9888" w:type="dxa"/>
        <w:tblInd w:w="-142" w:type="dxa"/>
        <w:tblLayout w:type="fixed"/>
        <w:tblLook w:val="0400" w:firstRow="0" w:lastRow="0" w:firstColumn="0" w:lastColumn="0" w:noHBand="0" w:noVBand="1"/>
      </w:tblPr>
      <w:tblGrid>
        <w:gridCol w:w="2836"/>
        <w:gridCol w:w="236"/>
        <w:gridCol w:w="6816"/>
      </w:tblGrid>
      <w:tr w:rsidR="00057EFA" w:rsidRPr="00950641" w14:paraId="572B6E5D" w14:textId="77777777" w:rsidTr="002E3EB1">
        <w:trPr>
          <w:trHeight w:val="169"/>
        </w:trPr>
        <w:tc>
          <w:tcPr>
            <w:tcW w:w="9888" w:type="dxa"/>
            <w:gridSpan w:val="3"/>
            <w:vAlign w:val="center"/>
          </w:tcPr>
          <w:p w14:paraId="110A6759" w14:textId="77777777" w:rsidR="00057EFA" w:rsidRPr="00950641" w:rsidRDefault="00057EFA" w:rsidP="002E3EB1">
            <w:pPr>
              <w:rPr>
                <w:rFonts w:ascii="Verdana" w:eastAsia="Verdana" w:hAnsi="Verdana" w:cs="Verdana"/>
                <w:b/>
                <w:color w:val="000000"/>
                <w:sz w:val="18"/>
                <w:szCs w:val="18"/>
              </w:rPr>
            </w:pPr>
            <w:r w:rsidRPr="00950641">
              <w:rPr>
                <w:rFonts w:ascii="Verdana" w:eastAsia="Verdana" w:hAnsi="Verdana" w:cs="Verdana"/>
                <w:b/>
                <w:color w:val="000000"/>
                <w:sz w:val="18"/>
                <w:szCs w:val="18"/>
              </w:rPr>
              <w:t>CARACTERÍSTICAS</w:t>
            </w:r>
          </w:p>
        </w:tc>
      </w:tr>
      <w:tr w:rsidR="00057EFA" w:rsidRPr="00950641" w14:paraId="76259AF6" w14:textId="77777777" w:rsidTr="002E3EB1">
        <w:trPr>
          <w:trHeight w:val="169"/>
        </w:trPr>
        <w:tc>
          <w:tcPr>
            <w:tcW w:w="2836" w:type="dxa"/>
          </w:tcPr>
          <w:p w14:paraId="3835C5FE"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Área</w:t>
            </w:r>
          </w:p>
        </w:tc>
        <w:tc>
          <w:tcPr>
            <w:tcW w:w="236" w:type="dxa"/>
          </w:tcPr>
          <w:p w14:paraId="01F983CF"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6816" w:type="dxa"/>
          </w:tcPr>
          <w:p w14:paraId="5C424A34" w14:textId="1812DE71" w:rsidR="00057EFA" w:rsidRPr="00950641" w:rsidRDefault="008C015B" w:rsidP="002E3EB1">
            <w:pPr>
              <w:rPr>
                <w:rFonts w:ascii="Verdana" w:eastAsia="Verdana" w:hAnsi="Verdana" w:cs="Verdana"/>
                <w:color w:val="000000"/>
                <w:sz w:val="18"/>
                <w:szCs w:val="18"/>
              </w:rPr>
            </w:pPr>
            <w:r w:rsidRPr="00950641">
              <w:rPr>
                <w:rFonts w:ascii="Verdana" w:hAnsi="Verdana"/>
                <w:sz w:val="18"/>
                <w:szCs w:val="18"/>
                <w:lang w:val="es-MX"/>
              </w:rPr>
              <w:t>{</w:t>
            </w:r>
            <w:proofErr w:type="spellStart"/>
            <w:r w:rsidRPr="00950641">
              <w:rPr>
                <w:rFonts w:ascii="Verdana" w:hAnsi="Verdana"/>
                <w:sz w:val="18"/>
                <w:szCs w:val="18"/>
                <w:lang w:val="es-MX"/>
              </w:rPr>
              <w:t>areaLote</w:t>
            </w:r>
            <w:proofErr w:type="spellEnd"/>
            <w:r w:rsidRPr="00950641">
              <w:rPr>
                <w:rFonts w:ascii="Verdana" w:hAnsi="Verdana"/>
                <w:sz w:val="18"/>
                <w:szCs w:val="18"/>
                <w:lang w:val="es-MX"/>
              </w:rPr>
              <w:t>}</w:t>
            </w:r>
            <w:r w:rsidRPr="00950641">
              <w:rPr>
                <w:rFonts w:ascii="Verdana" w:eastAsia="Verdana" w:hAnsi="Verdana" w:cs="Verdana"/>
                <w:sz w:val="18"/>
                <w:szCs w:val="18"/>
              </w:rPr>
              <w:t>M2 (</w:t>
            </w:r>
            <w:r w:rsidRPr="00950641">
              <w:rPr>
                <w:rFonts w:ascii="Verdana" w:hAnsi="Verdana"/>
                <w:spacing w:val="-2"/>
                <w:sz w:val="18"/>
                <w:szCs w:val="18"/>
              </w:rPr>
              <w:t>{</w:t>
            </w:r>
            <w:proofErr w:type="spellStart"/>
            <w:r w:rsidRPr="00950641">
              <w:rPr>
                <w:rFonts w:ascii="Verdana" w:hAnsi="Verdana"/>
                <w:spacing w:val="-2"/>
                <w:sz w:val="18"/>
                <w:szCs w:val="18"/>
                <w:lang w:val="es-MX"/>
              </w:rPr>
              <w:t>areaLoteLetras</w:t>
            </w:r>
            <w:proofErr w:type="spellEnd"/>
            <w:r w:rsidRPr="00950641">
              <w:rPr>
                <w:rFonts w:ascii="Verdana" w:hAnsi="Verdana"/>
                <w:spacing w:val="-2"/>
                <w:sz w:val="18"/>
                <w:szCs w:val="18"/>
              </w:rPr>
              <w:t>}</w:t>
            </w:r>
            <w:r w:rsidRPr="00950641">
              <w:rPr>
                <w:rFonts w:ascii="Verdana" w:eastAsia="Verdana" w:hAnsi="Verdana" w:cs="Verdana"/>
                <w:sz w:val="18"/>
                <w:szCs w:val="18"/>
              </w:rPr>
              <w:t>)</w:t>
            </w:r>
          </w:p>
        </w:tc>
      </w:tr>
      <w:tr w:rsidR="00057EFA" w:rsidRPr="00950641" w14:paraId="4B7A4822" w14:textId="77777777" w:rsidTr="002E3EB1">
        <w:trPr>
          <w:trHeight w:val="169"/>
        </w:trPr>
        <w:tc>
          <w:tcPr>
            <w:tcW w:w="2836" w:type="dxa"/>
          </w:tcPr>
          <w:p w14:paraId="1BB6B9B1"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Porcentaje/Cuota Ideal (%)</w:t>
            </w:r>
          </w:p>
        </w:tc>
        <w:tc>
          <w:tcPr>
            <w:tcW w:w="236" w:type="dxa"/>
          </w:tcPr>
          <w:p w14:paraId="4BFE8B8C"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6816" w:type="dxa"/>
          </w:tcPr>
          <w:p w14:paraId="7F3C684D" w14:textId="1981E0DE" w:rsidR="00057EFA" w:rsidRPr="00950641" w:rsidRDefault="008C015B" w:rsidP="002E3EB1">
            <w:pPr>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alicuota</w:t>
            </w:r>
            <w:proofErr w:type="spellEnd"/>
            <w:r w:rsidRPr="00950641">
              <w:rPr>
                <w:rFonts w:ascii="Verdana" w:hAnsi="Verdana"/>
                <w:sz w:val="18"/>
                <w:szCs w:val="18"/>
              </w:rPr>
              <w:t>}</w:t>
            </w:r>
            <w:r w:rsidRPr="00950641">
              <w:rPr>
                <w:rFonts w:ascii="Verdana" w:eastAsia="Verdana" w:hAnsi="Verdana" w:cs="Verdana"/>
                <w:sz w:val="18"/>
                <w:szCs w:val="18"/>
              </w:rPr>
              <w:t>% (</w:t>
            </w:r>
            <w:ins w:id="4" w:author="luis cisneros" w:date="2025-08-05T21:02:00Z" w16du:dateUtc="2025-08-06T02:02:00Z">
              <w:r w:rsidR="00B9434E" w:rsidRPr="00950641">
                <w:rPr>
                  <w:rFonts w:ascii="Verdana" w:eastAsia="Verdana" w:hAnsi="Verdana" w:cs="Verdana"/>
                  <w:sz w:val="18"/>
                  <w:szCs w:val="18"/>
                </w:rPr>
                <w:t>{</w:t>
              </w:r>
            </w:ins>
            <w:proofErr w:type="spellStart"/>
            <w:r w:rsidRPr="00950641">
              <w:rPr>
                <w:rFonts w:ascii="Verdana" w:hAnsi="Verdana"/>
                <w:spacing w:val="-2"/>
                <w:sz w:val="18"/>
                <w:szCs w:val="18"/>
                <w:lang w:val="es-MX"/>
              </w:rPr>
              <w:t>alicuotaLetras</w:t>
            </w:r>
            <w:proofErr w:type="spellEnd"/>
            <w:r w:rsidRPr="00950641">
              <w:rPr>
                <w:rFonts w:ascii="Verdana" w:hAnsi="Verdana"/>
                <w:spacing w:val="-2"/>
                <w:sz w:val="18"/>
                <w:szCs w:val="18"/>
              </w:rPr>
              <w:t xml:space="preserve">} </w:t>
            </w:r>
            <w:r w:rsidRPr="00950641">
              <w:rPr>
                <w:rFonts w:ascii="Verdana" w:eastAsia="Verdana" w:hAnsi="Verdana" w:cs="Verdana"/>
                <w:color w:val="000000"/>
                <w:sz w:val="18"/>
                <w:szCs w:val="18"/>
              </w:rPr>
              <w:t>PORCIENTO</w:t>
            </w:r>
            <w:r w:rsidRPr="00950641">
              <w:rPr>
                <w:rFonts w:ascii="Verdana" w:eastAsia="Verdana" w:hAnsi="Verdana" w:cs="Verdana"/>
                <w:sz w:val="18"/>
                <w:szCs w:val="18"/>
              </w:rPr>
              <w:t>)</w:t>
            </w:r>
          </w:p>
        </w:tc>
      </w:tr>
    </w:tbl>
    <w:p w14:paraId="2D2E2B6D" w14:textId="77777777" w:rsidR="00057EFA" w:rsidRPr="00950641" w:rsidRDefault="00057EFA" w:rsidP="00057EFA">
      <w:pPr>
        <w:widowControl/>
        <w:textAlignment w:val="baseline"/>
        <w:rPr>
          <w:rFonts w:ascii="Verdana" w:eastAsia="Times New Roman" w:hAnsi="Verdana" w:cs="Tahoma"/>
          <w:b/>
          <w:bCs/>
          <w:color w:val="000000"/>
          <w:sz w:val="18"/>
          <w:szCs w:val="18"/>
        </w:rPr>
      </w:pPr>
    </w:p>
    <w:tbl>
      <w:tblPr>
        <w:tblStyle w:val="Tablaconcuadrcula"/>
        <w:tblW w:w="0" w:type="auto"/>
        <w:tblInd w:w="-147" w:type="dxa"/>
        <w:tblLook w:val="04A0" w:firstRow="1" w:lastRow="0" w:firstColumn="1" w:lastColumn="0" w:noHBand="0" w:noVBand="1"/>
      </w:tblPr>
      <w:tblGrid>
        <w:gridCol w:w="9637"/>
      </w:tblGrid>
      <w:tr w:rsidR="00057EFA" w:rsidRPr="00950641" w14:paraId="6B2F6D32" w14:textId="77777777" w:rsidTr="002E3EB1">
        <w:tc>
          <w:tcPr>
            <w:tcW w:w="9637" w:type="dxa"/>
            <w:shd w:val="clear" w:color="auto" w:fill="BFBFBF" w:themeFill="background1" w:themeFillShade="BF"/>
          </w:tcPr>
          <w:p w14:paraId="5F44BDBA" w14:textId="7981015C" w:rsidR="00057EFA" w:rsidRPr="00950641" w:rsidRDefault="00057EFA" w:rsidP="002E3EB1">
            <w:pPr>
              <w:pStyle w:val="Prrafodelista"/>
              <w:widowControl/>
              <w:numPr>
                <w:ilvl w:val="0"/>
                <w:numId w:val="21"/>
              </w:numPr>
              <w:textAlignment w:val="baseline"/>
              <w:rPr>
                <w:rFonts w:ascii="Verdana" w:eastAsia="Times New Roman" w:hAnsi="Verdana" w:cs="Tahoma"/>
                <w:b/>
                <w:bCs/>
                <w:color w:val="000000"/>
                <w:sz w:val="18"/>
                <w:szCs w:val="18"/>
              </w:rPr>
            </w:pPr>
            <w:r w:rsidRPr="00950641">
              <w:rPr>
                <w:rFonts w:ascii="Verdana" w:eastAsia="Times New Roman" w:hAnsi="Verdana" w:cs="Tahoma"/>
                <w:b/>
                <w:bCs/>
                <w:color w:val="000000"/>
                <w:sz w:val="18"/>
                <w:szCs w:val="18"/>
              </w:rPr>
              <w:t>PRECIO Y FORMA DE PAGO</w:t>
            </w:r>
          </w:p>
        </w:tc>
      </w:tr>
    </w:tbl>
    <w:p w14:paraId="5D4FA8D6" w14:textId="6ECF99B6" w:rsidR="00057EFA" w:rsidRPr="00950641" w:rsidRDefault="00057EFA" w:rsidP="00057EFA">
      <w:pPr>
        <w:rPr>
          <w:rFonts w:ascii="Tahoma" w:eastAsia="Tahoma" w:hAnsi="Tahoma" w:cs="Tahoma"/>
          <w:color w:val="000000"/>
          <w:sz w:val="18"/>
          <w:szCs w:val="18"/>
        </w:rPr>
      </w:pPr>
      <w:r w:rsidRPr="00950641">
        <w:rPr>
          <w:rFonts w:ascii="Tahoma" w:eastAsia="Tahoma" w:hAnsi="Tahoma" w:cs="Tahoma"/>
          <w:color w:val="000000"/>
          <w:sz w:val="18"/>
          <w:szCs w:val="18"/>
        </w:rPr>
        <w:t xml:space="preserve"> </w:t>
      </w:r>
    </w:p>
    <w:tbl>
      <w:tblPr>
        <w:tblW w:w="9640" w:type="dxa"/>
        <w:tblInd w:w="-15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548"/>
        <w:gridCol w:w="284"/>
        <w:gridCol w:w="709"/>
        <w:gridCol w:w="2980"/>
        <w:gridCol w:w="284"/>
        <w:gridCol w:w="1133"/>
        <w:gridCol w:w="1702"/>
      </w:tblGrid>
      <w:tr w:rsidR="00544AC6" w:rsidRPr="00950641" w14:paraId="48CAA61E"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5D2A0085" w14:textId="77777777" w:rsidR="00544AC6" w:rsidRPr="00950641" w:rsidRDefault="00544AC6" w:rsidP="006E6B1C">
            <w:pPr>
              <w:ind w:left="134" w:right="137"/>
              <w:rPr>
                <w:rFonts w:ascii="Verdana" w:hAnsi="Verdana"/>
                <w:sz w:val="18"/>
                <w:szCs w:val="18"/>
              </w:rPr>
            </w:pPr>
            <w:bookmarkStart w:id="5" w:name="_Hlk199254683"/>
            <w:r w:rsidRPr="00950641">
              <w:rPr>
                <w:rFonts w:ascii="Verdana" w:hAnsi="Verdana"/>
                <w:sz w:val="18"/>
                <w:szCs w:val="18"/>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2F62D8B7"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gridSpan w:val="5"/>
            <w:tcBorders>
              <w:top w:val="single" w:sz="6" w:space="0" w:color="auto"/>
              <w:left w:val="single" w:sz="6" w:space="0" w:color="auto"/>
              <w:bottom w:val="single" w:sz="6" w:space="0" w:color="auto"/>
              <w:right w:val="single" w:sz="6" w:space="0" w:color="auto"/>
            </w:tcBorders>
            <w:vAlign w:val="center"/>
            <w:hideMark/>
          </w:tcPr>
          <w:p w14:paraId="7E20BB9E" w14:textId="05FE0DAE" w:rsidR="00544AC6" w:rsidRPr="00950641" w:rsidRDefault="00544AC6" w:rsidP="00544AC6">
            <w:pPr>
              <w:ind w:left="286" w:right="275"/>
              <w:jc w:val="both"/>
              <w:rPr>
                <w:rFonts w:ascii="Verdana" w:hAnsi="Verdana"/>
                <w:sz w:val="18"/>
                <w:szCs w:val="18"/>
              </w:rPr>
            </w:pPr>
            <w:r w:rsidRPr="00950641">
              <w:rPr>
                <w:rFonts w:ascii="Verdana" w:hAnsi="Verdana"/>
                <w:b/>
                <w:bCs/>
                <w:sz w:val="18"/>
                <w:szCs w:val="18"/>
              </w:rPr>
              <w:t>S/</w:t>
            </w:r>
            <w:r w:rsidR="008C015B" w:rsidRPr="00950641">
              <w:rPr>
                <w:rFonts w:ascii="Verdana" w:hAnsi="Verdana"/>
                <w:b/>
                <w:bCs/>
                <w:spacing w:val="-2"/>
                <w:sz w:val="18"/>
                <w:szCs w:val="18"/>
              </w:rPr>
              <w:t>{</w:t>
            </w:r>
            <w:proofErr w:type="spellStart"/>
            <w:r w:rsidR="008C015B" w:rsidRPr="00950641">
              <w:rPr>
                <w:rFonts w:ascii="Verdana" w:hAnsi="Verdana"/>
                <w:b/>
                <w:bCs/>
                <w:spacing w:val="-2"/>
                <w:sz w:val="18"/>
                <w:szCs w:val="18"/>
                <w:lang w:val="es-MX"/>
              </w:rPr>
              <w:t>costoLote</w:t>
            </w:r>
            <w:proofErr w:type="spellEnd"/>
            <w:r w:rsidR="008C015B" w:rsidRPr="00950641">
              <w:rPr>
                <w:rFonts w:ascii="Verdana" w:hAnsi="Verdana"/>
                <w:b/>
                <w:bCs/>
                <w:spacing w:val="-2"/>
                <w:sz w:val="18"/>
                <w:szCs w:val="18"/>
              </w:rPr>
              <w:t>}</w:t>
            </w:r>
            <w:r w:rsidRPr="00950641">
              <w:rPr>
                <w:rFonts w:ascii="Verdana" w:hAnsi="Verdana"/>
                <w:b/>
                <w:bCs/>
                <w:sz w:val="18"/>
                <w:szCs w:val="18"/>
              </w:rPr>
              <w:t xml:space="preserve"> (</w:t>
            </w:r>
            <w:r w:rsidR="008C015B" w:rsidRPr="00950641">
              <w:rPr>
                <w:rFonts w:ascii="Verdana" w:hAnsi="Verdana"/>
                <w:b/>
                <w:bCs/>
                <w:sz w:val="18"/>
                <w:szCs w:val="18"/>
              </w:rPr>
              <w:t>{</w:t>
            </w:r>
            <w:proofErr w:type="spellStart"/>
            <w:r w:rsidR="008C015B" w:rsidRPr="00950641">
              <w:rPr>
                <w:rFonts w:ascii="Verdana" w:hAnsi="Verdana"/>
                <w:b/>
                <w:bCs/>
                <w:sz w:val="18"/>
                <w:szCs w:val="18"/>
                <w:lang w:val="es-PE"/>
              </w:rPr>
              <w:t>costoLoteLetras</w:t>
            </w:r>
            <w:proofErr w:type="spellEnd"/>
            <w:r w:rsidR="008C015B" w:rsidRPr="00950641">
              <w:rPr>
                <w:rFonts w:ascii="Verdana" w:hAnsi="Verdana"/>
                <w:b/>
                <w:bCs/>
                <w:sz w:val="18"/>
                <w:szCs w:val="18"/>
              </w:rPr>
              <w:t>}</w:t>
            </w:r>
            <w:r w:rsidRPr="00950641">
              <w:rPr>
                <w:rFonts w:ascii="Verdana" w:hAnsi="Verdana"/>
                <w:b/>
                <w:bCs/>
                <w:sz w:val="18"/>
                <w:szCs w:val="18"/>
              </w:rPr>
              <w:t>)</w:t>
            </w:r>
            <w:r w:rsidRPr="00950641">
              <w:rPr>
                <w:rFonts w:ascii="Verdana" w:hAnsi="Verdana"/>
                <w:sz w:val="18"/>
                <w:szCs w:val="18"/>
              </w:rPr>
              <w:t>, precio libremente pactado de común acuerdo entre las partes por la compraventa, suma que incluye el Impuesto General a las ventas – IGV.</w:t>
            </w:r>
          </w:p>
        </w:tc>
      </w:tr>
      <w:tr w:rsidR="00544AC6" w:rsidRPr="00950641" w14:paraId="336396B2"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2153A158" w14:textId="77777777" w:rsidR="00544AC6" w:rsidRPr="00950641" w:rsidRDefault="00544AC6" w:rsidP="006E6B1C">
            <w:pPr>
              <w:ind w:left="134" w:right="137"/>
              <w:rPr>
                <w:rFonts w:ascii="Verdana" w:hAnsi="Verdana"/>
                <w:sz w:val="18"/>
                <w:szCs w:val="18"/>
              </w:rPr>
            </w:pPr>
            <w:r w:rsidRPr="00950641">
              <w:rPr>
                <w:rFonts w:ascii="Verdana" w:hAnsi="Verdana"/>
                <w:sz w:val="18"/>
                <w:szCs w:val="18"/>
              </w:rPr>
              <w:t>NUMERO DE LETRAS</w:t>
            </w:r>
          </w:p>
        </w:tc>
        <w:tc>
          <w:tcPr>
            <w:tcW w:w="284" w:type="dxa"/>
            <w:tcBorders>
              <w:top w:val="single" w:sz="6" w:space="0" w:color="auto"/>
              <w:left w:val="single" w:sz="6" w:space="0" w:color="auto"/>
              <w:bottom w:val="single" w:sz="6" w:space="0" w:color="auto"/>
              <w:right w:val="single" w:sz="6" w:space="0" w:color="auto"/>
            </w:tcBorders>
          </w:tcPr>
          <w:p w14:paraId="20617BA5"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gridSpan w:val="5"/>
            <w:tcBorders>
              <w:top w:val="single" w:sz="6" w:space="0" w:color="auto"/>
              <w:left w:val="single" w:sz="6" w:space="0" w:color="auto"/>
              <w:bottom w:val="single" w:sz="6" w:space="0" w:color="auto"/>
              <w:right w:val="single" w:sz="6" w:space="0" w:color="auto"/>
            </w:tcBorders>
            <w:vAlign w:val="center"/>
            <w:hideMark/>
          </w:tcPr>
          <w:p w14:paraId="56D13824" w14:textId="76BDE89C" w:rsidR="004B36EE" w:rsidRPr="00950641" w:rsidRDefault="004B36EE" w:rsidP="004B36EE">
            <w:pPr>
              <w:ind w:left="286" w:right="275"/>
              <w:jc w:val="both"/>
              <w:rPr>
                <w:rFonts w:ascii="Verdana" w:hAnsi="Verdana"/>
                <w:b/>
                <w:bCs/>
                <w:sz w:val="18"/>
                <w:szCs w:val="18"/>
              </w:rPr>
            </w:pPr>
            <w:r w:rsidRPr="00950641">
              <w:rPr>
                <w:rFonts w:ascii="Verdana" w:hAnsi="Verdana"/>
                <w:b/>
                <w:bCs/>
                <w:sz w:val="18"/>
                <w:szCs w:val="18"/>
              </w:rPr>
              <w:t>({</w:t>
            </w:r>
            <w:proofErr w:type="spellStart"/>
            <w:r w:rsidRPr="00950641">
              <w:rPr>
                <w:rFonts w:ascii="Verdana" w:hAnsi="Verdana"/>
                <w:b/>
                <w:bCs/>
                <w:sz w:val="18"/>
                <w:szCs w:val="18"/>
                <w:lang w:val="es-PE"/>
              </w:rPr>
              <w:t>cantidadCuotaLetras</w:t>
            </w:r>
            <w:proofErr w:type="spellEnd"/>
            <w:r w:rsidRPr="00950641">
              <w:rPr>
                <w:rFonts w:ascii="Verdana" w:hAnsi="Verdana"/>
                <w:b/>
                <w:bCs/>
                <w:sz w:val="18"/>
                <w:szCs w:val="18"/>
              </w:rPr>
              <w:t>}) {</w:t>
            </w:r>
            <w:proofErr w:type="spellStart"/>
            <w:r w:rsidRPr="00950641">
              <w:rPr>
                <w:rFonts w:ascii="Verdana" w:hAnsi="Verdana"/>
                <w:b/>
                <w:bCs/>
                <w:sz w:val="18"/>
                <w:szCs w:val="18"/>
                <w:lang w:val="es-PE"/>
              </w:rPr>
              <w:t>cantidadCuotas</w:t>
            </w:r>
            <w:proofErr w:type="spellEnd"/>
            <w:r w:rsidRPr="00950641">
              <w:rPr>
                <w:rFonts w:ascii="Verdana" w:hAnsi="Verdana"/>
                <w:b/>
                <w:bCs/>
                <w:sz w:val="18"/>
                <w:szCs w:val="18"/>
                <w:lang w:val="es-PE"/>
              </w:rPr>
              <w:t xml:space="preserve">} </w:t>
            </w:r>
            <w:r w:rsidRPr="00950641">
              <w:rPr>
                <w:rFonts w:ascii="Verdana" w:hAnsi="Verdana"/>
                <w:b/>
                <w:bCs/>
                <w:sz w:val="18"/>
                <w:szCs w:val="18"/>
              </w:rPr>
              <w:t>CUOTAS MENSUALES CONSECUTIVAS Y {</w:t>
            </w:r>
            <w:proofErr w:type="spellStart"/>
            <w:r w:rsidRPr="00950641">
              <w:rPr>
                <w:rFonts w:ascii="Verdana" w:hAnsi="Verdana"/>
                <w:b/>
                <w:bCs/>
                <w:sz w:val="18"/>
                <w:szCs w:val="18"/>
                <w:lang w:val="es-PE"/>
              </w:rPr>
              <w:t>cantidadCuotaExtraordinaria</w:t>
            </w:r>
            <w:proofErr w:type="spellEnd"/>
            <w:r w:rsidRPr="00950641">
              <w:rPr>
                <w:rFonts w:ascii="Verdana" w:hAnsi="Verdana"/>
                <w:b/>
                <w:bCs/>
                <w:sz w:val="18"/>
                <w:szCs w:val="18"/>
              </w:rPr>
              <w:t>} CUOTA EXTRAORDINARIA.</w:t>
            </w:r>
          </w:p>
        </w:tc>
      </w:tr>
      <w:tr w:rsidR="00544AC6" w:rsidRPr="00950641" w14:paraId="56048BBC" w14:textId="77777777" w:rsidTr="00C23938">
        <w:trPr>
          <w:trHeight w:val="567"/>
        </w:trPr>
        <w:tc>
          <w:tcPr>
            <w:tcW w:w="9640" w:type="dxa"/>
            <w:gridSpan w:val="7"/>
            <w:tcBorders>
              <w:top w:val="single" w:sz="6" w:space="0" w:color="auto"/>
              <w:left w:val="single" w:sz="6" w:space="0" w:color="auto"/>
              <w:bottom w:val="single" w:sz="6" w:space="0" w:color="auto"/>
              <w:right w:val="single" w:sz="6" w:space="0" w:color="auto"/>
            </w:tcBorders>
            <w:vAlign w:val="center"/>
          </w:tcPr>
          <w:p w14:paraId="78EA77D8" w14:textId="3BA11028" w:rsidR="00544AC6" w:rsidRPr="00950641" w:rsidRDefault="00544AC6" w:rsidP="006E6B1C">
            <w:pPr>
              <w:widowControl/>
              <w:ind w:left="133" w:right="207"/>
              <w:jc w:val="both"/>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 xml:space="preserve">EN ESTE ACTO </w:t>
            </w:r>
            <w:r w:rsidRPr="00950641">
              <w:rPr>
                <w:rFonts w:ascii="Verdana" w:eastAsia="Times New Roman" w:hAnsi="Verdana" w:cs="Tahoma"/>
                <w:b/>
                <w:bCs/>
                <w:sz w:val="18"/>
                <w:szCs w:val="18"/>
              </w:rPr>
              <w:t>LAS PARTES</w:t>
            </w:r>
            <w:r w:rsidRPr="00950641">
              <w:rPr>
                <w:rFonts w:ascii="Verdana" w:eastAsia="Times New Roman" w:hAnsi="Verdana" w:cs="Tahoma"/>
                <w:sz w:val="18"/>
                <w:szCs w:val="18"/>
              </w:rPr>
              <w:t xml:space="preserve"> CONVIENE EN DETALLAR QUE EL PRECIO DE VENTA SE CANCELÓ DE LA SIGUIENTE MANERA:</w:t>
            </w:r>
          </w:p>
        </w:tc>
      </w:tr>
      <w:tr w:rsidR="00544AC6" w:rsidRPr="00950641" w14:paraId="11D9CDB1" w14:textId="77777777" w:rsidTr="00B36A41">
        <w:trPr>
          <w:trHeight w:val="300"/>
        </w:trPr>
        <w:tc>
          <w:tcPr>
            <w:tcW w:w="2548" w:type="dxa"/>
            <w:tcBorders>
              <w:top w:val="single" w:sz="6" w:space="0" w:color="auto"/>
              <w:left w:val="single" w:sz="6" w:space="0" w:color="auto"/>
              <w:bottom w:val="single" w:sz="4" w:space="0" w:color="auto"/>
              <w:right w:val="single" w:sz="6" w:space="0" w:color="auto"/>
            </w:tcBorders>
            <w:hideMark/>
          </w:tcPr>
          <w:p w14:paraId="0771854A" w14:textId="77777777" w:rsidR="00544AC6" w:rsidRPr="00950641" w:rsidRDefault="00544AC6" w:rsidP="006E6B1C">
            <w:pPr>
              <w:widowControl/>
              <w:ind w:left="133"/>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29132121"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gridSpan w:val="5"/>
            <w:tcBorders>
              <w:top w:val="single" w:sz="6" w:space="0" w:color="auto"/>
              <w:left w:val="single" w:sz="6" w:space="0" w:color="auto"/>
              <w:bottom w:val="single" w:sz="6" w:space="0" w:color="auto"/>
              <w:right w:val="single" w:sz="6" w:space="0" w:color="auto"/>
            </w:tcBorders>
            <w:vAlign w:val="center"/>
            <w:hideMark/>
          </w:tcPr>
          <w:p w14:paraId="5DEAC022" w14:textId="4CF36F59" w:rsidR="00544AC6" w:rsidRPr="00950641" w:rsidRDefault="00544AC6" w:rsidP="009513A2">
            <w:pPr>
              <w:ind w:left="286" w:right="275"/>
              <w:jc w:val="both"/>
              <w:rPr>
                <w:rFonts w:ascii="Verdana" w:hAnsi="Verdana"/>
                <w:sz w:val="18"/>
                <w:szCs w:val="18"/>
                <w:lang w:val="es-PE"/>
              </w:rPr>
            </w:pPr>
            <w:r w:rsidRPr="00950641">
              <w:rPr>
                <w:rFonts w:ascii="Verdana" w:hAnsi="Verdana"/>
                <w:sz w:val="18"/>
                <w:szCs w:val="18"/>
              </w:rPr>
              <w:t xml:space="preserve">La suma de </w:t>
            </w:r>
            <w:r w:rsidRPr="00950641">
              <w:rPr>
                <w:rFonts w:ascii="Verdana" w:hAnsi="Verdana"/>
                <w:b/>
                <w:bCs/>
                <w:sz w:val="18"/>
                <w:szCs w:val="18"/>
              </w:rPr>
              <w:t xml:space="preserve">S/ </w:t>
            </w:r>
            <w:r w:rsidR="004B36EE" w:rsidRPr="00950641">
              <w:rPr>
                <w:rFonts w:ascii="Verdana" w:hAnsi="Verdana"/>
                <w:sz w:val="18"/>
                <w:szCs w:val="18"/>
              </w:rPr>
              <w:t>{</w:t>
            </w:r>
            <w:proofErr w:type="spellStart"/>
            <w:r w:rsidR="004B36EE" w:rsidRPr="00950641">
              <w:rPr>
                <w:rFonts w:ascii="Verdana" w:hAnsi="Verdana"/>
                <w:sz w:val="18"/>
                <w:szCs w:val="18"/>
                <w:lang w:val="es-PE"/>
              </w:rPr>
              <w:t>cuotaInicialIncluyeSeparacion</w:t>
            </w:r>
            <w:proofErr w:type="spellEnd"/>
            <w:r w:rsidR="004B36EE" w:rsidRPr="00950641">
              <w:rPr>
                <w:rFonts w:ascii="Verdana" w:hAnsi="Verdana"/>
                <w:sz w:val="18"/>
                <w:szCs w:val="18"/>
              </w:rPr>
              <w:t>}</w:t>
            </w:r>
            <w:r w:rsidR="004B36EE" w:rsidRPr="00950641">
              <w:rPr>
                <w:rFonts w:ascii="Verdana" w:hAnsi="Verdana"/>
                <w:b/>
                <w:bCs/>
                <w:sz w:val="18"/>
                <w:szCs w:val="18"/>
              </w:rPr>
              <w:t xml:space="preserve"> </w:t>
            </w:r>
            <w:r w:rsidRPr="00950641">
              <w:rPr>
                <w:rFonts w:ascii="Verdana" w:hAnsi="Verdana"/>
                <w:b/>
                <w:bCs/>
                <w:sz w:val="18"/>
                <w:szCs w:val="18"/>
              </w:rPr>
              <w:t>(</w:t>
            </w:r>
            <w:r w:rsidR="004B36EE" w:rsidRPr="00950641">
              <w:rPr>
                <w:rFonts w:ascii="Verdana" w:hAnsi="Verdana"/>
                <w:sz w:val="18"/>
                <w:szCs w:val="18"/>
              </w:rPr>
              <w:t>{</w:t>
            </w:r>
            <w:proofErr w:type="spellStart"/>
            <w:r w:rsidR="004B36EE" w:rsidRPr="00950641">
              <w:rPr>
                <w:rFonts w:ascii="Verdana" w:hAnsi="Verdana"/>
                <w:sz w:val="18"/>
                <w:szCs w:val="18"/>
                <w:lang w:val="es-PE"/>
              </w:rPr>
              <w:t>cuotaInicialIncluyeSeparacionLetras</w:t>
            </w:r>
            <w:proofErr w:type="spellEnd"/>
            <w:r w:rsidR="004B36EE" w:rsidRPr="00950641">
              <w:rPr>
                <w:rFonts w:ascii="Verdana" w:hAnsi="Verdana"/>
                <w:sz w:val="18"/>
                <w:szCs w:val="18"/>
              </w:rPr>
              <w:t>}</w:t>
            </w:r>
            <w:r w:rsidRPr="00950641">
              <w:rPr>
                <w:rFonts w:ascii="Verdana" w:hAnsi="Verdana"/>
                <w:b/>
                <w:bCs/>
                <w:sz w:val="18"/>
                <w:szCs w:val="18"/>
              </w:rPr>
              <w:t>)</w:t>
            </w:r>
            <w:r w:rsidRPr="00950641">
              <w:rPr>
                <w:rFonts w:ascii="Verdana" w:hAnsi="Verdana"/>
                <w:sz w:val="18"/>
                <w:szCs w:val="18"/>
              </w:rPr>
              <w:t xml:space="preserve">, que el </w:t>
            </w:r>
            <w:r w:rsidRPr="00950641">
              <w:rPr>
                <w:rFonts w:ascii="Verdana" w:hAnsi="Verdana"/>
                <w:b/>
                <w:bCs/>
                <w:sz w:val="18"/>
                <w:szCs w:val="18"/>
              </w:rPr>
              <w:t>EL(LA) COMPRADOR(A)</w:t>
            </w:r>
            <w:r w:rsidRPr="00950641">
              <w:rPr>
                <w:rFonts w:ascii="Verdana" w:hAnsi="Verdana"/>
                <w:sz w:val="18"/>
                <w:szCs w:val="18"/>
              </w:rPr>
              <w:t xml:space="preserve"> cancelo por concepto de cuota inicial, con fecha</w:t>
            </w:r>
            <w:r w:rsidR="009513A2" w:rsidRPr="00950641">
              <w:rPr>
                <w:rFonts w:ascii="Verdana" w:hAnsi="Verdana"/>
                <w:sz w:val="18"/>
                <w:szCs w:val="18"/>
              </w:rPr>
              <w:t xml:space="preserve"> </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fechaPago</w:t>
            </w:r>
            <w:proofErr w:type="spellEnd"/>
            <w:r w:rsidR="009513A2" w:rsidRPr="00950641">
              <w:rPr>
                <w:rFonts w:ascii="Verdana" w:hAnsi="Verdana"/>
                <w:b/>
                <w:bCs/>
                <w:sz w:val="18"/>
                <w:szCs w:val="18"/>
              </w:rPr>
              <w:t>}</w:t>
            </w:r>
            <w:r w:rsidR="009513A2" w:rsidRPr="00950641">
              <w:rPr>
                <w:rFonts w:ascii="Verdana" w:hAnsi="Verdana"/>
                <w:sz w:val="18"/>
                <w:szCs w:val="18"/>
              </w:rPr>
              <w:t>,</w:t>
            </w:r>
            <w:r w:rsidRPr="00950641">
              <w:rPr>
                <w:rFonts w:ascii="Verdana" w:hAnsi="Verdana"/>
                <w:sz w:val="18"/>
                <w:szCs w:val="18"/>
              </w:rPr>
              <w:t xml:space="preserve"> mediante transferencia bancaria en la cuenta </w:t>
            </w:r>
            <w:proofErr w:type="spellStart"/>
            <w:r w:rsidRPr="00950641">
              <w:rPr>
                <w:rFonts w:ascii="Verdana" w:hAnsi="Verdana"/>
                <w:b/>
                <w:bCs/>
                <w:sz w:val="18"/>
                <w:szCs w:val="18"/>
              </w:rPr>
              <w:t>N°</w:t>
            </w:r>
            <w:proofErr w:type="spellEnd"/>
            <w:r w:rsidR="009513A2" w:rsidRPr="00950641">
              <w:rPr>
                <w:rFonts w:ascii="Verdana" w:hAnsi="Verdana"/>
                <w:b/>
                <w:bCs/>
                <w:noProof/>
                <w:sz w:val="18"/>
                <w:szCs w:val="18"/>
              </w:rPr>
              <w:t>{</w:t>
            </w:r>
            <w:r w:rsidR="009513A2" w:rsidRPr="00950641">
              <w:rPr>
                <w:rFonts w:ascii="Verdana" w:hAnsi="Verdana"/>
                <w:b/>
                <w:bCs/>
                <w:noProof/>
                <w:sz w:val="18"/>
                <w:szCs w:val="18"/>
                <w:lang w:val="es-PE"/>
              </w:rPr>
              <w:t>cuentaRecaudadora}</w:t>
            </w:r>
            <w:r w:rsidRPr="00950641">
              <w:rPr>
                <w:rFonts w:ascii="Verdana" w:hAnsi="Verdana"/>
                <w:sz w:val="18"/>
                <w:szCs w:val="18"/>
              </w:rPr>
              <w:t xml:space="preserve"> de titularidad de </w:t>
            </w:r>
            <w:r w:rsidRPr="00950641">
              <w:rPr>
                <w:rFonts w:ascii="Verdana" w:hAnsi="Verdana"/>
                <w:b/>
                <w:bCs/>
                <w:sz w:val="18"/>
                <w:szCs w:val="18"/>
              </w:rPr>
              <w:t>LA VENDEDORA</w:t>
            </w:r>
            <w:r w:rsidRPr="00950641">
              <w:rPr>
                <w:rFonts w:ascii="Verdana" w:hAnsi="Verdana"/>
                <w:sz w:val="18"/>
                <w:szCs w:val="18"/>
              </w:rPr>
              <w:t xml:space="preserve">, del banco </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cuotaInicialBanco</w:t>
            </w:r>
            <w:proofErr w:type="spellEnd"/>
            <w:r w:rsidR="009513A2" w:rsidRPr="00950641">
              <w:rPr>
                <w:rFonts w:ascii="Verdana" w:hAnsi="Verdana"/>
                <w:b/>
                <w:bCs/>
                <w:sz w:val="18"/>
                <w:szCs w:val="18"/>
                <w:lang w:val="es-PE"/>
              </w:rPr>
              <w:t>}</w:t>
            </w:r>
            <w:r w:rsidRPr="00950641">
              <w:rPr>
                <w:rFonts w:ascii="Verdana" w:hAnsi="Verdana"/>
                <w:sz w:val="18"/>
                <w:szCs w:val="18"/>
              </w:rPr>
              <w:t>, sin más constancia de recepción y conformidad que la firma de las partes al final del presente anexo.</w:t>
            </w:r>
          </w:p>
        </w:tc>
      </w:tr>
      <w:tr w:rsidR="00544AC6" w:rsidRPr="00950641" w14:paraId="0BC1D135" w14:textId="77777777" w:rsidTr="00B36A41">
        <w:trPr>
          <w:trHeight w:val="300"/>
        </w:trPr>
        <w:tc>
          <w:tcPr>
            <w:tcW w:w="2548" w:type="dxa"/>
            <w:tcBorders>
              <w:top w:val="single" w:sz="4" w:space="0" w:color="auto"/>
              <w:left w:val="single" w:sz="4" w:space="0" w:color="auto"/>
              <w:bottom w:val="nil"/>
              <w:right w:val="single" w:sz="4" w:space="0" w:color="auto"/>
            </w:tcBorders>
            <w:hideMark/>
          </w:tcPr>
          <w:p w14:paraId="6BB4C402" w14:textId="29B9320E" w:rsidR="00544AC6" w:rsidRPr="00950641" w:rsidRDefault="00544AC6" w:rsidP="006E6B1C">
            <w:pPr>
              <w:widowControl/>
              <w:ind w:left="133"/>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PRECIO DE VENTA CANCELADO</w:t>
            </w:r>
          </w:p>
        </w:tc>
        <w:tc>
          <w:tcPr>
            <w:tcW w:w="284" w:type="dxa"/>
            <w:tcBorders>
              <w:top w:val="single" w:sz="6" w:space="0" w:color="auto"/>
              <w:left w:val="single" w:sz="4" w:space="0" w:color="auto"/>
              <w:bottom w:val="single" w:sz="6" w:space="0" w:color="auto"/>
              <w:right w:val="single" w:sz="6" w:space="0" w:color="auto"/>
            </w:tcBorders>
          </w:tcPr>
          <w:p w14:paraId="10D07039"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gridSpan w:val="5"/>
            <w:tcBorders>
              <w:top w:val="single" w:sz="6" w:space="0" w:color="auto"/>
              <w:left w:val="single" w:sz="6" w:space="0" w:color="auto"/>
              <w:bottom w:val="single" w:sz="6" w:space="0" w:color="auto"/>
              <w:right w:val="single" w:sz="6" w:space="0" w:color="auto"/>
            </w:tcBorders>
            <w:vAlign w:val="center"/>
            <w:hideMark/>
          </w:tcPr>
          <w:p w14:paraId="276DF8F9" w14:textId="5F7C2F70" w:rsidR="00544AC6" w:rsidRPr="00950641" w:rsidRDefault="00544AC6" w:rsidP="009513A2">
            <w:pPr>
              <w:ind w:left="286" w:right="275"/>
              <w:jc w:val="both"/>
              <w:rPr>
                <w:rFonts w:ascii="Verdana" w:hAnsi="Verdana"/>
                <w:b/>
                <w:bCs/>
                <w:noProof/>
                <w:sz w:val="18"/>
                <w:szCs w:val="18"/>
                <w:lang w:val="es-PE"/>
              </w:rPr>
            </w:pPr>
            <w:r w:rsidRPr="00950641">
              <w:rPr>
                <w:rFonts w:ascii="Verdana" w:hAnsi="Verdana"/>
                <w:sz w:val="18"/>
                <w:szCs w:val="18"/>
              </w:rPr>
              <w:t xml:space="preserve">La suma de </w:t>
            </w:r>
            <w:r w:rsidRPr="00950641">
              <w:rPr>
                <w:rFonts w:ascii="Verdana" w:hAnsi="Verdana"/>
                <w:b/>
                <w:bCs/>
                <w:sz w:val="18"/>
                <w:szCs w:val="18"/>
              </w:rPr>
              <w:t xml:space="preserve">S/ </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saldoLote</w:t>
            </w:r>
            <w:proofErr w:type="spellEnd"/>
            <w:r w:rsidR="009513A2" w:rsidRPr="00950641">
              <w:rPr>
                <w:rFonts w:ascii="Verdana" w:hAnsi="Verdana"/>
                <w:b/>
                <w:bCs/>
                <w:sz w:val="18"/>
                <w:szCs w:val="18"/>
                <w:lang w:val="es-PE"/>
              </w:rPr>
              <w:t>}</w:t>
            </w:r>
            <w:r w:rsidRPr="00950641">
              <w:rPr>
                <w:rFonts w:ascii="Verdana" w:hAnsi="Verdana"/>
                <w:b/>
                <w:bCs/>
                <w:sz w:val="18"/>
                <w:szCs w:val="18"/>
              </w:rPr>
              <w:t xml:space="preserve"> (</w:t>
            </w:r>
            <w:r w:rsidR="009513A2" w:rsidRPr="00950641">
              <w:rPr>
                <w:rFonts w:ascii="Verdana" w:hAnsi="Verdana"/>
                <w:b/>
                <w:bCs/>
                <w:noProof/>
                <w:sz w:val="18"/>
                <w:szCs w:val="18"/>
              </w:rPr>
              <w:t>{</w:t>
            </w:r>
            <w:r w:rsidR="009513A2" w:rsidRPr="00950641">
              <w:rPr>
                <w:rFonts w:ascii="Verdana" w:hAnsi="Verdana"/>
                <w:b/>
                <w:bCs/>
                <w:noProof/>
                <w:sz w:val="18"/>
                <w:szCs w:val="18"/>
                <w:lang w:val="es-PE"/>
              </w:rPr>
              <w:t>saldoLoteLetras</w:t>
            </w:r>
            <w:r w:rsidR="009513A2" w:rsidRPr="00950641">
              <w:rPr>
                <w:rFonts w:ascii="Verdana" w:hAnsi="Verdana"/>
                <w:b/>
                <w:bCs/>
                <w:noProof/>
                <w:sz w:val="18"/>
                <w:szCs w:val="18"/>
              </w:rPr>
              <w:t>}</w:t>
            </w:r>
            <w:r w:rsidRPr="00950641">
              <w:rPr>
                <w:rFonts w:ascii="Verdana" w:hAnsi="Verdana"/>
                <w:b/>
                <w:bCs/>
                <w:sz w:val="18"/>
                <w:szCs w:val="18"/>
              </w:rPr>
              <w:t>)</w:t>
            </w:r>
            <w:r w:rsidRPr="00950641">
              <w:rPr>
                <w:rFonts w:ascii="Verdana" w:hAnsi="Verdana"/>
                <w:sz w:val="18"/>
                <w:szCs w:val="18"/>
              </w:rPr>
              <w:t xml:space="preserve"> que </w:t>
            </w:r>
            <w:r w:rsidR="00B36A41" w:rsidRPr="00950641">
              <w:rPr>
                <w:rFonts w:ascii="Verdana" w:hAnsi="Verdana"/>
                <w:sz w:val="18"/>
                <w:szCs w:val="18"/>
              </w:rPr>
              <w:t>vienen siendo</w:t>
            </w:r>
            <w:r w:rsidRPr="00950641">
              <w:rPr>
                <w:rFonts w:ascii="Verdana" w:hAnsi="Verdana"/>
                <w:sz w:val="18"/>
                <w:szCs w:val="18"/>
              </w:rPr>
              <w:t xml:space="preserve"> cancelad</w:t>
            </w:r>
            <w:r w:rsidR="00B36A41" w:rsidRPr="00950641">
              <w:rPr>
                <w:rFonts w:ascii="Verdana" w:hAnsi="Verdana"/>
                <w:sz w:val="18"/>
                <w:szCs w:val="18"/>
              </w:rPr>
              <w:t>a</w:t>
            </w:r>
            <w:r w:rsidRPr="00950641">
              <w:rPr>
                <w:rFonts w:ascii="Verdana" w:hAnsi="Verdana"/>
                <w:sz w:val="18"/>
                <w:szCs w:val="18"/>
              </w:rPr>
              <w:t xml:space="preserve">s en </w:t>
            </w:r>
            <w:r w:rsidRPr="00950641">
              <w:rPr>
                <w:rFonts w:ascii="Verdana" w:hAnsi="Verdana"/>
                <w:b/>
                <w:bCs/>
                <w:sz w:val="18"/>
                <w:szCs w:val="18"/>
              </w:rPr>
              <w:t>(</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cantidadCuotaLetras</w:t>
            </w:r>
            <w:proofErr w:type="spellEnd"/>
            <w:r w:rsidR="009513A2" w:rsidRPr="00950641">
              <w:rPr>
                <w:rFonts w:ascii="Verdana" w:hAnsi="Verdana"/>
                <w:b/>
                <w:bCs/>
                <w:sz w:val="18"/>
                <w:szCs w:val="18"/>
              </w:rPr>
              <w:t>}</w:t>
            </w:r>
            <w:r w:rsidRPr="00950641">
              <w:rPr>
                <w:rFonts w:ascii="Verdana" w:hAnsi="Verdana"/>
                <w:b/>
                <w:bCs/>
                <w:sz w:val="18"/>
                <w:szCs w:val="18"/>
              </w:rPr>
              <w:t xml:space="preserve">) </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cantidadCuotas</w:t>
            </w:r>
            <w:r w:rsidR="009513A2" w:rsidRPr="00950641">
              <w:rPr>
                <w:rFonts w:ascii="Verdana" w:hAnsi="Verdana"/>
                <w:b/>
                <w:bCs/>
                <w:noProof/>
                <w:sz w:val="18"/>
                <w:szCs w:val="18"/>
              </w:rPr>
              <w:t>}</w:t>
            </w:r>
            <w:r w:rsidRPr="00950641">
              <w:rPr>
                <w:rFonts w:ascii="Verdana" w:hAnsi="Verdana"/>
                <w:sz w:val="18"/>
                <w:szCs w:val="18"/>
              </w:rPr>
              <w:t xml:space="preserve">, mediante transferencia bancaria/depósito </w:t>
            </w:r>
            <w:r w:rsidRPr="00950641">
              <w:rPr>
                <w:rFonts w:ascii="Verdana" w:hAnsi="Verdana"/>
                <w:sz w:val="18"/>
                <w:szCs w:val="18"/>
              </w:rPr>
              <w:lastRenderedPageBreak/>
              <w:t xml:space="preserve">bancario/ en la cuenta </w:t>
            </w:r>
            <w:proofErr w:type="spellStart"/>
            <w:r w:rsidRPr="00950641">
              <w:rPr>
                <w:rFonts w:ascii="Verdana" w:hAnsi="Verdana"/>
                <w:sz w:val="18"/>
                <w:szCs w:val="18"/>
              </w:rPr>
              <w:t>N</w:t>
            </w:r>
            <w:r w:rsidRPr="00950641">
              <w:rPr>
                <w:rFonts w:ascii="Verdana" w:hAnsi="Verdana"/>
                <w:b/>
                <w:bCs/>
                <w:sz w:val="18"/>
                <w:szCs w:val="18"/>
              </w:rPr>
              <w:t>°</w:t>
            </w:r>
            <w:proofErr w:type="spellEnd"/>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cantidadCuotaCuentaRecaudadora}</w:t>
            </w:r>
            <w:r w:rsidRPr="00950641">
              <w:rPr>
                <w:rFonts w:ascii="Verdana" w:hAnsi="Verdana"/>
                <w:sz w:val="18"/>
                <w:szCs w:val="18"/>
              </w:rPr>
              <w:t xml:space="preserve"> de titularidad de </w:t>
            </w:r>
            <w:r w:rsidRPr="00950641">
              <w:rPr>
                <w:rFonts w:ascii="Verdana" w:hAnsi="Verdana"/>
                <w:b/>
                <w:bCs/>
                <w:sz w:val="18"/>
                <w:szCs w:val="18"/>
              </w:rPr>
              <w:t>LA VENDEDORA</w:t>
            </w:r>
            <w:r w:rsidRPr="00950641">
              <w:rPr>
                <w:rFonts w:ascii="Verdana" w:hAnsi="Verdana"/>
                <w:sz w:val="18"/>
                <w:szCs w:val="18"/>
              </w:rPr>
              <w:t xml:space="preserve">, del </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cantidadCuotaBanco}</w:t>
            </w:r>
            <w:r w:rsidRPr="00950641">
              <w:rPr>
                <w:rFonts w:ascii="Verdana" w:hAnsi="Verdana"/>
                <w:sz w:val="18"/>
                <w:szCs w:val="18"/>
              </w:rPr>
              <w:t xml:space="preserve"> sin más constancia de recepción y conformidad que la firma de las partes al final del presente anexo.</w:t>
            </w:r>
          </w:p>
          <w:p w14:paraId="40F54020" w14:textId="77777777" w:rsidR="00544AC6" w:rsidRPr="00950641" w:rsidRDefault="00544AC6" w:rsidP="00544AC6">
            <w:pPr>
              <w:ind w:left="286" w:right="275"/>
              <w:jc w:val="both"/>
              <w:rPr>
                <w:rFonts w:ascii="Verdana" w:hAnsi="Verdana"/>
                <w:sz w:val="18"/>
                <w:szCs w:val="18"/>
              </w:rPr>
            </w:pPr>
          </w:p>
          <w:p w14:paraId="1BA9D309" w14:textId="5896BE5C" w:rsidR="00544AC6" w:rsidRPr="00950641" w:rsidRDefault="00544AC6" w:rsidP="00544AC6">
            <w:pPr>
              <w:ind w:left="286" w:right="275"/>
              <w:jc w:val="both"/>
              <w:rPr>
                <w:rFonts w:ascii="Verdana" w:hAnsi="Verdana"/>
                <w:sz w:val="18"/>
                <w:szCs w:val="18"/>
              </w:rPr>
            </w:pPr>
            <w:r w:rsidRPr="00950641">
              <w:rPr>
                <w:rFonts w:ascii="Verdana" w:hAnsi="Verdana"/>
                <w:sz w:val="18"/>
                <w:szCs w:val="18"/>
              </w:rPr>
              <w:t>El saldo de precio que ha sido cancelado conforme al siguiente detalle:</w:t>
            </w:r>
          </w:p>
          <w:p w14:paraId="2A11AE5C" w14:textId="77777777" w:rsidR="002927D8" w:rsidRPr="00950641" w:rsidRDefault="002927D8" w:rsidP="00544AC6">
            <w:pPr>
              <w:ind w:left="286" w:right="275"/>
              <w:jc w:val="both"/>
              <w:rPr>
                <w:rFonts w:ascii="Verdana" w:hAnsi="Verdana"/>
                <w:sz w:val="18"/>
                <w:szCs w:val="18"/>
              </w:rPr>
            </w:pPr>
          </w:p>
          <w:p w14:paraId="5D11B7B7" w14:textId="77777777" w:rsidR="00544AC6" w:rsidRPr="00950641" w:rsidRDefault="00544AC6" w:rsidP="00544AC6">
            <w:pPr>
              <w:ind w:left="286" w:right="275"/>
              <w:jc w:val="both"/>
              <w:rPr>
                <w:rFonts w:ascii="Verdana" w:hAnsi="Verdana"/>
                <w:sz w:val="18"/>
                <w:szCs w:val="18"/>
              </w:rPr>
            </w:pPr>
          </w:p>
        </w:tc>
      </w:tr>
      <w:tr w:rsidR="00544AC6" w:rsidRPr="00950641" w14:paraId="739AA9FF" w14:textId="77777777" w:rsidTr="001E03B2">
        <w:trPr>
          <w:trHeight w:val="567"/>
        </w:trPr>
        <w:tc>
          <w:tcPr>
            <w:tcW w:w="2548" w:type="dxa"/>
            <w:tcBorders>
              <w:top w:val="nil"/>
              <w:left w:val="single" w:sz="4" w:space="0" w:color="auto"/>
              <w:bottom w:val="nil"/>
              <w:right w:val="single" w:sz="4" w:space="0" w:color="auto"/>
            </w:tcBorders>
            <w:vAlign w:val="center"/>
            <w:hideMark/>
          </w:tcPr>
          <w:p w14:paraId="25839D0C" w14:textId="77777777" w:rsidR="00544AC6" w:rsidRPr="00950641" w:rsidRDefault="00544AC6" w:rsidP="006E6B1C">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452C9114" w14:textId="77777777" w:rsidR="00544AC6" w:rsidRPr="00950641" w:rsidRDefault="00544AC6" w:rsidP="006E6B1C">
            <w:pPr>
              <w:jc w:val="center"/>
              <w:rPr>
                <w:rFonts w:ascii="Verdana" w:hAnsi="Verdana"/>
                <w:sz w:val="18"/>
                <w:szCs w:val="18"/>
              </w:rPr>
            </w:pPr>
            <w:r w:rsidRPr="00950641">
              <w:rPr>
                <w:rFonts w:ascii="Verdana" w:hAnsi="Verdana"/>
                <w:color w:val="000000"/>
                <w:sz w:val="18"/>
                <w:szCs w:val="18"/>
              </w:rPr>
              <w:t xml:space="preserve">Cuota </w:t>
            </w:r>
            <w:proofErr w:type="spellStart"/>
            <w:r w:rsidRPr="00950641">
              <w:rPr>
                <w:rFonts w:ascii="Verdana" w:hAnsi="Verdana"/>
                <w:color w:val="000000"/>
                <w:sz w:val="18"/>
                <w:szCs w:val="18"/>
              </w:rPr>
              <w:t>N°</w:t>
            </w:r>
            <w:proofErr w:type="spellEnd"/>
          </w:p>
        </w:tc>
        <w:tc>
          <w:tcPr>
            <w:tcW w:w="2980" w:type="dxa"/>
            <w:tcBorders>
              <w:top w:val="single" w:sz="6" w:space="0" w:color="auto"/>
              <w:left w:val="single" w:sz="6" w:space="0" w:color="auto"/>
              <w:bottom w:val="single" w:sz="6" w:space="0" w:color="auto"/>
              <w:right w:val="single" w:sz="6" w:space="0" w:color="auto"/>
            </w:tcBorders>
            <w:vAlign w:val="center"/>
          </w:tcPr>
          <w:p w14:paraId="59C67D30" w14:textId="77777777" w:rsidR="00544AC6" w:rsidRPr="00950641" w:rsidRDefault="00544AC6" w:rsidP="006E6B1C">
            <w:pPr>
              <w:ind w:left="138" w:right="136"/>
              <w:jc w:val="center"/>
              <w:rPr>
                <w:rFonts w:ascii="Verdana" w:hAnsi="Verdana"/>
                <w:sz w:val="18"/>
                <w:szCs w:val="18"/>
              </w:rPr>
            </w:pPr>
            <w:r w:rsidRPr="00950641">
              <w:rPr>
                <w:rFonts w:ascii="Verdana" w:hAnsi="Verdana"/>
                <w:color w:val="000000"/>
                <w:sz w:val="18"/>
                <w:szCs w:val="18"/>
              </w:rPr>
              <w:t>Monto S/</w:t>
            </w: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2EBD7ADF" w14:textId="77777777" w:rsidR="00544AC6" w:rsidRPr="00950641" w:rsidRDefault="00544AC6" w:rsidP="006E6B1C">
            <w:pPr>
              <w:jc w:val="center"/>
              <w:rPr>
                <w:rFonts w:ascii="Verdana" w:hAnsi="Verdana"/>
                <w:sz w:val="18"/>
                <w:szCs w:val="18"/>
              </w:rPr>
            </w:pPr>
            <w:r w:rsidRPr="00950641">
              <w:rPr>
                <w:rFonts w:ascii="Verdana" w:hAnsi="Verdana"/>
                <w:color w:val="000000"/>
                <w:sz w:val="18"/>
                <w:szCs w:val="18"/>
              </w:rPr>
              <w:t xml:space="preserve">Operación </w:t>
            </w:r>
            <w:proofErr w:type="spellStart"/>
            <w:r w:rsidRPr="00950641">
              <w:rPr>
                <w:rFonts w:ascii="Verdana" w:hAnsi="Verdana"/>
                <w:color w:val="000000"/>
                <w:sz w:val="18"/>
                <w:szCs w:val="18"/>
              </w:rPr>
              <w:t>N°</w:t>
            </w:r>
            <w:proofErr w:type="spellEnd"/>
          </w:p>
        </w:tc>
        <w:tc>
          <w:tcPr>
            <w:tcW w:w="1702" w:type="dxa"/>
            <w:tcBorders>
              <w:top w:val="single" w:sz="6" w:space="0" w:color="auto"/>
              <w:left w:val="single" w:sz="6" w:space="0" w:color="auto"/>
              <w:bottom w:val="single" w:sz="6" w:space="0" w:color="auto"/>
              <w:right w:val="single" w:sz="6" w:space="0" w:color="auto"/>
            </w:tcBorders>
            <w:vAlign w:val="center"/>
          </w:tcPr>
          <w:p w14:paraId="361F8E16" w14:textId="77777777" w:rsidR="00544AC6" w:rsidRPr="00950641" w:rsidRDefault="00544AC6" w:rsidP="006E6B1C">
            <w:pPr>
              <w:jc w:val="center"/>
              <w:rPr>
                <w:rFonts w:ascii="Verdana" w:hAnsi="Verdana"/>
                <w:sz w:val="18"/>
                <w:szCs w:val="18"/>
              </w:rPr>
            </w:pPr>
            <w:r w:rsidRPr="00950641">
              <w:rPr>
                <w:rFonts w:ascii="Verdana" w:hAnsi="Verdana"/>
                <w:color w:val="000000"/>
                <w:sz w:val="18"/>
                <w:szCs w:val="18"/>
              </w:rPr>
              <w:t>Fecha De Pago</w:t>
            </w:r>
          </w:p>
        </w:tc>
      </w:tr>
      <w:tr w:rsidR="009E3FC6" w:rsidRPr="00950641" w14:paraId="12EACB4A" w14:textId="77777777" w:rsidTr="009E3FC6">
        <w:trPr>
          <w:trHeight w:val="567"/>
        </w:trPr>
        <w:tc>
          <w:tcPr>
            <w:tcW w:w="2548" w:type="dxa"/>
            <w:tcBorders>
              <w:top w:val="nil"/>
              <w:left w:val="single" w:sz="4" w:space="0" w:color="auto"/>
              <w:bottom w:val="nil"/>
              <w:right w:val="single" w:sz="4" w:space="0" w:color="auto"/>
            </w:tcBorders>
            <w:vAlign w:val="center"/>
            <w:hideMark/>
          </w:tcPr>
          <w:p w14:paraId="0F788AD5" w14:textId="77777777" w:rsidR="009E3FC6" w:rsidRPr="00950641" w:rsidRDefault="009E3FC6" w:rsidP="009E3FC6">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1E72D623" w14:textId="77777777" w:rsidR="009E3FC6" w:rsidRPr="00950641" w:rsidRDefault="009E3FC6" w:rsidP="009E3FC6">
            <w:pPr>
              <w:jc w:val="center"/>
              <w:rPr>
                <w:rFonts w:ascii="Verdana" w:hAnsi="Verdana"/>
                <w:sz w:val="18"/>
                <w:szCs w:val="18"/>
              </w:rPr>
            </w:pPr>
            <w:r w:rsidRPr="00950641">
              <w:rPr>
                <w:rFonts w:ascii="Verdana" w:hAnsi="Verdana"/>
                <w:color w:val="000000"/>
                <w:sz w:val="18"/>
                <w:szCs w:val="18"/>
              </w:rPr>
              <w:t>01</w:t>
            </w:r>
          </w:p>
        </w:tc>
        <w:tc>
          <w:tcPr>
            <w:tcW w:w="2980" w:type="dxa"/>
            <w:tcBorders>
              <w:top w:val="single" w:sz="6" w:space="0" w:color="auto"/>
              <w:left w:val="single" w:sz="6" w:space="0" w:color="auto"/>
              <w:bottom w:val="single" w:sz="6" w:space="0" w:color="auto"/>
              <w:right w:val="single" w:sz="6" w:space="0" w:color="auto"/>
            </w:tcBorders>
            <w:vAlign w:val="center"/>
          </w:tcPr>
          <w:p w14:paraId="368DBE81" w14:textId="16244B30" w:rsidR="009E3FC6" w:rsidRPr="00950641" w:rsidRDefault="009E3FC6" w:rsidP="009E3FC6">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76D220C5" w14:textId="09E2E561" w:rsidR="009E3FC6" w:rsidRPr="00950641" w:rsidRDefault="009E3FC6" w:rsidP="009E3FC6">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76401176" w14:textId="6086726F" w:rsidR="009E3FC6" w:rsidRPr="00950641" w:rsidRDefault="009E3FC6" w:rsidP="009E3FC6">
            <w:pPr>
              <w:jc w:val="center"/>
              <w:rPr>
                <w:rFonts w:ascii="Verdana" w:hAnsi="Verdana"/>
                <w:sz w:val="18"/>
                <w:szCs w:val="18"/>
              </w:rPr>
            </w:pPr>
          </w:p>
        </w:tc>
      </w:tr>
      <w:tr w:rsidR="009513A2" w:rsidRPr="00950641" w14:paraId="1B294651" w14:textId="77777777" w:rsidTr="009E3FC6">
        <w:trPr>
          <w:trHeight w:val="567"/>
        </w:trPr>
        <w:tc>
          <w:tcPr>
            <w:tcW w:w="2548" w:type="dxa"/>
            <w:tcBorders>
              <w:top w:val="nil"/>
              <w:left w:val="single" w:sz="4" w:space="0" w:color="auto"/>
              <w:bottom w:val="single" w:sz="4" w:space="0" w:color="auto"/>
              <w:right w:val="single" w:sz="4" w:space="0" w:color="auto"/>
            </w:tcBorders>
            <w:vAlign w:val="center"/>
            <w:hideMark/>
          </w:tcPr>
          <w:p w14:paraId="54858D41"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288D95F"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02</w:t>
            </w:r>
          </w:p>
        </w:tc>
        <w:tc>
          <w:tcPr>
            <w:tcW w:w="2980" w:type="dxa"/>
            <w:tcBorders>
              <w:top w:val="single" w:sz="6" w:space="0" w:color="auto"/>
              <w:left w:val="single" w:sz="6" w:space="0" w:color="auto"/>
              <w:bottom w:val="single" w:sz="6" w:space="0" w:color="auto"/>
              <w:right w:val="single" w:sz="6" w:space="0" w:color="auto"/>
            </w:tcBorders>
            <w:vAlign w:val="center"/>
          </w:tcPr>
          <w:p w14:paraId="7707D46B" w14:textId="2B627CE1"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026D14F2" w14:textId="7C5D8CF1"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2DC935FF" w14:textId="2BF4E526" w:rsidR="009513A2" w:rsidRPr="00950641" w:rsidRDefault="009513A2" w:rsidP="009513A2">
            <w:pPr>
              <w:jc w:val="center"/>
              <w:rPr>
                <w:rFonts w:ascii="Verdana" w:hAnsi="Verdana"/>
                <w:sz w:val="18"/>
                <w:szCs w:val="18"/>
              </w:rPr>
            </w:pPr>
          </w:p>
        </w:tc>
      </w:tr>
      <w:tr w:rsidR="009513A2" w:rsidRPr="00950641" w14:paraId="20FF826D" w14:textId="77777777" w:rsidTr="009E3FC6">
        <w:trPr>
          <w:trHeight w:val="567"/>
        </w:trPr>
        <w:tc>
          <w:tcPr>
            <w:tcW w:w="2548" w:type="dxa"/>
            <w:tcBorders>
              <w:top w:val="single" w:sz="4" w:space="0" w:color="auto"/>
              <w:left w:val="single" w:sz="4" w:space="0" w:color="auto"/>
              <w:bottom w:val="nil"/>
              <w:right w:val="single" w:sz="4" w:space="0" w:color="auto"/>
            </w:tcBorders>
            <w:vAlign w:val="center"/>
            <w:hideMark/>
          </w:tcPr>
          <w:p w14:paraId="197B5144"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AE96E41"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03</w:t>
            </w:r>
          </w:p>
        </w:tc>
        <w:tc>
          <w:tcPr>
            <w:tcW w:w="2980" w:type="dxa"/>
            <w:tcBorders>
              <w:top w:val="single" w:sz="6" w:space="0" w:color="auto"/>
              <w:left w:val="single" w:sz="6" w:space="0" w:color="auto"/>
              <w:bottom w:val="single" w:sz="6" w:space="0" w:color="auto"/>
              <w:right w:val="single" w:sz="6" w:space="0" w:color="auto"/>
            </w:tcBorders>
            <w:vAlign w:val="center"/>
          </w:tcPr>
          <w:p w14:paraId="58377134" w14:textId="6D07B659"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61FEBD91" w14:textId="5BEB627A"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04BB502D" w14:textId="702DBCC2" w:rsidR="009513A2" w:rsidRPr="00950641" w:rsidRDefault="009513A2" w:rsidP="009513A2">
            <w:pPr>
              <w:jc w:val="center"/>
              <w:rPr>
                <w:rFonts w:ascii="Verdana" w:hAnsi="Verdana"/>
                <w:sz w:val="18"/>
                <w:szCs w:val="18"/>
              </w:rPr>
            </w:pPr>
          </w:p>
        </w:tc>
      </w:tr>
      <w:tr w:rsidR="009513A2" w:rsidRPr="00950641" w14:paraId="6D87273C" w14:textId="77777777" w:rsidTr="009E3FC6">
        <w:trPr>
          <w:trHeight w:val="567"/>
        </w:trPr>
        <w:tc>
          <w:tcPr>
            <w:tcW w:w="2548" w:type="dxa"/>
            <w:tcBorders>
              <w:top w:val="nil"/>
              <w:left w:val="single" w:sz="4" w:space="0" w:color="auto"/>
              <w:bottom w:val="nil"/>
              <w:right w:val="single" w:sz="4" w:space="0" w:color="auto"/>
            </w:tcBorders>
            <w:vAlign w:val="center"/>
            <w:hideMark/>
          </w:tcPr>
          <w:p w14:paraId="053B4C4B"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4EEA91AB"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04</w:t>
            </w:r>
          </w:p>
        </w:tc>
        <w:tc>
          <w:tcPr>
            <w:tcW w:w="2980" w:type="dxa"/>
            <w:tcBorders>
              <w:top w:val="single" w:sz="6" w:space="0" w:color="auto"/>
              <w:left w:val="single" w:sz="6" w:space="0" w:color="auto"/>
              <w:bottom w:val="single" w:sz="6" w:space="0" w:color="auto"/>
              <w:right w:val="single" w:sz="6" w:space="0" w:color="auto"/>
            </w:tcBorders>
            <w:vAlign w:val="center"/>
          </w:tcPr>
          <w:p w14:paraId="17E31E59" w14:textId="25AF4189"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7F0FEBE8" w14:textId="4F71DD57"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20DA3099" w14:textId="5E4531C3" w:rsidR="009513A2" w:rsidRPr="00950641" w:rsidRDefault="009513A2" w:rsidP="009513A2">
            <w:pPr>
              <w:jc w:val="center"/>
              <w:rPr>
                <w:rFonts w:ascii="Verdana" w:hAnsi="Verdana"/>
                <w:sz w:val="18"/>
                <w:szCs w:val="18"/>
              </w:rPr>
            </w:pPr>
          </w:p>
        </w:tc>
      </w:tr>
      <w:tr w:rsidR="009513A2" w:rsidRPr="00950641" w14:paraId="4D370F72" w14:textId="77777777" w:rsidTr="009E3FC6">
        <w:trPr>
          <w:trHeight w:val="567"/>
        </w:trPr>
        <w:tc>
          <w:tcPr>
            <w:tcW w:w="2548" w:type="dxa"/>
            <w:tcBorders>
              <w:top w:val="nil"/>
              <w:left w:val="single" w:sz="4" w:space="0" w:color="auto"/>
              <w:bottom w:val="nil"/>
              <w:right w:val="single" w:sz="4" w:space="0" w:color="auto"/>
            </w:tcBorders>
            <w:vAlign w:val="center"/>
            <w:hideMark/>
          </w:tcPr>
          <w:p w14:paraId="74F917D6"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13147471"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05</w:t>
            </w:r>
          </w:p>
        </w:tc>
        <w:tc>
          <w:tcPr>
            <w:tcW w:w="2980" w:type="dxa"/>
            <w:tcBorders>
              <w:top w:val="single" w:sz="6" w:space="0" w:color="auto"/>
              <w:left w:val="single" w:sz="6" w:space="0" w:color="auto"/>
              <w:bottom w:val="single" w:sz="6" w:space="0" w:color="auto"/>
              <w:right w:val="single" w:sz="6" w:space="0" w:color="auto"/>
            </w:tcBorders>
            <w:vAlign w:val="center"/>
          </w:tcPr>
          <w:p w14:paraId="12C3C4BB" w14:textId="1F92F9E8"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7B5EFDD1" w14:textId="6489FA9E"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063C2A7F" w14:textId="1C60683A" w:rsidR="009513A2" w:rsidRPr="00950641" w:rsidRDefault="009513A2" w:rsidP="009513A2">
            <w:pPr>
              <w:jc w:val="center"/>
              <w:rPr>
                <w:rFonts w:ascii="Verdana" w:hAnsi="Verdana"/>
                <w:sz w:val="18"/>
                <w:szCs w:val="18"/>
              </w:rPr>
            </w:pPr>
          </w:p>
        </w:tc>
      </w:tr>
      <w:tr w:rsidR="009513A2" w:rsidRPr="00950641" w14:paraId="301D0157" w14:textId="77777777" w:rsidTr="009E3FC6">
        <w:trPr>
          <w:trHeight w:val="567"/>
        </w:trPr>
        <w:tc>
          <w:tcPr>
            <w:tcW w:w="2548" w:type="dxa"/>
            <w:tcBorders>
              <w:top w:val="nil"/>
              <w:left w:val="single" w:sz="4" w:space="0" w:color="auto"/>
              <w:bottom w:val="nil"/>
              <w:right w:val="single" w:sz="4" w:space="0" w:color="auto"/>
            </w:tcBorders>
            <w:vAlign w:val="center"/>
            <w:hideMark/>
          </w:tcPr>
          <w:p w14:paraId="545862ED"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5DD8081F"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06</w:t>
            </w:r>
          </w:p>
        </w:tc>
        <w:tc>
          <w:tcPr>
            <w:tcW w:w="2980" w:type="dxa"/>
            <w:tcBorders>
              <w:top w:val="single" w:sz="6" w:space="0" w:color="auto"/>
              <w:left w:val="single" w:sz="6" w:space="0" w:color="auto"/>
              <w:bottom w:val="single" w:sz="6" w:space="0" w:color="auto"/>
              <w:right w:val="single" w:sz="6" w:space="0" w:color="auto"/>
            </w:tcBorders>
            <w:vAlign w:val="center"/>
          </w:tcPr>
          <w:p w14:paraId="43BC67ED" w14:textId="398B30F8"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2DEBC0B2" w14:textId="2BE260E7"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484C3F16" w14:textId="26AC4A59" w:rsidR="009513A2" w:rsidRPr="00950641" w:rsidRDefault="009513A2" w:rsidP="009513A2">
            <w:pPr>
              <w:jc w:val="center"/>
              <w:rPr>
                <w:rFonts w:ascii="Verdana" w:hAnsi="Verdana"/>
                <w:sz w:val="18"/>
                <w:szCs w:val="18"/>
              </w:rPr>
            </w:pPr>
          </w:p>
        </w:tc>
      </w:tr>
      <w:tr w:rsidR="009513A2" w:rsidRPr="00950641" w14:paraId="3466C58C" w14:textId="77777777" w:rsidTr="009E3FC6">
        <w:trPr>
          <w:trHeight w:val="567"/>
        </w:trPr>
        <w:tc>
          <w:tcPr>
            <w:tcW w:w="2548" w:type="dxa"/>
            <w:tcBorders>
              <w:top w:val="nil"/>
              <w:left w:val="single" w:sz="4" w:space="0" w:color="auto"/>
              <w:bottom w:val="nil"/>
              <w:right w:val="single" w:sz="4" w:space="0" w:color="auto"/>
            </w:tcBorders>
            <w:vAlign w:val="center"/>
            <w:hideMark/>
          </w:tcPr>
          <w:p w14:paraId="63C931FB"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388F600C"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07</w:t>
            </w:r>
          </w:p>
        </w:tc>
        <w:tc>
          <w:tcPr>
            <w:tcW w:w="2980" w:type="dxa"/>
            <w:tcBorders>
              <w:top w:val="single" w:sz="6" w:space="0" w:color="auto"/>
              <w:left w:val="single" w:sz="6" w:space="0" w:color="auto"/>
              <w:bottom w:val="single" w:sz="6" w:space="0" w:color="auto"/>
              <w:right w:val="single" w:sz="6" w:space="0" w:color="auto"/>
            </w:tcBorders>
            <w:vAlign w:val="center"/>
          </w:tcPr>
          <w:p w14:paraId="6F647B7B" w14:textId="3AACF64C"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7CE216B0" w14:textId="1871A3C5"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088D6BA1" w14:textId="5AA46E18" w:rsidR="009513A2" w:rsidRPr="00950641" w:rsidRDefault="009513A2" w:rsidP="009513A2">
            <w:pPr>
              <w:jc w:val="center"/>
              <w:rPr>
                <w:rFonts w:ascii="Verdana" w:hAnsi="Verdana"/>
                <w:sz w:val="18"/>
                <w:szCs w:val="18"/>
              </w:rPr>
            </w:pPr>
          </w:p>
        </w:tc>
      </w:tr>
      <w:tr w:rsidR="009513A2" w:rsidRPr="00950641" w14:paraId="45B058AC" w14:textId="77777777" w:rsidTr="009E3FC6">
        <w:trPr>
          <w:trHeight w:val="567"/>
        </w:trPr>
        <w:tc>
          <w:tcPr>
            <w:tcW w:w="2548" w:type="dxa"/>
            <w:tcBorders>
              <w:top w:val="nil"/>
              <w:left w:val="single" w:sz="4" w:space="0" w:color="auto"/>
              <w:bottom w:val="nil"/>
              <w:right w:val="single" w:sz="4" w:space="0" w:color="auto"/>
            </w:tcBorders>
            <w:vAlign w:val="center"/>
            <w:hideMark/>
          </w:tcPr>
          <w:p w14:paraId="65B55F54"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7A1700B0"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08</w:t>
            </w:r>
          </w:p>
        </w:tc>
        <w:tc>
          <w:tcPr>
            <w:tcW w:w="2980" w:type="dxa"/>
            <w:tcBorders>
              <w:top w:val="single" w:sz="6" w:space="0" w:color="auto"/>
              <w:left w:val="single" w:sz="6" w:space="0" w:color="auto"/>
              <w:bottom w:val="single" w:sz="6" w:space="0" w:color="auto"/>
              <w:right w:val="single" w:sz="6" w:space="0" w:color="auto"/>
            </w:tcBorders>
            <w:vAlign w:val="center"/>
          </w:tcPr>
          <w:p w14:paraId="5F8264B5" w14:textId="71206B07"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285E6EDD" w14:textId="03B6E35B"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49CFD878" w14:textId="1A3CDE9F" w:rsidR="009513A2" w:rsidRPr="00950641" w:rsidRDefault="009513A2" w:rsidP="009513A2">
            <w:pPr>
              <w:jc w:val="center"/>
              <w:rPr>
                <w:rFonts w:ascii="Verdana" w:hAnsi="Verdana"/>
                <w:sz w:val="18"/>
                <w:szCs w:val="18"/>
              </w:rPr>
            </w:pPr>
          </w:p>
        </w:tc>
      </w:tr>
      <w:tr w:rsidR="009513A2" w:rsidRPr="00950641" w14:paraId="05C85F42" w14:textId="77777777" w:rsidTr="009E3FC6">
        <w:trPr>
          <w:trHeight w:val="567"/>
        </w:trPr>
        <w:tc>
          <w:tcPr>
            <w:tcW w:w="2548" w:type="dxa"/>
            <w:tcBorders>
              <w:top w:val="nil"/>
              <w:left w:val="single" w:sz="4" w:space="0" w:color="auto"/>
              <w:bottom w:val="nil"/>
              <w:right w:val="single" w:sz="4" w:space="0" w:color="auto"/>
            </w:tcBorders>
            <w:vAlign w:val="center"/>
          </w:tcPr>
          <w:p w14:paraId="1946999A"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447F57A0"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09</w:t>
            </w:r>
          </w:p>
        </w:tc>
        <w:tc>
          <w:tcPr>
            <w:tcW w:w="2980" w:type="dxa"/>
            <w:tcBorders>
              <w:top w:val="single" w:sz="6" w:space="0" w:color="auto"/>
              <w:left w:val="single" w:sz="6" w:space="0" w:color="auto"/>
              <w:bottom w:val="single" w:sz="6" w:space="0" w:color="auto"/>
              <w:right w:val="single" w:sz="6" w:space="0" w:color="auto"/>
            </w:tcBorders>
            <w:vAlign w:val="center"/>
          </w:tcPr>
          <w:p w14:paraId="6451752E" w14:textId="2C3534F5"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240960AC" w14:textId="103D6184"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16CE5CBC" w14:textId="1DD2B582" w:rsidR="009513A2" w:rsidRPr="00950641" w:rsidRDefault="009513A2" w:rsidP="009513A2">
            <w:pPr>
              <w:jc w:val="center"/>
              <w:rPr>
                <w:rFonts w:ascii="Verdana" w:hAnsi="Verdana"/>
                <w:sz w:val="18"/>
                <w:szCs w:val="18"/>
              </w:rPr>
            </w:pPr>
          </w:p>
        </w:tc>
      </w:tr>
      <w:tr w:rsidR="009513A2" w:rsidRPr="00950641" w14:paraId="2430C6F2" w14:textId="77777777" w:rsidTr="009E3FC6">
        <w:trPr>
          <w:trHeight w:val="567"/>
        </w:trPr>
        <w:tc>
          <w:tcPr>
            <w:tcW w:w="2548" w:type="dxa"/>
            <w:tcBorders>
              <w:top w:val="nil"/>
              <w:left w:val="single" w:sz="4" w:space="0" w:color="auto"/>
              <w:bottom w:val="nil"/>
              <w:right w:val="single" w:sz="4" w:space="0" w:color="auto"/>
            </w:tcBorders>
            <w:vAlign w:val="center"/>
            <w:hideMark/>
          </w:tcPr>
          <w:p w14:paraId="72FB1AF9"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646C4E9"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10</w:t>
            </w:r>
          </w:p>
        </w:tc>
        <w:tc>
          <w:tcPr>
            <w:tcW w:w="2980" w:type="dxa"/>
            <w:tcBorders>
              <w:top w:val="single" w:sz="6" w:space="0" w:color="auto"/>
              <w:left w:val="single" w:sz="6" w:space="0" w:color="auto"/>
              <w:bottom w:val="single" w:sz="6" w:space="0" w:color="auto"/>
              <w:right w:val="single" w:sz="6" w:space="0" w:color="auto"/>
            </w:tcBorders>
            <w:vAlign w:val="center"/>
          </w:tcPr>
          <w:p w14:paraId="03FCDB44" w14:textId="378A0AAD"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16747129" w14:textId="45C86F81"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0C25E0E1" w14:textId="356A8DD7" w:rsidR="009513A2" w:rsidRPr="00950641" w:rsidRDefault="009513A2" w:rsidP="009513A2">
            <w:pPr>
              <w:jc w:val="center"/>
              <w:rPr>
                <w:rFonts w:ascii="Verdana" w:hAnsi="Verdana"/>
                <w:sz w:val="18"/>
                <w:szCs w:val="18"/>
              </w:rPr>
            </w:pPr>
          </w:p>
        </w:tc>
      </w:tr>
      <w:tr w:rsidR="009513A2" w:rsidRPr="00950641" w14:paraId="59A7D646" w14:textId="77777777" w:rsidTr="009E3FC6">
        <w:trPr>
          <w:trHeight w:val="567"/>
        </w:trPr>
        <w:tc>
          <w:tcPr>
            <w:tcW w:w="2548" w:type="dxa"/>
            <w:tcBorders>
              <w:top w:val="nil"/>
              <w:left w:val="single" w:sz="4" w:space="0" w:color="auto"/>
              <w:bottom w:val="nil"/>
              <w:right w:val="single" w:sz="4" w:space="0" w:color="auto"/>
            </w:tcBorders>
            <w:vAlign w:val="center"/>
            <w:hideMark/>
          </w:tcPr>
          <w:p w14:paraId="7E4CF605"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6987224A"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11</w:t>
            </w:r>
          </w:p>
        </w:tc>
        <w:tc>
          <w:tcPr>
            <w:tcW w:w="2980" w:type="dxa"/>
            <w:tcBorders>
              <w:top w:val="single" w:sz="6" w:space="0" w:color="auto"/>
              <w:left w:val="single" w:sz="6" w:space="0" w:color="auto"/>
              <w:bottom w:val="single" w:sz="6" w:space="0" w:color="auto"/>
              <w:right w:val="single" w:sz="6" w:space="0" w:color="auto"/>
            </w:tcBorders>
            <w:vAlign w:val="center"/>
          </w:tcPr>
          <w:p w14:paraId="003B501F" w14:textId="53D0531C"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7E7D6390" w14:textId="7A11497C"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2B619542" w14:textId="043D24F8" w:rsidR="009513A2" w:rsidRPr="00950641" w:rsidRDefault="009513A2" w:rsidP="009513A2">
            <w:pPr>
              <w:jc w:val="center"/>
              <w:rPr>
                <w:rFonts w:ascii="Verdana" w:hAnsi="Verdana"/>
                <w:sz w:val="18"/>
                <w:szCs w:val="18"/>
              </w:rPr>
            </w:pPr>
          </w:p>
        </w:tc>
      </w:tr>
      <w:tr w:rsidR="009513A2" w:rsidRPr="00950641" w14:paraId="5199090C" w14:textId="77777777" w:rsidTr="009E3FC6">
        <w:trPr>
          <w:trHeight w:val="567"/>
        </w:trPr>
        <w:tc>
          <w:tcPr>
            <w:tcW w:w="2548" w:type="dxa"/>
            <w:tcBorders>
              <w:top w:val="nil"/>
              <w:left w:val="single" w:sz="4" w:space="0" w:color="auto"/>
              <w:bottom w:val="nil"/>
              <w:right w:val="single" w:sz="4" w:space="0" w:color="auto"/>
            </w:tcBorders>
            <w:vAlign w:val="center"/>
            <w:hideMark/>
          </w:tcPr>
          <w:p w14:paraId="16D41858"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61B6A46F"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12</w:t>
            </w:r>
          </w:p>
        </w:tc>
        <w:tc>
          <w:tcPr>
            <w:tcW w:w="2980" w:type="dxa"/>
            <w:tcBorders>
              <w:top w:val="single" w:sz="6" w:space="0" w:color="auto"/>
              <w:left w:val="single" w:sz="6" w:space="0" w:color="auto"/>
              <w:bottom w:val="single" w:sz="6" w:space="0" w:color="auto"/>
              <w:right w:val="single" w:sz="6" w:space="0" w:color="auto"/>
            </w:tcBorders>
            <w:vAlign w:val="center"/>
          </w:tcPr>
          <w:p w14:paraId="36CF2691" w14:textId="38BFE894"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44076643" w14:textId="354A4F3B"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6AEAED28" w14:textId="7ECE5FA0" w:rsidR="009513A2" w:rsidRPr="00950641" w:rsidRDefault="009513A2" w:rsidP="009513A2">
            <w:pPr>
              <w:jc w:val="center"/>
              <w:rPr>
                <w:rFonts w:ascii="Verdana" w:hAnsi="Verdana"/>
                <w:sz w:val="18"/>
                <w:szCs w:val="18"/>
              </w:rPr>
            </w:pPr>
          </w:p>
        </w:tc>
      </w:tr>
      <w:tr w:rsidR="009513A2" w:rsidRPr="00950641" w14:paraId="3ED6DEA5" w14:textId="77777777" w:rsidTr="009E3FC6">
        <w:trPr>
          <w:trHeight w:val="567"/>
        </w:trPr>
        <w:tc>
          <w:tcPr>
            <w:tcW w:w="2548" w:type="dxa"/>
            <w:tcBorders>
              <w:top w:val="nil"/>
              <w:left w:val="single" w:sz="4" w:space="0" w:color="auto"/>
              <w:bottom w:val="nil"/>
              <w:right w:val="single" w:sz="4" w:space="0" w:color="auto"/>
            </w:tcBorders>
            <w:vAlign w:val="center"/>
            <w:hideMark/>
          </w:tcPr>
          <w:p w14:paraId="76FCF263"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60EBC8C8"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13</w:t>
            </w:r>
          </w:p>
        </w:tc>
        <w:tc>
          <w:tcPr>
            <w:tcW w:w="2980" w:type="dxa"/>
            <w:tcBorders>
              <w:top w:val="single" w:sz="6" w:space="0" w:color="auto"/>
              <w:left w:val="single" w:sz="6" w:space="0" w:color="auto"/>
              <w:bottom w:val="single" w:sz="6" w:space="0" w:color="auto"/>
              <w:right w:val="single" w:sz="6" w:space="0" w:color="auto"/>
            </w:tcBorders>
            <w:vAlign w:val="center"/>
          </w:tcPr>
          <w:p w14:paraId="50829492" w14:textId="4E376B1F"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3C8A7ECE" w14:textId="3F15509D"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282F6F8B" w14:textId="2FC27466" w:rsidR="009513A2" w:rsidRPr="00950641" w:rsidRDefault="009513A2" w:rsidP="009513A2">
            <w:pPr>
              <w:jc w:val="center"/>
              <w:rPr>
                <w:rFonts w:ascii="Verdana" w:hAnsi="Verdana"/>
                <w:sz w:val="18"/>
                <w:szCs w:val="18"/>
              </w:rPr>
            </w:pPr>
          </w:p>
        </w:tc>
      </w:tr>
      <w:tr w:rsidR="009513A2" w:rsidRPr="00950641" w14:paraId="1F0E8222" w14:textId="77777777" w:rsidTr="001E03B2">
        <w:trPr>
          <w:trHeight w:val="567"/>
        </w:trPr>
        <w:tc>
          <w:tcPr>
            <w:tcW w:w="2548" w:type="dxa"/>
            <w:tcBorders>
              <w:top w:val="nil"/>
              <w:left w:val="single" w:sz="4" w:space="0" w:color="auto"/>
              <w:bottom w:val="nil"/>
              <w:right w:val="single" w:sz="4" w:space="0" w:color="auto"/>
            </w:tcBorders>
            <w:vAlign w:val="center"/>
            <w:hideMark/>
          </w:tcPr>
          <w:p w14:paraId="54282DCA"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4719406"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14</w:t>
            </w:r>
          </w:p>
        </w:tc>
        <w:tc>
          <w:tcPr>
            <w:tcW w:w="2980" w:type="dxa"/>
            <w:tcBorders>
              <w:top w:val="single" w:sz="6" w:space="0" w:color="auto"/>
              <w:left w:val="single" w:sz="6" w:space="0" w:color="auto"/>
              <w:bottom w:val="single" w:sz="6" w:space="0" w:color="auto"/>
              <w:right w:val="single" w:sz="6" w:space="0" w:color="auto"/>
            </w:tcBorders>
            <w:vAlign w:val="center"/>
          </w:tcPr>
          <w:p w14:paraId="34486466" w14:textId="51F82CF8"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58407C10" w14:textId="38E1FD9C"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3CE457F1" w14:textId="50CB2981" w:rsidR="009513A2" w:rsidRPr="00950641" w:rsidRDefault="009513A2" w:rsidP="009513A2">
            <w:pPr>
              <w:jc w:val="center"/>
              <w:rPr>
                <w:rFonts w:ascii="Verdana" w:hAnsi="Verdana"/>
                <w:sz w:val="18"/>
                <w:szCs w:val="18"/>
              </w:rPr>
            </w:pPr>
          </w:p>
        </w:tc>
      </w:tr>
      <w:tr w:rsidR="009513A2" w:rsidRPr="00950641" w14:paraId="748DB27E" w14:textId="77777777" w:rsidTr="001E03B2">
        <w:trPr>
          <w:trHeight w:val="567"/>
        </w:trPr>
        <w:tc>
          <w:tcPr>
            <w:tcW w:w="2548" w:type="dxa"/>
            <w:tcBorders>
              <w:top w:val="nil"/>
              <w:left w:val="single" w:sz="4" w:space="0" w:color="auto"/>
              <w:bottom w:val="nil"/>
              <w:right w:val="single" w:sz="4" w:space="0" w:color="auto"/>
            </w:tcBorders>
            <w:vAlign w:val="center"/>
            <w:hideMark/>
          </w:tcPr>
          <w:p w14:paraId="0AA31411"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D458F1E"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15</w:t>
            </w:r>
          </w:p>
        </w:tc>
        <w:tc>
          <w:tcPr>
            <w:tcW w:w="2980" w:type="dxa"/>
            <w:tcBorders>
              <w:top w:val="single" w:sz="6" w:space="0" w:color="auto"/>
              <w:left w:val="single" w:sz="6" w:space="0" w:color="auto"/>
              <w:bottom w:val="single" w:sz="6" w:space="0" w:color="auto"/>
              <w:right w:val="single" w:sz="6" w:space="0" w:color="auto"/>
            </w:tcBorders>
            <w:vAlign w:val="center"/>
          </w:tcPr>
          <w:p w14:paraId="60903B8D" w14:textId="1D041FEB"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18497F45" w14:textId="42493CFC"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56A434E2" w14:textId="0EB55562" w:rsidR="009513A2" w:rsidRPr="00950641" w:rsidRDefault="009513A2" w:rsidP="009513A2">
            <w:pPr>
              <w:ind w:firstLineChars="100" w:firstLine="180"/>
              <w:jc w:val="center"/>
              <w:rPr>
                <w:rFonts w:ascii="Verdana" w:hAnsi="Verdana" w:cs="Arial"/>
                <w:color w:val="000000"/>
                <w:sz w:val="18"/>
                <w:szCs w:val="18"/>
              </w:rPr>
            </w:pPr>
          </w:p>
        </w:tc>
      </w:tr>
      <w:tr w:rsidR="009513A2" w:rsidRPr="00950641" w14:paraId="6DE8E895" w14:textId="77777777" w:rsidTr="001E03B2">
        <w:trPr>
          <w:trHeight w:val="567"/>
        </w:trPr>
        <w:tc>
          <w:tcPr>
            <w:tcW w:w="2548" w:type="dxa"/>
            <w:tcBorders>
              <w:top w:val="nil"/>
              <w:left w:val="single" w:sz="4" w:space="0" w:color="auto"/>
              <w:bottom w:val="nil"/>
              <w:right w:val="single" w:sz="4" w:space="0" w:color="auto"/>
            </w:tcBorders>
            <w:vAlign w:val="center"/>
            <w:hideMark/>
          </w:tcPr>
          <w:p w14:paraId="7B05774B"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1BBE6B43"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16</w:t>
            </w:r>
          </w:p>
        </w:tc>
        <w:tc>
          <w:tcPr>
            <w:tcW w:w="2980" w:type="dxa"/>
            <w:tcBorders>
              <w:top w:val="single" w:sz="6" w:space="0" w:color="auto"/>
              <w:left w:val="single" w:sz="6" w:space="0" w:color="auto"/>
              <w:bottom w:val="single" w:sz="6" w:space="0" w:color="auto"/>
              <w:right w:val="single" w:sz="6" w:space="0" w:color="auto"/>
            </w:tcBorders>
            <w:vAlign w:val="center"/>
          </w:tcPr>
          <w:p w14:paraId="7325BC48" w14:textId="5D994F2A"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09B51949" w14:textId="5D7EF1CC"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0397B434" w14:textId="6A0EFC65" w:rsidR="009513A2" w:rsidRPr="00950641" w:rsidRDefault="009513A2" w:rsidP="009513A2">
            <w:pPr>
              <w:jc w:val="center"/>
              <w:rPr>
                <w:rFonts w:ascii="Verdana" w:hAnsi="Verdana"/>
                <w:sz w:val="18"/>
                <w:szCs w:val="18"/>
              </w:rPr>
            </w:pPr>
          </w:p>
        </w:tc>
      </w:tr>
      <w:tr w:rsidR="009513A2" w:rsidRPr="00950641" w14:paraId="10B18790" w14:textId="77777777" w:rsidTr="009E3FC6">
        <w:trPr>
          <w:trHeight w:val="567"/>
        </w:trPr>
        <w:tc>
          <w:tcPr>
            <w:tcW w:w="2548" w:type="dxa"/>
            <w:tcBorders>
              <w:top w:val="nil"/>
              <w:left w:val="single" w:sz="4" w:space="0" w:color="auto"/>
              <w:bottom w:val="nil"/>
              <w:right w:val="single" w:sz="4" w:space="0" w:color="auto"/>
            </w:tcBorders>
            <w:vAlign w:val="center"/>
            <w:hideMark/>
          </w:tcPr>
          <w:p w14:paraId="1B2F9717"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0BC403AF"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17</w:t>
            </w:r>
          </w:p>
        </w:tc>
        <w:tc>
          <w:tcPr>
            <w:tcW w:w="2980" w:type="dxa"/>
            <w:tcBorders>
              <w:top w:val="single" w:sz="6" w:space="0" w:color="auto"/>
              <w:left w:val="single" w:sz="6" w:space="0" w:color="auto"/>
              <w:bottom w:val="single" w:sz="6" w:space="0" w:color="auto"/>
              <w:right w:val="single" w:sz="6" w:space="0" w:color="auto"/>
            </w:tcBorders>
            <w:vAlign w:val="center"/>
          </w:tcPr>
          <w:p w14:paraId="79CDF822" w14:textId="5BF58E00"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6DB52CF4" w14:textId="765571A2"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5A8A8F8A" w14:textId="46F559AC" w:rsidR="009513A2" w:rsidRPr="00950641" w:rsidRDefault="009513A2" w:rsidP="009513A2">
            <w:pPr>
              <w:jc w:val="center"/>
              <w:rPr>
                <w:rFonts w:ascii="Verdana" w:hAnsi="Verdana"/>
                <w:sz w:val="18"/>
                <w:szCs w:val="18"/>
              </w:rPr>
            </w:pPr>
          </w:p>
        </w:tc>
      </w:tr>
      <w:tr w:rsidR="009513A2" w:rsidRPr="00950641" w14:paraId="160D8B84" w14:textId="77777777" w:rsidTr="009E3FC6">
        <w:trPr>
          <w:trHeight w:val="567"/>
        </w:trPr>
        <w:tc>
          <w:tcPr>
            <w:tcW w:w="2548" w:type="dxa"/>
            <w:tcBorders>
              <w:top w:val="nil"/>
              <w:left w:val="single" w:sz="4" w:space="0" w:color="auto"/>
              <w:bottom w:val="nil"/>
              <w:right w:val="single" w:sz="4" w:space="0" w:color="auto"/>
            </w:tcBorders>
            <w:vAlign w:val="center"/>
            <w:hideMark/>
          </w:tcPr>
          <w:p w14:paraId="05AA5E68"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73F46D02"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18</w:t>
            </w:r>
          </w:p>
        </w:tc>
        <w:tc>
          <w:tcPr>
            <w:tcW w:w="2980" w:type="dxa"/>
            <w:tcBorders>
              <w:top w:val="single" w:sz="6" w:space="0" w:color="auto"/>
              <w:left w:val="single" w:sz="6" w:space="0" w:color="auto"/>
              <w:bottom w:val="single" w:sz="6" w:space="0" w:color="auto"/>
              <w:right w:val="single" w:sz="6" w:space="0" w:color="auto"/>
            </w:tcBorders>
            <w:vAlign w:val="center"/>
          </w:tcPr>
          <w:p w14:paraId="0306CC88" w14:textId="4D7E0535"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36E138FA" w14:textId="769AA767"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795391CE" w14:textId="261522DD" w:rsidR="009513A2" w:rsidRPr="00950641" w:rsidRDefault="009513A2" w:rsidP="009513A2">
            <w:pPr>
              <w:jc w:val="center"/>
              <w:rPr>
                <w:rFonts w:ascii="Verdana" w:hAnsi="Verdana"/>
                <w:sz w:val="18"/>
                <w:szCs w:val="18"/>
              </w:rPr>
            </w:pPr>
          </w:p>
        </w:tc>
      </w:tr>
      <w:tr w:rsidR="009513A2" w:rsidRPr="00950641" w14:paraId="308E9424" w14:textId="77777777" w:rsidTr="009E3FC6">
        <w:trPr>
          <w:trHeight w:val="567"/>
        </w:trPr>
        <w:tc>
          <w:tcPr>
            <w:tcW w:w="2548" w:type="dxa"/>
            <w:tcBorders>
              <w:top w:val="nil"/>
              <w:left w:val="single" w:sz="4" w:space="0" w:color="auto"/>
              <w:bottom w:val="nil"/>
              <w:right w:val="single" w:sz="4" w:space="0" w:color="auto"/>
            </w:tcBorders>
            <w:vAlign w:val="center"/>
            <w:hideMark/>
          </w:tcPr>
          <w:p w14:paraId="20AE0E36"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5063FD7D"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19</w:t>
            </w:r>
          </w:p>
        </w:tc>
        <w:tc>
          <w:tcPr>
            <w:tcW w:w="2980" w:type="dxa"/>
            <w:tcBorders>
              <w:top w:val="single" w:sz="6" w:space="0" w:color="auto"/>
              <w:left w:val="single" w:sz="6" w:space="0" w:color="auto"/>
              <w:bottom w:val="single" w:sz="6" w:space="0" w:color="auto"/>
              <w:right w:val="single" w:sz="6" w:space="0" w:color="auto"/>
            </w:tcBorders>
            <w:vAlign w:val="center"/>
          </w:tcPr>
          <w:p w14:paraId="27009661" w14:textId="13E74949"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5C95C547" w14:textId="2AF3368F"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78BE1DEA" w14:textId="4F80D8E6" w:rsidR="009513A2" w:rsidRPr="00950641" w:rsidRDefault="009513A2" w:rsidP="009513A2">
            <w:pPr>
              <w:jc w:val="center"/>
              <w:rPr>
                <w:rFonts w:ascii="Verdana" w:hAnsi="Verdana"/>
                <w:sz w:val="18"/>
                <w:szCs w:val="18"/>
              </w:rPr>
            </w:pPr>
          </w:p>
        </w:tc>
      </w:tr>
      <w:tr w:rsidR="009513A2" w:rsidRPr="00950641" w14:paraId="7A9C1AB5" w14:textId="77777777" w:rsidTr="009E3FC6">
        <w:trPr>
          <w:trHeight w:val="567"/>
        </w:trPr>
        <w:tc>
          <w:tcPr>
            <w:tcW w:w="2548" w:type="dxa"/>
            <w:tcBorders>
              <w:top w:val="nil"/>
              <w:left w:val="single" w:sz="4" w:space="0" w:color="auto"/>
              <w:bottom w:val="nil"/>
              <w:right w:val="single" w:sz="4" w:space="0" w:color="auto"/>
            </w:tcBorders>
            <w:vAlign w:val="center"/>
            <w:hideMark/>
          </w:tcPr>
          <w:p w14:paraId="68D605EA"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75ADBDDE"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20</w:t>
            </w:r>
          </w:p>
        </w:tc>
        <w:tc>
          <w:tcPr>
            <w:tcW w:w="2980" w:type="dxa"/>
            <w:tcBorders>
              <w:top w:val="single" w:sz="6" w:space="0" w:color="auto"/>
              <w:left w:val="single" w:sz="6" w:space="0" w:color="auto"/>
              <w:bottom w:val="single" w:sz="6" w:space="0" w:color="auto"/>
              <w:right w:val="single" w:sz="6" w:space="0" w:color="auto"/>
            </w:tcBorders>
            <w:vAlign w:val="center"/>
          </w:tcPr>
          <w:p w14:paraId="2559E204" w14:textId="1D0DDE4D"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04406A61" w14:textId="3815F548"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363DC42F" w14:textId="3D6FA5AC" w:rsidR="009513A2" w:rsidRPr="00950641" w:rsidRDefault="009513A2" w:rsidP="009513A2">
            <w:pPr>
              <w:jc w:val="center"/>
              <w:rPr>
                <w:rFonts w:ascii="Verdana" w:hAnsi="Verdana"/>
                <w:sz w:val="18"/>
                <w:szCs w:val="18"/>
              </w:rPr>
            </w:pPr>
          </w:p>
        </w:tc>
      </w:tr>
      <w:tr w:rsidR="009513A2" w:rsidRPr="00950641" w14:paraId="156D9C3D" w14:textId="77777777" w:rsidTr="009E3FC6">
        <w:trPr>
          <w:trHeight w:val="567"/>
        </w:trPr>
        <w:tc>
          <w:tcPr>
            <w:tcW w:w="2548" w:type="dxa"/>
            <w:tcBorders>
              <w:top w:val="nil"/>
              <w:left w:val="single" w:sz="4" w:space="0" w:color="auto"/>
              <w:bottom w:val="nil"/>
              <w:right w:val="single" w:sz="4" w:space="0" w:color="auto"/>
            </w:tcBorders>
            <w:vAlign w:val="center"/>
          </w:tcPr>
          <w:p w14:paraId="61527E7B"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34CB272D" w14:textId="78F0D260"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21</w:t>
            </w:r>
          </w:p>
        </w:tc>
        <w:tc>
          <w:tcPr>
            <w:tcW w:w="2980" w:type="dxa"/>
            <w:tcBorders>
              <w:top w:val="single" w:sz="6" w:space="0" w:color="auto"/>
              <w:left w:val="single" w:sz="6" w:space="0" w:color="auto"/>
              <w:bottom w:val="single" w:sz="6" w:space="0" w:color="auto"/>
              <w:right w:val="single" w:sz="6" w:space="0" w:color="auto"/>
            </w:tcBorders>
            <w:vAlign w:val="center"/>
          </w:tcPr>
          <w:p w14:paraId="70AAB1CD" w14:textId="7F337B24" w:rsidR="009513A2" w:rsidRPr="00950641" w:rsidRDefault="009513A2" w:rsidP="009513A2">
            <w:pPr>
              <w:ind w:left="138" w:right="136"/>
              <w:jc w:val="center"/>
              <w:rPr>
                <w:rFonts w:ascii="Verdana" w:eastAsia="Tahoma" w:hAnsi="Verdana" w:cs="Tahoma"/>
                <w:sz w:val="18"/>
                <w:szCs w:val="18"/>
                <w:lang w:val="es-PE"/>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5F73F81D" w14:textId="7508151A"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7F024713" w14:textId="521E7E8E" w:rsidR="009513A2" w:rsidRPr="00950641" w:rsidRDefault="009513A2" w:rsidP="009513A2">
            <w:pPr>
              <w:jc w:val="center"/>
              <w:rPr>
                <w:rFonts w:ascii="Verdana" w:hAnsi="Verdana"/>
                <w:sz w:val="18"/>
                <w:szCs w:val="18"/>
              </w:rPr>
            </w:pPr>
          </w:p>
        </w:tc>
      </w:tr>
      <w:tr w:rsidR="009513A2" w:rsidRPr="00950641" w14:paraId="5F5A7678" w14:textId="77777777" w:rsidTr="009E3FC6">
        <w:trPr>
          <w:trHeight w:val="567"/>
        </w:trPr>
        <w:tc>
          <w:tcPr>
            <w:tcW w:w="2548" w:type="dxa"/>
            <w:tcBorders>
              <w:top w:val="nil"/>
              <w:left w:val="single" w:sz="4" w:space="0" w:color="auto"/>
              <w:bottom w:val="nil"/>
              <w:right w:val="single" w:sz="4" w:space="0" w:color="auto"/>
            </w:tcBorders>
            <w:vAlign w:val="center"/>
          </w:tcPr>
          <w:p w14:paraId="342EB47A"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7ECE8C26" w14:textId="71697A4E"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22</w:t>
            </w:r>
          </w:p>
        </w:tc>
        <w:tc>
          <w:tcPr>
            <w:tcW w:w="2980" w:type="dxa"/>
            <w:tcBorders>
              <w:top w:val="single" w:sz="6" w:space="0" w:color="auto"/>
              <w:left w:val="single" w:sz="6" w:space="0" w:color="auto"/>
              <w:bottom w:val="single" w:sz="6" w:space="0" w:color="auto"/>
              <w:right w:val="single" w:sz="6" w:space="0" w:color="auto"/>
            </w:tcBorders>
            <w:vAlign w:val="center"/>
          </w:tcPr>
          <w:p w14:paraId="54E39A38" w14:textId="76E9EE04" w:rsidR="009513A2" w:rsidRPr="00950641" w:rsidRDefault="009513A2" w:rsidP="009513A2">
            <w:pPr>
              <w:ind w:left="138" w:right="136"/>
              <w:jc w:val="center"/>
              <w:rPr>
                <w:rFonts w:ascii="Verdana" w:eastAsia="Tahoma" w:hAnsi="Verdana" w:cs="Tahoma"/>
                <w:sz w:val="18"/>
                <w:szCs w:val="18"/>
                <w:lang w:val="es-PE"/>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3AA03F78" w14:textId="075D06E5"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30AFB25D" w14:textId="16DE20FD" w:rsidR="009513A2" w:rsidRPr="00950641" w:rsidRDefault="009513A2" w:rsidP="009513A2">
            <w:pPr>
              <w:jc w:val="center"/>
              <w:rPr>
                <w:rFonts w:ascii="Verdana" w:hAnsi="Verdana"/>
                <w:sz w:val="18"/>
                <w:szCs w:val="18"/>
              </w:rPr>
            </w:pPr>
          </w:p>
        </w:tc>
      </w:tr>
      <w:tr w:rsidR="009513A2" w:rsidRPr="00950641" w14:paraId="450BFB88" w14:textId="77777777" w:rsidTr="009E3FC6">
        <w:trPr>
          <w:trHeight w:val="567"/>
        </w:trPr>
        <w:tc>
          <w:tcPr>
            <w:tcW w:w="2548" w:type="dxa"/>
            <w:tcBorders>
              <w:top w:val="nil"/>
              <w:left w:val="single" w:sz="4" w:space="0" w:color="auto"/>
              <w:bottom w:val="nil"/>
              <w:right w:val="single" w:sz="4" w:space="0" w:color="auto"/>
            </w:tcBorders>
            <w:vAlign w:val="center"/>
          </w:tcPr>
          <w:p w14:paraId="50CED8BD"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A5DB49C" w14:textId="0C6A2D56"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23</w:t>
            </w:r>
          </w:p>
        </w:tc>
        <w:tc>
          <w:tcPr>
            <w:tcW w:w="2980" w:type="dxa"/>
            <w:tcBorders>
              <w:top w:val="single" w:sz="6" w:space="0" w:color="auto"/>
              <w:left w:val="single" w:sz="6" w:space="0" w:color="auto"/>
              <w:bottom w:val="single" w:sz="6" w:space="0" w:color="auto"/>
              <w:right w:val="single" w:sz="6" w:space="0" w:color="auto"/>
            </w:tcBorders>
            <w:vAlign w:val="center"/>
          </w:tcPr>
          <w:p w14:paraId="67E6985D" w14:textId="62A43A50" w:rsidR="009513A2" w:rsidRPr="00950641" w:rsidRDefault="009513A2" w:rsidP="009513A2">
            <w:pPr>
              <w:ind w:left="138" w:right="136"/>
              <w:jc w:val="center"/>
              <w:rPr>
                <w:rFonts w:ascii="Verdana" w:eastAsia="Tahoma" w:hAnsi="Verdana" w:cs="Tahoma"/>
                <w:sz w:val="18"/>
                <w:szCs w:val="18"/>
                <w:lang w:val="es-PE"/>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147023DF" w14:textId="515DF5F0"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2D1CCDB2" w14:textId="1CB0E117" w:rsidR="009513A2" w:rsidRPr="00950641" w:rsidRDefault="009513A2" w:rsidP="009513A2">
            <w:pPr>
              <w:jc w:val="center"/>
              <w:rPr>
                <w:rFonts w:ascii="Verdana" w:hAnsi="Verdana"/>
                <w:sz w:val="18"/>
                <w:szCs w:val="18"/>
              </w:rPr>
            </w:pPr>
          </w:p>
        </w:tc>
      </w:tr>
      <w:tr w:rsidR="009513A2" w:rsidRPr="00950641" w14:paraId="72082E2D" w14:textId="77777777" w:rsidTr="009E3FC6">
        <w:trPr>
          <w:trHeight w:val="567"/>
        </w:trPr>
        <w:tc>
          <w:tcPr>
            <w:tcW w:w="2548" w:type="dxa"/>
            <w:tcBorders>
              <w:top w:val="nil"/>
              <w:left w:val="single" w:sz="4" w:space="0" w:color="auto"/>
              <w:bottom w:val="single" w:sz="4" w:space="0" w:color="auto"/>
              <w:right w:val="single" w:sz="4" w:space="0" w:color="auto"/>
            </w:tcBorders>
            <w:vAlign w:val="center"/>
          </w:tcPr>
          <w:p w14:paraId="385103A8"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4" w:space="0" w:color="auto"/>
              <w:right w:val="single" w:sz="6" w:space="0" w:color="auto"/>
            </w:tcBorders>
            <w:vAlign w:val="center"/>
          </w:tcPr>
          <w:p w14:paraId="17062511" w14:textId="7684A98C"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24</w:t>
            </w:r>
          </w:p>
        </w:tc>
        <w:tc>
          <w:tcPr>
            <w:tcW w:w="2980" w:type="dxa"/>
            <w:tcBorders>
              <w:top w:val="single" w:sz="6" w:space="0" w:color="auto"/>
              <w:left w:val="single" w:sz="6" w:space="0" w:color="auto"/>
              <w:bottom w:val="single" w:sz="4" w:space="0" w:color="auto"/>
              <w:right w:val="single" w:sz="6" w:space="0" w:color="auto"/>
            </w:tcBorders>
            <w:vAlign w:val="center"/>
          </w:tcPr>
          <w:p w14:paraId="61C8B944" w14:textId="48B7EE38" w:rsidR="009513A2" w:rsidRPr="00950641" w:rsidRDefault="009513A2" w:rsidP="009513A2">
            <w:pPr>
              <w:ind w:left="138" w:right="136"/>
              <w:jc w:val="center"/>
              <w:rPr>
                <w:rFonts w:ascii="Verdana" w:eastAsia="Tahoma" w:hAnsi="Verdana" w:cs="Tahoma"/>
                <w:sz w:val="18"/>
                <w:szCs w:val="18"/>
                <w:lang w:val="es-PE"/>
              </w:rPr>
            </w:pPr>
          </w:p>
        </w:tc>
        <w:tc>
          <w:tcPr>
            <w:tcW w:w="1417" w:type="dxa"/>
            <w:gridSpan w:val="2"/>
            <w:tcBorders>
              <w:top w:val="single" w:sz="6" w:space="0" w:color="auto"/>
              <w:left w:val="single" w:sz="6" w:space="0" w:color="auto"/>
              <w:bottom w:val="single" w:sz="4" w:space="0" w:color="auto"/>
              <w:right w:val="single" w:sz="6" w:space="0" w:color="auto"/>
            </w:tcBorders>
            <w:vAlign w:val="center"/>
          </w:tcPr>
          <w:p w14:paraId="6C785977" w14:textId="533AC364"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4" w:space="0" w:color="auto"/>
              <w:right w:val="single" w:sz="6" w:space="0" w:color="auto"/>
            </w:tcBorders>
            <w:vAlign w:val="center"/>
          </w:tcPr>
          <w:p w14:paraId="600D1C6B" w14:textId="1066C67F" w:rsidR="009513A2" w:rsidRPr="00950641" w:rsidRDefault="009513A2" w:rsidP="009513A2">
            <w:pPr>
              <w:jc w:val="center"/>
              <w:rPr>
                <w:rFonts w:ascii="Verdana" w:hAnsi="Verdana"/>
                <w:sz w:val="18"/>
                <w:szCs w:val="18"/>
              </w:rPr>
            </w:pPr>
          </w:p>
        </w:tc>
      </w:tr>
      <w:tr w:rsidR="00B36A41" w:rsidRPr="00950641" w14:paraId="13D7BB5D" w14:textId="77777777" w:rsidTr="001E03B2">
        <w:trPr>
          <w:trHeight w:val="567"/>
        </w:trPr>
        <w:tc>
          <w:tcPr>
            <w:tcW w:w="2548" w:type="dxa"/>
            <w:tcBorders>
              <w:top w:val="single" w:sz="4" w:space="0" w:color="auto"/>
              <w:left w:val="nil"/>
              <w:bottom w:val="nil"/>
              <w:right w:val="nil"/>
            </w:tcBorders>
            <w:vAlign w:val="center"/>
          </w:tcPr>
          <w:p w14:paraId="776DAFD9" w14:textId="77777777" w:rsidR="00B36A41" w:rsidRPr="00950641" w:rsidRDefault="00B36A41" w:rsidP="00B36A41">
            <w:pPr>
              <w:widowControl/>
              <w:jc w:val="center"/>
              <w:rPr>
                <w:rFonts w:ascii="Verdana" w:eastAsia="Times New Roman" w:hAnsi="Verdana" w:cs="Times New Roman"/>
                <w:sz w:val="18"/>
                <w:szCs w:val="18"/>
                <w:lang w:val="es-PE"/>
              </w:rPr>
            </w:pPr>
          </w:p>
        </w:tc>
        <w:tc>
          <w:tcPr>
            <w:tcW w:w="993" w:type="dxa"/>
            <w:gridSpan w:val="2"/>
            <w:tcBorders>
              <w:top w:val="single" w:sz="4" w:space="0" w:color="auto"/>
              <w:left w:val="nil"/>
              <w:bottom w:val="nil"/>
              <w:right w:val="nil"/>
            </w:tcBorders>
            <w:vAlign w:val="center"/>
          </w:tcPr>
          <w:p w14:paraId="45FFFDA9" w14:textId="77777777" w:rsidR="00B36A41" w:rsidRPr="00950641" w:rsidRDefault="00B36A41" w:rsidP="00B36A41">
            <w:pPr>
              <w:jc w:val="center"/>
              <w:rPr>
                <w:rFonts w:ascii="Verdana" w:hAnsi="Verdana"/>
                <w:color w:val="000000"/>
                <w:sz w:val="18"/>
                <w:szCs w:val="18"/>
              </w:rPr>
            </w:pPr>
          </w:p>
        </w:tc>
        <w:tc>
          <w:tcPr>
            <w:tcW w:w="3264" w:type="dxa"/>
            <w:gridSpan w:val="2"/>
            <w:tcBorders>
              <w:top w:val="single" w:sz="4" w:space="0" w:color="auto"/>
              <w:left w:val="nil"/>
              <w:bottom w:val="nil"/>
              <w:right w:val="nil"/>
            </w:tcBorders>
            <w:vAlign w:val="center"/>
          </w:tcPr>
          <w:p w14:paraId="08B3108B" w14:textId="77777777" w:rsidR="00B36A41" w:rsidRPr="00950641" w:rsidRDefault="00B36A41" w:rsidP="00B36A41">
            <w:pPr>
              <w:ind w:left="138" w:right="136"/>
              <w:jc w:val="center"/>
              <w:rPr>
                <w:rFonts w:ascii="Verdana" w:eastAsia="Tahoma" w:hAnsi="Verdana" w:cs="Tahoma"/>
                <w:sz w:val="18"/>
                <w:szCs w:val="18"/>
                <w:lang w:val="es-PE"/>
              </w:rPr>
            </w:pPr>
          </w:p>
        </w:tc>
        <w:tc>
          <w:tcPr>
            <w:tcW w:w="1133" w:type="dxa"/>
            <w:tcBorders>
              <w:top w:val="single" w:sz="4" w:space="0" w:color="auto"/>
              <w:left w:val="nil"/>
              <w:bottom w:val="nil"/>
              <w:right w:val="nil"/>
            </w:tcBorders>
            <w:vAlign w:val="center"/>
          </w:tcPr>
          <w:p w14:paraId="588E574C" w14:textId="77777777" w:rsidR="00B36A41" w:rsidRPr="00950641" w:rsidRDefault="00B36A41" w:rsidP="00B36A41">
            <w:pPr>
              <w:jc w:val="center"/>
              <w:rPr>
                <w:rFonts w:ascii="Verdana" w:hAnsi="Verdana"/>
                <w:sz w:val="18"/>
                <w:szCs w:val="18"/>
              </w:rPr>
            </w:pPr>
          </w:p>
        </w:tc>
        <w:tc>
          <w:tcPr>
            <w:tcW w:w="1702" w:type="dxa"/>
            <w:tcBorders>
              <w:top w:val="single" w:sz="4" w:space="0" w:color="auto"/>
              <w:left w:val="nil"/>
              <w:bottom w:val="nil"/>
              <w:right w:val="nil"/>
            </w:tcBorders>
            <w:vAlign w:val="center"/>
          </w:tcPr>
          <w:p w14:paraId="67B7DE4A" w14:textId="77777777" w:rsidR="00B36A41" w:rsidRPr="00950641" w:rsidRDefault="00B36A41" w:rsidP="00B36A41">
            <w:pPr>
              <w:jc w:val="center"/>
              <w:rPr>
                <w:rFonts w:ascii="Verdana" w:hAnsi="Verdana"/>
                <w:sz w:val="18"/>
                <w:szCs w:val="18"/>
              </w:rPr>
            </w:pPr>
          </w:p>
        </w:tc>
      </w:tr>
      <w:tr w:rsidR="00B36A41" w:rsidRPr="00950641" w14:paraId="647B5F70" w14:textId="77777777" w:rsidTr="001E03B2">
        <w:trPr>
          <w:trHeight w:val="567"/>
        </w:trPr>
        <w:tc>
          <w:tcPr>
            <w:tcW w:w="2548" w:type="dxa"/>
            <w:tcBorders>
              <w:top w:val="nil"/>
              <w:left w:val="nil"/>
              <w:bottom w:val="nil"/>
              <w:right w:val="nil"/>
            </w:tcBorders>
            <w:vAlign w:val="center"/>
          </w:tcPr>
          <w:p w14:paraId="44B7C0AC" w14:textId="77777777" w:rsidR="00B36A41" w:rsidRPr="00950641" w:rsidRDefault="00B36A41" w:rsidP="00B36A41">
            <w:pPr>
              <w:widowControl/>
              <w:jc w:val="center"/>
              <w:rPr>
                <w:rFonts w:ascii="Verdana" w:eastAsia="Times New Roman" w:hAnsi="Verdana" w:cs="Times New Roman"/>
                <w:sz w:val="18"/>
                <w:szCs w:val="18"/>
                <w:lang w:val="es-PE"/>
              </w:rPr>
            </w:pPr>
          </w:p>
        </w:tc>
        <w:tc>
          <w:tcPr>
            <w:tcW w:w="993" w:type="dxa"/>
            <w:gridSpan w:val="2"/>
            <w:tcBorders>
              <w:top w:val="nil"/>
              <w:left w:val="nil"/>
              <w:bottom w:val="nil"/>
              <w:right w:val="nil"/>
            </w:tcBorders>
            <w:vAlign w:val="center"/>
          </w:tcPr>
          <w:p w14:paraId="58675D7A" w14:textId="77777777" w:rsidR="00B36A41" w:rsidRPr="00950641" w:rsidRDefault="00B36A41" w:rsidP="00B36A41">
            <w:pPr>
              <w:jc w:val="center"/>
              <w:rPr>
                <w:rFonts w:ascii="Verdana" w:hAnsi="Verdana"/>
                <w:color w:val="000000"/>
                <w:sz w:val="18"/>
                <w:szCs w:val="18"/>
              </w:rPr>
            </w:pPr>
          </w:p>
        </w:tc>
        <w:tc>
          <w:tcPr>
            <w:tcW w:w="3264" w:type="dxa"/>
            <w:gridSpan w:val="2"/>
            <w:tcBorders>
              <w:top w:val="nil"/>
              <w:left w:val="nil"/>
              <w:bottom w:val="nil"/>
              <w:right w:val="nil"/>
            </w:tcBorders>
            <w:vAlign w:val="center"/>
          </w:tcPr>
          <w:p w14:paraId="1079E6BE" w14:textId="77777777" w:rsidR="00B36A41" w:rsidRPr="00950641" w:rsidRDefault="00B36A41" w:rsidP="00B36A41">
            <w:pPr>
              <w:ind w:left="138" w:right="136"/>
              <w:jc w:val="center"/>
              <w:rPr>
                <w:rFonts w:ascii="Verdana" w:eastAsia="Tahoma" w:hAnsi="Verdana" w:cs="Tahoma"/>
                <w:sz w:val="18"/>
                <w:szCs w:val="18"/>
                <w:lang w:val="es-PE"/>
              </w:rPr>
            </w:pPr>
          </w:p>
        </w:tc>
        <w:tc>
          <w:tcPr>
            <w:tcW w:w="1133" w:type="dxa"/>
            <w:tcBorders>
              <w:top w:val="nil"/>
              <w:left w:val="nil"/>
              <w:bottom w:val="nil"/>
              <w:right w:val="nil"/>
            </w:tcBorders>
            <w:vAlign w:val="center"/>
          </w:tcPr>
          <w:p w14:paraId="2F95BD33" w14:textId="77777777" w:rsidR="00B36A41" w:rsidRPr="00950641" w:rsidRDefault="00B36A41" w:rsidP="00B36A41">
            <w:pPr>
              <w:jc w:val="center"/>
              <w:rPr>
                <w:rFonts w:ascii="Verdana" w:hAnsi="Verdana"/>
                <w:sz w:val="18"/>
                <w:szCs w:val="18"/>
              </w:rPr>
            </w:pPr>
          </w:p>
        </w:tc>
        <w:tc>
          <w:tcPr>
            <w:tcW w:w="1702" w:type="dxa"/>
            <w:tcBorders>
              <w:top w:val="nil"/>
              <w:left w:val="nil"/>
              <w:bottom w:val="nil"/>
              <w:right w:val="nil"/>
            </w:tcBorders>
            <w:vAlign w:val="center"/>
          </w:tcPr>
          <w:p w14:paraId="1E880D85" w14:textId="77777777" w:rsidR="00B36A41" w:rsidRPr="00950641" w:rsidRDefault="00B36A41" w:rsidP="00B36A41">
            <w:pPr>
              <w:jc w:val="center"/>
              <w:rPr>
                <w:rFonts w:ascii="Verdana" w:hAnsi="Verdana"/>
                <w:sz w:val="18"/>
                <w:szCs w:val="18"/>
              </w:rPr>
            </w:pPr>
          </w:p>
        </w:tc>
      </w:tr>
      <w:tr w:rsidR="00B36A41" w:rsidRPr="00950641" w14:paraId="4D076E37" w14:textId="77777777" w:rsidTr="001E03B2">
        <w:trPr>
          <w:trHeight w:val="567"/>
        </w:trPr>
        <w:tc>
          <w:tcPr>
            <w:tcW w:w="2548" w:type="dxa"/>
            <w:tcBorders>
              <w:top w:val="nil"/>
              <w:left w:val="nil"/>
              <w:bottom w:val="nil"/>
              <w:right w:val="nil"/>
            </w:tcBorders>
            <w:vAlign w:val="center"/>
          </w:tcPr>
          <w:p w14:paraId="569E232F" w14:textId="77777777" w:rsidR="00B36A41" w:rsidRPr="00950641" w:rsidRDefault="00B36A41" w:rsidP="00B36A41">
            <w:pPr>
              <w:widowControl/>
              <w:jc w:val="center"/>
              <w:rPr>
                <w:rFonts w:ascii="Verdana" w:eastAsia="Times New Roman" w:hAnsi="Verdana" w:cs="Times New Roman"/>
                <w:sz w:val="18"/>
                <w:szCs w:val="18"/>
                <w:lang w:val="es-PE"/>
              </w:rPr>
            </w:pPr>
          </w:p>
        </w:tc>
        <w:tc>
          <w:tcPr>
            <w:tcW w:w="993" w:type="dxa"/>
            <w:gridSpan w:val="2"/>
            <w:tcBorders>
              <w:top w:val="nil"/>
              <w:left w:val="nil"/>
              <w:bottom w:val="nil"/>
              <w:right w:val="nil"/>
            </w:tcBorders>
            <w:vAlign w:val="center"/>
          </w:tcPr>
          <w:p w14:paraId="0BB8AA3A" w14:textId="77777777" w:rsidR="00B36A41" w:rsidRPr="00950641" w:rsidRDefault="00B36A41" w:rsidP="00B36A41">
            <w:pPr>
              <w:jc w:val="center"/>
              <w:rPr>
                <w:rFonts w:ascii="Verdana" w:hAnsi="Verdana"/>
                <w:color w:val="000000"/>
                <w:sz w:val="18"/>
                <w:szCs w:val="18"/>
              </w:rPr>
            </w:pPr>
          </w:p>
        </w:tc>
        <w:tc>
          <w:tcPr>
            <w:tcW w:w="3264" w:type="dxa"/>
            <w:gridSpan w:val="2"/>
            <w:tcBorders>
              <w:top w:val="nil"/>
              <w:left w:val="nil"/>
              <w:bottom w:val="nil"/>
              <w:right w:val="nil"/>
            </w:tcBorders>
            <w:vAlign w:val="center"/>
          </w:tcPr>
          <w:p w14:paraId="466738FA" w14:textId="77777777" w:rsidR="00B36A41" w:rsidRPr="00950641" w:rsidRDefault="00B36A41" w:rsidP="00B36A41">
            <w:pPr>
              <w:ind w:left="138" w:right="136"/>
              <w:jc w:val="center"/>
              <w:rPr>
                <w:rFonts w:ascii="Verdana" w:eastAsia="Tahoma" w:hAnsi="Verdana" w:cs="Tahoma"/>
                <w:sz w:val="18"/>
                <w:szCs w:val="18"/>
                <w:lang w:val="es-PE"/>
              </w:rPr>
            </w:pPr>
          </w:p>
        </w:tc>
        <w:tc>
          <w:tcPr>
            <w:tcW w:w="1133" w:type="dxa"/>
            <w:tcBorders>
              <w:top w:val="nil"/>
              <w:left w:val="nil"/>
              <w:bottom w:val="nil"/>
              <w:right w:val="nil"/>
            </w:tcBorders>
            <w:vAlign w:val="center"/>
          </w:tcPr>
          <w:p w14:paraId="0101BAB9" w14:textId="77777777" w:rsidR="00B36A41" w:rsidRPr="00950641" w:rsidRDefault="00B36A41" w:rsidP="00B36A41">
            <w:pPr>
              <w:jc w:val="center"/>
              <w:rPr>
                <w:rFonts w:ascii="Verdana" w:hAnsi="Verdana"/>
                <w:sz w:val="18"/>
                <w:szCs w:val="18"/>
              </w:rPr>
            </w:pPr>
          </w:p>
        </w:tc>
        <w:tc>
          <w:tcPr>
            <w:tcW w:w="1702" w:type="dxa"/>
            <w:tcBorders>
              <w:top w:val="nil"/>
              <w:left w:val="nil"/>
              <w:bottom w:val="nil"/>
              <w:right w:val="nil"/>
            </w:tcBorders>
            <w:vAlign w:val="center"/>
          </w:tcPr>
          <w:p w14:paraId="3A64EDE6" w14:textId="77777777" w:rsidR="00B36A41" w:rsidRPr="00950641" w:rsidRDefault="00B36A41" w:rsidP="00B36A41">
            <w:pPr>
              <w:jc w:val="center"/>
              <w:rPr>
                <w:rFonts w:ascii="Verdana" w:hAnsi="Verdana"/>
                <w:sz w:val="18"/>
                <w:szCs w:val="18"/>
              </w:rPr>
            </w:pPr>
          </w:p>
        </w:tc>
      </w:tr>
      <w:tr w:rsidR="00B36A41" w:rsidRPr="00950641" w14:paraId="2F431C46" w14:textId="77777777" w:rsidTr="001E03B2">
        <w:trPr>
          <w:trHeight w:val="567"/>
        </w:trPr>
        <w:tc>
          <w:tcPr>
            <w:tcW w:w="2548" w:type="dxa"/>
            <w:tcBorders>
              <w:top w:val="nil"/>
              <w:left w:val="nil"/>
              <w:bottom w:val="single" w:sz="4" w:space="0" w:color="auto"/>
              <w:right w:val="nil"/>
            </w:tcBorders>
            <w:vAlign w:val="center"/>
          </w:tcPr>
          <w:p w14:paraId="141D966E" w14:textId="77777777" w:rsidR="00B36A41" w:rsidRPr="00950641" w:rsidRDefault="00B36A41" w:rsidP="00B36A41">
            <w:pPr>
              <w:widowControl/>
              <w:jc w:val="center"/>
              <w:rPr>
                <w:rFonts w:ascii="Verdana" w:eastAsia="Times New Roman" w:hAnsi="Verdana" w:cs="Times New Roman"/>
                <w:sz w:val="18"/>
                <w:szCs w:val="18"/>
                <w:lang w:val="es-PE"/>
              </w:rPr>
            </w:pPr>
          </w:p>
        </w:tc>
        <w:tc>
          <w:tcPr>
            <w:tcW w:w="993" w:type="dxa"/>
            <w:gridSpan w:val="2"/>
            <w:tcBorders>
              <w:top w:val="nil"/>
              <w:left w:val="nil"/>
              <w:bottom w:val="single" w:sz="4" w:space="0" w:color="auto"/>
              <w:right w:val="nil"/>
            </w:tcBorders>
            <w:vAlign w:val="center"/>
          </w:tcPr>
          <w:p w14:paraId="4E20B83A" w14:textId="77777777" w:rsidR="00B36A41" w:rsidRPr="00950641" w:rsidRDefault="00B36A41" w:rsidP="00B36A41">
            <w:pPr>
              <w:jc w:val="center"/>
              <w:rPr>
                <w:rFonts w:ascii="Verdana" w:hAnsi="Verdana"/>
                <w:color w:val="000000"/>
                <w:sz w:val="18"/>
                <w:szCs w:val="18"/>
              </w:rPr>
            </w:pPr>
          </w:p>
        </w:tc>
        <w:tc>
          <w:tcPr>
            <w:tcW w:w="3264" w:type="dxa"/>
            <w:gridSpan w:val="2"/>
            <w:tcBorders>
              <w:top w:val="nil"/>
              <w:left w:val="nil"/>
              <w:bottom w:val="single" w:sz="4" w:space="0" w:color="auto"/>
              <w:right w:val="nil"/>
            </w:tcBorders>
            <w:vAlign w:val="center"/>
          </w:tcPr>
          <w:p w14:paraId="584860BC" w14:textId="77777777" w:rsidR="00B36A41" w:rsidRPr="00950641" w:rsidRDefault="00B36A41" w:rsidP="00B36A41">
            <w:pPr>
              <w:ind w:left="138" w:right="136"/>
              <w:jc w:val="center"/>
              <w:rPr>
                <w:rFonts w:ascii="Verdana" w:eastAsia="Tahoma" w:hAnsi="Verdana" w:cs="Tahoma"/>
                <w:sz w:val="18"/>
                <w:szCs w:val="18"/>
                <w:lang w:val="es-PE"/>
              </w:rPr>
            </w:pPr>
          </w:p>
        </w:tc>
        <w:tc>
          <w:tcPr>
            <w:tcW w:w="1133" w:type="dxa"/>
            <w:tcBorders>
              <w:top w:val="nil"/>
              <w:left w:val="nil"/>
              <w:bottom w:val="single" w:sz="4" w:space="0" w:color="auto"/>
              <w:right w:val="nil"/>
            </w:tcBorders>
            <w:vAlign w:val="center"/>
          </w:tcPr>
          <w:p w14:paraId="6BB3FA11" w14:textId="77777777" w:rsidR="00B36A41" w:rsidRPr="00950641" w:rsidRDefault="00B36A41" w:rsidP="00B36A41">
            <w:pPr>
              <w:jc w:val="center"/>
              <w:rPr>
                <w:rFonts w:ascii="Verdana" w:hAnsi="Verdana"/>
                <w:sz w:val="18"/>
                <w:szCs w:val="18"/>
              </w:rPr>
            </w:pPr>
          </w:p>
        </w:tc>
        <w:tc>
          <w:tcPr>
            <w:tcW w:w="1702" w:type="dxa"/>
            <w:tcBorders>
              <w:top w:val="nil"/>
              <w:left w:val="nil"/>
              <w:bottom w:val="single" w:sz="4" w:space="0" w:color="auto"/>
              <w:right w:val="nil"/>
            </w:tcBorders>
            <w:vAlign w:val="center"/>
          </w:tcPr>
          <w:p w14:paraId="728D3BFC" w14:textId="77777777" w:rsidR="00B36A41" w:rsidRPr="00950641" w:rsidRDefault="00B36A41" w:rsidP="00B36A41">
            <w:pPr>
              <w:jc w:val="center"/>
              <w:rPr>
                <w:rFonts w:ascii="Verdana" w:hAnsi="Verdana"/>
                <w:sz w:val="18"/>
                <w:szCs w:val="18"/>
              </w:rPr>
            </w:pPr>
          </w:p>
        </w:tc>
      </w:tr>
      <w:tr w:rsidR="00DA0AC8" w:rsidRPr="00950641" w14:paraId="29D8EADE" w14:textId="77777777" w:rsidTr="00B36A41">
        <w:trPr>
          <w:trHeight w:val="567"/>
        </w:trPr>
        <w:tc>
          <w:tcPr>
            <w:tcW w:w="2548" w:type="dxa"/>
            <w:tcBorders>
              <w:top w:val="single" w:sz="4" w:space="0" w:color="auto"/>
              <w:left w:val="single" w:sz="6" w:space="0" w:color="auto"/>
              <w:right w:val="single" w:sz="6" w:space="0" w:color="auto"/>
            </w:tcBorders>
            <w:vAlign w:val="center"/>
          </w:tcPr>
          <w:p w14:paraId="4321194A" w14:textId="0CDE9F87" w:rsidR="00DA0AC8" w:rsidRPr="00950641" w:rsidRDefault="00DA0AC8" w:rsidP="006E6B1C">
            <w:pPr>
              <w:widowControl/>
              <w:jc w:val="center"/>
              <w:rPr>
                <w:rFonts w:ascii="Verdana" w:eastAsia="Times New Roman" w:hAnsi="Verdana" w:cs="Times New Roman"/>
                <w:sz w:val="18"/>
                <w:szCs w:val="18"/>
                <w:lang w:val="es-PE"/>
              </w:rPr>
            </w:pPr>
            <w:r w:rsidRPr="00950641">
              <w:rPr>
                <w:rFonts w:ascii="Verdana" w:eastAsia="Tahoma" w:hAnsi="Verdana" w:cs="Tahoma"/>
                <w:b/>
                <w:bCs/>
                <w:color w:val="000000"/>
                <w:sz w:val="18"/>
                <w:szCs w:val="18"/>
              </w:rPr>
              <w:t>SALDO DE PRECIO PENDIENTE DE PAGO</w:t>
            </w:r>
          </w:p>
        </w:tc>
        <w:tc>
          <w:tcPr>
            <w:tcW w:w="284" w:type="dxa"/>
            <w:tcBorders>
              <w:top w:val="single" w:sz="4" w:space="0" w:color="auto"/>
              <w:left w:val="single" w:sz="6" w:space="0" w:color="auto"/>
              <w:bottom w:val="single" w:sz="6" w:space="0" w:color="auto"/>
              <w:right w:val="single" w:sz="6" w:space="0" w:color="auto"/>
            </w:tcBorders>
            <w:vAlign w:val="center"/>
          </w:tcPr>
          <w:p w14:paraId="67D3F47C" w14:textId="730262D6" w:rsidR="00DA0AC8" w:rsidRPr="00950641" w:rsidRDefault="00DA0AC8" w:rsidP="00544AC6">
            <w:pPr>
              <w:jc w:val="center"/>
              <w:rPr>
                <w:rFonts w:ascii="Verdana" w:hAnsi="Verdana"/>
                <w:color w:val="000000"/>
                <w:sz w:val="18"/>
                <w:szCs w:val="18"/>
              </w:rPr>
            </w:pPr>
            <w:r w:rsidRPr="00950641">
              <w:rPr>
                <w:rFonts w:ascii="Verdana" w:hAnsi="Verdana"/>
                <w:color w:val="000000"/>
                <w:sz w:val="18"/>
                <w:szCs w:val="18"/>
              </w:rPr>
              <w:t>:</w:t>
            </w:r>
          </w:p>
        </w:tc>
        <w:tc>
          <w:tcPr>
            <w:tcW w:w="6808" w:type="dxa"/>
            <w:gridSpan w:val="5"/>
            <w:tcBorders>
              <w:top w:val="single" w:sz="4" w:space="0" w:color="auto"/>
              <w:left w:val="single" w:sz="6" w:space="0" w:color="auto"/>
              <w:bottom w:val="single" w:sz="6" w:space="0" w:color="auto"/>
              <w:right w:val="single" w:sz="6" w:space="0" w:color="auto"/>
            </w:tcBorders>
            <w:vAlign w:val="center"/>
          </w:tcPr>
          <w:p w14:paraId="70DFF82B" w14:textId="2918BC12" w:rsidR="00DA0AC8" w:rsidRPr="00950641" w:rsidRDefault="00DA0AC8" w:rsidP="009513A2">
            <w:pPr>
              <w:ind w:left="286" w:right="275"/>
              <w:jc w:val="both"/>
              <w:rPr>
                <w:rFonts w:ascii="Verdana" w:hAnsi="Verdana"/>
                <w:b/>
                <w:bCs/>
                <w:noProof/>
                <w:sz w:val="18"/>
                <w:szCs w:val="18"/>
                <w:lang w:val="es-PE"/>
              </w:rPr>
            </w:pPr>
            <w:r w:rsidRPr="00950641">
              <w:rPr>
                <w:rFonts w:ascii="Verdana" w:eastAsia="Tahoma" w:hAnsi="Verdana" w:cs="Tahoma"/>
                <w:sz w:val="18"/>
                <w:szCs w:val="18"/>
                <w:lang w:val="es-PE"/>
              </w:rPr>
              <w:t xml:space="preserve">La suma ascendente a </w:t>
            </w:r>
            <w:r w:rsidRPr="00950641">
              <w:rPr>
                <w:rFonts w:ascii="Verdana" w:eastAsia="Tahoma" w:hAnsi="Verdana" w:cs="Tahoma"/>
                <w:b/>
                <w:bCs/>
                <w:sz w:val="18"/>
                <w:szCs w:val="18"/>
                <w:lang w:val="es-PE"/>
              </w:rPr>
              <w:t>S/</w:t>
            </w:r>
            <w:r w:rsidR="009513A2" w:rsidRPr="00950641">
              <w:rPr>
                <w:rFonts w:ascii="Verdana" w:eastAsia="Tahoma" w:hAnsi="Verdana" w:cs="Tahoma"/>
                <w:b/>
                <w:bCs/>
                <w:sz w:val="18"/>
                <w:szCs w:val="18"/>
                <w:lang w:val="es-PE"/>
              </w:rPr>
              <w:t>{</w:t>
            </w:r>
            <w:proofErr w:type="spellStart"/>
            <w:r w:rsidR="009513A2" w:rsidRPr="00950641">
              <w:rPr>
                <w:rFonts w:ascii="Verdana" w:eastAsia="Tahoma" w:hAnsi="Verdana" w:cs="Tahoma"/>
                <w:b/>
                <w:bCs/>
                <w:sz w:val="18"/>
                <w:szCs w:val="18"/>
                <w:lang w:val="es-PE"/>
              </w:rPr>
              <w:t>estadoCuenta</w:t>
            </w:r>
            <w:proofErr w:type="spellEnd"/>
            <w:r w:rsidR="009513A2" w:rsidRPr="00950641">
              <w:rPr>
                <w:rFonts w:ascii="Verdana" w:eastAsia="Tahoma" w:hAnsi="Verdana" w:cs="Tahoma"/>
                <w:b/>
                <w:bCs/>
                <w:sz w:val="18"/>
                <w:szCs w:val="18"/>
                <w:lang w:val="es-PE"/>
              </w:rPr>
              <w:t>}</w:t>
            </w:r>
            <w:r w:rsidRPr="00950641">
              <w:rPr>
                <w:rFonts w:ascii="Verdana" w:eastAsia="Tahoma" w:hAnsi="Verdana" w:cs="Tahoma"/>
                <w:b/>
                <w:bCs/>
                <w:color w:val="000000"/>
                <w:sz w:val="18"/>
                <w:szCs w:val="18"/>
              </w:rPr>
              <w:t xml:space="preserve"> </w:t>
            </w:r>
            <w:r w:rsidRPr="00950641">
              <w:rPr>
                <w:rFonts w:ascii="Verdana" w:eastAsia="Tahoma" w:hAnsi="Verdana" w:cs="Tahoma"/>
                <w:b/>
                <w:bCs/>
                <w:sz w:val="18"/>
                <w:szCs w:val="18"/>
                <w:lang w:val="es-PE"/>
              </w:rPr>
              <w:t>(</w:t>
            </w:r>
            <w:r w:rsidR="009513A2" w:rsidRPr="00950641">
              <w:rPr>
                <w:rFonts w:ascii="Verdana" w:eastAsia="Tahoma" w:hAnsi="Verdana" w:cs="Tahoma"/>
                <w:b/>
                <w:bCs/>
                <w:noProof/>
                <w:color w:val="000000"/>
                <w:sz w:val="18"/>
                <w:szCs w:val="18"/>
              </w:rPr>
              <w:t>{</w:t>
            </w:r>
            <w:r w:rsidR="009513A2" w:rsidRPr="00950641">
              <w:rPr>
                <w:rFonts w:ascii="Verdana" w:eastAsia="Tahoma" w:hAnsi="Verdana" w:cs="Tahoma"/>
                <w:b/>
                <w:bCs/>
                <w:noProof/>
                <w:color w:val="000000"/>
                <w:sz w:val="18"/>
                <w:szCs w:val="18"/>
                <w:lang w:val="es-PE"/>
              </w:rPr>
              <w:t>montoDeudaLetra</w:t>
            </w:r>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w:t>
            </w:r>
            <w:r w:rsidRPr="00950641">
              <w:rPr>
                <w:rFonts w:ascii="Verdana" w:eastAsia="Tahoma" w:hAnsi="Verdana" w:cs="Tahoma"/>
                <w:sz w:val="18"/>
                <w:szCs w:val="18"/>
                <w:lang w:val="es-PE"/>
              </w:rPr>
              <w:t>, se encuentra pendiente de pago. Dicho saldo será cancelado en</w:t>
            </w:r>
            <w:r w:rsidR="009513A2" w:rsidRPr="00950641">
              <w:rPr>
                <w:rFonts w:ascii="Verdana" w:eastAsia="Tahoma" w:hAnsi="Verdana" w:cs="Tahoma"/>
                <w:sz w:val="18"/>
                <w:szCs w:val="18"/>
                <w:lang w:val="es-PE"/>
              </w:rPr>
              <w:t xml:space="preserve"> </w:t>
            </w:r>
            <w:r w:rsidR="009513A2" w:rsidRPr="00950641">
              <w:rPr>
                <w:rFonts w:ascii="Verdana" w:eastAsia="Tahoma" w:hAnsi="Verdana" w:cs="Tahoma"/>
                <w:b/>
                <w:bCs/>
                <w:noProof/>
                <w:sz w:val="18"/>
                <w:szCs w:val="18"/>
                <w:lang w:val="es-PE"/>
              </w:rPr>
              <w:t>{cuotaPendientePago</w:t>
            </w:r>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 xml:space="preserve">, </w:t>
            </w:r>
            <w:r w:rsidRPr="00950641">
              <w:rPr>
                <w:rFonts w:ascii="Verdana" w:eastAsia="Tahoma" w:hAnsi="Verdana" w:cs="Tahoma"/>
                <w:sz w:val="18"/>
                <w:szCs w:val="18"/>
                <w:lang w:val="es-PE"/>
              </w:rPr>
              <w:t xml:space="preserve">correspondientes a las </w:t>
            </w:r>
            <w:r w:rsidRPr="00950641">
              <w:rPr>
                <w:rFonts w:ascii="Verdana" w:eastAsia="Tahoma" w:hAnsi="Verdana" w:cs="Tahoma"/>
                <w:b/>
                <w:bCs/>
                <w:sz w:val="18"/>
                <w:szCs w:val="18"/>
                <w:lang w:val="es-PE"/>
              </w:rPr>
              <w:t xml:space="preserve">cuotas </w:t>
            </w:r>
            <w:r w:rsidR="009513A2" w:rsidRPr="00950641">
              <w:rPr>
                <w:rFonts w:ascii="Verdana" w:eastAsia="Tahoma" w:hAnsi="Verdana" w:cs="Tahoma"/>
                <w:b/>
                <w:bCs/>
                <w:sz w:val="18"/>
                <w:szCs w:val="18"/>
                <w:lang w:val="es-PE"/>
              </w:rPr>
              <w:t>{</w:t>
            </w:r>
            <w:proofErr w:type="spellStart"/>
            <w:r w:rsidR="009513A2" w:rsidRPr="00950641">
              <w:rPr>
                <w:rFonts w:ascii="Verdana" w:eastAsia="Tahoma" w:hAnsi="Verdana" w:cs="Tahoma"/>
                <w:b/>
                <w:bCs/>
                <w:sz w:val="18"/>
                <w:szCs w:val="18"/>
                <w:lang w:val="es-PE"/>
              </w:rPr>
              <w:t>letrasPendientePago</w:t>
            </w:r>
            <w:proofErr w:type="spellEnd"/>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w:t>
            </w:r>
            <w:r w:rsidRPr="00950641">
              <w:rPr>
                <w:rFonts w:ascii="Verdana" w:eastAsia="Tahoma" w:hAnsi="Verdana" w:cs="Tahoma"/>
                <w:sz w:val="18"/>
                <w:szCs w:val="18"/>
                <w:lang w:val="es-PE"/>
              </w:rPr>
              <w:t xml:space="preserve"> Los pagos se efectuarán mediante </w:t>
            </w:r>
            <w:r w:rsidRPr="00950641">
              <w:rPr>
                <w:rFonts w:ascii="Verdana" w:eastAsia="Tahoma" w:hAnsi="Verdana" w:cs="Tahoma"/>
                <w:b/>
                <w:bCs/>
                <w:sz w:val="18"/>
                <w:szCs w:val="18"/>
                <w:lang w:val="es-PE"/>
              </w:rPr>
              <w:t>transferencia bancaria y/o depósito bancario</w:t>
            </w:r>
            <w:r w:rsidRPr="00950641">
              <w:rPr>
                <w:rFonts w:ascii="Verdana" w:eastAsia="Tahoma" w:hAnsi="Verdana" w:cs="Tahoma"/>
                <w:sz w:val="18"/>
                <w:szCs w:val="18"/>
                <w:lang w:val="es-PE"/>
              </w:rPr>
              <w:t xml:space="preserve"> en la cuenta </w:t>
            </w:r>
            <w:proofErr w:type="spellStart"/>
            <w:r w:rsidRPr="00950641">
              <w:rPr>
                <w:rFonts w:ascii="Verdana" w:hAnsi="Verdana"/>
                <w:sz w:val="18"/>
                <w:szCs w:val="18"/>
              </w:rPr>
              <w:t>N</w:t>
            </w:r>
            <w:r w:rsidRPr="00950641">
              <w:rPr>
                <w:rFonts w:ascii="Verdana" w:hAnsi="Verdana"/>
                <w:b/>
                <w:bCs/>
                <w:sz w:val="18"/>
                <w:szCs w:val="18"/>
              </w:rPr>
              <w:t>°</w:t>
            </w:r>
            <w:proofErr w:type="spellEnd"/>
            <w:r w:rsidR="009513A2" w:rsidRPr="00950641">
              <w:rPr>
                <w:rFonts w:ascii="Verdana" w:hAnsi="Verdana"/>
                <w:b/>
                <w:bCs/>
                <w:noProof/>
                <w:sz w:val="18"/>
                <w:szCs w:val="18"/>
              </w:rPr>
              <w:t>{</w:t>
            </w:r>
            <w:proofErr w:type="gramStart"/>
            <w:r w:rsidR="009513A2" w:rsidRPr="00950641">
              <w:rPr>
                <w:rFonts w:ascii="Verdana" w:hAnsi="Verdana"/>
                <w:b/>
                <w:bCs/>
                <w:noProof/>
                <w:sz w:val="18"/>
                <w:szCs w:val="18"/>
                <w:lang w:val="es-PE"/>
              </w:rPr>
              <w:t>cantidadCuotaCuentaRecaudadora}</w:t>
            </w:r>
            <w:r w:rsidRPr="00950641">
              <w:rPr>
                <w:rFonts w:ascii="Verdana" w:hAnsi="Verdana"/>
                <w:sz w:val="18"/>
                <w:szCs w:val="18"/>
              </w:rPr>
              <w:t xml:space="preserve"> </w:t>
            </w:r>
            <w:r w:rsidRPr="00950641">
              <w:rPr>
                <w:rFonts w:ascii="Verdana" w:eastAsia="Tahoma" w:hAnsi="Verdana" w:cs="Tahoma"/>
                <w:sz w:val="18"/>
                <w:szCs w:val="18"/>
                <w:lang w:val="es-PE"/>
              </w:rPr>
              <w:t xml:space="preserve"> de</w:t>
            </w:r>
            <w:proofErr w:type="gramEnd"/>
            <w:r w:rsidRPr="00950641">
              <w:rPr>
                <w:rFonts w:ascii="Verdana" w:eastAsia="Tahoma" w:hAnsi="Verdana" w:cs="Tahoma"/>
                <w:sz w:val="18"/>
                <w:szCs w:val="18"/>
                <w:lang w:val="es-PE"/>
              </w:rPr>
              <w:t xml:space="preserve"> titularidad de </w:t>
            </w:r>
            <w:r w:rsidRPr="00950641">
              <w:rPr>
                <w:rFonts w:ascii="Verdana" w:eastAsia="Tahoma" w:hAnsi="Verdana" w:cs="Tahoma"/>
                <w:b/>
                <w:bCs/>
                <w:sz w:val="18"/>
                <w:szCs w:val="18"/>
                <w:lang w:val="es-PE"/>
              </w:rPr>
              <w:t>LA VENDEDORA</w:t>
            </w:r>
            <w:r w:rsidRPr="00950641">
              <w:rPr>
                <w:rFonts w:ascii="Verdana" w:eastAsia="Tahoma" w:hAnsi="Verdana" w:cs="Tahoma"/>
                <w:sz w:val="18"/>
                <w:szCs w:val="18"/>
                <w:lang w:val="es-PE"/>
              </w:rPr>
              <w:t xml:space="preserve">, del </w:t>
            </w:r>
            <w:r w:rsidR="009513A2" w:rsidRPr="00950641">
              <w:rPr>
                <w:rFonts w:ascii="Verdana" w:hAnsi="Verdana"/>
                <w:b/>
                <w:bCs/>
                <w:noProof/>
                <w:sz w:val="18"/>
                <w:szCs w:val="18"/>
              </w:rPr>
              <w:t>{</w:t>
            </w:r>
            <w:r w:rsidR="009513A2" w:rsidRPr="00950641">
              <w:rPr>
                <w:rFonts w:ascii="Verdana" w:hAnsi="Verdana"/>
                <w:b/>
                <w:bCs/>
                <w:noProof/>
                <w:sz w:val="18"/>
                <w:szCs w:val="18"/>
                <w:lang w:val="es-PE"/>
              </w:rPr>
              <w:t xml:space="preserve"> cantidadCuotaBanco</w:t>
            </w:r>
            <w:r w:rsidR="009513A2" w:rsidRPr="00950641">
              <w:rPr>
                <w:rFonts w:ascii="Verdana" w:hAnsi="Verdana"/>
                <w:b/>
                <w:bCs/>
                <w:noProof/>
                <w:sz w:val="18"/>
                <w:szCs w:val="18"/>
              </w:rPr>
              <w:t xml:space="preserve"> }</w:t>
            </w:r>
            <w:r w:rsidRPr="00950641">
              <w:rPr>
                <w:rFonts w:ascii="Verdana" w:eastAsia="Tahoma" w:hAnsi="Verdana" w:cs="Tahoma"/>
                <w:sz w:val="18"/>
                <w:szCs w:val="18"/>
                <w:lang w:val="es-PE"/>
              </w:rPr>
              <w:t>, sin más constancia de recepción y conformidad que la firma de las partes al final del presente anexo.</w:t>
            </w:r>
          </w:p>
          <w:p w14:paraId="5F3EBC63" w14:textId="77777777" w:rsidR="00DA0AC8" w:rsidRPr="00950641" w:rsidRDefault="00DA0AC8" w:rsidP="00B419BF">
            <w:pPr>
              <w:ind w:left="286" w:right="275"/>
              <w:rPr>
                <w:rFonts w:ascii="Verdana" w:eastAsia="Tahoma" w:hAnsi="Verdana" w:cs="Tahoma"/>
                <w:sz w:val="18"/>
                <w:szCs w:val="18"/>
              </w:rPr>
            </w:pPr>
          </w:p>
          <w:p w14:paraId="463A8DC9" w14:textId="77777777" w:rsidR="00DA0AC8" w:rsidRPr="00950641" w:rsidRDefault="00DA0AC8" w:rsidP="00B419BF">
            <w:pPr>
              <w:ind w:left="286" w:right="275"/>
              <w:rPr>
                <w:rFonts w:ascii="Verdana" w:eastAsia="Tahoma" w:hAnsi="Verdana" w:cs="Tahoma"/>
                <w:sz w:val="18"/>
                <w:szCs w:val="18"/>
                <w:lang w:val="es-PE"/>
              </w:rPr>
            </w:pPr>
            <w:r w:rsidRPr="00950641">
              <w:rPr>
                <w:rFonts w:ascii="Verdana" w:eastAsia="Tahoma" w:hAnsi="Verdana" w:cs="Tahoma"/>
                <w:sz w:val="18"/>
                <w:szCs w:val="18"/>
              </w:rPr>
              <w:t xml:space="preserve">El </w:t>
            </w:r>
            <w:r w:rsidRPr="00950641">
              <w:rPr>
                <w:rFonts w:ascii="Verdana" w:eastAsia="Tahoma" w:hAnsi="Verdana" w:cs="Tahoma"/>
                <w:sz w:val="18"/>
                <w:szCs w:val="18"/>
                <w:lang w:val="es-PE"/>
              </w:rPr>
              <w:t>saldo de precio será cancelado conforme al siguiente detalle:</w:t>
            </w:r>
          </w:p>
          <w:p w14:paraId="6EB4D193" w14:textId="15F3D4E2" w:rsidR="00DA0AC8" w:rsidRPr="00950641" w:rsidRDefault="00DA0AC8" w:rsidP="00B419BF">
            <w:pPr>
              <w:ind w:left="286" w:right="275"/>
              <w:rPr>
                <w:rFonts w:ascii="Verdana" w:hAnsi="Verdana"/>
                <w:sz w:val="18"/>
                <w:szCs w:val="18"/>
              </w:rPr>
            </w:pPr>
          </w:p>
        </w:tc>
      </w:tr>
      <w:tr w:rsidR="00DA0AC8" w:rsidRPr="00950641" w14:paraId="72DBA4C3" w14:textId="77777777" w:rsidTr="001E03B2">
        <w:trPr>
          <w:trHeight w:val="567"/>
        </w:trPr>
        <w:tc>
          <w:tcPr>
            <w:tcW w:w="2548" w:type="dxa"/>
            <w:tcBorders>
              <w:left w:val="single" w:sz="6" w:space="0" w:color="auto"/>
              <w:right w:val="single" w:sz="6" w:space="0" w:color="auto"/>
            </w:tcBorders>
            <w:vAlign w:val="center"/>
          </w:tcPr>
          <w:p w14:paraId="402EDE61" w14:textId="77777777" w:rsidR="00DA0AC8" w:rsidRPr="00950641" w:rsidRDefault="00DA0AC8" w:rsidP="006E6B1C">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1160C5F" w14:textId="31399AAD" w:rsidR="00DA0AC8" w:rsidRPr="00950641" w:rsidRDefault="00DA0AC8" w:rsidP="00DA0AC8">
            <w:pPr>
              <w:jc w:val="center"/>
              <w:rPr>
                <w:rFonts w:ascii="Verdana" w:hAnsi="Verdana"/>
                <w:color w:val="000000"/>
                <w:sz w:val="18"/>
                <w:szCs w:val="18"/>
              </w:rPr>
            </w:pPr>
            <w:r w:rsidRPr="00950641">
              <w:rPr>
                <w:rFonts w:ascii="Verdana" w:hAnsi="Verdana"/>
                <w:color w:val="000000"/>
                <w:sz w:val="18"/>
                <w:szCs w:val="18"/>
              </w:rPr>
              <w:t xml:space="preserve">Cuota </w:t>
            </w:r>
            <w:proofErr w:type="spellStart"/>
            <w:r w:rsidRPr="00950641">
              <w:rPr>
                <w:rFonts w:ascii="Verdana" w:hAnsi="Verdana"/>
                <w:color w:val="000000"/>
                <w:sz w:val="18"/>
                <w:szCs w:val="18"/>
              </w:rPr>
              <w:t>N°</w:t>
            </w:r>
            <w:proofErr w:type="spellEnd"/>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4F0CE1DE" w14:textId="27F11B3A" w:rsidR="00DA0AC8" w:rsidRPr="00950641" w:rsidRDefault="00DA0AC8" w:rsidP="00DA0AC8">
            <w:pPr>
              <w:ind w:left="286" w:right="275"/>
              <w:jc w:val="center"/>
              <w:rPr>
                <w:rFonts w:ascii="Verdana" w:eastAsia="Tahoma" w:hAnsi="Verdana" w:cs="Tahoma"/>
                <w:sz w:val="18"/>
                <w:szCs w:val="18"/>
                <w:lang w:val="es-PE"/>
              </w:rPr>
            </w:pPr>
            <w:r w:rsidRPr="00950641">
              <w:rPr>
                <w:rFonts w:ascii="Verdana" w:eastAsia="Tahoma" w:hAnsi="Verdana" w:cs="Tahoma"/>
                <w:sz w:val="18"/>
                <w:szCs w:val="18"/>
                <w:lang w:val="es-PE"/>
              </w:rPr>
              <w:t>Monto S/</w:t>
            </w: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25E59040" w14:textId="3D0D57A4" w:rsidR="00DA0AC8" w:rsidRPr="00950641" w:rsidRDefault="00DA0AC8" w:rsidP="00DA0AC8">
            <w:pPr>
              <w:ind w:left="286" w:right="275"/>
              <w:jc w:val="center"/>
              <w:rPr>
                <w:rFonts w:ascii="Verdana" w:eastAsia="Tahoma" w:hAnsi="Verdana" w:cs="Tahoma"/>
                <w:sz w:val="18"/>
                <w:szCs w:val="18"/>
                <w:lang w:val="es-PE"/>
              </w:rPr>
            </w:pPr>
            <w:r w:rsidRPr="00950641">
              <w:rPr>
                <w:rFonts w:ascii="Verdana" w:eastAsia="Tahoma" w:hAnsi="Verdana" w:cs="Tahoma"/>
                <w:sz w:val="18"/>
                <w:szCs w:val="18"/>
                <w:lang w:val="es-PE"/>
              </w:rPr>
              <w:t>Fecha de Pago</w:t>
            </w:r>
          </w:p>
        </w:tc>
      </w:tr>
      <w:tr w:rsidR="001E03B2" w:rsidRPr="00950641" w14:paraId="3A333AE5" w14:textId="77777777" w:rsidTr="001E03B2">
        <w:trPr>
          <w:trHeight w:val="567"/>
        </w:trPr>
        <w:tc>
          <w:tcPr>
            <w:tcW w:w="2548" w:type="dxa"/>
            <w:tcBorders>
              <w:left w:val="single" w:sz="6" w:space="0" w:color="auto"/>
              <w:right w:val="single" w:sz="6" w:space="0" w:color="auto"/>
            </w:tcBorders>
            <w:vAlign w:val="center"/>
          </w:tcPr>
          <w:p w14:paraId="0DA93B7D" w14:textId="77777777" w:rsidR="001E03B2" w:rsidRPr="00950641" w:rsidRDefault="001E03B2" w:rsidP="001E03B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05BEA66" w14:textId="475AB988" w:rsidR="001E03B2" w:rsidRPr="00950641" w:rsidRDefault="001E03B2" w:rsidP="001E03B2">
            <w:pPr>
              <w:jc w:val="center"/>
              <w:rPr>
                <w:rFonts w:ascii="Verdana" w:hAnsi="Verdana"/>
                <w:color w:val="000000"/>
                <w:sz w:val="18"/>
                <w:szCs w:val="18"/>
              </w:rPr>
            </w:pPr>
            <w:r w:rsidRPr="00950641">
              <w:rPr>
                <w:rFonts w:ascii="Verdana" w:hAnsi="Verdana"/>
                <w:color w:val="000000"/>
                <w:sz w:val="18"/>
                <w:szCs w:val="18"/>
              </w:rPr>
              <w:t>25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13C298A" w14:textId="080EC671" w:rsidR="001E03B2" w:rsidRPr="00950641" w:rsidRDefault="001E03B2" w:rsidP="001E03B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C126ED9" w14:textId="39DF988B" w:rsidR="001E03B2" w:rsidRPr="00950641" w:rsidRDefault="001E03B2" w:rsidP="001E03B2">
            <w:pPr>
              <w:ind w:left="286" w:right="275"/>
              <w:jc w:val="center"/>
              <w:rPr>
                <w:rFonts w:ascii="Verdana" w:eastAsia="Tahoma" w:hAnsi="Verdana" w:cs="Tahoma"/>
                <w:sz w:val="18"/>
                <w:szCs w:val="18"/>
                <w:lang w:val="es-PE"/>
              </w:rPr>
            </w:pPr>
          </w:p>
        </w:tc>
      </w:tr>
      <w:tr w:rsidR="009513A2" w:rsidRPr="00950641" w14:paraId="746C00F1" w14:textId="77777777" w:rsidTr="001E03B2">
        <w:trPr>
          <w:trHeight w:val="567"/>
        </w:trPr>
        <w:tc>
          <w:tcPr>
            <w:tcW w:w="2548" w:type="dxa"/>
            <w:tcBorders>
              <w:left w:val="single" w:sz="6" w:space="0" w:color="auto"/>
              <w:right w:val="single" w:sz="6" w:space="0" w:color="auto"/>
            </w:tcBorders>
            <w:vAlign w:val="center"/>
          </w:tcPr>
          <w:p w14:paraId="130D27E3"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7ABFF42C" w14:textId="19239A60"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26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1072B7B" w14:textId="5BE91EFE"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B1BCBF2" w14:textId="1956D91B"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E5228EB" w14:textId="77777777" w:rsidTr="00DB7821">
        <w:trPr>
          <w:trHeight w:val="567"/>
        </w:trPr>
        <w:tc>
          <w:tcPr>
            <w:tcW w:w="2548" w:type="dxa"/>
            <w:tcBorders>
              <w:left w:val="single" w:sz="6" w:space="0" w:color="auto"/>
              <w:right w:val="single" w:sz="6" w:space="0" w:color="auto"/>
            </w:tcBorders>
            <w:vAlign w:val="center"/>
          </w:tcPr>
          <w:p w14:paraId="255EE2AF"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42B13A3" w14:textId="68FA3267"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27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439D39AB" w14:textId="33D3AAB0"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1BA2CB7" w14:textId="5A47FF86"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1B85700A" w14:textId="77777777" w:rsidTr="00DB7821">
        <w:trPr>
          <w:trHeight w:val="567"/>
        </w:trPr>
        <w:tc>
          <w:tcPr>
            <w:tcW w:w="2548" w:type="dxa"/>
            <w:tcBorders>
              <w:left w:val="single" w:sz="6" w:space="0" w:color="auto"/>
              <w:right w:val="single" w:sz="6" w:space="0" w:color="auto"/>
            </w:tcBorders>
            <w:vAlign w:val="center"/>
          </w:tcPr>
          <w:p w14:paraId="620B00BD"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B28406E" w14:textId="1DFF2DF4"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28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23C99C6" w14:textId="17228C80"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9E4044A" w14:textId="2374D5A8"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E4A7559" w14:textId="77777777" w:rsidTr="00DB7821">
        <w:trPr>
          <w:trHeight w:val="567"/>
        </w:trPr>
        <w:tc>
          <w:tcPr>
            <w:tcW w:w="2548" w:type="dxa"/>
            <w:tcBorders>
              <w:left w:val="single" w:sz="6" w:space="0" w:color="auto"/>
              <w:right w:val="single" w:sz="6" w:space="0" w:color="auto"/>
            </w:tcBorders>
            <w:vAlign w:val="center"/>
          </w:tcPr>
          <w:p w14:paraId="09B866EB"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2510A02" w14:textId="5587A12F"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29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9F9B0E3" w14:textId="543548A0"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B03DD37" w14:textId="1B2FFD9D"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C2CCCD3" w14:textId="77777777" w:rsidTr="001E03B2">
        <w:trPr>
          <w:trHeight w:val="567"/>
        </w:trPr>
        <w:tc>
          <w:tcPr>
            <w:tcW w:w="2548" w:type="dxa"/>
            <w:tcBorders>
              <w:left w:val="single" w:sz="6" w:space="0" w:color="auto"/>
              <w:right w:val="single" w:sz="6" w:space="0" w:color="auto"/>
            </w:tcBorders>
            <w:vAlign w:val="center"/>
          </w:tcPr>
          <w:p w14:paraId="7ABA0384"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D25D557" w14:textId="509C05B0"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F764425" w14:textId="1B21418F"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7211B9B" w14:textId="65DCD666"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1E2DC8A3" w14:textId="77777777" w:rsidTr="001E03B2">
        <w:trPr>
          <w:trHeight w:val="567"/>
        </w:trPr>
        <w:tc>
          <w:tcPr>
            <w:tcW w:w="2548" w:type="dxa"/>
            <w:tcBorders>
              <w:left w:val="single" w:sz="6" w:space="0" w:color="auto"/>
              <w:right w:val="single" w:sz="6" w:space="0" w:color="auto"/>
            </w:tcBorders>
            <w:vAlign w:val="center"/>
          </w:tcPr>
          <w:p w14:paraId="5C844510"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95A68ED" w14:textId="026CEACF"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C783E6F" w14:textId="641A03E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2C002F92" w14:textId="5513E678"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29104A01" w14:textId="77777777" w:rsidTr="001E03B2">
        <w:trPr>
          <w:trHeight w:val="567"/>
        </w:trPr>
        <w:tc>
          <w:tcPr>
            <w:tcW w:w="2548" w:type="dxa"/>
            <w:tcBorders>
              <w:left w:val="single" w:sz="6" w:space="0" w:color="auto"/>
              <w:right w:val="single" w:sz="6" w:space="0" w:color="auto"/>
            </w:tcBorders>
            <w:vAlign w:val="center"/>
          </w:tcPr>
          <w:p w14:paraId="34EC7EDB"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FCB6867" w14:textId="6016B412"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971373E" w14:textId="777D5C9C"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761413B" w14:textId="1F56D6C4"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2264245E" w14:textId="77777777" w:rsidTr="001E03B2">
        <w:trPr>
          <w:trHeight w:val="567"/>
        </w:trPr>
        <w:tc>
          <w:tcPr>
            <w:tcW w:w="2548" w:type="dxa"/>
            <w:tcBorders>
              <w:left w:val="single" w:sz="6" w:space="0" w:color="auto"/>
              <w:right w:val="single" w:sz="6" w:space="0" w:color="auto"/>
            </w:tcBorders>
            <w:vAlign w:val="center"/>
          </w:tcPr>
          <w:p w14:paraId="35BEEE4B"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78C88404" w14:textId="3EFE6DE3"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F7D8650" w14:textId="6179EE0D"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D968474" w14:textId="1DAE4231"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24A47CDB" w14:textId="77777777" w:rsidTr="001E03B2">
        <w:trPr>
          <w:trHeight w:val="567"/>
        </w:trPr>
        <w:tc>
          <w:tcPr>
            <w:tcW w:w="2548" w:type="dxa"/>
            <w:tcBorders>
              <w:left w:val="single" w:sz="6" w:space="0" w:color="auto"/>
              <w:right w:val="single" w:sz="6" w:space="0" w:color="auto"/>
            </w:tcBorders>
            <w:vAlign w:val="center"/>
          </w:tcPr>
          <w:p w14:paraId="259505A9"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106F038" w14:textId="0C3380D6"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23A8DA7" w14:textId="412E00A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B591C6D" w14:textId="1CDB0E7C"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42ADF2C" w14:textId="77777777" w:rsidTr="001E03B2">
        <w:trPr>
          <w:trHeight w:val="567"/>
        </w:trPr>
        <w:tc>
          <w:tcPr>
            <w:tcW w:w="2548" w:type="dxa"/>
            <w:tcBorders>
              <w:left w:val="single" w:sz="6" w:space="0" w:color="auto"/>
              <w:right w:val="single" w:sz="6" w:space="0" w:color="auto"/>
            </w:tcBorders>
            <w:vAlign w:val="center"/>
          </w:tcPr>
          <w:p w14:paraId="3B972334"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02E67DF" w14:textId="380DB7F5"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F5391A7" w14:textId="1AC77767"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407A3FC" w14:textId="713C616A"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C662F66" w14:textId="77777777" w:rsidTr="001E03B2">
        <w:trPr>
          <w:trHeight w:val="567"/>
        </w:trPr>
        <w:tc>
          <w:tcPr>
            <w:tcW w:w="2548" w:type="dxa"/>
            <w:tcBorders>
              <w:left w:val="single" w:sz="6" w:space="0" w:color="auto"/>
              <w:right w:val="single" w:sz="6" w:space="0" w:color="auto"/>
            </w:tcBorders>
            <w:vAlign w:val="center"/>
          </w:tcPr>
          <w:p w14:paraId="1B638B98"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4EEFAE4" w14:textId="03C74B23"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F1BF144" w14:textId="347205C9"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E03A1E2" w14:textId="1554C79D"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32072B2C" w14:textId="77777777" w:rsidTr="001E03B2">
        <w:trPr>
          <w:trHeight w:val="567"/>
        </w:trPr>
        <w:tc>
          <w:tcPr>
            <w:tcW w:w="2548" w:type="dxa"/>
            <w:tcBorders>
              <w:left w:val="single" w:sz="6" w:space="0" w:color="auto"/>
              <w:right w:val="single" w:sz="6" w:space="0" w:color="auto"/>
            </w:tcBorders>
            <w:vAlign w:val="center"/>
          </w:tcPr>
          <w:p w14:paraId="261A9D0B"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6077859" w14:textId="2766F89A"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47A0E7DE" w14:textId="707A9279"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2EBFAF5" w14:textId="29520DE4"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D6ECC9A" w14:textId="77777777" w:rsidTr="001E03B2">
        <w:trPr>
          <w:trHeight w:val="567"/>
        </w:trPr>
        <w:tc>
          <w:tcPr>
            <w:tcW w:w="2548" w:type="dxa"/>
            <w:tcBorders>
              <w:left w:val="single" w:sz="6" w:space="0" w:color="auto"/>
              <w:right w:val="single" w:sz="6" w:space="0" w:color="auto"/>
            </w:tcBorders>
            <w:vAlign w:val="center"/>
          </w:tcPr>
          <w:p w14:paraId="755115BC"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2BBC302" w14:textId="492AEBAF"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8350B5A" w14:textId="4BEBA6E3"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6015D8D" w14:textId="2A6E421C"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108FAF0C" w14:textId="77777777" w:rsidTr="001E03B2">
        <w:trPr>
          <w:trHeight w:val="567"/>
        </w:trPr>
        <w:tc>
          <w:tcPr>
            <w:tcW w:w="2548" w:type="dxa"/>
            <w:tcBorders>
              <w:left w:val="single" w:sz="6" w:space="0" w:color="auto"/>
              <w:right w:val="single" w:sz="6" w:space="0" w:color="auto"/>
            </w:tcBorders>
            <w:vAlign w:val="center"/>
          </w:tcPr>
          <w:p w14:paraId="33936D0B"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9CB0FB2" w14:textId="3A6F33E8"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E25EB31" w14:textId="62EAF85F"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FBC943C" w14:textId="6B474A4C"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546FA67" w14:textId="77777777" w:rsidTr="001E03B2">
        <w:trPr>
          <w:trHeight w:val="567"/>
        </w:trPr>
        <w:tc>
          <w:tcPr>
            <w:tcW w:w="2548" w:type="dxa"/>
            <w:tcBorders>
              <w:left w:val="single" w:sz="6" w:space="0" w:color="auto"/>
              <w:right w:val="single" w:sz="6" w:space="0" w:color="auto"/>
            </w:tcBorders>
            <w:vAlign w:val="center"/>
          </w:tcPr>
          <w:p w14:paraId="13DA6FAE"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DFB132B" w14:textId="13FBA59C"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41B31DC" w14:textId="28FA342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254AB94" w14:textId="21AEACD5"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B56967F" w14:textId="77777777" w:rsidTr="001E03B2">
        <w:trPr>
          <w:trHeight w:val="567"/>
        </w:trPr>
        <w:tc>
          <w:tcPr>
            <w:tcW w:w="2548" w:type="dxa"/>
            <w:tcBorders>
              <w:left w:val="single" w:sz="6" w:space="0" w:color="auto"/>
              <w:right w:val="single" w:sz="6" w:space="0" w:color="auto"/>
            </w:tcBorders>
            <w:vAlign w:val="center"/>
          </w:tcPr>
          <w:p w14:paraId="6F23C529"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A4F97A3" w14:textId="66DBD0DA"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A79336F" w14:textId="45292EDC"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6B726C1" w14:textId="57F792B3"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38EA9AFB" w14:textId="77777777" w:rsidTr="001E03B2">
        <w:trPr>
          <w:trHeight w:val="567"/>
        </w:trPr>
        <w:tc>
          <w:tcPr>
            <w:tcW w:w="2548" w:type="dxa"/>
            <w:tcBorders>
              <w:left w:val="single" w:sz="6" w:space="0" w:color="auto"/>
              <w:right w:val="single" w:sz="6" w:space="0" w:color="auto"/>
            </w:tcBorders>
            <w:vAlign w:val="center"/>
          </w:tcPr>
          <w:p w14:paraId="429700B7"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6034053" w14:textId="7D1ECB04"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5C793CF" w14:textId="4FC3C2A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47E3601" w14:textId="240E8005"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2479EF68" w14:textId="77777777" w:rsidTr="001E03B2">
        <w:trPr>
          <w:trHeight w:val="567"/>
        </w:trPr>
        <w:tc>
          <w:tcPr>
            <w:tcW w:w="2548" w:type="dxa"/>
            <w:tcBorders>
              <w:left w:val="single" w:sz="6" w:space="0" w:color="auto"/>
              <w:right w:val="single" w:sz="6" w:space="0" w:color="auto"/>
            </w:tcBorders>
            <w:vAlign w:val="center"/>
          </w:tcPr>
          <w:p w14:paraId="6CE95E2A"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FCE74AE" w14:textId="6234F2A3"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E5F2821" w14:textId="5B51F803"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393498F" w14:textId="72A46DC5"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F1D071A" w14:textId="77777777" w:rsidTr="001E03B2">
        <w:trPr>
          <w:trHeight w:val="567"/>
        </w:trPr>
        <w:tc>
          <w:tcPr>
            <w:tcW w:w="2548" w:type="dxa"/>
            <w:tcBorders>
              <w:left w:val="single" w:sz="6" w:space="0" w:color="auto"/>
              <w:right w:val="single" w:sz="6" w:space="0" w:color="auto"/>
            </w:tcBorders>
            <w:vAlign w:val="center"/>
          </w:tcPr>
          <w:p w14:paraId="26A20CAE"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1CD3F89" w14:textId="4495A743"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2A0B39D2" w14:textId="291400E0"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BB5F8F8" w14:textId="7F7250D6"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4FD7743C" w14:textId="77777777" w:rsidTr="001E03B2">
        <w:trPr>
          <w:trHeight w:val="567"/>
        </w:trPr>
        <w:tc>
          <w:tcPr>
            <w:tcW w:w="2548" w:type="dxa"/>
            <w:tcBorders>
              <w:left w:val="single" w:sz="6" w:space="0" w:color="auto"/>
              <w:right w:val="single" w:sz="6" w:space="0" w:color="auto"/>
            </w:tcBorders>
            <w:vAlign w:val="center"/>
          </w:tcPr>
          <w:p w14:paraId="467E172B"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E4B97D9" w14:textId="45559CE9"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50D47C1" w14:textId="5F941C2C"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986B4EB" w14:textId="5009BCB1"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C92212E" w14:textId="77777777" w:rsidTr="001E03B2">
        <w:trPr>
          <w:trHeight w:val="567"/>
        </w:trPr>
        <w:tc>
          <w:tcPr>
            <w:tcW w:w="2548" w:type="dxa"/>
            <w:tcBorders>
              <w:left w:val="single" w:sz="6" w:space="0" w:color="auto"/>
              <w:right w:val="single" w:sz="6" w:space="0" w:color="auto"/>
            </w:tcBorders>
            <w:vAlign w:val="center"/>
          </w:tcPr>
          <w:p w14:paraId="356C9A16"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260028E" w14:textId="1C28A8E2"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84EBCC7" w14:textId="2098C40B"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FAD0B2A" w14:textId="1FA5A97F"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13FA657" w14:textId="77777777" w:rsidTr="001E03B2">
        <w:trPr>
          <w:trHeight w:val="567"/>
        </w:trPr>
        <w:tc>
          <w:tcPr>
            <w:tcW w:w="2548" w:type="dxa"/>
            <w:tcBorders>
              <w:left w:val="single" w:sz="6" w:space="0" w:color="auto"/>
              <w:right w:val="single" w:sz="6" w:space="0" w:color="auto"/>
            </w:tcBorders>
            <w:vAlign w:val="center"/>
          </w:tcPr>
          <w:p w14:paraId="2D938ACD"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04098AB" w14:textId="5F5EDF38"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92D8275" w14:textId="31643C43"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1F28E09" w14:textId="6D68A8FC"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2AF696F3" w14:textId="77777777" w:rsidTr="001E03B2">
        <w:trPr>
          <w:trHeight w:val="567"/>
        </w:trPr>
        <w:tc>
          <w:tcPr>
            <w:tcW w:w="2548" w:type="dxa"/>
            <w:tcBorders>
              <w:left w:val="single" w:sz="6" w:space="0" w:color="auto"/>
              <w:right w:val="single" w:sz="6" w:space="0" w:color="auto"/>
            </w:tcBorders>
            <w:vAlign w:val="center"/>
          </w:tcPr>
          <w:p w14:paraId="754F7D74"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58CD47D" w14:textId="673C0CF1"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06C070F1" w14:textId="6327B2CC"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FB98380" w14:textId="050321A4"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E3FD5CF" w14:textId="77777777" w:rsidTr="001E03B2">
        <w:trPr>
          <w:trHeight w:val="567"/>
        </w:trPr>
        <w:tc>
          <w:tcPr>
            <w:tcW w:w="2548" w:type="dxa"/>
            <w:tcBorders>
              <w:left w:val="single" w:sz="6" w:space="0" w:color="auto"/>
              <w:right w:val="single" w:sz="6" w:space="0" w:color="auto"/>
            </w:tcBorders>
            <w:vAlign w:val="center"/>
          </w:tcPr>
          <w:p w14:paraId="78161706"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27E3672" w14:textId="19993D98"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EFB713B" w14:textId="642E48C6"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F33B8A8" w14:textId="5EAAB69C"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E93EA09" w14:textId="77777777" w:rsidTr="001E03B2">
        <w:trPr>
          <w:trHeight w:val="567"/>
        </w:trPr>
        <w:tc>
          <w:tcPr>
            <w:tcW w:w="2548" w:type="dxa"/>
            <w:tcBorders>
              <w:left w:val="single" w:sz="6" w:space="0" w:color="auto"/>
              <w:right w:val="single" w:sz="6" w:space="0" w:color="auto"/>
            </w:tcBorders>
            <w:vAlign w:val="center"/>
          </w:tcPr>
          <w:p w14:paraId="58656DC6"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6312955" w14:textId="7CA2B140"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70B8B00" w14:textId="562C60FA"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0E07922" w14:textId="7F913CA5"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4B5D13B5" w14:textId="77777777" w:rsidTr="001E03B2">
        <w:trPr>
          <w:trHeight w:val="567"/>
        </w:trPr>
        <w:tc>
          <w:tcPr>
            <w:tcW w:w="2548" w:type="dxa"/>
            <w:tcBorders>
              <w:left w:val="single" w:sz="6" w:space="0" w:color="auto"/>
              <w:right w:val="single" w:sz="6" w:space="0" w:color="auto"/>
            </w:tcBorders>
            <w:vAlign w:val="center"/>
          </w:tcPr>
          <w:p w14:paraId="7D8CE7CF"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1A5F1E7" w14:textId="5440E6A6"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63DEE93" w14:textId="01D0806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0F67E6E" w14:textId="36D9B539"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2EB5C6E" w14:textId="77777777" w:rsidTr="001E03B2">
        <w:trPr>
          <w:trHeight w:val="567"/>
        </w:trPr>
        <w:tc>
          <w:tcPr>
            <w:tcW w:w="2548" w:type="dxa"/>
            <w:tcBorders>
              <w:left w:val="single" w:sz="6" w:space="0" w:color="auto"/>
              <w:right w:val="single" w:sz="6" w:space="0" w:color="auto"/>
            </w:tcBorders>
            <w:vAlign w:val="center"/>
          </w:tcPr>
          <w:p w14:paraId="6A2B03E4"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F413E96" w14:textId="3C4523B1"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50AC487" w14:textId="590A1716"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9224630" w14:textId="73248D7E"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7D93177" w14:textId="77777777" w:rsidTr="001E03B2">
        <w:trPr>
          <w:trHeight w:val="567"/>
        </w:trPr>
        <w:tc>
          <w:tcPr>
            <w:tcW w:w="2548" w:type="dxa"/>
            <w:tcBorders>
              <w:left w:val="single" w:sz="6" w:space="0" w:color="auto"/>
              <w:right w:val="single" w:sz="6" w:space="0" w:color="auto"/>
            </w:tcBorders>
            <w:vAlign w:val="center"/>
          </w:tcPr>
          <w:p w14:paraId="21E2C0C2"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30994B7" w14:textId="49A2FE8E"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19AF9D5" w14:textId="5C55073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16F59E9" w14:textId="4501DCB6"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E54FE6F" w14:textId="77777777" w:rsidTr="001E03B2">
        <w:trPr>
          <w:trHeight w:val="567"/>
        </w:trPr>
        <w:tc>
          <w:tcPr>
            <w:tcW w:w="2548" w:type="dxa"/>
            <w:tcBorders>
              <w:left w:val="single" w:sz="6" w:space="0" w:color="auto"/>
              <w:right w:val="single" w:sz="6" w:space="0" w:color="auto"/>
            </w:tcBorders>
            <w:vAlign w:val="center"/>
          </w:tcPr>
          <w:p w14:paraId="5E2B3EDC"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C1776C8" w14:textId="2DBDCB3B"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B34AFF8" w14:textId="737CF9E5"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F4FAAB6" w14:textId="1C8BC6D9"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42E8135C" w14:textId="77777777" w:rsidTr="001E03B2">
        <w:trPr>
          <w:trHeight w:val="567"/>
        </w:trPr>
        <w:tc>
          <w:tcPr>
            <w:tcW w:w="2548" w:type="dxa"/>
            <w:tcBorders>
              <w:left w:val="single" w:sz="6" w:space="0" w:color="auto"/>
              <w:right w:val="single" w:sz="6" w:space="0" w:color="auto"/>
            </w:tcBorders>
            <w:vAlign w:val="center"/>
          </w:tcPr>
          <w:p w14:paraId="530DD414"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48DEE30" w14:textId="3808B6E7"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3F788FE" w14:textId="395821AA"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2A4F6525" w14:textId="05103E65"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2BAE1233" w14:textId="77777777" w:rsidTr="001E03B2">
        <w:trPr>
          <w:trHeight w:val="567"/>
        </w:trPr>
        <w:tc>
          <w:tcPr>
            <w:tcW w:w="2548" w:type="dxa"/>
            <w:tcBorders>
              <w:left w:val="single" w:sz="6" w:space="0" w:color="auto"/>
              <w:right w:val="single" w:sz="6" w:space="0" w:color="auto"/>
            </w:tcBorders>
            <w:vAlign w:val="center"/>
          </w:tcPr>
          <w:p w14:paraId="23F4242F"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81CD924" w14:textId="3BAC2327"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5C33184" w14:textId="5B364EAE"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C4F5CF6" w14:textId="4D754692"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679FDD7" w14:textId="77777777" w:rsidTr="001E03B2">
        <w:trPr>
          <w:trHeight w:val="567"/>
        </w:trPr>
        <w:tc>
          <w:tcPr>
            <w:tcW w:w="2548" w:type="dxa"/>
            <w:tcBorders>
              <w:left w:val="single" w:sz="6" w:space="0" w:color="auto"/>
              <w:right w:val="single" w:sz="6" w:space="0" w:color="auto"/>
            </w:tcBorders>
            <w:vAlign w:val="center"/>
          </w:tcPr>
          <w:p w14:paraId="5FC6254F"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F92256F" w14:textId="43BE0959"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4B2F615" w14:textId="2721355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097468A" w14:textId="40073BF1"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451252E" w14:textId="77777777" w:rsidTr="001E03B2">
        <w:trPr>
          <w:trHeight w:val="567"/>
        </w:trPr>
        <w:tc>
          <w:tcPr>
            <w:tcW w:w="2548" w:type="dxa"/>
            <w:tcBorders>
              <w:left w:val="single" w:sz="6" w:space="0" w:color="auto"/>
              <w:right w:val="single" w:sz="6" w:space="0" w:color="auto"/>
            </w:tcBorders>
            <w:vAlign w:val="center"/>
          </w:tcPr>
          <w:p w14:paraId="1716F9B4"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7762DC7" w14:textId="0A296F51"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BC71EC2" w14:textId="70936C6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0F3CECB" w14:textId="62B1D1A7"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143883AA" w14:textId="77777777" w:rsidTr="001E03B2">
        <w:trPr>
          <w:trHeight w:val="567"/>
        </w:trPr>
        <w:tc>
          <w:tcPr>
            <w:tcW w:w="2548" w:type="dxa"/>
            <w:tcBorders>
              <w:left w:val="single" w:sz="6" w:space="0" w:color="auto"/>
              <w:right w:val="single" w:sz="6" w:space="0" w:color="auto"/>
            </w:tcBorders>
            <w:vAlign w:val="center"/>
          </w:tcPr>
          <w:p w14:paraId="75CA1AE5"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576ADAA" w14:textId="04A55DE8"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4F130F2" w14:textId="5AC4DCCB"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3EF73C2" w14:textId="4D572B84"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6311D43C" w14:textId="77777777" w:rsidTr="001E03B2">
        <w:trPr>
          <w:trHeight w:val="567"/>
        </w:trPr>
        <w:tc>
          <w:tcPr>
            <w:tcW w:w="2548" w:type="dxa"/>
            <w:tcBorders>
              <w:left w:val="single" w:sz="6" w:space="0" w:color="auto"/>
              <w:right w:val="single" w:sz="6" w:space="0" w:color="auto"/>
            </w:tcBorders>
            <w:vAlign w:val="center"/>
          </w:tcPr>
          <w:p w14:paraId="4D893A92"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498D8CB" w14:textId="23FEB642"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6C1B0DA" w14:textId="242D43A4"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FAA4B27" w14:textId="7788B880"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6823E5FC" w14:textId="77777777" w:rsidTr="001E03B2">
        <w:trPr>
          <w:trHeight w:val="567"/>
        </w:trPr>
        <w:tc>
          <w:tcPr>
            <w:tcW w:w="2548" w:type="dxa"/>
            <w:tcBorders>
              <w:left w:val="single" w:sz="6" w:space="0" w:color="auto"/>
              <w:right w:val="single" w:sz="6" w:space="0" w:color="auto"/>
            </w:tcBorders>
            <w:vAlign w:val="center"/>
          </w:tcPr>
          <w:p w14:paraId="79ED2FC8"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B4EF622" w14:textId="66403300"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F452E2C" w14:textId="531B031B"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C09342F" w14:textId="4E52FF58"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B924765" w14:textId="77777777" w:rsidTr="001E03B2">
        <w:trPr>
          <w:trHeight w:val="567"/>
        </w:trPr>
        <w:tc>
          <w:tcPr>
            <w:tcW w:w="2548" w:type="dxa"/>
            <w:tcBorders>
              <w:left w:val="single" w:sz="6" w:space="0" w:color="auto"/>
              <w:right w:val="single" w:sz="6" w:space="0" w:color="auto"/>
            </w:tcBorders>
            <w:vAlign w:val="center"/>
          </w:tcPr>
          <w:p w14:paraId="42123556"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F950307" w14:textId="14E5C9B5"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22A1F4C4" w14:textId="611AB95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A37D926" w14:textId="59445D46"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6B9FFC4" w14:textId="77777777" w:rsidTr="001E03B2">
        <w:trPr>
          <w:trHeight w:val="567"/>
        </w:trPr>
        <w:tc>
          <w:tcPr>
            <w:tcW w:w="2548" w:type="dxa"/>
            <w:tcBorders>
              <w:left w:val="single" w:sz="6" w:space="0" w:color="auto"/>
              <w:right w:val="single" w:sz="6" w:space="0" w:color="auto"/>
            </w:tcBorders>
            <w:vAlign w:val="center"/>
          </w:tcPr>
          <w:p w14:paraId="59608670"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712540C" w14:textId="68AECA15"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452F36A3" w14:textId="2EBB2225"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F4FE2BB" w14:textId="5C19A581"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411D9FB" w14:textId="77777777" w:rsidTr="001E03B2">
        <w:trPr>
          <w:trHeight w:val="567"/>
        </w:trPr>
        <w:tc>
          <w:tcPr>
            <w:tcW w:w="2548" w:type="dxa"/>
            <w:tcBorders>
              <w:left w:val="single" w:sz="6" w:space="0" w:color="auto"/>
              <w:right w:val="single" w:sz="6" w:space="0" w:color="auto"/>
            </w:tcBorders>
            <w:vAlign w:val="center"/>
          </w:tcPr>
          <w:p w14:paraId="0C17223C"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E8907AC" w14:textId="472350D8"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9F85450" w14:textId="5EEF2B5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6C73A3B" w14:textId="185D9A05"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23A6F0A5" w14:textId="77777777" w:rsidTr="001E03B2">
        <w:trPr>
          <w:trHeight w:val="567"/>
        </w:trPr>
        <w:tc>
          <w:tcPr>
            <w:tcW w:w="2548" w:type="dxa"/>
            <w:tcBorders>
              <w:left w:val="single" w:sz="6" w:space="0" w:color="auto"/>
              <w:right w:val="single" w:sz="6" w:space="0" w:color="auto"/>
            </w:tcBorders>
            <w:vAlign w:val="center"/>
          </w:tcPr>
          <w:p w14:paraId="5DD2559C"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92B289F" w14:textId="4F4EFCF9"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7C24BA1" w14:textId="59EA724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3DC4099" w14:textId="122E098C"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1CB643E3" w14:textId="77777777" w:rsidTr="001E03B2">
        <w:trPr>
          <w:trHeight w:val="567"/>
        </w:trPr>
        <w:tc>
          <w:tcPr>
            <w:tcW w:w="2548" w:type="dxa"/>
            <w:tcBorders>
              <w:left w:val="single" w:sz="6" w:space="0" w:color="auto"/>
              <w:right w:val="single" w:sz="6" w:space="0" w:color="auto"/>
            </w:tcBorders>
            <w:vAlign w:val="center"/>
          </w:tcPr>
          <w:p w14:paraId="0669B06F"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FA252D7" w14:textId="06E55B90"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150C4A5" w14:textId="0B3102D9"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294ACCF" w14:textId="72470124"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1FA3490D" w14:textId="77777777" w:rsidTr="001E03B2">
        <w:trPr>
          <w:trHeight w:val="567"/>
        </w:trPr>
        <w:tc>
          <w:tcPr>
            <w:tcW w:w="2548" w:type="dxa"/>
            <w:tcBorders>
              <w:left w:val="single" w:sz="6" w:space="0" w:color="auto"/>
              <w:right w:val="single" w:sz="6" w:space="0" w:color="auto"/>
            </w:tcBorders>
            <w:vAlign w:val="center"/>
          </w:tcPr>
          <w:p w14:paraId="58EB016C"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AA262C7" w14:textId="2FA31E1C"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2B43E44" w14:textId="2903B8C4"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7C5859A" w14:textId="0ED40641"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1828BC1A" w14:textId="77777777" w:rsidTr="001E03B2">
        <w:trPr>
          <w:trHeight w:val="567"/>
        </w:trPr>
        <w:tc>
          <w:tcPr>
            <w:tcW w:w="2548" w:type="dxa"/>
            <w:tcBorders>
              <w:left w:val="single" w:sz="6" w:space="0" w:color="auto"/>
              <w:right w:val="single" w:sz="6" w:space="0" w:color="auto"/>
            </w:tcBorders>
            <w:vAlign w:val="center"/>
          </w:tcPr>
          <w:p w14:paraId="7DF35F36"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7C9898CB" w14:textId="2B6ACF5A"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052A9F75" w14:textId="7700B74A"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F33FAC8" w14:textId="71847D41"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2CBA870" w14:textId="77777777" w:rsidTr="001E03B2">
        <w:trPr>
          <w:trHeight w:val="567"/>
        </w:trPr>
        <w:tc>
          <w:tcPr>
            <w:tcW w:w="2548" w:type="dxa"/>
            <w:tcBorders>
              <w:left w:val="single" w:sz="6" w:space="0" w:color="auto"/>
              <w:right w:val="single" w:sz="6" w:space="0" w:color="auto"/>
            </w:tcBorders>
            <w:vAlign w:val="center"/>
          </w:tcPr>
          <w:p w14:paraId="36EFD61C"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9F5B94E" w14:textId="3F7C5A90"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2D2A39A" w14:textId="02C60BB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5DB229C" w14:textId="02BB607E"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3063A9D2" w14:textId="77777777" w:rsidTr="001E03B2">
        <w:trPr>
          <w:trHeight w:val="567"/>
        </w:trPr>
        <w:tc>
          <w:tcPr>
            <w:tcW w:w="2548" w:type="dxa"/>
            <w:tcBorders>
              <w:left w:val="single" w:sz="6" w:space="0" w:color="auto"/>
              <w:right w:val="single" w:sz="6" w:space="0" w:color="auto"/>
            </w:tcBorders>
            <w:vAlign w:val="center"/>
          </w:tcPr>
          <w:p w14:paraId="1D1D52F8"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904BC67" w14:textId="5EA4595B"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5BC79C3" w14:textId="6971776C"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A97E61C" w14:textId="40FF5D2C"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11B73E6" w14:textId="77777777" w:rsidTr="001E03B2">
        <w:trPr>
          <w:trHeight w:val="567"/>
        </w:trPr>
        <w:tc>
          <w:tcPr>
            <w:tcW w:w="2548" w:type="dxa"/>
            <w:tcBorders>
              <w:left w:val="single" w:sz="6" w:space="0" w:color="auto"/>
              <w:right w:val="single" w:sz="6" w:space="0" w:color="auto"/>
            </w:tcBorders>
            <w:vAlign w:val="center"/>
          </w:tcPr>
          <w:p w14:paraId="7D34A963"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85334B9" w14:textId="39F540CA"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B1A7D7D" w14:textId="1FA6253F"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224D0DE9" w14:textId="43EFA792"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079C25D" w14:textId="77777777" w:rsidTr="001E03B2">
        <w:trPr>
          <w:trHeight w:val="567"/>
        </w:trPr>
        <w:tc>
          <w:tcPr>
            <w:tcW w:w="2548" w:type="dxa"/>
            <w:tcBorders>
              <w:left w:val="single" w:sz="6" w:space="0" w:color="auto"/>
              <w:right w:val="single" w:sz="6" w:space="0" w:color="auto"/>
            </w:tcBorders>
            <w:vAlign w:val="center"/>
          </w:tcPr>
          <w:p w14:paraId="4653CB35"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7A79782" w14:textId="3322F421"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36C153F" w14:textId="5BFC6308"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477BC26" w14:textId="7C6FFF52"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CC61B12" w14:textId="77777777" w:rsidTr="001E03B2">
        <w:trPr>
          <w:trHeight w:val="567"/>
        </w:trPr>
        <w:tc>
          <w:tcPr>
            <w:tcW w:w="2548" w:type="dxa"/>
            <w:tcBorders>
              <w:left w:val="single" w:sz="6" w:space="0" w:color="auto"/>
              <w:right w:val="single" w:sz="6" w:space="0" w:color="auto"/>
            </w:tcBorders>
            <w:vAlign w:val="center"/>
          </w:tcPr>
          <w:p w14:paraId="24D22BBD"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DE4AA3C" w14:textId="134CE15B"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8637898" w14:textId="78472E2A"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B162CEB" w14:textId="5DC307E7"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676348FD" w14:textId="77777777" w:rsidTr="001E03B2">
        <w:trPr>
          <w:trHeight w:val="567"/>
        </w:trPr>
        <w:tc>
          <w:tcPr>
            <w:tcW w:w="2548" w:type="dxa"/>
            <w:tcBorders>
              <w:left w:val="single" w:sz="6" w:space="0" w:color="auto"/>
              <w:right w:val="single" w:sz="6" w:space="0" w:color="auto"/>
            </w:tcBorders>
            <w:vAlign w:val="center"/>
          </w:tcPr>
          <w:p w14:paraId="585081E4"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393E677" w14:textId="28A7B5A3"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BFD2683" w14:textId="1E13127F"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9BB7424" w14:textId="5CB942FD"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8A7CCED" w14:textId="77777777" w:rsidTr="001E03B2">
        <w:trPr>
          <w:trHeight w:val="567"/>
        </w:trPr>
        <w:tc>
          <w:tcPr>
            <w:tcW w:w="2548" w:type="dxa"/>
            <w:tcBorders>
              <w:left w:val="single" w:sz="6" w:space="0" w:color="auto"/>
              <w:right w:val="single" w:sz="6" w:space="0" w:color="auto"/>
            </w:tcBorders>
            <w:vAlign w:val="center"/>
          </w:tcPr>
          <w:p w14:paraId="1D86AEF0"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2F1EBC0" w14:textId="442D5864"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25EE184B" w14:textId="4A4BCE3C"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A26AC2B" w14:textId="5933A3F8"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4AA286E6" w14:textId="77777777" w:rsidTr="001E03B2">
        <w:trPr>
          <w:trHeight w:val="567"/>
        </w:trPr>
        <w:tc>
          <w:tcPr>
            <w:tcW w:w="2548" w:type="dxa"/>
            <w:tcBorders>
              <w:left w:val="single" w:sz="6" w:space="0" w:color="auto"/>
              <w:right w:val="single" w:sz="6" w:space="0" w:color="auto"/>
            </w:tcBorders>
            <w:vAlign w:val="center"/>
          </w:tcPr>
          <w:p w14:paraId="77D3B51E"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FD84191" w14:textId="40F328DE"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65804B4" w14:textId="2D26489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29B973F7" w14:textId="30BADCF6"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3B0513B4" w14:textId="77777777" w:rsidTr="001E03B2">
        <w:trPr>
          <w:trHeight w:val="567"/>
        </w:trPr>
        <w:tc>
          <w:tcPr>
            <w:tcW w:w="2548" w:type="dxa"/>
            <w:tcBorders>
              <w:left w:val="single" w:sz="6" w:space="0" w:color="auto"/>
              <w:right w:val="single" w:sz="6" w:space="0" w:color="auto"/>
            </w:tcBorders>
            <w:vAlign w:val="center"/>
          </w:tcPr>
          <w:p w14:paraId="55D60938"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F2C7D57" w14:textId="30C3A431"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8D13DD6" w14:textId="0BBB8DA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E3DFC4E" w14:textId="35351F2C"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D6033B4" w14:textId="77777777" w:rsidTr="001E03B2">
        <w:trPr>
          <w:trHeight w:val="567"/>
        </w:trPr>
        <w:tc>
          <w:tcPr>
            <w:tcW w:w="2548" w:type="dxa"/>
            <w:tcBorders>
              <w:left w:val="single" w:sz="6" w:space="0" w:color="auto"/>
              <w:right w:val="single" w:sz="6" w:space="0" w:color="auto"/>
            </w:tcBorders>
            <w:vAlign w:val="center"/>
          </w:tcPr>
          <w:p w14:paraId="67C1E8E6"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510BD4A" w14:textId="064B97EF"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E3A6B6B" w14:textId="51F9B1FA"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237AFCD" w14:textId="732D993C"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17816805" w14:textId="77777777" w:rsidTr="001E03B2">
        <w:trPr>
          <w:trHeight w:val="567"/>
        </w:trPr>
        <w:tc>
          <w:tcPr>
            <w:tcW w:w="2548" w:type="dxa"/>
            <w:tcBorders>
              <w:left w:val="single" w:sz="6" w:space="0" w:color="auto"/>
              <w:right w:val="single" w:sz="6" w:space="0" w:color="auto"/>
            </w:tcBorders>
            <w:vAlign w:val="center"/>
          </w:tcPr>
          <w:p w14:paraId="53D76E1A"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AA7CAB8" w14:textId="1A5B252C"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2189E34" w14:textId="375C95B3"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57A14EB" w14:textId="75E7B417"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33307B5F" w14:textId="77777777" w:rsidTr="001E03B2">
        <w:trPr>
          <w:trHeight w:val="567"/>
        </w:trPr>
        <w:tc>
          <w:tcPr>
            <w:tcW w:w="2548" w:type="dxa"/>
            <w:tcBorders>
              <w:left w:val="single" w:sz="6" w:space="0" w:color="auto"/>
              <w:right w:val="single" w:sz="6" w:space="0" w:color="auto"/>
            </w:tcBorders>
            <w:vAlign w:val="center"/>
          </w:tcPr>
          <w:p w14:paraId="37A31984"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716A14B" w14:textId="558837DC"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0A36608A" w14:textId="54F4BBCF"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3223AA3" w14:textId="4BD5CBF1"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D27697B" w14:textId="77777777" w:rsidTr="001E03B2">
        <w:trPr>
          <w:trHeight w:val="567"/>
        </w:trPr>
        <w:tc>
          <w:tcPr>
            <w:tcW w:w="2548" w:type="dxa"/>
            <w:tcBorders>
              <w:left w:val="single" w:sz="6" w:space="0" w:color="auto"/>
              <w:right w:val="single" w:sz="6" w:space="0" w:color="auto"/>
            </w:tcBorders>
            <w:vAlign w:val="center"/>
          </w:tcPr>
          <w:p w14:paraId="1E0BF6A2"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C0153FB" w14:textId="6DB7C5B6"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9FFA7B0" w14:textId="63FDAAED"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FD0ED2C" w14:textId="15931FCA"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6018F64B" w14:textId="77777777" w:rsidTr="001E03B2">
        <w:trPr>
          <w:trHeight w:val="567"/>
        </w:trPr>
        <w:tc>
          <w:tcPr>
            <w:tcW w:w="2548" w:type="dxa"/>
            <w:tcBorders>
              <w:left w:val="single" w:sz="6" w:space="0" w:color="auto"/>
              <w:right w:val="single" w:sz="6" w:space="0" w:color="auto"/>
            </w:tcBorders>
            <w:vAlign w:val="center"/>
          </w:tcPr>
          <w:p w14:paraId="399220FB"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608021E" w14:textId="3DD3CDD1"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C4616EE" w14:textId="48374C1E"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7EAA717" w14:textId="0C6FFC89"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A4C2CAE" w14:textId="77777777" w:rsidTr="001E03B2">
        <w:trPr>
          <w:trHeight w:val="567"/>
        </w:trPr>
        <w:tc>
          <w:tcPr>
            <w:tcW w:w="2548" w:type="dxa"/>
            <w:tcBorders>
              <w:left w:val="single" w:sz="6" w:space="0" w:color="auto"/>
              <w:right w:val="single" w:sz="6" w:space="0" w:color="auto"/>
            </w:tcBorders>
            <w:vAlign w:val="center"/>
          </w:tcPr>
          <w:p w14:paraId="7B32636A"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71CCA6C" w14:textId="62658598"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068E8740" w14:textId="3F37BAE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24E758F3" w14:textId="580942E5"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E95CCC3" w14:textId="77777777" w:rsidTr="001E03B2">
        <w:trPr>
          <w:trHeight w:val="567"/>
        </w:trPr>
        <w:tc>
          <w:tcPr>
            <w:tcW w:w="2548" w:type="dxa"/>
            <w:tcBorders>
              <w:left w:val="single" w:sz="6" w:space="0" w:color="auto"/>
              <w:right w:val="single" w:sz="6" w:space="0" w:color="auto"/>
            </w:tcBorders>
            <w:vAlign w:val="center"/>
          </w:tcPr>
          <w:p w14:paraId="2A2FCE21"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703873B" w14:textId="31C15B98"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2D67A199" w14:textId="76584060"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BAF4923" w14:textId="32AAA660"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4FFEEF4D" w14:textId="77777777" w:rsidTr="001E03B2">
        <w:trPr>
          <w:trHeight w:val="567"/>
        </w:trPr>
        <w:tc>
          <w:tcPr>
            <w:tcW w:w="2548" w:type="dxa"/>
            <w:tcBorders>
              <w:left w:val="single" w:sz="6" w:space="0" w:color="auto"/>
              <w:right w:val="single" w:sz="6" w:space="0" w:color="auto"/>
            </w:tcBorders>
            <w:vAlign w:val="center"/>
          </w:tcPr>
          <w:p w14:paraId="146377C4"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6F65938" w14:textId="74E09866"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3C989F7" w14:textId="57BD825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5BEB3A8" w14:textId="1C3D6EA4"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10DDCE0" w14:textId="77777777" w:rsidTr="001E03B2">
        <w:trPr>
          <w:trHeight w:val="567"/>
        </w:trPr>
        <w:tc>
          <w:tcPr>
            <w:tcW w:w="2548" w:type="dxa"/>
            <w:tcBorders>
              <w:left w:val="single" w:sz="6" w:space="0" w:color="auto"/>
              <w:right w:val="single" w:sz="6" w:space="0" w:color="auto"/>
            </w:tcBorders>
            <w:vAlign w:val="center"/>
          </w:tcPr>
          <w:p w14:paraId="67B566EC"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53A5070" w14:textId="1FDFFF79"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92CB753" w14:textId="7BCA3DCD"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381AE70" w14:textId="18B1D278"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AD29775" w14:textId="77777777" w:rsidTr="001E03B2">
        <w:trPr>
          <w:trHeight w:val="567"/>
        </w:trPr>
        <w:tc>
          <w:tcPr>
            <w:tcW w:w="2548" w:type="dxa"/>
            <w:tcBorders>
              <w:left w:val="single" w:sz="6" w:space="0" w:color="auto"/>
              <w:right w:val="single" w:sz="6" w:space="0" w:color="auto"/>
            </w:tcBorders>
            <w:vAlign w:val="center"/>
          </w:tcPr>
          <w:p w14:paraId="7B5634CF"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534ED73" w14:textId="320255A0"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4A861F2E" w14:textId="78E3F5C5"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6670FB7" w14:textId="5C587EE6"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19D5234" w14:textId="77777777" w:rsidTr="001E03B2">
        <w:trPr>
          <w:trHeight w:val="567"/>
        </w:trPr>
        <w:tc>
          <w:tcPr>
            <w:tcW w:w="2548" w:type="dxa"/>
            <w:tcBorders>
              <w:left w:val="single" w:sz="6" w:space="0" w:color="auto"/>
              <w:right w:val="single" w:sz="6" w:space="0" w:color="auto"/>
            </w:tcBorders>
            <w:vAlign w:val="center"/>
          </w:tcPr>
          <w:p w14:paraId="15B79C49"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FF35B4F" w14:textId="531060B7"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602C7C7" w14:textId="4A0932F8"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3B71494" w14:textId="5DF51FC5"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E2CEBD3" w14:textId="77777777" w:rsidTr="001E03B2">
        <w:trPr>
          <w:trHeight w:val="567"/>
        </w:trPr>
        <w:tc>
          <w:tcPr>
            <w:tcW w:w="2548" w:type="dxa"/>
            <w:tcBorders>
              <w:left w:val="single" w:sz="6" w:space="0" w:color="auto"/>
              <w:right w:val="single" w:sz="6" w:space="0" w:color="auto"/>
            </w:tcBorders>
            <w:vAlign w:val="center"/>
          </w:tcPr>
          <w:p w14:paraId="203A4599"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768CCEE7" w14:textId="658E7EC8"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2EA6955" w14:textId="1FD0B3F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5D7ADA2" w14:textId="2493E331"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47E94113" w14:textId="77777777" w:rsidTr="001E03B2">
        <w:trPr>
          <w:trHeight w:val="567"/>
        </w:trPr>
        <w:tc>
          <w:tcPr>
            <w:tcW w:w="2548" w:type="dxa"/>
            <w:tcBorders>
              <w:left w:val="single" w:sz="6" w:space="0" w:color="auto"/>
              <w:right w:val="single" w:sz="6" w:space="0" w:color="auto"/>
            </w:tcBorders>
            <w:vAlign w:val="center"/>
          </w:tcPr>
          <w:p w14:paraId="0D111062"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2AE3553" w14:textId="49DA6E1D"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040940F" w14:textId="587FA2F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87CD44C" w14:textId="339AF714"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346658A3" w14:textId="77777777" w:rsidTr="001E03B2">
        <w:trPr>
          <w:trHeight w:val="567"/>
        </w:trPr>
        <w:tc>
          <w:tcPr>
            <w:tcW w:w="2548" w:type="dxa"/>
            <w:tcBorders>
              <w:left w:val="single" w:sz="6" w:space="0" w:color="auto"/>
              <w:right w:val="single" w:sz="6" w:space="0" w:color="auto"/>
            </w:tcBorders>
            <w:vAlign w:val="center"/>
          </w:tcPr>
          <w:p w14:paraId="2DF5476E"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5C20F6B" w14:textId="7CE5D3AD"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0D64825" w14:textId="5B0599F3"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79AB032" w14:textId="00EFD766"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77CD0BF" w14:textId="77777777" w:rsidTr="001E03B2">
        <w:trPr>
          <w:trHeight w:val="567"/>
        </w:trPr>
        <w:tc>
          <w:tcPr>
            <w:tcW w:w="2548" w:type="dxa"/>
            <w:tcBorders>
              <w:left w:val="single" w:sz="6" w:space="0" w:color="auto"/>
              <w:right w:val="single" w:sz="6" w:space="0" w:color="auto"/>
            </w:tcBorders>
            <w:vAlign w:val="center"/>
          </w:tcPr>
          <w:p w14:paraId="77495F28"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4D482A2" w14:textId="6686EBE7"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7A4597D" w14:textId="0C27088C"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70A0C0A" w14:textId="507FA7F2"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02C25B3" w14:textId="77777777" w:rsidTr="001E03B2">
        <w:trPr>
          <w:trHeight w:val="567"/>
        </w:trPr>
        <w:tc>
          <w:tcPr>
            <w:tcW w:w="2548" w:type="dxa"/>
            <w:tcBorders>
              <w:left w:val="single" w:sz="6" w:space="0" w:color="auto"/>
              <w:right w:val="single" w:sz="6" w:space="0" w:color="auto"/>
            </w:tcBorders>
            <w:vAlign w:val="center"/>
          </w:tcPr>
          <w:p w14:paraId="7A5ACB56"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8378C45" w14:textId="7AF7DA2F"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60CE771" w14:textId="4C5AC006"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817B29E" w14:textId="508584E3"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43B41D4C" w14:textId="77777777" w:rsidTr="001E03B2">
        <w:trPr>
          <w:trHeight w:val="567"/>
        </w:trPr>
        <w:tc>
          <w:tcPr>
            <w:tcW w:w="2548" w:type="dxa"/>
            <w:tcBorders>
              <w:left w:val="single" w:sz="6" w:space="0" w:color="auto"/>
              <w:right w:val="single" w:sz="6" w:space="0" w:color="auto"/>
            </w:tcBorders>
            <w:vAlign w:val="center"/>
          </w:tcPr>
          <w:p w14:paraId="71602485"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065F7E2" w14:textId="185FCC32"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2E34C6E" w14:textId="2D47E915"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4F7DBB2" w14:textId="3AC5A4B1"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E357A5E" w14:textId="77777777" w:rsidTr="001E03B2">
        <w:trPr>
          <w:trHeight w:val="567"/>
        </w:trPr>
        <w:tc>
          <w:tcPr>
            <w:tcW w:w="2548" w:type="dxa"/>
            <w:tcBorders>
              <w:left w:val="single" w:sz="6" w:space="0" w:color="auto"/>
              <w:right w:val="single" w:sz="6" w:space="0" w:color="auto"/>
            </w:tcBorders>
            <w:vAlign w:val="center"/>
          </w:tcPr>
          <w:p w14:paraId="015E3198"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5A1521D" w14:textId="0534D47B"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8D7D75C" w14:textId="4B4C00E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B6DCBF0" w14:textId="3DCA84C4"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137532A6" w14:textId="77777777" w:rsidTr="001E03B2">
        <w:trPr>
          <w:trHeight w:val="567"/>
        </w:trPr>
        <w:tc>
          <w:tcPr>
            <w:tcW w:w="2548" w:type="dxa"/>
            <w:tcBorders>
              <w:left w:val="single" w:sz="6" w:space="0" w:color="auto"/>
              <w:right w:val="single" w:sz="6" w:space="0" w:color="auto"/>
            </w:tcBorders>
            <w:vAlign w:val="center"/>
          </w:tcPr>
          <w:p w14:paraId="7E5437CC"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7FED9387" w14:textId="5919114C"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8419D26" w14:textId="1D54228E"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836A56D" w14:textId="3FBE62C6"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6C04C309" w14:textId="77777777" w:rsidTr="001E03B2">
        <w:trPr>
          <w:trHeight w:val="567"/>
        </w:trPr>
        <w:tc>
          <w:tcPr>
            <w:tcW w:w="2548" w:type="dxa"/>
            <w:tcBorders>
              <w:left w:val="single" w:sz="6" w:space="0" w:color="auto"/>
              <w:right w:val="single" w:sz="6" w:space="0" w:color="auto"/>
            </w:tcBorders>
            <w:vAlign w:val="center"/>
          </w:tcPr>
          <w:p w14:paraId="19CEBEF6"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B8098B8" w14:textId="311BB09D"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F6F8AE7" w14:textId="05E020D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530CBBB" w14:textId="0257D86F"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6A2942D" w14:textId="77777777" w:rsidTr="001E03B2">
        <w:trPr>
          <w:trHeight w:val="567"/>
        </w:trPr>
        <w:tc>
          <w:tcPr>
            <w:tcW w:w="2548" w:type="dxa"/>
            <w:tcBorders>
              <w:left w:val="single" w:sz="6" w:space="0" w:color="auto"/>
              <w:right w:val="single" w:sz="6" w:space="0" w:color="auto"/>
            </w:tcBorders>
            <w:vAlign w:val="center"/>
          </w:tcPr>
          <w:p w14:paraId="5E140099"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067CE9D" w14:textId="2D105606"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96E3F7D" w14:textId="7F16BA04"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586922D" w14:textId="25EB254A"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2655A937" w14:textId="77777777" w:rsidTr="001E03B2">
        <w:trPr>
          <w:trHeight w:val="567"/>
        </w:trPr>
        <w:tc>
          <w:tcPr>
            <w:tcW w:w="2548" w:type="dxa"/>
            <w:tcBorders>
              <w:left w:val="single" w:sz="6" w:space="0" w:color="auto"/>
              <w:right w:val="single" w:sz="6" w:space="0" w:color="auto"/>
            </w:tcBorders>
            <w:vAlign w:val="center"/>
          </w:tcPr>
          <w:p w14:paraId="0AF47BF1"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043820C" w14:textId="11C19B51"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8E0FABA" w14:textId="49025FC6"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9FF686C" w14:textId="7B210B3D"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61159D67" w14:textId="77777777" w:rsidTr="001E03B2">
        <w:trPr>
          <w:trHeight w:val="567"/>
        </w:trPr>
        <w:tc>
          <w:tcPr>
            <w:tcW w:w="2548" w:type="dxa"/>
            <w:tcBorders>
              <w:left w:val="single" w:sz="6" w:space="0" w:color="auto"/>
              <w:bottom w:val="single" w:sz="6" w:space="0" w:color="auto"/>
              <w:right w:val="single" w:sz="6" w:space="0" w:color="auto"/>
            </w:tcBorders>
            <w:vAlign w:val="center"/>
          </w:tcPr>
          <w:p w14:paraId="59BF6D71"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FD670CE" w14:textId="392EAA92"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100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00B23FC5" w14:textId="3DB91AF9"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1450D21" w14:textId="014C8705" w:rsidR="009513A2" w:rsidRPr="00950641" w:rsidRDefault="009513A2" w:rsidP="009513A2">
            <w:pPr>
              <w:ind w:left="286" w:right="275"/>
              <w:jc w:val="center"/>
              <w:rPr>
                <w:rFonts w:ascii="Verdana" w:eastAsia="Tahoma" w:hAnsi="Verdana" w:cs="Tahoma"/>
                <w:sz w:val="18"/>
                <w:szCs w:val="18"/>
                <w:lang w:val="es-PE"/>
              </w:rPr>
            </w:pPr>
          </w:p>
        </w:tc>
      </w:tr>
      <w:bookmarkEnd w:id="5"/>
    </w:tbl>
    <w:p w14:paraId="2E05D8A0"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50641" w14:paraId="2AD39403" w14:textId="77777777" w:rsidTr="00C23938">
        <w:trPr>
          <w:trHeight w:val="283"/>
        </w:trPr>
        <w:tc>
          <w:tcPr>
            <w:tcW w:w="9640" w:type="dxa"/>
            <w:shd w:val="clear" w:color="auto" w:fill="BFBFBF" w:themeFill="background1" w:themeFillShade="BF"/>
            <w:vAlign w:val="center"/>
          </w:tcPr>
          <w:p w14:paraId="08B1DF63" w14:textId="77777777" w:rsidR="00CD4173" w:rsidRPr="00950641" w:rsidRDefault="00CD4173" w:rsidP="006E6B1C">
            <w:pPr>
              <w:pStyle w:val="Prrafodelista"/>
              <w:widowControl/>
              <w:numPr>
                <w:ilvl w:val="0"/>
                <w:numId w:val="19"/>
              </w:numPr>
              <w:textAlignment w:val="baseline"/>
              <w:rPr>
                <w:rFonts w:ascii="Verdana" w:eastAsia="Times New Roman" w:hAnsi="Verdana" w:cs="Segoe UI"/>
                <w:b/>
                <w:bCs/>
                <w:sz w:val="18"/>
                <w:szCs w:val="18"/>
                <w:lang w:val="es-PE"/>
              </w:rPr>
            </w:pPr>
            <w:r w:rsidRPr="00950641">
              <w:rPr>
                <w:rFonts w:ascii="Verdana" w:eastAsia="Times New Roman" w:hAnsi="Verdana" w:cs="Tahoma"/>
                <w:b/>
                <w:bCs/>
                <w:color w:val="000000"/>
                <w:sz w:val="18"/>
                <w:szCs w:val="18"/>
              </w:rPr>
              <w:t>MANTENIMIENTO Y CONSERVACIÓN</w:t>
            </w:r>
          </w:p>
        </w:tc>
      </w:tr>
    </w:tbl>
    <w:p w14:paraId="11E1EFAA"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W w:w="9640" w:type="dxa"/>
        <w:tblInd w:w="-142" w:type="dxa"/>
        <w:tblLayout w:type="fixed"/>
        <w:tblLook w:val="0400" w:firstRow="0" w:lastRow="0" w:firstColumn="0" w:lastColumn="0" w:noHBand="0" w:noVBand="1"/>
      </w:tblPr>
      <w:tblGrid>
        <w:gridCol w:w="4965"/>
        <w:gridCol w:w="4675"/>
      </w:tblGrid>
      <w:tr w:rsidR="00CD4173" w:rsidRPr="00950641" w14:paraId="4C45E649" w14:textId="77777777" w:rsidTr="00C23938">
        <w:trPr>
          <w:trHeight w:val="123"/>
        </w:trPr>
        <w:tc>
          <w:tcPr>
            <w:tcW w:w="9640" w:type="dxa"/>
            <w:gridSpan w:val="2"/>
            <w:vAlign w:val="center"/>
          </w:tcPr>
          <w:p w14:paraId="23B4058E" w14:textId="77777777" w:rsidR="00CD4173" w:rsidRPr="00950641" w:rsidRDefault="00CD4173" w:rsidP="006E6B1C">
            <w:pPr>
              <w:jc w:val="both"/>
              <w:rPr>
                <w:rFonts w:ascii="Verdana" w:eastAsia="Verdana" w:hAnsi="Verdana" w:cs="Verdana"/>
                <w:b/>
                <w:sz w:val="18"/>
                <w:szCs w:val="18"/>
              </w:rPr>
            </w:pPr>
            <w:r w:rsidRPr="00950641">
              <w:rPr>
                <w:rFonts w:ascii="Verdana" w:eastAsia="Verdana" w:hAnsi="Verdana" w:cs="Verdana"/>
                <w:b/>
                <w:sz w:val="18"/>
                <w:szCs w:val="18"/>
              </w:rPr>
              <w:t>MONTO DEL MANTENIMIENTO Y CONSERVACIÓN:</w:t>
            </w:r>
          </w:p>
        </w:tc>
      </w:tr>
      <w:tr w:rsidR="00CD4173" w:rsidRPr="00950641" w14:paraId="147E5B2C" w14:textId="77777777" w:rsidTr="00C23938">
        <w:trPr>
          <w:trHeight w:val="123"/>
        </w:trPr>
        <w:tc>
          <w:tcPr>
            <w:tcW w:w="9640" w:type="dxa"/>
            <w:gridSpan w:val="2"/>
            <w:vAlign w:val="center"/>
          </w:tcPr>
          <w:p w14:paraId="30A06639" w14:textId="76430D33" w:rsidR="00CD4173" w:rsidRPr="00950641" w:rsidRDefault="00CD4173" w:rsidP="006E6B1C">
            <w:pPr>
              <w:jc w:val="both"/>
              <w:rPr>
                <w:rFonts w:ascii="Verdana" w:eastAsia="Verdana" w:hAnsi="Verdana" w:cs="Verdana"/>
                <w:b/>
                <w:bCs/>
                <w:noProof/>
                <w:sz w:val="18"/>
                <w:szCs w:val="18"/>
                <w:lang w:val="es-PE"/>
              </w:rPr>
            </w:pPr>
            <w:r w:rsidRPr="00950641">
              <w:rPr>
                <w:rFonts w:ascii="Verdana" w:eastAsia="Verdana" w:hAnsi="Verdana" w:cs="Verdana"/>
                <w:sz w:val="18"/>
                <w:szCs w:val="18"/>
              </w:rPr>
              <w:t xml:space="preserve">LA SUMA MENSUAL DE </w:t>
            </w:r>
            <w:r w:rsidR="009513A2" w:rsidRPr="00950641">
              <w:rPr>
                <w:rFonts w:ascii="Verdana" w:hAnsi="Verdana" w:cs="Arial"/>
                <w:b/>
                <w:bCs/>
                <w:color w:val="040C28"/>
                <w:sz w:val="18"/>
                <w:szCs w:val="18"/>
              </w:rPr>
              <w:t>USD {</w:t>
            </w:r>
            <w:proofErr w:type="spellStart"/>
            <w:r w:rsidR="009513A2" w:rsidRPr="00950641">
              <w:rPr>
                <w:rFonts w:ascii="Verdana" w:hAnsi="Verdana" w:cs="Arial"/>
                <w:b/>
                <w:bCs/>
                <w:color w:val="040C28"/>
                <w:sz w:val="18"/>
                <w:szCs w:val="18"/>
                <w:lang w:val="es-PE"/>
              </w:rPr>
              <w:t>mantenimientoMensual</w:t>
            </w:r>
            <w:proofErr w:type="spellEnd"/>
            <w:r w:rsidR="009513A2" w:rsidRPr="00950641">
              <w:rPr>
                <w:rFonts w:ascii="Verdana" w:hAnsi="Verdana" w:cs="Arial"/>
                <w:b/>
                <w:bCs/>
                <w:color w:val="040C28"/>
                <w:sz w:val="18"/>
                <w:szCs w:val="18"/>
                <w:lang w:val="es-PE"/>
              </w:rPr>
              <w:t>}</w:t>
            </w:r>
            <w:r w:rsidRPr="00950641">
              <w:rPr>
                <w:rFonts w:ascii="Verdana" w:eastAsia="Verdana" w:hAnsi="Verdana" w:cs="Verdana"/>
                <w:b/>
                <w:bCs/>
                <w:sz w:val="18"/>
                <w:szCs w:val="18"/>
              </w:rPr>
              <w:t xml:space="preserve"> (</w:t>
            </w:r>
            <w:r w:rsidR="009513A2" w:rsidRPr="00950641">
              <w:rPr>
                <w:rFonts w:ascii="Verdana" w:eastAsia="Verdana" w:hAnsi="Verdana" w:cs="Verdana"/>
                <w:b/>
                <w:bCs/>
                <w:noProof/>
                <w:sz w:val="18"/>
                <w:szCs w:val="18"/>
              </w:rPr>
              <w:t>{</w:t>
            </w:r>
            <w:r w:rsidR="009513A2" w:rsidRPr="00950641">
              <w:rPr>
                <w:rFonts w:ascii="Verdana" w:eastAsia="Verdana" w:hAnsi="Verdana" w:cs="Verdana"/>
                <w:b/>
                <w:bCs/>
                <w:noProof/>
                <w:sz w:val="18"/>
                <w:szCs w:val="18"/>
                <w:lang w:val="es-PE"/>
              </w:rPr>
              <w:t>mantenimientoMensualLetras</w:t>
            </w:r>
            <w:r w:rsidR="009513A2" w:rsidRPr="00950641">
              <w:rPr>
                <w:rFonts w:ascii="Verdana" w:eastAsia="Verdana" w:hAnsi="Verdana" w:cs="Verdana"/>
                <w:b/>
                <w:bCs/>
                <w:sz w:val="18"/>
                <w:szCs w:val="18"/>
              </w:rPr>
              <w:t>}</w:t>
            </w:r>
            <w:r w:rsidRPr="00950641">
              <w:rPr>
                <w:rFonts w:ascii="Verdana" w:eastAsia="Verdana" w:hAnsi="Verdana" w:cs="Verdana"/>
                <w:b/>
                <w:bCs/>
                <w:sz w:val="18"/>
                <w:szCs w:val="18"/>
              </w:rPr>
              <w:t>)</w:t>
            </w:r>
            <w:r w:rsidRPr="00950641">
              <w:rPr>
                <w:rFonts w:ascii="Verdana" w:eastAsia="Verdana" w:hAnsi="Verdana" w:cs="Verdana"/>
                <w:sz w:val="18"/>
                <w:szCs w:val="18"/>
              </w:rPr>
              <w:t xml:space="preserve"> </w:t>
            </w:r>
            <w:r w:rsidRPr="00950641">
              <w:rPr>
                <w:rFonts w:ascii="Verdana" w:eastAsia="Tahoma" w:hAnsi="Verdana" w:cs="Tahoma"/>
                <w:color w:val="000000"/>
                <w:sz w:val="18"/>
                <w:szCs w:val="18"/>
              </w:rPr>
              <w:t>POR CONCEPTO DE MANTENIMIENTO DESDE LA COMUNICACIÓN FORMAL A EL COMPRADOR.</w:t>
            </w:r>
          </w:p>
        </w:tc>
      </w:tr>
      <w:tr w:rsidR="00CD4173" w:rsidRPr="00950641" w14:paraId="1450CAE9" w14:textId="77777777" w:rsidTr="00C23938">
        <w:trPr>
          <w:trHeight w:val="397"/>
        </w:trPr>
        <w:tc>
          <w:tcPr>
            <w:tcW w:w="9640" w:type="dxa"/>
            <w:gridSpan w:val="2"/>
            <w:tcBorders>
              <w:bottom w:val="single" w:sz="4" w:space="0" w:color="000000"/>
            </w:tcBorders>
            <w:vAlign w:val="center"/>
          </w:tcPr>
          <w:p w14:paraId="4E7C5EE1" w14:textId="77777777" w:rsidR="00CD4173" w:rsidRPr="00950641" w:rsidRDefault="00CD4173" w:rsidP="006E6B1C">
            <w:pPr>
              <w:rPr>
                <w:rFonts w:ascii="Verdana" w:eastAsia="Verdana" w:hAnsi="Verdana" w:cs="Verdana"/>
                <w:b/>
                <w:sz w:val="18"/>
                <w:szCs w:val="18"/>
              </w:rPr>
            </w:pPr>
            <w:r w:rsidRPr="00950641">
              <w:rPr>
                <w:rFonts w:ascii="Verdana" w:eastAsia="Verdana" w:hAnsi="Verdana" w:cs="Verdana"/>
                <w:b/>
                <w:sz w:val="18"/>
                <w:szCs w:val="18"/>
              </w:rPr>
              <w:t>CUENTA DE RECAUDACIÓN DEL MANTENIMIENTO Y CONSERVACIÓN:</w:t>
            </w:r>
          </w:p>
        </w:tc>
      </w:tr>
      <w:tr w:rsidR="00CD4173" w:rsidRPr="00950641" w14:paraId="5D1145E1"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851911" w14:textId="77777777" w:rsidR="00CD4173" w:rsidRPr="00950641" w:rsidRDefault="00CD4173" w:rsidP="006E6B1C">
            <w:pPr>
              <w:ind w:left="141"/>
              <w:rPr>
                <w:rFonts w:ascii="Verdana" w:eastAsia="Verdana" w:hAnsi="Verdana" w:cs="Verdana"/>
                <w:sz w:val="18"/>
                <w:szCs w:val="18"/>
              </w:rPr>
            </w:pPr>
            <w:proofErr w:type="spellStart"/>
            <w:r w:rsidRPr="00950641">
              <w:rPr>
                <w:rFonts w:ascii="Verdana" w:eastAsia="Verdana" w:hAnsi="Verdana" w:cs="Verdana"/>
                <w:sz w:val="18"/>
                <w:szCs w:val="18"/>
              </w:rPr>
              <w:t>N°</w:t>
            </w:r>
            <w:proofErr w:type="spellEnd"/>
            <w:r w:rsidRPr="00950641">
              <w:rPr>
                <w:rFonts w:ascii="Verdana" w:eastAsia="Verdana" w:hAnsi="Verdana" w:cs="Verdana"/>
                <w:sz w:val="18"/>
                <w:szCs w:val="18"/>
              </w:rPr>
              <w:t xml:space="preserve"> CTA CTE RECAUD. DÓLARES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5F1FABDE" w14:textId="718F20FD" w:rsidR="00CD4173" w:rsidRPr="00950641" w:rsidRDefault="009513A2" w:rsidP="009513A2">
            <w:pPr>
              <w:ind w:left="141"/>
              <w:rPr>
                <w:rFonts w:ascii="Verdana" w:eastAsia="Verdana" w:hAnsi="Verdana" w:cs="Verdana"/>
                <w:noProof/>
                <w:sz w:val="18"/>
                <w:szCs w:val="18"/>
                <w:lang w:val="es-PE"/>
              </w:rPr>
            </w:pPr>
            <w:r w:rsidRPr="00950641">
              <w:rPr>
                <w:rFonts w:ascii="Verdana" w:eastAsia="Verdana" w:hAnsi="Verdana" w:cs="Verdana"/>
                <w:noProof/>
                <w:sz w:val="18"/>
                <w:szCs w:val="18"/>
              </w:rPr>
              <w:t>{</w:t>
            </w:r>
            <w:r w:rsidRPr="00950641">
              <w:rPr>
                <w:rFonts w:ascii="Verdana" w:eastAsia="Verdana" w:hAnsi="Verdana" w:cs="Verdana"/>
                <w:noProof/>
                <w:sz w:val="18"/>
                <w:szCs w:val="18"/>
                <w:lang w:val="es-PE"/>
              </w:rPr>
              <w:t>numCuenta}</w:t>
            </w:r>
          </w:p>
        </w:tc>
      </w:tr>
      <w:tr w:rsidR="00CD4173" w:rsidRPr="00950641" w14:paraId="1AF72DD4"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B2A798" w14:textId="77777777" w:rsidR="00CD4173" w:rsidRPr="00950641" w:rsidRDefault="00CD4173" w:rsidP="006E6B1C">
            <w:pPr>
              <w:ind w:left="141"/>
              <w:rPr>
                <w:rFonts w:ascii="Verdana" w:eastAsia="Verdana" w:hAnsi="Verdana" w:cs="Verdana"/>
                <w:sz w:val="18"/>
                <w:szCs w:val="18"/>
              </w:rPr>
            </w:pPr>
            <w:proofErr w:type="spellStart"/>
            <w:r w:rsidRPr="00950641">
              <w:rPr>
                <w:rFonts w:ascii="Verdana" w:eastAsia="Verdana" w:hAnsi="Verdana" w:cs="Verdana"/>
                <w:sz w:val="18"/>
                <w:szCs w:val="18"/>
              </w:rPr>
              <w:t>N°</w:t>
            </w:r>
            <w:proofErr w:type="spellEnd"/>
            <w:r w:rsidRPr="00950641">
              <w:rPr>
                <w:rFonts w:ascii="Verdana" w:eastAsia="Verdana" w:hAnsi="Verdana" w:cs="Verdana"/>
                <w:sz w:val="18"/>
                <w:szCs w:val="18"/>
              </w:rPr>
              <w:t xml:space="preserve"> CTA CTE RECAUD. DÓLARES CCI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32D470C6" w14:textId="35C328C5" w:rsidR="00CD4173" w:rsidRPr="00950641" w:rsidRDefault="009513A2" w:rsidP="009513A2">
            <w:pPr>
              <w:ind w:left="141"/>
              <w:rPr>
                <w:rFonts w:ascii="Verdana" w:eastAsia="Verdana" w:hAnsi="Verdana" w:cs="Verdana"/>
                <w:noProof/>
                <w:sz w:val="18"/>
                <w:szCs w:val="18"/>
                <w:lang w:val="es-PE"/>
              </w:rPr>
            </w:pPr>
            <w:r w:rsidRPr="00950641">
              <w:rPr>
                <w:rFonts w:ascii="Verdana" w:eastAsia="Verdana" w:hAnsi="Verdana" w:cs="Verdana"/>
                <w:noProof/>
                <w:sz w:val="18"/>
                <w:szCs w:val="18"/>
              </w:rPr>
              <w:t>{</w:t>
            </w:r>
            <w:r w:rsidRPr="00950641">
              <w:rPr>
                <w:rFonts w:ascii="Verdana" w:eastAsia="Verdana" w:hAnsi="Verdana" w:cs="Verdana"/>
                <w:noProof/>
                <w:sz w:val="18"/>
                <w:szCs w:val="18"/>
                <w:lang w:val="es-PE"/>
              </w:rPr>
              <w:t>cci}</w:t>
            </w:r>
          </w:p>
        </w:tc>
      </w:tr>
    </w:tbl>
    <w:p w14:paraId="17A5E5F3"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50641" w14:paraId="2EC8FAF5" w14:textId="77777777" w:rsidTr="00C23938">
        <w:trPr>
          <w:trHeight w:val="283"/>
        </w:trPr>
        <w:tc>
          <w:tcPr>
            <w:tcW w:w="9640" w:type="dxa"/>
            <w:shd w:val="clear" w:color="auto" w:fill="BFBFBF" w:themeFill="background1" w:themeFillShade="BF"/>
            <w:vAlign w:val="center"/>
          </w:tcPr>
          <w:p w14:paraId="52735D23" w14:textId="77777777" w:rsidR="00CD4173" w:rsidRPr="00950641" w:rsidRDefault="00CD4173" w:rsidP="006E6B1C">
            <w:pPr>
              <w:pStyle w:val="Prrafodelista"/>
              <w:widowControl/>
              <w:numPr>
                <w:ilvl w:val="0"/>
                <w:numId w:val="19"/>
              </w:numPr>
              <w:textAlignment w:val="baseline"/>
              <w:rPr>
                <w:rFonts w:ascii="Verdana" w:eastAsia="Times New Roman" w:hAnsi="Verdana" w:cs="Segoe UI"/>
                <w:b/>
                <w:bCs/>
                <w:sz w:val="18"/>
                <w:szCs w:val="18"/>
                <w:lang w:val="es-PE"/>
              </w:rPr>
            </w:pPr>
            <w:r w:rsidRPr="00950641">
              <w:rPr>
                <w:rFonts w:ascii="Verdana" w:eastAsia="Times New Roman" w:hAnsi="Verdana" w:cs="Tahoma"/>
                <w:b/>
                <w:bCs/>
                <w:color w:val="000000"/>
                <w:sz w:val="18"/>
                <w:szCs w:val="18"/>
              </w:rPr>
              <w:t>DE LA ENTREGA</w:t>
            </w:r>
          </w:p>
        </w:tc>
      </w:tr>
    </w:tbl>
    <w:p w14:paraId="6F504A6A"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CD4173" w:rsidRPr="00950641" w14:paraId="6EEA869E" w14:textId="77777777" w:rsidTr="00C23938">
        <w:trPr>
          <w:trHeight w:val="567"/>
        </w:trPr>
        <w:tc>
          <w:tcPr>
            <w:tcW w:w="2127" w:type="dxa"/>
            <w:vAlign w:val="center"/>
          </w:tcPr>
          <w:p w14:paraId="7643B44C" w14:textId="77777777" w:rsidR="00CD4173" w:rsidRPr="00950641" w:rsidRDefault="00CD4173" w:rsidP="006E6B1C">
            <w:pPr>
              <w:widowControl/>
              <w:textAlignment w:val="baseline"/>
              <w:rPr>
                <w:rFonts w:ascii="Verdana" w:eastAsia="Times New Roman" w:hAnsi="Verdana" w:cs="Segoe UI"/>
                <w:sz w:val="18"/>
                <w:szCs w:val="18"/>
                <w:lang w:val="es-PE"/>
              </w:rPr>
            </w:pPr>
            <w:r w:rsidRPr="00950641">
              <w:rPr>
                <w:rFonts w:ascii="Verdana" w:eastAsia="Times New Roman" w:hAnsi="Verdana" w:cs="Tahoma"/>
                <w:b/>
                <w:bCs/>
                <w:color w:val="000000"/>
                <w:sz w:val="18"/>
                <w:szCs w:val="18"/>
              </w:rPr>
              <w:t>Fecha de Entrega</w:t>
            </w:r>
          </w:p>
        </w:tc>
        <w:tc>
          <w:tcPr>
            <w:tcW w:w="298" w:type="dxa"/>
            <w:vAlign w:val="center"/>
          </w:tcPr>
          <w:p w14:paraId="1E68C81D" w14:textId="77777777" w:rsidR="00CD4173" w:rsidRPr="00950641" w:rsidRDefault="00CD4173" w:rsidP="006E6B1C">
            <w:pPr>
              <w:widowControl/>
              <w:textAlignment w:val="baseline"/>
              <w:rPr>
                <w:rFonts w:ascii="Verdana" w:eastAsia="Times New Roman" w:hAnsi="Verdana" w:cs="Segoe UI"/>
                <w:sz w:val="18"/>
                <w:szCs w:val="18"/>
                <w:lang w:val="es-PE"/>
              </w:rPr>
            </w:pPr>
            <w:r w:rsidRPr="00950641">
              <w:rPr>
                <w:rFonts w:ascii="Verdana" w:eastAsia="Times New Roman" w:hAnsi="Verdana" w:cs="Segoe UI"/>
                <w:sz w:val="18"/>
                <w:szCs w:val="18"/>
                <w:lang w:val="es-PE"/>
              </w:rPr>
              <w:t>:</w:t>
            </w:r>
          </w:p>
        </w:tc>
        <w:tc>
          <w:tcPr>
            <w:tcW w:w="7008" w:type="dxa"/>
            <w:vAlign w:val="center"/>
          </w:tcPr>
          <w:p w14:paraId="34D1C7CB" w14:textId="4ACEE383" w:rsidR="00CD4173" w:rsidRPr="00950641" w:rsidRDefault="00F12A80" w:rsidP="006E6B1C">
            <w:pPr>
              <w:widowControl/>
              <w:textAlignment w:val="baseline"/>
              <w:rPr>
                <w:rFonts w:ascii="Verdana" w:eastAsia="Times New Roman" w:hAnsi="Verdana" w:cs="Segoe UI"/>
                <w:sz w:val="18"/>
                <w:szCs w:val="18"/>
                <w:lang w:val="es-PE"/>
              </w:rPr>
            </w:pPr>
            <w:r w:rsidRPr="00950641">
              <w:rPr>
                <w:rFonts w:ascii="Verdana" w:eastAsia="Times New Roman" w:hAnsi="Verdana" w:cs="Segoe UI"/>
                <w:sz w:val="18"/>
                <w:szCs w:val="18"/>
                <w:lang w:val="es-PE"/>
              </w:rPr>
              <w:t>{</w:t>
            </w:r>
            <w:proofErr w:type="spellStart"/>
            <w:r w:rsidRPr="00950641">
              <w:rPr>
                <w:rFonts w:ascii="Verdana" w:eastAsia="Times New Roman" w:hAnsi="Verdana" w:cs="Segoe UI"/>
                <w:sz w:val="18"/>
                <w:szCs w:val="18"/>
                <w:lang w:val="es-PE"/>
              </w:rPr>
              <w:t>fechaEntrega</w:t>
            </w:r>
            <w:proofErr w:type="spellEnd"/>
            <w:r w:rsidRPr="00950641">
              <w:rPr>
                <w:rFonts w:ascii="Verdana" w:eastAsia="Times New Roman" w:hAnsi="Verdana" w:cs="Segoe UI"/>
                <w:sz w:val="18"/>
                <w:szCs w:val="18"/>
                <w:lang w:val="es-PE"/>
              </w:rPr>
              <w:t>}</w:t>
            </w:r>
          </w:p>
        </w:tc>
      </w:tr>
      <w:tr w:rsidR="00CD4173" w:rsidRPr="00950641" w14:paraId="1C13CD44" w14:textId="77777777" w:rsidTr="00C23938">
        <w:trPr>
          <w:trHeight w:val="567"/>
        </w:trPr>
        <w:tc>
          <w:tcPr>
            <w:tcW w:w="9433" w:type="dxa"/>
            <w:gridSpan w:val="3"/>
            <w:vAlign w:val="center"/>
          </w:tcPr>
          <w:p w14:paraId="363B4D5E" w14:textId="0F5B95BC" w:rsidR="00CD4173" w:rsidRPr="00950641" w:rsidRDefault="00CD4173" w:rsidP="00956ADB">
            <w:pPr>
              <w:widowControl/>
              <w:jc w:val="both"/>
              <w:textAlignment w:val="baseline"/>
              <w:rPr>
                <w:rFonts w:ascii="Verdana" w:eastAsia="Times New Roman" w:hAnsi="Verdana" w:cs="Tahoma"/>
                <w:color w:val="000000"/>
                <w:sz w:val="18"/>
                <w:szCs w:val="18"/>
                <w:lang w:val="es-PE"/>
              </w:rPr>
            </w:pPr>
            <w:r w:rsidRPr="00950641">
              <w:rPr>
                <w:rFonts w:ascii="Verdana" w:eastAsia="Times New Roman" w:hAnsi="Verdana" w:cs="Tahoma"/>
                <w:color w:val="000000"/>
                <w:sz w:val="18"/>
                <w:szCs w:val="18"/>
              </w:rPr>
              <w:t xml:space="preserve">EN SEÑAL DE CONFORMIDAD LAS PARTES SUSCRIBEN ESTE DOCUMENTO POR DUPLICADO EN LA CIUDAD DE </w:t>
            </w:r>
            <w:r w:rsidR="00F12A80" w:rsidRPr="00950641">
              <w:rPr>
                <w:rFonts w:ascii="Verdana" w:eastAsia="Times New Roman" w:hAnsi="Verdana" w:cs="Tahoma"/>
                <w:color w:val="000000"/>
                <w:sz w:val="18"/>
                <w:szCs w:val="18"/>
              </w:rPr>
              <w:t>{</w:t>
            </w:r>
            <w:proofErr w:type="spellStart"/>
            <w:r w:rsidR="00F12A80" w:rsidRPr="00950641">
              <w:rPr>
                <w:rFonts w:ascii="Verdana" w:eastAsia="Times New Roman" w:hAnsi="Verdana" w:cs="Tahoma"/>
                <w:color w:val="000000"/>
                <w:sz w:val="18"/>
                <w:szCs w:val="18"/>
                <w:lang w:val="es-PE"/>
              </w:rPr>
              <w:t>fechaFormatoLegal</w:t>
            </w:r>
            <w:proofErr w:type="spellEnd"/>
            <w:r w:rsidR="00F12A80" w:rsidRPr="00950641">
              <w:rPr>
                <w:rFonts w:ascii="Verdana" w:eastAsia="Times New Roman" w:hAnsi="Verdana" w:cs="Tahoma"/>
                <w:color w:val="000000"/>
                <w:sz w:val="18"/>
                <w:szCs w:val="18"/>
                <w:lang w:val="es-PE"/>
              </w:rPr>
              <w:t>}</w:t>
            </w:r>
          </w:p>
        </w:tc>
      </w:tr>
    </w:tbl>
    <w:p w14:paraId="3EB6736F" w14:textId="77777777" w:rsidR="00CD4173" w:rsidRPr="00950641" w:rsidRDefault="00CD4173" w:rsidP="00CD4173">
      <w:pPr>
        <w:widowControl/>
        <w:textAlignment w:val="baseline"/>
        <w:rPr>
          <w:rFonts w:ascii="Verdana" w:eastAsia="Times New Roman" w:hAnsi="Verdana" w:cs="Segoe UI"/>
          <w:sz w:val="18"/>
          <w:szCs w:val="18"/>
        </w:rPr>
      </w:pPr>
    </w:p>
    <w:p w14:paraId="787738F8" w14:textId="77777777" w:rsidR="00CD4173" w:rsidRPr="00950641" w:rsidRDefault="00CD4173" w:rsidP="00CD4173">
      <w:pPr>
        <w:widowControl/>
        <w:textAlignment w:val="baseline"/>
        <w:rPr>
          <w:rFonts w:ascii="Verdana" w:eastAsia="Times New Roman" w:hAnsi="Verdana" w:cs="Tahoma"/>
          <w:color w:val="000000"/>
          <w:sz w:val="18"/>
          <w:szCs w:val="18"/>
        </w:rPr>
      </w:pPr>
    </w:p>
    <w:p w14:paraId="10D18585" w14:textId="77777777" w:rsidR="00CD4173" w:rsidRPr="00950641" w:rsidRDefault="00CD4173" w:rsidP="00CD4173">
      <w:pPr>
        <w:widowControl/>
        <w:textAlignment w:val="baseline"/>
        <w:rPr>
          <w:rFonts w:ascii="Verdana" w:eastAsia="Times New Roman" w:hAnsi="Verdana" w:cs="Tahoma"/>
          <w:color w:val="000000"/>
          <w:sz w:val="18"/>
          <w:szCs w:val="18"/>
        </w:rPr>
      </w:pPr>
    </w:p>
    <w:p w14:paraId="50FC09DF" w14:textId="77777777" w:rsidR="00CD4173" w:rsidRPr="00950641" w:rsidRDefault="00CD4173" w:rsidP="00CD4173">
      <w:pPr>
        <w:widowControl/>
        <w:textAlignment w:val="baseline"/>
        <w:rPr>
          <w:rFonts w:ascii="Verdana" w:eastAsia="Times New Roman" w:hAnsi="Verdana" w:cs="Tahoma"/>
          <w:color w:val="000000"/>
          <w:sz w:val="18"/>
          <w:szCs w:val="18"/>
        </w:rPr>
      </w:pPr>
    </w:p>
    <w:p w14:paraId="70137F95" w14:textId="77777777" w:rsidR="00CD4173" w:rsidRPr="00950641" w:rsidRDefault="00CD4173" w:rsidP="00CD4173">
      <w:pPr>
        <w:widowControl/>
        <w:textAlignment w:val="baseline"/>
        <w:rPr>
          <w:rFonts w:ascii="Verdana" w:eastAsia="Times New Roman" w:hAnsi="Verdana" w:cs="Tahoma"/>
          <w:color w:val="000000"/>
          <w:sz w:val="18"/>
          <w:szCs w:val="18"/>
        </w:rPr>
      </w:pPr>
    </w:p>
    <w:p w14:paraId="37127396" w14:textId="77777777" w:rsidR="00CD4173" w:rsidRPr="00950641" w:rsidRDefault="00CD4173" w:rsidP="00CD4173">
      <w:pPr>
        <w:widowControl/>
        <w:textAlignment w:val="baseline"/>
        <w:rPr>
          <w:rFonts w:ascii="Verdana" w:eastAsia="Times New Roman" w:hAnsi="Verdana" w:cs="Segoe UI"/>
          <w:sz w:val="18"/>
          <w:szCs w:val="18"/>
        </w:rPr>
      </w:pPr>
    </w:p>
    <w:p w14:paraId="59E91017" w14:textId="77777777" w:rsidR="00CD4173" w:rsidRPr="00950641" w:rsidRDefault="00CD4173" w:rsidP="00CD4173">
      <w:pPr>
        <w:widowControl/>
        <w:textAlignment w:val="baseline"/>
        <w:rPr>
          <w:rFonts w:ascii="Verdana" w:eastAsia="Times New Roman" w:hAnsi="Verdana" w:cs="Segoe UI"/>
          <w:sz w:val="18"/>
          <w:szCs w:val="18"/>
        </w:rPr>
      </w:pPr>
    </w:p>
    <w:p w14:paraId="5D1B30F3" w14:textId="77777777" w:rsidR="00CD4173" w:rsidRPr="00950641" w:rsidRDefault="00CD4173" w:rsidP="00CD4173">
      <w:pPr>
        <w:widowControl/>
        <w:textAlignment w:val="baseline"/>
        <w:rPr>
          <w:rFonts w:ascii="Verdana" w:eastAsia="Times New Roman" w:hAnsi="Verdana" w:cs="Segoe UI"/>
          <w:sz w:val="18"/>
          <w:szCs w:val="18"/>
          <w:lang w:val="es-PE"/>
        </w:rPr>
      </w:pPr>
    </w:p>
    <w:p w14:paraId="7731B802"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CD4173" w:rsidRPr="00950641" w14:paraId="07590050" w14:textId="77777777" w:rsidTr="006E6B1C">
        <w:trPr>
          <w:trHeight w:val="266"/>
          <w:jc w:val="center"/>
        </w:trPr>
        <w:tc>
          <w:tcPr>
            <w:tcW w:w="2835" w:type="dxa"/>
          </w:tcPr>
          <w:p w14:paraId="496D2DD8" w14:textId="77777777" w:rsidR="00CD4173" w:rsidRPr="00950641" w:rsidRDefault="00CD4173" w:rsidP="006E6B1C">
            <w:pPr>
              <w:jc w:val="center"/>
              <w:rPr>
                <w:rFonts w:ascii="Verdana" w:eastAsia="Verdana" w:hAnsi="Verdana" w:cs="Verdana"/>
                <w:b/>
                <w:sz w:val="18"/>
                <w:szCs w:val="18"/>
              </w:rPr>
            </w:pPr>
            <w:r w:rsidRPr="00950641">
              <w:rPr>
                <w:rFonts w:ascii="Verdana" w:eastAsia="Verdana" w:hAnsi="Verdana" w:cs="Verdana"/>
                <w:b/>
                <w:sz w:val="18"/>
                <w:szCs w:val="18"/>
              </w:rPr>
              <w:lastRenderedPageBreak/>
              <w:t>EL VENDEDOR</w:t>
            </w:r>
          </w:p>
        </w:tc>
        <w:tc>
          <w:tcPr>
            <w:tcW w:w="283" w:type="dxa"/>
            <w:tcBorders>
              <w:top w:val="nil"/>
            </w:tcBorders>
          </w:tcPr>
          <w:p w14:paraId="7C84A0E4" w14:textId="77777777" w:rsidR="00CD4173" w:rsidRPr="00950641" w:rsidRDefault="00CD4173" w:rsidP="006E6B1C">
            <w:pPr>
              <w:jc w:val="center"/>
              <w:rPr>
                <w:rFonts w:ascii="Verdana" w:eastAsia="Verdana" w:hAnsi="Verdana" w:cs="Verdana"/>
                <w:b/>
                <w:color w:val="000000"/>
                <w:sz w:val="18"/>
                <w:szCs w:val="18"/>
              </w:rPr>
            </w:pPr>
          </w:p>
        </w:tc>
        <w:tc>
          <w:tcPr>
            <w:tcW w:w="3118" w:type="dxa"/>
          </w:tcPr>
          <w:p w14:paraId="071D3A7A" w14:textId="77777777" w:rsidR="00CD4173" w:rsidRPr="00950641" w:rsidRDefault="00CD4173" w:rsidP="006E6B1C">
            <w:pPr>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16D56383" w14:textId="77777777" w:rsidR="00057EFA" w:rsidRPr="00950641" w:rsidRDefault="00057EFA" w:rsidP="00057EFA">
      <w:pPr>
        <w:rPr>
          <w:rFonts w:ascii="Tahoma" w:eastAsia="Tahoma" w:hAnsi="Tahoma" w:cs="Tahoma"/>
          <w:bCs/>
          <w:sz w:val="18"/>
          <w:szCs w:val="18"/>
        </w:rPr>
      </w:pPr>
    </w:p>
    <w:p w14:paraId="708507D9" w14:textId="77777777" w:rsidR="00057EFA" w:rsidRPr="00950641" w:rsidRDefault="00057EFA" w:rsidP="00917A5E">
      <w:pPr>
        <w:rPr>
          <w:rFonts w:ascii="Verdana" w:hAnsi="Verdana"/>
          <w:sz w:val="18"/>
          <w:szCs w:val="18"/>
        </w:rPr>
      </w:pPr>
    </w:p>
    <w:sectPr w:rsidR="00057EFA" w:rsidRPr="00950641" w:rsidSect="00930AB1">
      <w:headerReference w:type="default" r:id="rId12"/>
      <w:pgSz w:w="11910" w:h="16840"/>
      <w:pgMar w:top="993" w:right="1134" w:bottom="1135" w:left="1276" w:header="28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AD728F" w14:textId="77777777" w:rsidR="00EF0DC4" w:rsidRDefault="00EF0DC4">
      <w:r>
        <w:separator/>
      </w:r>
    </w:p>
  </w:endnote>
  <w:endnote w:type="continuationSeparator" w:id="0">
    <w:p w14:paraId="5014547A" w14:textId="77777777" w:rsidR="00EF0DC4" w:rsidRDefault="00EF0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19D94E" w14:textId="77777777" w:rsidR="00EF0DC4" w:rsidRDefault="00EF0DC4">
      <w:r>
        <w:separator/>
      </w:r>
    </w:p>
  </w:footnote>
  <w:footnote w:type="continuationSeparator" w:id="0">
    <w:p w14:paraId="0CEB5CA6" w14:textId="77777777" w:rsidR="00EF0DC4" w:rsidRDefault="00EF0D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5C017" w14:textId="77777777" w:rsidR="00A039DA" w:rsidRDefault="00A039DA" w:rsidP="00A039DA">
    <w:pPr>
      <w:pStyle w:val="Encabezado"/>
      <w:jc w:val="right"/>
    </w:pPr>
  </w:p>
  <w:p w14:paraId="1F413312" w14:textId="77777777" w:rsidR="000A6796" w:rsidRPr="00824EF6" w:rsidRDefault="000A6796" w:rsidP="000A6796">
    <w:pPr>
      <w:pBdr>
        <w:top w:val="nil"/>
        <w:left w:val="nil"/>
        <w:bottom w:val="nil"/>
        <w:right w:val="nil"/>
        <w:between w:val="nil"/>
      </w:pBdr>
      <w:tabs>
        <w:tab w:val="center" w:pos="4252"/>
        <w:tab w:val="right" w:pos="8504"/>
      </w:tabs>
      <w:ind w:left="720"/>
      <w:jc w:val="right"/>
      <w:rPr>
        <w:rFonts w:ascii="Verdana" w:hAnsi="Verdana" w:cs="Tahoma"/>
        <w:sz w:val="18"/>
        <w:szCs w:val="18"/>
      </w:rPr>
    </w:pPr>
    <w:r w:rsidRPr="00824EF6">
      <w:rPr>
        <w:rFonts w:ascii="Verdana" w:eastAsia="Verdana" w:hAnsi="Verdana" w:cs="Verdana"/>
        <w:color w:val="000000"/>
        <w:sz w:val="18"/>
        <w:szCs w:val="18"/>
      </w:rPr>
      <w:t xml:space="preserve">CONTRATO </w:t>
    </w:r>
    <w:proofErr w:type="spellStart"/>
    <w:r w:rsidRPr="00824EF6">
      <w:rPr>
        <w:rFonts w:ascii="Verdana" w:eastAsia="Verdana" w:hAnsi="Verdana" w:cs="Verdana"/>
        <w:color w:val="000000"/>
        <w:sz w:val="18"/>
        <w:szCs w:val="18"/>
      </w:rPr>
      <w:t>N°</w:t>
    </w:r>
    <w:proofErr w:type="spellEnd"/>
    <w:r w:rsidRPr="00824EF6">
      <w:rPr>
        <w:rFonts w:ascii="Verdana" w:eastAsia="Verdana" w:hAnsi="Verdana" w:cs="Verdana"/>
        <w:color w:val="000000"/>
        <w:sz w:val="18"/>
        <w:szCs w:val="18"/>
      </w:rPr>
      <w:t>{</w:t>
    </w:r>
    <w:proofErr w:type="spellStart"/>
    <w:r w:rsidRPr="00824EF6">
      <w:rPr>
        <w:rFonts w:ascii="Verdana" w:eastAsia="Verdana" w:hAnsi="Verdana" w:cs="Verdana"/>
        <w:color w:val="000000"/>
        <w:sz w:val="18"/>
        <w:szCs w:val="18"/>
      </w:rPr>
      <w:t>idLote</w:t>
    </w:r>
    <w:proofErr w:type="spellEnd"/>
    <w:r w:rsidRPr="00824EF6">
      <w:rPr>
        <w:rFonts w:ascii="Verdana" w:eastAsia="Verdana" w:hAnsi="Verdana" w:cs="Verdana"/>
        <w:color w:val="000000"/>
        <w:sz w:val="18"/>
        <w:szCs w:val="18"/>
      </w:rPr>
      <w:t>}-{</w:t>
    </w:r>
    <w:proofErr w:type="spellStart"/>
    <w:r w:rsidRPr="00824EF6">
      <w:rPr>
        <w:rFonts w:ascii="Verdana" w:eastAsia="Verdana" w:hAnsi="Verdana" w:cs="Verdana"/>
        <w:color w:val="000000"/>
        <w:sz w:val="18"/>
        <w:szCs w:val="18"/>
        <w:lang w:val="es-MX"/>
      </w:rPr>
      <w:t>codigoLoteCliente</w:t>
    </w:r>
    <w:proofErr w:type="spellEnd"/>
    <w:r w:rsidRPr="00824EF6">
      <w:rPr>
        <w:rFonts w:ascii="Verdana" w:eastAsia="Verdana" w:hAnsi="Verdana" w:cs="Verdana"/>
        <w:color w:val="000000"/>
        <w:sz w:val="18"/>
        <w:szCs w:val="18"/>
      </w:rPr>
      <w:t>}-{contrato}-{</w:t>
    </w:r>
    <w:proofErr w:type="spellStart"/>
    <w:r w:rsidRPr="00824EF6">
      <w:rPr>
        <w:rFonts w:ascii="Verdana" w:eastAsia="Verdana" w:hAnsi="Verdana" w:cs="Verdana"/>
        <w:color w:val="000000"/>
        <w:sz w:val="18"/>
        <w:szCs w:val="18"/>
      </w:rPr>
      <w:t>tipoProyecto</w:t>
    </w:r>
    <w:proofErr w:type="spellEnd"/>
    <w:r w:rsidRPr="00824EF6">
      <w:rPr>
        <w:rFonts w:ascii="Verdana" w:eastAsia="Verdana" w:hAnsi="Verdana" w:cs="Verdana"/>
        <w:color w:val="000000"/>
        <w:sz w:val="18"/>
        <w:szCs w:val="18"/>
      </w:rPr>
      <w:t>}</w:t>
    </w:r>
  </w:p>
  <w:p w14:paraId="07D88FE8" w14:textId="721809E9" w:rsidR="00A039DA" w:rsidRPr="00A740D3" w:rsidRDefault="00A039DA" w:rsidP="000A6796">
    <w:pPr>
      <w:pStyle w:val="Encabezado"/>
      <w:jc w:val="right"/>
      <w:rPr>
        <w:rFonts w:ascii="Verdana" w:hAnsi="Verdana" w:cs="Tahoma"/>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3F91DD6"/>
    <w:multiLevelType w:val="multilevel"/>
    <w:tmpl w:val="BE0E9DA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AF24E0"/>
    <w:multiLevelType w:val="multilevel"/>
    <w:tmpl w:val="DE1A2088"/>
    <w:lvl w:ilvl="0">
      <w:start w:val="1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5"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27970530"/>
    <w:multiLevelType w:val="multilevel"/>
    <w:tmpl w:val="89BEC4B0"/>
    <w:lvl w:ilvl="0">
      <w:start w:val="1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B807EB0"/>
    <w:multiLevelType w:val="multilevel"/>
    <w:tmpl w:val="75EE9BC2"/>
    <w:lvl w:ilvl="0">
      <w:start w:val="3"/>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1" w15:restartNumberingAfterBreak="0">
    <w:nsid w:val="2E6F0525"/>
    <w:multiLevelType w:val="multilevel"/>
    <w:tmpl w:val="9278975C"/>
    <w:lvl w:ilvl="0">
      <w:start w:val="4"/>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2"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3"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492853F3"/>
    <w:multiLevelType w:val="multilevel"/>
    <w:tmpl w:val="1C58DCF8"/>
    <w:lvl w:ilvl="0">
      <w:start w:val="5"/>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1" w15:restartNumberingAfterBreak="0">
    <w:nsid w:val="4933609C"/>
    <w:multiLevelType w:val="multilevel"/>
    <w:tmpl w:val="FD4A99A6"/>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3"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06013DB"/>
    <w:multiLevelType w:val="multilevel"/>
    <w:tmpl w:val="B002F34C"/>
    <w:lvl w:ilvl="0">
      <w:start w:val="6"/>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5" w15:restartNumberingAfterBreak="0">
    <w:nsid w:val="615E1115"/>
    <w:multiLevelType w:val="multilevel"/>
    <w:tmpl w:val="308012B2"/>
    <w:lvl w:ilvl="0">
      <w:start w:val="1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9"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68DB5949"/>
    <w:multiLevelType w:val="multilevel"/>
    <w:tmpl w:val="36DAD348"/>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2"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72591E7C"/>
    <w:multiLevelType w:val="multilevel"/>
    <w:tmpl w:val="1C2044D6"/>
    <w:lvl w:ilvl="0">
      <w:start w:val="9"/>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4" w15:restartNumberingAfterBreak="0">
    <w:nsid w:val="7857723A"/>
    <w:multiLevelType w:val="multilevel"/>
    <w:tmpl w:val="D616879E"/>
    <w:lvl w:ilvl="0">
      <w:start w:val="10"/>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464199987">
    <w:abstractNumId w:val="18"/>
  </w:num>
  <w:num w:numId="2" w16cid:durableId="1294827299">
    <w:abstractNumId w:val="14"/>
  </w:num>
  <w:num w:numId="3" w16cid:durableId="956134011">
    <w:abstractNumId w:val="0"/>
  </w:num>
  <w:num w:numId="4" w16cid:durableId="1403600896">
    <w:abstractNumId w:val="15"/>
  </w:num>
  <w:num w:numId="5" w16cid:durableId="977759416">
    <w:abstractNumId w:val="19"/>
  </w:num>
  <w:num w:numId="6" w16cid:durableId="2103640905">
    <w:abstractNumId w:val="7"/>
  </w:num>
  <w:num w:numId="7" w16cid:durableId="1266693272">
    <w:abstractNumId w:val="31"/>
  </w:num>
  <w:num w:numId="8" w16cid:durableId="1714958400">
    <w:abstractNumId w:val="22"/>
  </w:num>
  <w:num w:numId="9" w16cid:durableId="631137848">
    <w:abstractNumId w:val="32"/>
  </w:num>
  <w:num w:numId="10" w16cid:durableId="73431930">
    <w:abstractNumId w:val="8"/>
  </w:num>
  <w:num w:numId="11" w16cid:durableId="1380857203">
    <w:abstractNumId w:val="17"/>
  </w:num>
  <w:num w:numId="12" w16cid:durableId="583610174">
    <w:abstractNumId w:val="29"/>
  </w:num>
  <w:num w:numId="13" w16cid:durableId="1282491948">
    <w:abstractNumId w:val="26"/>
  </w:num>
  <w:num w:numId="14" w16cid:durableId="882403951">
    <w:abstractNumId w:val="16"/>
  </w:num>
  <w:num w:numId="15" w16cid:durableId="2009478281">
    <w:abstractNumId w:val="13"/>
  </w:num>
  <w:num w:numId="16" w16cid:durableId="618799563">
    <w:abstractNumId w:val="12"/>
  </w:num>
  <w:num w:numId="17" w16cid:durableId="8662129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13352912">
    <w:abstractNumId w:val="3"/>
  </w:num>
  <w:num w:numId="19" w16cid:durableId="787772379">
    <w:abstractNumId w:val="27"/>
  </w:num>
  <w:num w:numId="20" w16cid:durableId="1940720889">
    <w:abstractNumId w:val="5"/>
  </w:num>
  <w:num w:numId="21" w16cid:durableId="1884755258">
    <w:abstractNumId w:val="23"/>
  </w:num>
  <w:num w:numId="22" w16cid:durableId="659772076">
    <w:abstractNumId w:val="4"/>
  </w:num>
  <w:num w:numId="23" w16cid:durableId="85660028">
    <w:abstractNumId w:val="28"/>
  </w:num>
  <w:num w:numId="24" w16cid:durableId="1929073674">
    <w:abstractNumId w:val="1"/>
  </w:num>
  <w:num w:numId="25" w16cid:durableId="567616428">
    <w:abstractNumId w:val="10"/>
  </w:num>
  <w:num w:numId="26" w16cid:durableId="2025351879">
    <w:abstractNumId w:val="11"/>
  </w:num>
  <w:num w:numId="27" w16cid:durableId="1007054940">
    <w:abstractNumId w:val="20"/>
  </w:num>
  <w:num w:numId="28" w16cid:durableId="731737741">
    <w:abstractNumId w:val="24"/>
  </w:num>
  <w:num w:numId="29" w16cid:durableId="77481080">
    <w:abstractNumId w:val="30"/>
  </w:num>
  <w:num w:numId="30" w16cid:durableId="318509611">
    <w:abstractNumId w:val="21"/>
  </w:num>
  <w:num w:numId="31" w16cid:durableId="722948066">
    <w:abstractNumId w:val="33"/>
  </w:num>
  <w:num w:numId="32" w16cid:durableId="316305960">
    <w:abstractNumId w:val="34"/>
  </w:num>
  <w:num w:numId="33" w16cid:durableId="554967979">
    <w:abstractNumId w:val="9"/>
  </w:num>
  <w:num w:numId="34" w16cid:durableId="1026105577">
    <w:abstractNumId w:val="2"/>
  </w:num>
  <w:num w:numId="35" w16cid:durableId="1037241252">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vier enrique Silva Barrientos">
    <w15:presenceInfo w15:providerId="None" w15:userId="Javier enrique Silva Barrientos"/>
  </w15:person>
  <w15:person w15:author="luis cisneros">
    <w15:presenceInfo w15:providerId="Windows Live" w15:userId="75fbb6053d05d4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B14"/>
    <w:rsid w:val="00015CD3"/>
    <w:rsid w:val="000355B8"/>
    <w:rsid w:val="000567F5"/>
    <w:rsid w:val="00057EFA"/>
    <w:rsid w:val="000A6796"/>
    <w:rsid w:val="000C6822"/>
    <w:rsid w:val="000C7561"/>
    <w:rsid w:val="000D26B4"/>
    <w:rsid w:val="000F32A2"/>
    <w:rsid w:val="000F42E2"/>
    <w:rsid w:val="001053DF"/>
    <w:rsid w:val="0018046E"/>
    <w:rsid w:val="00186809"/>
    <w:rsid w:val="001C4767"/>
    <w:rsid w:val="001E03B2"/>
    <w:rsid w:val="001F494F"/>
    <w:rsid w:val="00216264"/>
    <w:rsid w:val="00237149"/>
    <w:rsid w:val="002404E6"/>
    <w:rsid w:val="0024243E"/>
    <w:rsid w:val="00250D20"/>
    <w:rsid w:val="002927D8"/>
    <w:rsid w:val="002A0270"/>
    <w:rsid w:val="002A6699"/>
    <w:rsid w:val="002B2FA8"/>
    <w:rsid w:val="002E3EF7"/>
    <w:rsid w:val="0030469D"/>
    <w:rsid w:val="003064B5"/>
    <w:rsid w:val="00324E6F"/>
    <w:rsid w:val="00346125"/>
    <w:rsid w:val="00392F44"/>
    <w:rsid w:val="0039386B"/>
    <w:rsid w:val="003D3D6B"/>
    <w:rsid w:val="003F790B"/>
    <w:rsid w:val="0041193F"/>
    <w:rsid w:val="004409DE"/>
    <w:rsid w:val="0046639E"/>
    <w:rsid w:val="00475CB4"/>
    <w:rsid w:val="004779B9"/>
    <w:rsid w:val="00495108"/>
    <w:rsid w:val="004A79B6"/>
    <w:rsid w:val="004B36EE"/>
    <w:rsid w:val="00512661"/>
    <w:rsid w:val="00530205"/>
    <w:rsid w:val="00544AC6"/>
    <w:rsid w:val="0054554F"/>
    <w:rsid w:val="00575585"/>
    <w:rsid w:val="00583CB3"/>
    <w:rsid w:val="00594F70"/>
    <w:rsid w:val="005C35FA"/>
    <w:rsid w:val="005D3C34"/>
    <w:rsid w:val="005E0714"/>
    <w:rsid w:val="005E6365"/>
    <w:rsid w:val="005F511B"/>
    <w:rsid w:val="005F5A05"/>
    <w:rsid w:val="005F6124"/>
    <w:rsid w:val="00600280"/>
    <w:rsid w:val="006041B1"/>
    <w:rsid w:val="00604E67"/>
    <w:rsid w:val="006440E3"/>
    <w:rsid w:val="00662028"/>
    <w:rsid w:val="006729BC"/>
    <w:rsid w:val="006806F3"/>
    <w:rsid w:val="006C2A00"/>
    <w:rsid w:val="006D3FA0"/>
    <w:rsid w:val="006F1570"/>
    <w:rsid w:val="006F3381"/>
    <w:rsid w:val="0071070B"/>
    <w:rsid w:val="00721561"/>
    <w:rsid w:val="00733975"/>
    <w:rsid w:val="00735232"/>
    <w:rsid w:val="00744B24"/>
    <w:rsid w:val="007670C8"/>
    <w:rsid w:val="00782FFF"/>
    <w:rsid w:val="007C1D54"/>
    <w:rsid w:val="007C34B6"/>
    <w:rsid w:val="007D25B2"/>
    <w:rsid w:val="00811251"/>
    <w:rsid w:val="00847B3A"/>
    <w:rsid w:val="00857D56"/>
    <w:rsid w:val="008726D7"/>
    <w:rsid w:val="00874382"/>
    <w:rsid w:val="008877EA"/>
    <w:rsid w:val="00897FBA"/>
    <w:rsid w:val="008A1092"/>
    <w:rsid w:val="008C015B"/>
    <w:rsid w:val="008F7D47"/>
    <w:rsid w:val="00917A5E"/>
    <w:rsid w:val="0092507A"/>
    <w:rsid w:val="00926BE0"/>
    <w:rsid w:val="00930AB1"/>
    <w:rsid w:val="0094312A"/>
    <w:rsid w:val="00950641"/>
    <w:rsid w:val="009513A2"/>
    <w:rsid w:val="00956ADB"/>
    <w:rsid w:val="00980B89"/>
    <w:rsid w:val="009951ED"/>
    <w:rsid w:val="009A3DA4"/>
    <w:rsid w:val="009A48AB"/>
    <w:rsid w:val="009A622D"/>
    <w:rsid w:val="009D1819"/>
    <w:rsid w:val="009D58F7"/>
    <w:rsid w:val="009E3FC6"/>
    <w:rsid w:val="009E74E4"/>
    <w:rsid w:val="009F4AB1"/>
    <w:rsid w:val="00A00CED"/>
    <w:rsid w:val="00A039DA"/>
    <w:rsid w:val="00A10AA4"/>
    <w:rsid w:val="00A14317"/>
    <w:rsid w:val="00A36FB5"/>
    <w:rsid w:val="00A71104"/>
    <w:rsid w:val="00A740D3"/>
    <w:rsid w:val="00A93C43"/>
    <w:rsid w:val="00AA1FBE"/>
    <w:rsid w:val="00AB61D1"/>
    <w:rsid w:val="00B104C8"/>
    <w:rsid w:val="00B10BB9"/>
    <w:rsid w:val="00B36A41"/>
    <w:rsid w:val="00B419BF"/>
    <w:rsid w:val="00B4290C"/>
    <w:rsid w:val="00B6395A"/>
    <w:rsid w:val="00B64ABD"/>
    <w:rsid w:val="00B75011"/>
    <w:rsid w:val="00B81F70"/>
    <w:rsid w:val="00B85271"/>
    <w:rsid w:val="00B90415"/>
    <w:rsid w:val="00B920C1"/>
    <w:rsid w:val="00B937E1"/>
    <w:rsid w:val="00B9434E"/>
    <w:rsid w:val="00BB0613"/>
    <w:rsid w:val="00BB4D35"/>
    <w:rsid w:val="00BC72D8"/>
    <w:rsid w:val="00C0725A"/>
    <w:rsid w:val="00C14013"/>
    <w:rsid w:val="00C23938"/>
    <w:rsid w:val="00C3550D"/>
    <w:rsid w:val="00C433B1"/>
    <w:rsid w:val="00C463B9"/>
    <w:rsid w:val="00C47028"/>
    <w:rsid w:val="00C77E8E"/>
    <w:rsid w:val="00CA7883"/>
    <w:rsid w:val="00CD4173"/>
    <w:rsid w:val="00CF17A5"/>
    <w:rsid w:val="00D162F3"/>
    <w:rsid w:val="00D46ABE"/>
    <w:rsid w:val="00D50865"/>
    <w:rsid w:val="00D56448"/>
    <w:rsid w:val="00D60F56"/>
    <w:rsid w:val="00D7218B"/>
    <w:rsid w:val="00D72733"/>
    <w:rsid w:val="00D863D3"/>
    <w:rsid w:val="00D906E7"/>
    <w:rsid w:val="00DA0AC8"/>
    <w:rsid w:val="00DA172E"/>
    <w:rsid w:val="00DA2B14"/>
    <w:rsid w:val="00DB092E"/>
    <w:rsid w:val="00DC1FCF"/>
    <w:rsid w:val="00DF0D51"/>
    <w:rsid w:val="00DF14DD"/>
    <w:rsid w:val="00E03216"/>
    <w:rsid w:val="00E42A97"/>
    <w:rsid w:val="00E83B96"/>
    <w:rsid w:val="00E86524"/>
    <w:rsid w:val="00EC7CB6"/>
    <w:rsid w:val="00EE5EFE"/>
    <w:rsid w:val="00EF0DC4"/>
    <w:rsid w:val="00F00086"/>
    <w:rsid w:val="00F02ADA"/>
    <w:rsid w:val="00F12215"/>
    <w:rsid w:val="00F12A80"/>
    <w:rsid w:val="00F2348B"/>
    <w:rsid w:val="00F33B0C"/>
    <w:rsid w:val="00F53248"/>
    <w:rsid w:val="00F546EF"/>
    <w:rsid w:val="00F57DC0"/>
    <w:rsid w:val="00FA0604"/>
    <w:rsid w:val="00FC11E3"/>
    <w:rsid w:val="00FE1C05"/>
    <w:rsid w:val="00FE491B"/>
    <w:rsid w:val="00FF32C4"/>
    <w:rsid w:val="00FF6593"/>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122C3"/>
  <w15:docId w15:val="{C8D2763C-3B69-4B9B-89C4-A689246C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
    <w:tblPr>
      <w:tblStyleRowBandSize w:val="1"/>
      <w:tblStyleColBandSize w:val="1"/>
    </w:tblPr>
  </w:style>
  <w:style w:type="paragraph" w:styleId="HTMLconformatoprevio">
    <w:name w:val="HTML Preformatted"/>
    <w:basedOn w:val="Normal"/>
    <w:link w:val="HTMLconformatoprevioCar"/>
    <w:uiPriority w:val="99"/>
    <w:semiHidden/>
    <w:unhideWhenUsed/>
    <w:rsid w:val="002B2FA8"/>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2B2FA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5772">
      <w:bodyDiv w:val="1"/>
      <w:marLeft w:val="0"/>
      <w:marRight w:val="0"/>
      <w:marTop w:val="0"/>
      <w:marBottom w:val="0"/>
      <w:divBdr>
        <w:top w:val="none" w:sz="0" w:space="0" w:color="auto"/>
        <w:left w:val="none" w:sz="0" w:space="0" w:color="auto"/>
        <w:bottom w:val="none" w:sz="0" w:space="0" w:color="auto"/>
        <w:right w:val="none" w:sz="0" w:space="0" w:color="auto"/>
      </w:divBdr>
      <w:divsChild>
        <w:div w:id="125239760">
          <w:marLeft w:val="0"/>
          <w:marRight w:val="0"/>
          <w:marTop w:val="0"/>
          <w:marBottom w:val="0"/>
          <w:divBdr>
            <w:top w:val="none" w:sz="0" w:space="0" w:color="auto"/>
            <w:left w:val="none" w:sz="0" w:space="0" w:color="auto"/>
            <w:bottom w:val="none" w:sz="0" w:space="0" w:color="auto"/>
            <w:right w:val="none" w:sz="0" w:space="0" w:color="auto"/>
          </w:divBdr>
        </w:div>
      </w:divsChild>
    </w:div>
    <w:div w:id="3630579">
      <w:bodyDiv w:val="1"/>
      <w:marLeft w:val="0"/>
      <w:marRight w:val="0"/>
      <w:marTop w:val="0"/>
      <w:marBottom w:val="0"/>
      <w:divBdr>
        <w:top w:val="none" w:sz="0" w:space="0" w:color="auto"/>
        <w:left w:val="none" w:sz="0" w:space="0" w:color="auto"/>
        <w:bottom w:val="none" w:sz="0" w:space="0" w:color="auto"/>
        <w:right w:val="none" w:sz="0" w:space="0" w:color="auto"/>
      </w:divBdr>
      <w:divsChild>
        <w:div w:id="363790946">
          <w:marLeft w:val="0"/>
          <w:marRight w:val="0"/>
          <w:marTop w:val="0"/>
          <w:marBottom w:val="0"/>
          <w:divBdr>
            <w:top w:val="none" w:sz="0" w:space="0" w:color="auto"/>
            <w:left w:val="none" w:sz="0" w:space="0" w:color="auto"/>
            <w:bottom w:val="none" w:sz="0" w:space="0" w:color="auto"/>
            <w:right w:val="none" w:sz="0" w:space="0" w:color="auto"/>
          </w:divBdr>
        </w:div>
      </w:divsChild>
    </w:div>
    <w:div w:id="12339929">
      <w:bodyDiv w:val="1"/>
      <w:marLeft w:val="0"/>
      <w:marRight w:val="0"/>
      <w:marTop w:val="0"/>
      <w:marBottom w:val="0"/>
      <w:divBdr>
        <w:top w:val="none" w:sz="0" w:space="0" w:color="auto"/>
        <w:left w:val="none" w:sz="0" w:space="0" w:color="auto"/>
        <w:bottom w:val="none" w:sz="0" w:space="0" w:color="auto"/>
        <w:right w:val="none" w:sz="0" w:space="0" w:color="auto"/>
      </w:divBdr>
      <w:divsChild>
        <w:div w:id="331303281">
          <w:marLeft w:val="0"/>
          <w:marRight w:val="0"/>
          <w:marTop w:val="0"/>
          <w:marBottom w:val="0"/>
          <w:divBdr>
            <w:top w:val="none" w:sz="0" w:space="0" w:color="auto"/>
            <w:left w:val="none" w:sz="0" w:space="0" w:color="auto"/>
            <w:bottom w:val="none" w:sz="0" w:space="0" w:color="auto"/>
            <w:right w:val="none" w:sz="0" w:space="0" w:color="auto"/>
          </w:divBdr>
        </w:div>
      </w:divsChild>
    </w:div>
    <w:div w:id="55662646">
      <w:bodyDiv w:val="1"/>
      <w:marLeft w:val="0"/>
      <w:marRight w:val="0"/>
      <w:marTop w:val="0"/>
      <w:marBottom w:val="0"/>
      <w:divBdr>
        <w:top w:val="none" w:sz="0" w:space="0" w:color="auto"/>
        <w:left w:val="none" w:sz="0" w:space="0" w:color="auto"/>
        <w:bottom w:val="none" w:sz="0" w:space="0" w:color="auto"/>
        <w:right w:val="none" w:sz="0" w:space="0" w:color="auto"/>
      </w:divBdr>
      <w:divsChild>
        <w:div w:id="919602440">
          <w:marLeft w:val="0"/>
          <w:marRight w:val="0"/>
          <w:marTop w:val="0"/>
          <w:marBottom w:val="0"/>
          <w:divBdr>
            <w:top w:val="none" w:sz="0" w:space="0" w:color="auto"/>
            <w:left w:val="none" w:sz="0" w:space="0" w:color="auto"/>
            <w:bottom w:val="none" w:sz="0" w:space="0" w:color="auto"/>
            <w:right w:val="none" w:sz="0" w:space="0" w:color="auto"/>
          </w:divBdr>
        </w:div>
      </w:divsChild>
    </w:div>
    <w:div w:id="90513947">
      <w:bodyDiv w:val="1"/>
      <w:marLeft w:val="0"/>
      <w:marRight w:val="0"/>
      <w:marTop w:val="0"/>
      <w:marBottom w:val="0"/>
      <w:divBdr>
        <w:top w:val="none" w:sz="0" w:space="0" w:color="auto"/>
        <w:left w:val="none" w:sz="0" w:space="0" w:color="auto"/>
        <w:bottom w:val="none" w:sz="0" w:space="0" w:color="auto"/>
        <w:right w:val="none" w:sz="0" w:space="0" w:color="auto"/>
      </w:divBdr>
      <w:divsChild>
        <w:div w:id="307439409">
          <w:marLeft w:val="0"/>
          <w:marRight w:val="0"/>
          <w:marTop w:val="0"/>
          <w:marBottom w:val="0"/>
          <w:divBdr>
            <w:top w:val="none" w:sz="0" w:space="0" w:color="auto"/>
            <w:left w:val="none" w:sz="0" w:space="0" w:color="auto"/>
            <w:bottom w:val="none" w:sz="0" w:space="0" w:color="auto"/>
            <w:right w:val="none" w:sz="0" w:space="0" w:color="auto"/>
          </w:divBdr>
        </w:div>
      </w:divsChild>
    </w:div>
    <w:div w:id="121773418">
      <w:bodyDiv w:val="1"/>
      <w:marLeft w:val="0"/>
      <w:marRight w:val="0"/>
      <w:marTop w:val="0"/>
      <w:marBottom w:val="0"/>
      <w:divBdr>
        <w:top w:val="none" w:sz="0" w:space="0" w:color="auto"/>
        <w:left w:val="none" w:sz="0" w:space="0" w:color="auto"/>
        <w:bottom w:val="none" w:sz="0" w:space="0" w:color="auto"/>
        <w:right w:val="none" w:sz="0" w:space="0" w:color="auto"/>
      </w:divBdr>
      <w:divsChild>
        <w:div w:id="754598143">
          <w:marLeft w:val="0"/>
          <w:marRight w:val="0"/>
          <w:marTop w:val="0"/>
          <w:marBottom w:val="0"/>
          <w:divBdr>
            <w:top w:val="none" w:sz="0" w:space="0" w:color="auto"/>
            <w:left w:val="none" w:sz="0" w:space="0" w:color="auto"/>
            <w:bottom w:val="none" w:sz="0" w:space="0" w:color="auto"/>
            <w:right w:val="none" w:sz="0" w:space="0" w:color="auto"/>
          </w:divBdr>
        </w:div>
      </w:divsChild>
    </w:div>
    <w:div w:id="153646840">
      <w:bodyDiv w:val="1"/>
      <w:marLeft w:val="0"/>
      <w:marRight w:val="0"/>
      <w:marTop w:val="0"/>
      <w:marBottom w:val="0"/>
      <w:divBdr>
        <w:top w:val="none" w:sz="0" w:space="0" w:color="auto"/>
        <w:left w:val="none" w:sz="0" w:space="0" w:color="auto"/>
        <w:bottom w:val="none" w:sz="0" w:space="0" w:color="auto"/>
        <w:right w:val="none" w:sz="0" w:space="0" w:color="auto"/>
      </w:divBdr>
      <w:divsChild>
        <w:div w:id="514350243">
          <w:marLeft w:val="0"/>
          <w:marRight w:val="0"/>
          <w:marTop w:val="0"/>
          <w:marBottom w:val="0"/>
          <w:divBdr>
            <w:top w:val="none" w:sz="0" w:space="0" w:color="auto"/>
            <w:left w:val="none" w:sz="0" w:space="0" w:color="auto"/>
            <w:bottom w:val="none" w:sz="0" w:space="0" w:color="auto"/>
            <w:right w:val="none" w:sz="0" w:space="0" w:color="auto"/>
          </w:divBdr>
        </w:div>
      </w:divsChild>
    </w:div>
    <w:div w:id="172427694">
      <w:bodyDiv w:val="1"/>
      <w:marLeft w:val="0"/>
      <w:marRight w:val="0"/>
      <w:marTop w:val="0"/>
      <w:marBottom w:val="0"/>
      <w:divBdr>
        <w:top w:val="none" w:sz="0" w:space="0" w:color="auto"/>
        <w:left w:val="none" w:sz="0" w:space="0" w:color="auto"/>
        <w:bottom w:val="none" w:sz="0" w:space="0" w:color="auto"/>
        <w:right w:val="none" w:sz="0" w:space="0" w:color="auto"/>
      </w:divBdr>
      <w:divsChild>
        <w:div w:id="1898469896">
          <w:marLeft w:val="0"/>
          <w:marRight w:val="0"/>
          <w:marTop w:val="0"/>
          <w:marBottom w:val="0"/>
          <w:divBdr>
            <w:top w:val="none" w:sz="0" w:space="0" w:color="auto"/>
            <w:left w:val="none" w:sz="0" w:space="0" w:color="auto"/>
            <w:bottom w:val="none" w:sz="0" w:space="0" w:color="auto"/>
            <w:right w:val="none" w:sz="0" w:space="0" w:color="auto"/>
          </w:divBdr>
        </w:div>
      </w:divsChild>
    </w:div>
    <w:div w:id="215553123">
      <w:bodyDiv w:val="1"/>
      <w:marLeft w:val="0"/>
      <w:marRight w:val="0"/>
      <w:marTop w:val="0"/>
      <w:marBottom w:val="0"/>
      <w:divBdr>
        <w:top w:val="none" w:sz="0" w:space="0" w:color="auto"/>
        <w:left w:val="none" w:sz="0" w:space="0" w:color="auto"/>
        <w:bottom w:val="none" w:sz="0" w:space="0" w:color="auto"/>
        <w:right w:val="none" w:sz="0" w:space="0" w:color="auto"/>
      </w:divBdr>
      <w:divsChild>
        <w:div w:id="1181549892">
          <w:marLeft w:val="0"/>
          <w:marRight w:val="0"/>
          <w:marTop w:val="0"/>
          <w:marBottom w:val="0"/>
          <w:divBdr>
            <w:top w:val="none" w:sz="0" w:space="0" w:color="auto"/>
            <w:left w:val="none" w:sz="0" w:space="0" w:color="auto"/>
            <w:bottom w:val="none" w:sz="0" w:space="0" w:color="auto"/>
            <w:right w:val="none" w:sz="0" w:space="0" w:color="auto"/>
          </w:divBdr>
        </w:div>
      </w:divsChild>
    </w:div>
    <w:div w:id="221645124">
      <w:bodyDiv w:val="1"/>
      <w:marLeft w:val="0"/>
      <w:marRight w:val="0"/>
      <w:marTop w:val="0"/>
      <w:marBottom w:val="0"/>
      <w:divBdr>
        <w:top w:val="none" w:sz="0" w:space="0" w:color="auto"/>
        <w:left w:val="none" w:sz="0" w:space="0" w:color="auto"/>
        <w:bottom w:val="none" w:sz="0" w:space="0" w:color="auto"/>
        <w:right w:val="none" w:sz="0" w:space="0" w:color="auto"/>
      </w:divBdr>
      <w:divsChild>
        <w:div w:id="248540902">
          <w:marLeft w:val="0"/>
          <w:marRight w:val="0"/>
          <w:marTop w:val="0"/>
          <w:marBottom w:val="0"/>
          <w:divBdr>
            <w:top w:val="none" w:sz="0" w:space="0" w:color="auto"/>
            <w:left w:val="none" w:sz="0" w:space="0" w:color="auto"/>
            <w:bottom w:val="none" w:sz="0" w:space="0" w:color="auto"/>
            <w:right w:val="none" w:sz="0" w:space="0" w:color="auto"/>
          </w:divBdr>
        </w:div>
      </w:divsChild>
    </w:div>
    <w:div w:id="222374559">
      <w:bodyDiv w:val="1"/>
      <w:marLeft w:val="0"/>
      <w:marRight w:val="0"/>
      <w:marTop w:val="0"/>
      <w:marBottom w:val="0"/>
      <w:divBdr>
        <w:top w:val="none" w:sz="0" w:space="0" w:color="auto"/>
        <w:left w:val="none" w:sz="0" w:space="0" w:color="auto"/>
        <w:bottom w:val="none" w:sz="0" w:space="0" w:color="auto"/>
        <w:right w:val="none" w:sz="0" w:space="0" w:color="auto"/>
      </w:divBdr>
      <w:divsChild>
        <w:div w:id="1679654347">
          <w:marLeft w:val="0"/>
          <w:marRight w:val="0"/>
          <w:marTop w:val="0"/>
          <w:marBottom w:val="0"/>
          <w:divBdr>
            <w:top w:val="none" w:sz="0" w:space="0" w:color="auto"/>
            <w:left w:val="none" w:sz="0" w:space="0" w:color="auto"/>
            <w:bottom w:val="none" w:sz="0" w:space="0" w:color="auto"/>
            <w:right w:val="none" w:sz="0" w:space="0" w:color="auto"/>
          </w:divBdr>
        </w:div>
      </w:divsChild>
    </w:div>
    <w:div w:id="274020796">
      <w:bodyDiv w:val="1"/>
      <w:marLeft w:val="0"/>
      <w:marRight w:val="0"/>
      <w:marTop w:val="0"/>
      <w:marBottom w:val="0"/>
      <w:divBdr>
        <w:top w:val="none" w:sz="0" w:space="0" w:color="auto"/>
        <w:left w:val="none" w:sz="0" w:space="0" w:color="auto"/>
        <w:bottom w:val="none" w:sz="0" w:space="0" w:color="auto"/>
        <w:right w:val="none" w:sz="0" w:space="0" w:color="auto"/>
      </w:divBdr>
      <w:divsChild>
        <w:div w:id="134297871">
          <w:marLeft w:val="0"/>
          <w:marRight w:val="0"/>
          <w:marTop w:val="0"/>
          <w:marBottom w:val="0"/>
          <w:divBdr>
            <w:top w:val="none" w:sz="0" w:space="0" w:color="auto"/>
            <w:left w:val="none" w:sz="0" w:space="0" w:color="auto"/>
            <w:bottom w:val="none" w:sz="0" w:space="0" w:color="auto"/>
            <w:right w:val="none" w:sz="0" w:space="0" w:color="auto"/>
          </w:divBdr>
        </w:div>
      </w:divsChild>
    </w:div>
    <w:div w:id="277026686">
      <w:bodyDiv w:val="1"/>
      <w:marLeft w:val="0"/>
      <w:marRight w:val="0"/>
      <w:marTop w:val="0"/>
      <w:marBottom w:val="0"/>
      <w:divBdr>
        <w:top w:val="none" w:sz="0" w:space="0" w:color="auto"/>
        <w:left w:val="none" w:sz="0" w:space="0" w:color="auto"/>
        <w:bottom w:val="none" w:sz="0" w:space="0" w:color="auto"/>
        <w:right w:val="none" w:sz="0" w:space="0" w:color="auto"/>
      </w:divBdr>
      <w:divsChild>
        <w:div w:id="2628614">
          <w:marLeft w:val="0"/>
          <w:marRight w:val="0"/>
          <w:marTop w:val="0"/>
          <w:marBottom w:val="0"/>
          <w:divBdr>
            <w:top w:val="none" w:sz="0" w:space="0" w:color="auto"/>
            <w:left w:val="none" w:sz="0" w:space="0" w:color="auto"/>
            <w:bottom w:val="none" w:sz="0" w:space="0" w:color="auto"/>
            <w:right w:val="none" w:sz="0" w:space="0" w:color="auto"/>
          </w:divBdr>
        </w:div>
      </w:divsChild>
    </w:div>
    <w:div w:id="291860596">
      <w:bodyDiv w:val="1"/>
      <w:marLeft w:val="0"/>
      <w:marRight w:val="0"/>
      <w:marTop w:val="0"/>
      <w:marBottom w:val="0"/>
      <w:divBdr>
        <w:top w:val="none" w:sz="0" w:space="0" w:color="auto"/>
        <w:left w:val="none" w:sz="0" w:space="0" w:color="auto"/>
        <w:bottom w:val="none" w:sz="0" w:space="0" w:color="auto"/>
        <w:right w:val="none" w:sz="0" w:space="0" w:color="auto"/>
      </w:divBdr>
      <w:divsChild>
        <w:div w:id="804586884">
          <w:marLeft w:val="0"/>
          <w:marRight w:val="0"/>
          <w:marTop w:val="0"/>
          <w:marBottom w:val="0"/>
          <w:divBdr>
            <w:top w:val="none" w:sz="0" w:space="0" w:color="auto"/>
            <w:left w:val="none" w:sz="0" w:space="0" w:color="auto"/>
            <w:bottom w:val="none" w:sz="0" w:space="0" w:color="auto"/>
            <w:right w:val="none" w:sz="0" w:space="0" w:color="auto"/>
          </w:divBdr>
        </w:div>
      </w:divsChild>
    </w:div>
    <w:div w:id="310445166">
      <w:bodyDiv w:val="1"/>
      <w:marLeft w:val="0"/>
      <w:marRight w:val="0"/>
      <w:marTop w:val="0"/>
      <w:marBottom w:val="0"/>
      <w:divBdr>
        <w:top w:val="none" w:sz="0" w:space="0" w:color="auto"/>
        <w:left w:val="none" w:sz="0" w:space="0" w:color="auto"/>
        <w:bottom w:val="none" w:sz="0" w:space="0" w:color="auto"/>
        <w:right w:val="none" w:sz="0" w:space="0" w:color="auto"/>
      </w:divBdr>
      <w:divsChild>
        <w:div w:id="1328289474">
          <w:marLeft w:val="0"/>
          <w:marRight w:val="0"/>
          <w:marTop w:val="0"/>
          <w:marBottom w:val="0"/>
          <w:divBdr>
            <w:top w:val="none" w:sz="0" w:space="0" w:color="auto"/>
            <w:left w:val="none" w:sz="0" w:space="0" w:color="auto"/>
            <w:bottom w:val="none" w:sz="0" w:space="0" w:color="auto"/>
            <w:right w:val="none" w:sz="0" w:space="0" w:color="auto"/>
          </w:divBdr>
        </w:div>
      </w:divsChild>
    </w:div>
    <w:div w:id="327637277">
      <w:bodyDiv w:val="1"/>
      <w:marLeft w:val="0"/>
      <w:marRight w:val="0"/>
      <w:marTop w:val="0"/>
      <w:marBottom w:val="0"/>
      <w:divBdr>
        <w:top w:val="none" w:sz="0" w:space="0" w:color="auto"/>
        <w:left w:val="none" w:sz="0" w:space="0" w:color="auto"/>
        <w:bottom w:val="none" w:sz="0" w:space="0" w:color="auto"/>
        <w:right w:val="none" w:sz="0" w:space="0" w:color="auto"/>
      </w:divBdr>
      <w:divsChild>
        <w:div w:id="954138728">
          <w:marLeft w:val="0"/>
          <w:marRight w:val="0"/>
          <w:marTop w:val="0"/>
          <w:marBottom w:val="0"/>
          <w:divBdr>
            <w:top w:val="none" w:sz="0" w:space="0" w:color="auto"/>
            <w:left w:val="none" w:sz="0" w:space="0" w:color="auto"/>
            <w:bottom w:val="none" w:sz="0" w:space="0" w:color="auto"/>
            <w:right w:val="none" w:sz="0" w:space="0" w:color="auto"/>
          </w:divBdr>
        </w:div>
      </w:divsChild>
    </w:div>
    <w:div w:id="329604706">
      <w:bodyDiv w:val="1"/>
      <w:marLeft w:val="0"/>
      <w:marRight w:val="0"/>
      <w:marTop w:val="0"/>
      <w:marBottom w:val="0"/>
      <w:divBdr>
        <w:top w:val="none" w:sz="0" w:space="0" w:color="auto"/>
        <w:left w:val="none" w:sz="0" w:space="0" w:color="auto"/>
        <w:bottom w:val="none" w:sz="0" w:space="0" w:color="auto"/>
        <w:right w:val="none" w:sz="0" w:space="0" w:color="auto"/>
      </w:divBdr>
      <w:divsChild>
        <w:div w:id="278685243">
          <w:marLeft w:val="0"/>
          <w:marRight w:val="0"/>
          <w:marTop w:val="0"/>
          <w:marBottom w:val="0"/>
          <w:divBdr>
            <w:top w:val="none" w:sz="0" w:space="0" w:color="auto"/>
            <w:left w:val="none" w:sz="0" w:space="0" w:color="auto"/>
            <w:bottom w:val="none" w:sz="0" w:space="0" w:color="auto"/>
            <w:right w:val="none" w:sz="0" w:space="0" w:color="auto"/>
          </w:divBdr>
        </w:div>
      </w:divsChild>
    </w:div>
    <w:div w:id="367534186">
      <w:bodyDiv w:val="1"/>
      <w:marLeft w:val="0"/>
      <w:marRight w:val="0"/>
      <w:marTop w:val="0"/>
      <w:marBottom w:val="0"/>
      <w:divBdr>
        <w:top w:val="none" w:sz="0" w:space="0" w:color="auto"/>
        <w:left w:val="none" w:sz="0" w:space="0" w:color="auto"/>
        <w:bottom w:val="none" w:sz="0" w:space="0" w:color="auto"/>
        <w:right w:val="none" w:sz="0" w:space="0" w:color="auto"/>
      </w:divBdr>
      <w:divsChild>
        <w:div w:id="1666516336">
          <w:marLeft w:val="0"/>
          <w:marRight w:val="0"/>
          <w:marTop w:val="0"/>
          <w:marBottom w:val="0"/>
          <w:divBdr>
            <w:top w:val="none" w:sz="0" w:space="0" w:color="auto"/>
            <w:left w:val="none" w:sz="0" w:space="0" w:color="auto"/>
            <w:bottom w:val="none" w:sz="0" w:space="0" w:color="auto"/>
            <w:right w:val="none" w:sz="0" w:space="0" w:color="auto"/>
          </w:divBdr>
        </w:div>
      </w:divsChild>
    </w:div>
    <w:div w:id="394401839">
      <w:bodyDiv w:val="1"/>
      <w:marLeft w:val="0"/>
      <w:marRight w:val="0"/>
      <w:marTop w:val="0"/>
      <w:marBottom w:val="0"/>
      <w:divBdr>
        <w:top w:val="none" w:sz="0" w:space="0" w:color="auto"/>
        <w:left w:val="none" w:sz="0" w:space="0" w:color="auto"/>
        <w:bottom w:val="none" w:sz="0" w:space="0" w:color="auto"/>
        <w:right w:val="none" w:sz="0" w:space="0" w:color="auto"/>
      </w:divBdr>
      <w:divsChild>
        <w:div w:id="30962229">
          <w:marLeft w:val="0"/>
          <w:marRight w:val="0"/>
          <w:marTop w:val="0"/>
          <w:marBottom w:val="0"/>
          <w:divBdr>
            <w:top w:val="none" w:sz="0" w:space="0" w:color="auto"/>
            <w:left w:val="none" w:sz="0" w:space="0" w:color="auto"/>
            <w:bottom w:val="none" w:sz="0" w:space="0" w:color="auto"/>
            <w:right w:val="none" w:sz="0" w:space="0" w:color="auto"/>
          </w:divBdr>
        </w:div>
      </w:divsChild>
    </w:div>
    <w:div w:id="496845571">
      <w:bodyDiv w:val="1"/>
      <w:marLeft w:val="0"/>
      <w:marRight w:val="0"/>
      <w:marTop w:val="0"/>
      <w:marBottom w:val="0"/>
      <w:divBdr>
        <w:top w:val="none" w:sz="0" w:space="0" w:color="auto"/>
        <w:left w:val="none" w:sz="0" w:space="0" w:color="auto"/>
        <w:bottom w:val="none" w:sz="0" w:space="0" w:color="auto"/>
        <w:right w:val="none" w:sz="0" w:space="0" w:color="auto"/>
      </w:divBdr>
      <w:divsChild>
        <w:div w:id="394276775">
          <w:marLeft w:val="0"/>
          <w:marRight w:val="0"/>
          <w:marTop w:val="0"/>
          <w:marBottom w:val="0"/>
          <w:divBdr>
            <w:top w:val="none" w:sz="0" w:space="0" w:color="auto"/>
            <w:left w:val="none" w:sz="0" w:space="0" w:color="auto"/>
            <w:bottom w:val="none" w:sz="0" w:space="0" w:color="auto"/>
            <w:right w:val="none" w:sz="0" w:space="0" w:color="auto"/>
          </w:divBdr>
        </w:div>
      </w:divsChild>
    </w:div>
    <w:div w:id="563759647">
      <w:bodyDiv w:val="1"/>
      <w:marLeft w:val="0"/>
      <w:marRight w:val="0"/>
      <w:marTop w:val="0"/>
      <w:marBottom w:val="0"/>
      <w:divBdr>
        <w:top w:val="none" w:sz="0" w:space="0" w:color="auto"/>
        <w:left w:val="none" w:sz="0" w:space="0" w:color="auto"/>
        <w:bottom w:val="none" w:sz="0" w:space="0" w:color="auto"/>
        <w:right w:val="none" w:sz="0" w:space="0" w:color="auto"/>
      </w:divBdr>
      <w:divsChild>
        <w:div w:id="1601062274">
          <w:marLeft w:val="0"/>
          <w:marRight w:val="0"/>
          <w:marTop w:val="0"/>
          <w:marBottom w:val="0"/>
          <w:divBdr>
            <w:top w:val="none" w:sz="0" w:space="0" w:color="auto"/>
            <w:left w:val="none" w:sz="0" w:space="0" w:color="auto"/>
            <w:bottom w:val="none" w:sz="0" w:space="0" w:color="auto"/>
            <w:right w:val="none" w:sz="0" w:space="0" w:color="auto"/>
          </w:divBdr>
        </w:div>
      </w:divsChild>
    </w:div>
    <w:div w:id="569268332">
      <w:bodyDiv w:val="1"/>
      <w:marLeft w:val="0"/>
      <w:marRight w:val="0"/>
      <w:marTop w:val="0"/>
      <w:marBottom w:val="0"/>
      <w:divBdr>
        <w:top w:val="none" w:sz="0" w:space="0" w:color="auto"/>
        <w:left w:val="none" w:sz="0" w:space="0" w:color="auto"/>
        <w:bottom w:val="none" w:sz="0" w:space="0" w:color="auto"/>
        <w:right w:val="none" w:sz="0" w:space="0" w:color="auto"/>
      </w:divBdr>
      <w:divsChild>
        <w:div w:id="949748734">
          <w:marLeft w:val="0"/>
          <w:marRight w:val="0"/>
          <w:marTop w:val="0"/>
          <w:marBottom w:val="0"/>
          <w:divBdr>
            <w:top w:val="none" w:sz="0" w:space="0" w:color="auto"/>
            <w:left w:val="none" w:sz="0" w:space="0" w:color="auto"/>
            <w:bottom w:val="none" w:sz="0" w:space="0" w:color="auto"/>
            <w:right w:val="none" w:sz="0" w:space="0" w:color="auto"/>
          </w:divBdr>
        </w:div>
      </w:divsChild>
    </w:div>
    <w:div w:id="615480163">
      <w:bodyDiv w:val="1"/>
      <w:marLeft w:val="0"/>
      <w:marRight w:val="0"/>
      <w:marTop w:val="0"/>
      <w:marBottom w:val="0"/>
      <w:divBdr>
        <w:top w:val="none" w:sz="0" w:space="0" w:color="auto"/>
        <w:left w:val="none" w:sz="0" w:space="0" w:color="auto"/>
        <w:bottom w:val="none" w:sz="0" w:space="0" w:color="auto"/>
        <w:right w:val="none" w:sz="0" w:space="0" w:color="auto"/>
      </w:divBdr>
      <w:divsChild>
        <w:div w:id="1528103954">
          <w:marLeft w:val="0"/>
          <w:marRight w:val="0"/>
          <w:marTop w:val="0"/>
          <w:marBottom w:val="0"/>
          <w:divBdr>
            <w:top w:val="none" w:sz="0" w:space="0" w:color="auto"/>
            <w:left w:val="none" w:sz="0" w:space="0" w:color="auto"/>
            <w:bottom w:val="none" w:sz="0" w:space="0" w:color="auto"/>
            <w:right w:val="none" w:sz="0" w:space="0" w:color="auto"/>
          </w:divBdr>
        </w:div>
      </w:divsChild>
    </w:div>
    <w:div w:id="644506207">
      <w:bodyDiv w:val="1"/>
      <w:marLeft w:val="0"/>
      <w:marRight w:val="0"/>
      <w:marTop w:val="0"/>
      <w:marBottom w:val="0"/>
      <w:divBdr>
        <w:top w:val="none" w:sz="0" w:space="0" w:color="auto"/>
        <w:left w:val="none" w:sz="0" w:space="0" w:color="auto"/>
        <w:bottom w:val="none" w:sz="0" w:space="0" w:color="auto"/>
        <w:right w:val="none" w:sz="0" w:space="0" w:color="auto"/>
      </w:divBdr>
      <w:divsChild>
        <w:div w:id="994798450">
          <w:marLeft w:val="0"/>
          <w:marRight w:val="0"/>
          <w:marTop w:val="0"/>
          <w:marBottom w:val="0"/>
          <w:divBdr>
            <w:top w:val="none" w:sz="0" w:space="0" w:color="auto"/>
            <w:left w:val="none" w:sz="0" w:space="0" w:color="auto"/>
            <w:bottom w:val="none" w:sz="0" w:space="0" w:color="auto"/>
            <w:right w:val="none" w:sz="0" w:space="0" w:color="auto"/>
          </w:divBdr>
        </w:div>
      </w:divsChild>
    </w:div>
    <w:div w:id="692461657">
      <w:bodyDiv w:val="1"/>
      <w:marLeft w:val="0"/>
      <w:marRight w:val="0"/>
      <w:marTop w:val="0"/>
      <w:marBottom w:val="0"/>
      <w:divBdr>
        <w:top w:val="none" w:sz="0" w:space="0" w:color="auto"/>
        <w:left w:val="none" w:sz="0" w:space="0" w:color="auto"/>
        <w:bottom w:val="none" w:sz="0" w:space="0" w:color="auto"/>
        <w:right w:val="none" w:sz="0" w:space="0" w:color="auto"/>
      </w:divBdr>
      <w:divsChild>
        <w:div w:id="842666623">
          <w:marLeft w:val="0"/>
          <w:marRight w:val="0"/>
          <w:marTop w:val="0"/>
          <w:marBottom w:val="0"/>
          <w:divBdr>
            <w:top w:val="none" w:sz="0" w:space="0" w:color="auto"/>
            <w:left w:val="none" w:sz="0" w:space="0" w:color="auto"/>
            <w:bottom w:val="none" w:sz="0" w:space="0" w:color="auto"/>
            <w:right w:val="none" w:sz="0" w:space="0" w:color="auto"/>
          </w:divBdr>
        </w:div>
      </w:divsChild>
    </w:div>
    <w:div w:id="727001087">
      <w:bodyDiv w:val="1"/>
      <w:marLeft w:val="0"/>
      <w:marRight w:val="0"/>
      <w:marTop w:val="0"/>
      <w:marBottom w:val="0"/>
      <w:divBdr>
        <w:top w:val="none" w:sz="0" w:space="0" w:color="auto"/>
        <w:left w:val="none" w:sz="0" w:space="0" w:color="auto"/>
        <w:bottom w:val="none" w:sz="0" w:space="0" w:color="auto"/>
        <w:right w:val="none" w:sz="0" w:space="0" w:color="auto"/>
      </w:divBdr>
      <w:divsChild>
        <w:div w:id="1007054914">
          <w:marLeft w:val="0"/>
          <w:marRight w:val="0"/>
          <w:marTop w:val="0"/>
          <w:marBottom w:val="0"/>
          <w:divBdr>
            <w:top w:val="none" w:sz="0" w:space="0" w:color="auto"/>
            <w:left w:val="none" w:sz="0" w:space="0" w:color="auto"/>
            <w:bottom w:val="none" w:sz="0" w:space="0" w:color="auto"/>
            <w:right w:val="none" w:sz="0" w:space="0" w:color="auto"/>
          </w:divBdr>
        </w:div>
      </w:divsChild>
    </w:div>
    <w:div w:id="737551602">
      <w:bodyDiv w:val="1"/>
      <w:marLeft w:val="0"/>
      <w:marRight w:val="0"/>
      <w:marTop w:val="0"/>
      <w:marBottom w:val="0"/>
      <w:divBdr>
        <w:top w:val="none" w:sz="0" w:space="0" w:color="auto"/>
        <w:left w:val="none" w:sz="0" w:space="0" w:color="auto"/>
        <w:bottom w:val="none" w:sz="0" w:space="0" w:color="auto"/>
        <w:right w:val="none" w:sz="0" w:space="0" w:color="auto"/>
      </w:divBdr>
      <w:divsChild>
        <w:div w:id="722142880">
          <w:marLeft w:val="0"/>
          <w:marRight w:val="0"/>
          <w:marTop w:val="0"/>
          <w:marBottom w:val="0"/>
          <w:divBdr>
            <w:top w:val="none" w:sz="0" w:space="0" w:color="auto"/>
            <w:left w:val="none" w:sz="0" w:space="0" w:color="auto"/>
            <w:bottom w:val="none" w:sz="0" w:space="0" w:color="auto"/>
            <w:right w:val="none" w:sz="0" w:space="0" w:color="auto"/>
          </w:divBdr>
        </w:div>
      </w:divsChild>
    </w:div>
    <w:div w:id="782965922">
      <w:bodyDiv w:val="1"/>
      <w:marLeft w:val="0"/>
      <w:marRight w:val="0"/>
      <w:marTop w:val="0"/>
      <w:marBottom w:val="0"/>
      <w:divBdr>
        <w:top w:val="none" w:sz="0" w:space="0" w:color="auto"/>
        <w:left w:val="none" w:sz="0" w:space="0" w:color="auto"/>
        <w:bottom w:val="none" w:sz="0" w:space="0" w:color="auto"/>
        <w:right w:val="none" w:sz="0" w:space="0" w:color="auto"/>
      </w:divBdr>
      <w:divsChild>
        <w:div w:id="1752310417">
          <w:marLeft w:val="0"/>
          <w:marRight w:val="0"/>
          <w:marTop w:val="0"/>
          <w:marBottom w:val="0"/>
          <w:divBdr>
            <w:top w:val="none" w:sz="0" w:space="0" w:color="auto"/>
            <w:left w:val="none" w:sz="0" w:space="0" w:color="auto"/>
            <w:bottom w:val="none" w:sz="0" w:space="0" w:color="auto"/>
            <w:right w:val="none" w:sz="0" w:space="0" w:color="auto"/>
          </w:divBdr>
        </w:div>
      </w:divsChild>
    </w:div>
    <w:div w:id="796028670">
      <w:bodyDiv w:val="1"/>
      <w:marLeft w:val="0"/>
      <w:marRight w:val="0"/>
      <w:marTop w:val="0"/>
      <w:marBottom w:val="0"/>
      <w:divBdr>
        <w:top w:val="none" w:sz="0" w:space="0" w:color="auto"/>
        <w:left w:val="none" w:sz="0" w:space="0" w:color="auto"/>
        <w:bottom w:val="none" w:sz="0" w:space="0" w:color="auto"/>
        <w:right w:val="none" w:sz="0" w:space="0" w:color="auto"/>
      </w:divBdr>
      <w:divsChild>
        <w:div w:id="44377819">
          <w:marLeft w:val="0"/>
          <w:marRight w:val="0"/>
          <w:marTop w:val="0"/>
          <w:marBottom w:val="0"/>
          <w:divBdr>
            <w:top w:val="none" w:sz="0" w:space="0" w:color="auto"/>
            <w:left w:val="none" w:sz="0" w:space="0" w:color="auto"/>
            <w:bottom w:val="none" w:sz="0" w:space="0" w:color="auto"/>
            <w:right w:val="none" w:sz="0" w:space="0" w:color="auto"/>
          </w:divBdr>
        </w:div>
      </w:divsChild>
    </w:div>
    <w:div w:id="836387583">
      <w:bodyDiv w:val="1"/>
      <w:marLeft w:val="0"/>
      <w:marRight w:val="0"/>
      <w:marTop w:val="0"/>
      <w:marBottom w:val="0"/>
      <w:divBdr>
        <w:top w:val="none" w:sz="0" w:space="0" w:color="auto"/>
        <w:left w:val="none" w:sz="0" w:space="0" w:color="auto"/>
        <w:bottom w:val="none" w:sz="0" w:space="0" w:color="auto"/>
        <w:right w:val="none" w:sz="0" w:space="0" w:color="auto"/>
      </w:divBdr>
      <w:divsChild>
        <w:div w:id="2133404096">
          <w:marLeft w:val="0"/>
          <w:marRight w:val="0"/>
          <w:marTop w:val="0"/>
          <w:marBottom w:val="0"/>
          <w:divBdr>
            <w:top w:val="none" w:sz="0" w:space="0" w:color="auto"/>
            <w:left w:val="none" w:sz="0" w:space="0" w:color="auto"/>
            <w:bottom w:val="none" w:sz="0" w:space="0" w:color="auto"/>
            <w:right w:val="none" w:sz="0" w:space="0" w:color="auto"/>
          </w:divBdr>
        </w:div>
      </w:divsChild>
    </w:div>
    <w:div w:id="872153436">
      <w:bodyDiv w:val="1"/>
      <w:marLeft w:val="0"/>
      <w:marRight w:val="0"/>
      <w:marTop w:val="0"/>
      <w:marBottom w:val="0"/>
      <w:divBdr>
        <w:top w:val="none" w:sz="0" w:space="0" w:color="auto"/>
        <w:left w:val="none" w:sz="0" w:space="0" w:color="auto"/>
        <w:bottom w:val="none" w:sz="0" w:space="0" w:color="auto"/>
        <w:right w:val="none" w:sz="0" w:space="0" w:color="auto"/>
      </w:divBdr>
      <w:divsChild>
        <w:div w:id="1564489910">
          <w:marLeft w:val="0"/>
          <w:marRight w:val="0"/>
          <w:marTop w:val="0"/>
          <w:marBottom w:val="0"/>
          <w:divBdr>
            <w:top w:val="none" w:sz="0" w:space="0" w:color="auto"/>
            <w:left w:val="none" w:sz="0" w:space="0" w:color="auto"/>
            <w:bottom w:val="none" w:sz="0" w:space="0" w:color="auto"/>
            <w:right w:val="none" w:sz="0" w:space="0" w:color="auto"/>
          </w:divBdr>
        </w:div>
      </w:divsChild>
    </w:div>
    <w:div w:id="884216119">
      <w:bodyDiv w:val="1"/>
      <w:marLeft w:val="0"/>
      <w:marRight w:val="0"/>
      <w:marTop w:val="0"/>
      <w:marBottom w:val="0"/>
      <w:divBdr>
        <w:top w:val="none" w:sz="0" w:space="0" w:color="auto"/>
        <w:left w:val="none" w:sz="0" w:space="0" w:color="auto"/>
        <w:bottom w:val="none" w:sz="0" w:space="0" w:color="auto"/>
        <w:right w:val="none" w:sz="0" w:space="0" w:color="auto"/>
      </w:divBdr>
      <w:divsChild>
        <w:div w:id="20713801">
          <w:marLeft w:val="0"/>
          <w:marRight w:val="0"/>
          <w:marTop w:val="0"/>
          <w:marBottom w:val="0"/>
          <w:divBdr>
            <w:top w:val="none" w:sz="0" w:space="0" w:color="auto"/>
            <w:left w:val="none" w:sz="0" w:space="0" w:color="auto"/>
            <w:bottom w:val="none" w:sz="0" w:space="0" w:color="auto"/>
            <w:right w:val="none" w:sz="0" w:space="0" w:color="auto"/>
          </w:divBdr>
        </w:div>
      </w:divsChild>
    </w:div>
    <w:div w:id="897205144">
      <w:bodyDiv w:val="1"/>
      <w:marLeft w:val="0"/>
      <w:marRight w:val="0"/>
      <w:marTop w:val="0"/>
      <w:marBottom w:val="0"/>
      <w:divBdr>
        <w:top w:val="none" w:sz="0" w:space="0" w:color="auto"/>
        <w:left w:val="none" w:sz="0" w:space="0" w:color="auto"/>
        <w:bottom w:val="none" w:sz="0" w:space="0" w:color="auto"/>
        <w:right w:val="none" w:sz="0" w:space="0" w:color="auto"/>
      </w:divBdr>
      <w:divsChild>
        <w:div w:id="1799832028">
          <w:marLeft w:val="0"/>
          <w:marRight w:val="0"/>
          <w:marTop w:val="0"/>
          <w:marBottom w:val="0"/>
          <w:divBdr>
            <w:top w:val="none" w:sz="0" w:space="0" w:color="auto"/>
            <w:left w:val="none" w:sz="0" w:space="0" w:color="auto"/>
            <w:bottom w:val="none" w:sz="0" w:space="0" w:color="auto"/>
            <w:right w:val="none" w:sz="0" w:space="0" w:color="auto"/>
          </w:divBdr>
        </w:div>
      </w:divsChild>
    </w:div>
    <w:div w:id="985626682">
      <w:bodyDiv w:val="1"/>
      <w:marLeft w:val="0"/>
      <w:marRight w:val="0"/>
      <w:marTop w:val="0"/>
      <w:marBottom w:val="0"/>
      <w:divBdr>
        <w:top w:val="none" w:sz="0" w:space="0" w:color="auto"/>
        <w:left w:val="none" w:sz="0" w:space="0" w:color="auto"/>
        <w:bottom w:val="none" w:sz="0" w:space="0" w:color="auto"/>
        <w:right w:val="none" w:sz="0" w:space="0" w:color="auto"/>
      </w:divBdr>
      <w:divsChild>
        <w:div w:id="1028530837">
          <w:marLeft w:val="0"/>
          <w:marRight w:val="0"/>
          <w:marTop w:val="0"/>
          <w:marBottom w:val="0"/>
          <w:divBdr>
            <w:top w:val="none" w:sz="0" w:space="0" w:color="auto"/>
            <w:left w:val="none" w:sz="0" w:space="0" w:color="auto"/>
            <w:bottom w:val="none" w:sz="0" w:space="0" w:color="auto"/>
            <w:right w:val="none" w:sz="0" w:space="0" w:color="auto"/>
          </w:divBdr>
        </w:div>
      </w:divsChild>
    </w:div>
    <w:div w:id="1006128058">
      <w:bodyDiv w:val="1"/>
      <w:marLeft w:val="0"/>
      <w:marRight w:val="0"/>
      <w:marTop w:val="0"/>
      <w:marBottom w:val="0"/>
      <w:divBdr>
        <w:top w:val="none" w:sz="0" w:space="0" w:color="auto"/>
        <w:left w:val="none" w:sz="0" w:space="0" w:color="auto"/>
        <w:bottom w:val="none" w:sz="0" w:space="0" w:color="auto"/>
        <w:right w:val="none" w:sz="0" w:space="0" w:color="auto"/>
      </w:divBdr>
      <w:divsChild>
        <w:div w:id="1656957296">
          <w:marLeft w:val="0"/>
          <w:marRight w:val="0"/>
          <w:marTop w:val="0"/>
          <w:marBottom w:val="0"/>
          <w:divBdr>
            <w:top w:val="none" w:sz="0" w:space="0" w:color="auto"/>
            <w:left w:val="none" w:sz="0" w:space="0" w:color="auto"/>
            <w:bottom w:val="none" w:sz="0" w:space="0" w:color="auto"/>
            <w:right w:val="none" w:sz="0" w:space="0" w:color="auto"/>
          </w:divBdr>
        </w:div>
      </w:divsChild>
    </w:div>
    <w:div w:id="1053891564">
      <w:bodyDiv w:val="1"/>
      <w:marLeft w:val="0"/>
      <w:marRight w:val="0"/>
      <w:marTop w:val="0"/>
      <w:marBottom w:val="0"/>
      <w:divBdr>
        <w:top w:val="none" w:sz="0" w:space="0" w:color="auto"/>
        <w:left w:val="none" w:sz="0" w:space="0" w:color="auto"/>
        <w:bottom w:val="none" w:sz="0" w:space="0" w:color="auto"/>
        <w:right w:val="none" w:sz="0" w:space="0" w:color="auto"/>
      </w:divBdr>
      <w:divsChild>
        <w:div w:id="1431051488">
          <w:marLeft w:val="0"/>
          <w:marRight w:val="0"/>
          <w:marTop w:val="0"/>
          <w:marBottom w:val="0"/>
          <w:divBdr>
            <w:top w:val="none" w:sz="0" w:space="0" w:color="auto"/>
            <w:left w:val="none" w:sz="0" w:space="0" w:color="auto"/>
            <w:bottom w:val="none" w:sz="0" w:space="0" w:color="auto"/>
            <w:right w:val="none" w:sz="0" w:space="0" w:color="auto"/>
          </w:divBdr>
        </w:div>
      </w:divsChild>
    </w:div>
    <w:div w:id="1076630319">
      <w:bodyDiv w:val="1"/>
      <w:marLeft w:val="0"/>
      <w:marRight w:val="0"/>
      <w:marTop w:val="0"/>
      <w:marBottom w:val="0"/>
      <w:divBdr>
        <w:top w:val="none" w:sz="0" w:space="0" w:color="auto"/>
        <w:left w:val="none" w:sz="0" w:space="0" w:color="auto"/>
        <w:bottom w:val="none" w:sz="0" w:space="0" w:color="auto"/>
        <w:right w:val="none" w:sz="0" w:space="0" w:color="auto"/>
      </w:divBdr>
    </w:div>
    <w:div w:id="1076823137">
      <w:bodyDiv w:val="1"/>
      <w:marLeft w:val="0"/>
      <w:marRight w:val="0"/>
      <w:marTop w:val="0"/>
      <w:marBottom w:val="0"/>
      <w:divBdr>
        <w:top w:val="none" w:sz="0" w:space="0" w:color="auto"/>
        <w:left w:val="none" w:sz="0" w:space="0" w:color="auto"/>
        <w:bottom w:val="none" w:sz="0" w:space="0" w:color="auto"/>
        <w:right w:val="none" w:sz="0" w:space="0" w:color="auto"/>
      </w:divBdr>
      <w:divsChild>
        <w:div w:id="2098288965">
          <w:marLeft w:val="0"/>
          <w:marRight w:val="0"/>
          <w:marTop w:val="0"/>
          <w:marBottom w:val="0"/>
          <w:divBdr>
            <w:top w:val="none" w:sz="0" w:space="0" w:color="auto"/>
            <w:left w:val="none" w:sz="0" w:space="0" w:color="auto"/>
            <w:bottom w:val="none" w:sz="0" w:space="0" w:color="auto"/>
            <w:right w:val="none" w:sz="0" w:space="0" w:color="auto"/>
          </w:divBdr>
        </w:div>
      </w:divsChild>
    </w:div>
    <w:div w:id="1166634217">
      <w:bodyDiv w:val="1"/>
      <w:marLeft w:val="0"/>
      <w:marRight w:val="0"/>
      <w:marTop w:val="0"/>
      <w:marBottom w:val="0"/>
      <w:divBdr>
        <w:top w:val="none" w:sz="0" w:space="0" w:color="auto"/>
        <w:left w:val="none" w:sz="0" w:space="0" w:color="auto"/>
        <w:bottom w:val="none" w:sz="0" w:space="0" w:color="auto"/>
        <w:right w:val="none" w:sz="0" w:space="0" w:color="auto"/>
      </w:divBdr>
      <w:divsChild>
        <w:div w:id="1614899139">
          <w:marLeft w:val="0"/>
          <w:marRight w:val="0"/>
          <w:marTop w:val="0"/>
          <w:marBottom w:val="0"/>
          <w:divBdr>
            <w:top w:val="none" w:sz="0" w:space="0" w:color="auto"/>
            <w:left w:val="none" w:sz="0" w:space="0" w:color="auto"/>
            <w:bottom w:val="none" w:sz="0" w:space="0" w:color="auto"/>
            <w:right w:val="none" w:sz="0" w:space="0" w:color="auto"/>
          </w:divBdr>
        </w:div>
      </w:divsChild>
    </w:div>
    <w:div w:id="1174957962">
      <w:bodyDiv w:val="1"/>
      <w:marLeft w:val="0"/>
      <w:marRight w:val="0"/>
      <w:marTop w:val="0"/>
      <w:marBottom w:val="0"/>
      <w:divBdr>
        <w:top w:val="none" w:sz="0" w:space="0" w:color="auto"/>
        <w:left w:val="none" w:sz="0" w:space="0" w:color="auto"/>
        <w:bottom w:val="none" w:sz="0" w:space="0" w:color="auto"/>
        <w:right w:val="none" w:sz="0" w:space="0" w:color="auto"/>
      </w:divBdr>
      <w:divsChild>
        <w:div w:id="1065185997">
          <w:marLeft w:val="0"/>
          <w:marRight w:val="0"/>
          <w:marTop w:val="0"/>
          <w:marBottom w:val="0"/>
          <w:divBdr>
            <w:top w:val="none" w:sz="0" w:space="0" w:color="auto"/>
            <w:left w:val="none" w:sz="0" w:space="0" w:color="auto"/>
            <w:bottom w:val="none" w:sz="0" w:space="0" w:color="auto"/>
            <w:right w:val="none" w:sz="0" w:space="0" w:color="auto"/>
          </w:divBdr>
        </w:div>
      </w:divsChild>
    </w:div>
    <w:div w:id="1188913609">
      <w:bodyDiv w:val="1"/>
      <w:marLeft w:val="0"/>
      <w:marRight w:val="0"/>
      <w:marTop w:val="0"/>
      <w:marBottom w:val="0"/>
      <w:divBdr>
        <w:top w:val="none" w:sz="0" w:space="0" w:color="auto"/>
        <w:left w:val="none" w:sz="0" w:space="0" w:color="auto"/>
        <w:bottom w:val="none" w:sz="0" w:space="0" w:color="auto"/>
        <w:right w:val="none" w:sz="0" w:space="0" w:color="auto"/>
      </w:divBdr>
      <w:divsChild>
        <w:div w:id="442850189">
          <w:marLeft w:val="0"/>
          <w:marRight w:val="0"/>
          <w:marTop w:val="0"/>
          <w:marBottom w:val="0"/>
          <w:divBdr>
            <w:top w:val="none" w:sz="0" w:space="0" w:color="auto"/>
            <w:left w:val="none" w:sz="0" w:space="0" w:color="auto"/>
            <w:bottom w:val="none" w:sz="0" w:space="0" w:color="auto"/>
            <w:right w:val="none" w:sz="0" w:space="0" w:color="auto"/>
          </w:divBdr>
        </w:div>
      </w:divsChild>
    </w:div>
    <w:div w:id="1275291241">
      <w:bodyDiv w:val="1"/>
      <w:marLeft w:val="0"/>
      <w:marRight w:val="0"/>
      <w:marTop w:val="0"/>
      <w:marBottom w:val="0"/>
      <w:divBdr>
        <w:top w:val="none" w:sz="0" w:space="0" w:color="auto"/>
        <w:left w:val="none" w:sz="0" w:space="0" w:color="auto"/>
        <w:bottom w:val="none" w:sz="0" w:space="0" w:color="auto"/>
        <w:right w:val="none" w:sz="0" w:space="0" w:color="auto"/>
      </w:divBdr>
      <w:divsChild>
        <w:div w:id="667365942">
          <w:marLeft w:val="0"/>
          <w:marRight w:val="0"/>
          <w:marTop w:val="0"/>
          <w:marBottom w:val="0"/>
          <w:divBdr>
            <w:top w:val="none" w:sz="0" w:space="0" w:color="auto"/>
            <w:left w:val="none" w:sz="0" w:space="0" w:color="auto"/>
            <w:bottom w:val="none" w:sz="0" w:space="0" w:color="auto"/>
            <w:right w:val="none" w:sz="0" w:space="0" w:color="auto"/>
          </w:divBdr>
        </w:div>
      </w:divsChild>
    </w:div>
    <w:div w:id="1283541005">
      <w:bodyDiv w:val="1"/>
      <w:marLeft w:val="0"/>
      <w:marRight w:val="0"/>
      <w:marTop w:val="0"/>
      <w:marBottom w:val="0"/>
      <w:divBdr>
        <w:top w:val="none" w:sz="0" w:space="0" w:color="auto"/>
        <w:left w:val="none" w:sz="0" w:space="0" w:color="auto"/>
        <w:bottom w:val="none" w:sz="0" w:space="0" w:color="auto"/>
        <w:right w:val="none" w:sz="0" w:space="0" w:color="auto"/>
      </w:divBdr>
      <w:divsChild>
        <w:div w:id="2067560658">
          <w:marLeft w:val="0"/>
          <w:marRight w:val="0"/>
          <w:marTop w:val="0"/>
          <w:marBottom w:val="0"/>
          <w:divBdr>
            <w:top w:val="none" w:sz="0" w:space="0" w:color="auto"/>
            <w:left w:val="none" w:sz="0" w:space="0" w:color="auto"/>
            <w:bottom w:val="none" w:sz="0" w:space="0" w:color="auto"/>
            <w:right w:val="none" w:sz="0" w:space="0" w:color="auto"/>
          </w:divBdr>
        </w:div>
      </w:divsChild>
    </w:div>
    <w:div w:id="1304043406">
      <w:bodyDiv w:val="1"/>
      <w:marLeft w:val="0"/>
      <w:marRight w:val="0"/>
      <w:marTop w:val="0"/>
      <w:marBottom w:val="0"/>
      <w:divBdr>
        <w:top w:val="none" w:sz="0" w:space="0" w:color="auto"/>
        <w:left w:val="none" w:sz="0" w:space="0" w:color="auto"/>
        <w:bottom w:val="none" w:sz="0" w:space="0" w:color="auto"/>
        <w:right w:val="none" w:sz="0" w:space="0" w:color="auto"/>
      </w:divBdr>
      <w:divsChild>
        <w:div w:id="2071270323">
          <w:marLeft w:val="0"/>
          <w:marRight w:val="0"/>
          <w:marTop w:val="0"/>
          <w:marBottom w:val="0"/>
          <w:divBdr>
            <w:top w:val="none" w:sz="0" w:space="0" w:color="auto"/>
            <w:left w:val="none" w:sz="0" w:space="0" w:color="auto"/>
            <w:bottom w:val="none" w:sz="0" w:space="0" w:color="auto"/>
            <w:right w:val="none" w:sz="0" w:space="0" w:color="auto"/>
          </w:divBdr>
        </w:div>
      </w:divsChild>
    </w:div>
    <w:div w:id="1339505800">
      <w:bodyDiv w:val="1"/>
      <w:marLeft w:val="0"/>
      <w:marRight w:val="0"/>
      <w:marTop w:val="0"/>
      <w:marBottom w:val="0"/>
      <w:divBdr>
        <w:top w:val="none" w:sz="0" w:space="0" w:color="auto"/>
        <w:left w:val="none" w:sz="0" w:space="0" w:color="auto"/>
        <w:bottom w:val="none" w:sz="0" w:space="0" w:color="auto"/>
        <w:right w:val="none" w:sz="0" w:space="0" w:color="auto"/>
      </w:divBdr>
      <w:divsChild>
        <w:div w:id="1167288403">
          <w:marLeft w:val="0"/>
          <w:marRight w:val="0"/>
          <w:marTop w:val="0"/>
          <w:marBottom w:val="0"/>
          <w:divBdr>
            <w:top w:val="none" w:sz="0" w:space="0" w:color="auto"/>
            <w:left w:val="none" w:sz="0" w:space="0" w:color="auto"/>
            <w:bottom w:val="none" w:sz="0" w:space="0" w:color="auto"/>
            <w:right w:val="none" w:sz="0" w:space="0" w:color="auto"/>
          </w:divBdr>
        </w:div>
      </w:divsChild>
    </w:div>
    <w:div w:id="1390029572">
      <w:bodyDiv w:val="1"/>
      <w:marLeft w:val="0"/>
      <w:marRight w:val="0"/>
      <w:marTop w:val="0"/>
      <w:marBottom w:val="0"/>
      <w:divBdr>
        <w:top w:val="none" w:sz="0" w:space="0" w:color="auto"/>
        <w:left w:val="none" w:sz="0" w:space="0" w:color="auto"/>
        <w:bottom w:val="none" w:sz="0" w:space="0" w:color="auto"/>
        <w:right w:val="none" w:sz="0" w:space="0" w:color="auto"/>
      </w:divBdr>
      <w:divsChild>
        <w:div w:id="1638951265">
          <w:marLeft w:val="0"/>
          <w:marRight w:val="0"/>
          <w:marTop w:val="0"/>
          <w:marBottom w:val="0"/>
          <w:divBdr>
            <w:top w:val="none" w:sz="0" w:space="0" w:color="auto"/>
            <w:left w:val="none" w:sz="0" w:space="0" w:color="auto"/>
            <w:bottom w:val="none" w:sz="0" w:space="0" w:color="auto"/>
            <w:right w:val="none" w:sz="0" w:space="0" w:color="auto"/>
          </w:divBdr>
        </w:div>
      </w:divsChild>
    </w:div>
    <w:div w:id="1417943879">
      <w:bodyDiv w:val="1"/>
      <w:marLeft w:val="0"/>
      <w:marRight w:val="0"/>
      <w:marTop w:val="0"/>
      <w:marBottom w:val="0"/>
      <w:divBdr>
        <w:top w:val="none" w:sz="0" w:space="0" w:color="auto"/>
        <w:left w:val="none" w:sz="0" w:space="0" w:color="auto"/>
        <w:bottom w:val="none" w:sz="0" w:space="0" w:color="auto"/>
        <w:right w:val="none" w:sz="0" w:space="0" w:color="auto"/>
      </w:divBdr>
      <w:divsChild>
        <w:div w:id="1252734215">
          <w:marLeft w:val="0"/>
          <w:marRight w:val="0"/>
          <w:marTop w:val="0"/>
          <w:marBottom w:val="0"/>
          <w:divBdr>
            <w:top w:val="none" w:sz="0" w:space="0" w:color="auto"/>
            <w:left w:val="none" w:sz="0" w:space="0" w:color="auto"/>
            <w:bottom w:val="none" w:sz="0" w:space="0" w:color="auto"/>
            <w:right w:val="none" w:sz="0" w:space="0" w:color="auto"/>
          </w:divBdr>
        </w:div>
      </w:divsChild>
    </w:div>
    <w:div w:id="1471636103">
      <w:bodyDiv w:val="1"/>
      <w:marLeft w:val="0"/>
      <w:marRight w:val="0"/>
      <w:marTop w:val="0"/>
      <w:marBottom w:val="0"/>
      <w:divBdr>
        <w:top w:val="none" w:sz="0" w:space="0" w:color="auto"/>
        <w:left w:val="none" w:sz="0" w:space="0" w:color="auto"/>
        <w:bottom w:val="none" w:sz="0" w:space="0" w:color="auto"/>
        <w:right w:val="none" w:sz="0" w:space="0" w:color="auto"/>
      </w:divBdr>
      <w:divsChild>
        <w:div w:id="2003698497">
          <w:marLeft w:val="0"/>
          <w:marRight w:val="0"/>
          <w:marTop w:val="0"/>
          <w:marBottom w:val="0"/>
          <w:divBdr>
            <w:top w:val="none" w:sz="0" w:space="0" w:color="auto"/>
            <w:left w:val="none" w:sz="0" w:space="0" w:color="auto"/>
            <w:bottom w:val="none" w:sz="0" w:space="0" w:color="auto"/>
            <w:right w:val="none" w:sz="0" w:space="0" w:color="auto"/>
          </w:divBdr>
        </w:div>
      </w:divsChild>
    </w:div>
    <w:div w:id="1478373974">
      <w:bodyDiv w:val="1"/>
      <w:marLeft w:val="0"/>
      <w:marRight w:val="0"/>
      <w:marTop w:val="0"/>
      <w:marBottom w:val="0"/>
      <w:divBdr>
        <w:top w:val="none" w:sz="0" w:space="0" w:color="auto"/>
        <w:left w:val="none" w:sz="0" w:space="0" w:color="auto"/>
        <w:bottom w:val="none" w:sz="0" w:space="0" w:color="auto"/>
        <w:right w:val="none" w:sz="0" w:space="0" w:color="auto"/>
      </w:divBdr>
      <w:divsChild>
        <w:div w:id="1148861263">
          <w:marLeft w:val="0"/>
          <w:marRight w:val="0"/>
          <w:marTop w:val="0"/>
          <w:marBottom w:val="0"/>
          <w:divBdr>
            <w:top w:val="none" w:sz="0" w:space="0" w:color="auto"/>
            <w:left w:val="none" w:sz="0" w:space="0" w:color="auto"/>
            <w:bottom w:val="none" w:sz="0" w:space="0" w:color="auto"/>
            <w:right w:val="none" w:sz="0" w:space="0" w:color="auto"/>
          </w:divBdr>
        </w:div>
      </w:divsChild>
    </w:div>
    <w:div w:id="1538621152">
      <w:bodyDiv w:val="1"/>
      <w:marLeft w:val="0"/>
      <w:marRight w:val="0"/>
      <w:marTop w:val="0"/>
      <w:marBottom w:val="0"/>
      <w:divBdr>
        <w:top w:val="none" w:sz="0" w:space="0" w:color="auto"/>
        <w:left w:val="none" w:sz="0" w:space="0" w:color="auto"/>
        <w:bottom w:val="none" w:sz="0" w:space="0" w:color="auto"/>
        <w:right w:val="none" w:sz="0" w:space="0" w:color="auto"/>
      </w:divBdr>
      <w:divsChild>
        <w:div w:id="248463373">
          <w:marLeft w:val="0"/>
          <w:marRight w:val="0"/>
          <w:marTop w:val="0"/>
          <w:marBottom w:val="0"/>
          <w:divBdr>
            <w:top w:val="none" w:sz="0" w:space="0" w:color="auto"/>
            <w:left w:val="none" w:sz="0" w:space="0" w:color="auto"/>
            <w:bottom w:val="none" w:sz="0" w:space="0" w:color="auto"/>
            <w:right w:val="none" w:sz="0" w:space="0" w:color="auto"/>
          </w:divBdr>
        </w:div>
      </w:divsChild>
    </w:div>
    <w:div w:id="1599366788">
      <w:bodyDiv w:val="1"/>
      <w:marLeft w:val="0"/>
      <w:marRight w:val="0"/>
      <w:marTop w:val="0"/>
      <w:marBottom w:val="0"/>
      <w:divBdr>
        <w:top w:val="none" w:sz="0" w:space="0" w:color="auto"/>
        <w:left w:val="none" w:sz="0" w:space="0" w:color="auto"/>
        <w:bottom w:val="none" w:sz="0" w:space="0" w:color="auto"/>
        <w:right w:val="none" w:sz="0" w:space="0" w:color="auto"/>
      </w:divBdr>
      <w:divsChild>
        <w:div w:id="1545219094">
          <w:marLeft w:val="0"/>
          <w:marRight w:val="0"/>
          <w:marTop w:val="0"/>
          <w:marBottom w:val="0"/>
          <w:divBdr>
            <w:top w:val="none" w:sz="0" w:space="0" w:color="auto"/>
            <w:left w:val="none" w:sz="0" w:space="0" w:color="auto"/>
            <w:bottom w:val="none" w:sz="0" w:space="0" w:color="auto"/>
            <w:right w:val="none" w:sz="0" w:space="0" w:color="auto"/>
          </w:divBdr>
        </w:div>
      </w:divsChild>
    </w:div>
    <w:div w:id="1681353040">
      <w:bodyDiv w:val="1"/>
      <w:marLeft w:val="0"/>
      <w:marRight w:val="0"/>
      <w:marTop w:val="0"/>
      <w:marBottom w:val="0"/>
      <w:divBdr>
        <w:top w:val="none" w:sz="0" w:space="0" w:color="auto"/>
        <w:left w:val="none" w:sz="0" w:space="0" w:color="auto"/>
        <w:bottom w:val="none" w:sz="0" w:space="0" w:color="auto"/>
        <w:right w:val="none" w:sz="0" w:space="0" w:color="auto"/>
      </w:divBdr>
      <w:divsChild>
        <w:div w:id="1068453326">
          <w:marLeft w:val="0"/>
          <w:marRight w:val="0"/>
          <w:marTop w:val="0"/>
          <w:marBottom w:val="0"/>
          <w:divBdr>
            <w:top w:val="none" w:sz="0" w:space="0" w:color="auto"/>
            <w:left w:val="none" w:sz="0" w:space="0" w:color="auto"/>
            <w:bottom w:val="none" w:sz="0" w:space="0" w:color="auto"/>
            <w:right w:val="none" w:sz="0" w:space="0" w:color="auto"/>
          </w:divBdr>
        </w:div>
      </w:divsChild>
    </w:div>
    <w:div w:id="1797675599">
      <w:bodyDiv w:val="1"/>
      <w:marLeft w:val="0"/>
      <w:marRight w:val="0"/>
      <w:marTop w:val="0"/>
      <w:marBottom w:val="0"/>
      <w:divBdr>
        <w:top w:val="none" w:sz="0" w:space="0" w:color="auto"/>
        <w:left w:val="none" w:sz="0" w:space="0" w:color="auto"/>
        <w:bottom w:val="none" w:sz="0" w:space="0" w:color="auto"/>
        <w:right w:val="none" w:sz="0" w:space="0" w:color="auto"/>
      </w:divBdr>
      <w:divsChild>
        <w:div w:id="1165315644">
          <w:marLeft w:val="0"/>
          <w:marRight w:val="0"/>
          <w:marTop w:val="0"/>
          <w:marBottom w:val="0"/>
          <w:divBdr>
            <w:top w:val="none" w:sz="0" w:space="0" w:color="auto"/>
            <w:left w:val="none" w:sz="0" w:space="0" w:color="auto"/>
            <w:bottom w:val="none" w:sz="0" w:space="0" w:color="auto"/>
            <w:right w:val="none" w:sz="0" w:space="0" w:color="auto"/>
          </w:divBdr>
        </w:div>
      </w:divsChild>
    </w:div>
    <w:div w:id="1831676930">
      <w:bodyDiv w:val="1"/>
      <w:marLeft w:val="0"/>
      <w:marRight w:val="0"/>
      <w:marTop w:val="0"/>
      <w:marBottom w:val="0"/>
      <w:divBdr>
        <w:top w:val="none" w:sz="0" w:space="0" w:color="auto"/>
        <w:left w:val="none" w:sz="0" w:space="0" w:color="auto"/>
        <w:bottom w:val="none" w:sz="0" w:space="0" w:color="auto"/>
        <w:right w:val="none" w:sz="0" w:space="0" w:color="auto"/>
      </w:divBdr>
      <w:divsChild>
        <w:div w:id="1277179881">
          <w:marLeft w:val="0"/>
          <w:marRight w:val="0"/>
          <w:marTop w:val="0"/>
          <w:marBottom w:val="0"/>
          <w:divBdr>
            <w:top w:val="none" w:sz="0" w:space="0" w:color="auto"/>
            <w:left w:val="none" w:sz="0" w:space="0" w:color="auto"/>
            <w:bottom w:val="none" w:sz="0" w:space="0" w:color="auto"/>
            <w:right w:val="none" w:sz="0" w:space="0" w:color="auto"/>
          </w:divBdr>
        </w:div>
      </w:divsChild>
    </w:div>
    <w:div w:id="1896962550">
      <w:bodyDiv w:val="1"/>
      <w:marLeft w:val="0"/>
      <w:marRight w:val="0"/>
      <w:marTop w:val="0"/>
      <w:marBottom w:val="0"/>
      <w:divBdr>
        <w:top w:val="none" w:sz="0" w:space="0" w:color="auto"/>
        <w:left w:val="none" w:sz="0" w:space="0" w:color="auto"/>
        <w:bottom w:val="none" w:sz="0" w:space="0" w:color="auto"/>
        <w:right w:val="none" w:sz="0" w:space="0" w:color="auto"/>
      </w:divBdr>
      <w:divsChild>
        <w:div w:id="1328560315">
          <w:marLeft w:val="0"/>
          <w:marRight w:val="0"/>
          <w:marTop w:val="0"/>
          <w:marBottom w:val="0"/>
          <w:divBdr>
            <w:top w:val="none" w:sz="0" w:space="0" w:color="auto"/>
            <w:left w:val="none" w:sz="0" w:space="0" w:color="auto"/>
            <w:bottom w:val="none" w:sz="0" w:space="0" w:color="auto"/>
            <w:right w:val="none" w:sz="0" w:space="0" w:color="auto"/>
          </w:divBdr>
        </w:div>
      </w:divsChild>
    </w:div>
    <w:div w:id="1936212158">
      <w:bodyDiv w:val="1"/>
      <w:marLeft w:val="0"/>
      <w:marRight w:val="0"/>
      <w:marTop w:val="0"/>
      <w:marBottom w:val="0"/>
      <w:divBdr>
        <w:top w:val="none" w:sz="0" w:space="0" w:color="auto"/>
        <w:left w:val="none" w:sz="0" w:space="0" w:color="auto"/>
        <w:bottom w:val="none" w:sz="0" w:space="0" w:color="auto"/>
        <w:right w:val="none" w:sz="0" w:space="0" w:color="auto"/>
      </w:divBdr>
      <w:divsChild>
        <w:div w:id="166479706">
          <w:marLeft w:val="0"/>
          <w:marRight w:val="0"/>
          <w:marTop w:val="0"/>
          <w:marBottom w:val="0"/>
          <w:divBdr>
            <w:top w:val="none" w:sz="0" w:space="0" w:color="auto"/>
            <w:left w:val="none" w:sz="0" w:space="0" w:color="auto"/>
            <w:bottom w:val="none" w:sz="0" w:space="0" w:color="auto"/>
            <w:right w:val="none" w:sz="0" w:space="0" w:color="auto"/>
          </w:divBdr>
        </w:div>
      </w:divsChild>
    </w:div>
    <w:div w:id="1960793876">
      <w:bodyDiv w:val="1"/>
      <w:marLeft w:val="0"/>
      <w:marRight w:val="0"/>
      <w:marTop w:val="0"/>
      <w:marBottom w:val="0"/>
      <w:divBdr>
        <w:top w:val="none" w:sz="0" w:space="0" w:color="auto"/>
        <w:left w:val="none" w:sz="0" w:space="0" w:color="auto"/>
        <w:bottom w:val="none" w:sz="0" w:space="0" w:color="auto"/>
        <w:right w:val="none" w:sz="0" w:space="0" w:color="auto"/>
      </w:divBdr>
      <w:divsChild>
        <w:div w:id="106897760">
          <w:marLeft w:val="0"/>
          <w:marRight w:val="0"/>
          <w:marTop w:val="0"/>
          <w:marBottom w:val="0"/>
          <w:divBdr>
            <w:top w:val="none" w:sz="0" w:space="0" w:color="auto"/>
            <w:left w:val="none" w:sz="0" w:space="0" w:color="auto"/>
            <w:bottom w:val="none" w:sz="0" w:space="0" w:color="auto"/>
            <w:right w:val="none" w:sz="0" w:space="0" w:color="auto"/>
          </w:divBdr>
        </w:div>
      </w:divsChild>
    </w:div>
    <w:div w:id="1973947086">
      <w:bodyDiv w:val="1"/>
      <w:marLeft w:val="0"/>
      <w:marRight w:val="0"/>
      <w:marTop w:val="0"/>
      <w:marBottom w:val="0"/>
      <w:divBdr>
        <w:top w:val="none" w:sz="0" w:space="0" w:color="auto"/>
        <w:left w:val="none" w:sz="0" w:space="0" w:color="auto"/>
        <w:bottom w:val="none" w:sz="0" w:space="0" w:color="auto"/>
        <w:right w:val="none" w:sz="0" w:space="0" w:color="auto"/>
      </w:divBdr>
      <w:divsChild>
        <w:div w:id="1604921510">
          <w:marLeft w:val="0"/>
          <w:marRight w:val="0"/>
          <w:marTop w:val="0"/>
          <w:marBottom w:val="0"/>
          <w:divBdr>
            <w:top w:val="none" w:sz="0" w:space="0" w:color="auto"/>
            <w:left w:val="none" w:sz="0" w:space="0" w:color="auto"/>
            <w:bottom w:val="none" w:sz="0" w:space="0" w:color="auto"/>
            <w:right w:val="none" w:sz="0" w:space="0" w:color="auto"/>
          </w:divBdr>
        </w:div>
      </w:divsChild>
    </w:div>
    <w:div w:id="1985117317">
      <w:bodyDiv w:val="1"/>
      <w:marLeft w:val="0"/>
      <w:marRight w:val="0"/>
      <w:marTop w:val="0"/>
      <w:marBottom w:val="0"/>
      <w:divBdr>
        <w:top w:val="none" w:sz="0" w:space="0" w:color="auto"/>
        <w:left w:val="none" w:sz="0" w:space="0" w:color="auto"/>
        <w:bottom w:val="none" w:sz="0" w:space="0" w:color="auto"/>
        <w:right w:val="none" w:sz="0" w:space="0" w:color="auto"/>
      </w:divBdr>
      <w:divsChild>
        <w:div w:id="1838883572">
          <w:marLeft w:val="0"/>
          <w:marRight w:val="0"/>
          <w:marTop w:val="0"/>
          <w:marBottom w:val="0"/>
          <w:divBdr>
            <w:top w:val="none" w:sz="0" w:space="0" w:color="auto"/>
            <w:left w:val="none" w:sz="0" w:space="0" w:color="auto"/>
            <w:bottom w:val="none" w:sz="0" w:space="0" w:color="auto"/>
            <w:right w:val="none" w:sz="0" w:space="0" w:color="auto"/>
          </w:divBdr>
        </w:div>
      </w:divsChild>
    </w:div>
    <w:div w:id="1989675449">
      <w:bodyDiv w:val="1"/>
      <w:marLeft w:val="0"/>
      <w:marRight w:val="0"/>
      <w:marTop w:val="0"/>
      <w:marBottom w:val="0"/>
      <w:divBdr>
        <w:top w:val="none" w:sz="0" w:space="0" w:color="auto"/>
        <w:left w:val="none" w:sz="0" w:space="0" w:color="auto"/>
        <w:bottom w:val="none" w:sz="0" w:space="0" w:color="auto"/>
        <w:right w:val="none" w:sz="0" w:space="0" w:color="auto"/>
      </w:divBdr>
      <w:divsChild>
        <w:div w:id="788167478">
          <w:marLeft w:val="0"/>
          <w:marRight w:val="0"/>
          <w:marTop w:val="0"/>
          <w:marBottom w:val="0"/>
          <w:divBdr>
            <w:top w:val="none" w:sz="0" w:space="0" w:color="auto"/>
            <w:left w:val="none" w:sz="0" w:space="0" w:color="auto"/>
            <w:bottom w:val="none" w:sz="0" w:space="0" w:color="auto"/>
            <w:right w:val="none" w:sz="0" w:space="0" w:color="auto"/>
          </w:divBdr>
        </w:div>
      </w:divsChild>
    </w:div>
    <w:div w:id="2006936067">
      <w:bodyDiv w:val="1"/>
      <w:marLeft w:val="0"/>
      <w:marRight w:val="0"/>
      <w:marTop w:val="0"/>
      <w:marBottom w:val="0"/>
      <w:divBdr>
        <w:top w:val="none" w:sz="0" w:space="0" w:color="auto"/>
        <w:left w:val="none" w:sz="0" w:space="0" w:color="auto"/>
        <w:bottom w:val="none" w:sz="0" w:space="0" w:color="auto"/>
        <w:right w:val="none" w:sz="0" w:space="0" w:color="auto"/>
      </w:divBdr>
      <w:divsChild>
        <w:div w:id="1867211589">
          <w:marLeft w:val="0"/>
          <w:marRight w:val="0"/>
          <w:marTop w:val="0"/>
          <w:marBottom w:val="0"/>
          <w:divBdr>
            <w:top w:val="none" w:sz="0" w:space="0" w:color="auto"/>
            <w:left w:val="none" w:sz="0" w:space="0" w:color="auto"/>
            <w:bottom w:val="none" w:sz="0" w:space="0" w:color="auto"/>
            <w:right w:val="none" w:sz="0" w:space="0" w:color="auto"/>
          </w:divBdr>
        </w:div>
      </w:divsChild>
    </w:div>
    <w:div w:id="2033527656">
      <w:bodyDiv w:val="1"/>
      <w:marLeft w:val="0"/>
      <w:marRight w:val="0"/>
      <w:marTop w:val="0"/>
      <w:marBottom w:val="0"/>
      <w:divBdr>
        <w:top w:val="none" w:sz="0" w:space="0" w:color="auto"/>
        <w:left w:val="none" w:sz="0" w:space="0" w:color="auto"/>
        <w:bottom w:val="none" w:sz="0" w:space="0" w:color="auto"/>
        <w:right w:val="none" w:sz="0" w:space="0" w:color="auto"/>
      </w:divBdr>
      <w:divsChild>
        <w:div w:id="867524524">
          <w:marLeft w:val="0"/>
          <w:marRight w:val="0"/>
          <w:marTop w:val="0"/>
          <w:marBottom w:val="0"/>
          <w:divBdr>
            <w:top w:val="none" w:sz="0" w:space="0" w:color="auto"/>
            <w:left w:val="none" w:sz="0" w:space="0" w:color="auto"/>
            <w:bottom w:val="none" w:sz="0" w:space="0" w:color="auto"/>
            <w:right w:val="none" w:sz="0" w:space="0" w:color="auto"/>
          </w:divBdr>
        </w:div>
      </w:divsChild>
    </w:div>
    <w:div w:id="2036534059">
      <w:bodyDiv w:val="1"/>
      <w:marLeft w:val="0"/>
      <w:marRight w:val="0"/>
      <w:marTop w:val="0"/>
      <w:marBottom w:val="0"/>
      <w:divBdr>
        <w:top w:val="none" w:sz="0" w:space="0" w:color="auto"/>
        <w:left w:val="none" w:sz="0" w:space="0" w:color="auto"/>
        <w:bottom w:val="none" w:sz="0" w:space="0" w:color="auto"/>
        <w:right w:val="none" w:sz="0" w:space="0" w:color="auto"/>
      </w:divBdr>
      <w:divsChild>
        <w:div w:id="454716326">
          <w:marLeft w:val="0"/>
          <w:marRight w:val="0"/>
          <w:marTop w:val="0"/>
          <w:marBottom w:val="0"/>
          <w:divBdr>
            <w:top w:val="none" w:sz="0" w:space="0" w:color="auto"/>
            <w:left w:val="none" w:sz="0" w:space="0" w:color="auto"/>
            <w:bottom w:val="none" w:sz="0" w:space="0" w:color="auto"/>
            <w:right w:val="none" w:sz="0" w:space="0" w:color="auto"/>
          </w:divBdr>
        </w:div>
      </w:divsChild>
    </w:div>
    <w:div w:id="2037151368">
      <w:bodyDiv w:val="1"/>
      <w:marLeft w:val="0"/>
      <w:marRight w:val="0"/>
      <w:marTop w:val="0"/>
      <w:marBottom w:val="0"/>
      <w:divBdr>
        <w:top w:val="none" w:sz="0" w:space="0" w:color="auto"/>
        <w:left w:val="none" w:sz="0" w:space="0" w:color="auto"/>
        <w:bottom w:val="none" w:sz="0" w:space="0" w:color="auto"/>
        <w:right w:val="none" w:sz="0" w:space="0" w:color="auto"/>
      </w:divBdr>
      <w:divsChild>
        <w:div w:id="1893732763">
          <w:marLeft w:val="0"/>
          <w:marRight w:val="0"/>
          <w:marTop w:val="0"/>
          <w:marBottom w:val="0"/>
          <w:divBdr>
            <w:top w:val="none" w:sz="0" w:space="0" w:color="auto"/>
            <w:left w:val="none" w:sz="0" w:space="0" w:color="auto"/>
            <w:bottom w:val="none" w:sz="0" w:space="0" w:color="auto"/>
            <w:right w:val="none" w:sz="0" w:space="0" w:color="auto"/>
          </w:divBdr>
        </w:div>
      </w:divsChild>
    </w:div>
    <w:div w:id="2096781258">
      <w:bodyDiv w:val="1"/>
      <w:marLeft w:val="0"/>
      <w:marRight w:val="0"/>
      <w:marTop w:val="0"/>
      <w:marBottom w:val="0"/>
      <w:divBdr>
        <w:top w:val="none" w:sz="0" w:space="0" w:color="auto"/>
        <w:left w:val="none" w:sz="0" w:space="0" w:color="auto"/>
        <w:bottom w:val="none" w:sz="0" w:space="0" w:color="auto"/>
        <w:right w:val="none" w:sz="0" w:space="0" w:color="auto"/>
      </w:divBdr>
      <w:divsChild>
        <w:div w:id="1993633966">
          <w:marLeft w:val="0"/>
          <w:marRight w:val="0"/>
          <w:marTop w:val="0"/>
          <w:marBottom w:val="0"/>
          <w:divBdr>
            <w:top w:val="none" w:sz="0" w:space="0" w:color="auto"/>
            <w:left w:val="none" w:sz="0" w:space="0" w:color="auto"/>
            <w:bottom w:val="none" w:sz="0" w:space="0" w:color="auto"/>
            <w:right w:val="none" w:sz="0" w:space="0" w:color="auto"/>
          </w:divBdr>
        </w:div>
      </w:divsChild>
    </w:div>
    <w:div w:id="2125613960">
      <w:bodyDiv w:val="1"/>
      <w:marLeft w:val="0"/>
      <w:marRight w:val="0"/>
      <w:marTop w:val="0"/>
      <w:marBottom w:val="0"/>
      <w:divBdr>
        <w:top w:val="none" w:sz="0" w:space="0" w:color="auto"/>
        <w:left w:val="none" w:sz="0" w:space="0" w:color="auto"/>
        <w:bottom w:val="none" w:sz="0" w:space="0" w:color="auto"/>
        <w:right w:val="none" w:sz="0" w:space="0" w:color="auto"/>
      </w:divBdr>
      <w:divsChild>
        <w:div w:id="20149912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2CCLliz4mFZKLa1g4wBlM0FuRQ==">CgMxLjAyCGguZ2pkZ3hzMgloLjMwajB6bGwyCWguMWZvYjl0ZTgAciExamZsNGFvYmpOeWRidy1wOVZzcGxKXzlrNkdST0NlSHo=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2B93C7D9C74DE745B7DCB0874B77EECB" ma:contentTypeVersion="11" ma:contentTypeDescription="Crear nuevo documento." ma:contentTypeScope="" ma:versionID="2a5cc8a3fa9f528bb5c80ea59f0503bb">
  <xsd:schema xmlns:xsd="http://www.w3.org/2001/XMLSchema" xmlns:xs="http://www.w3.org/2001/XMLSchema" xmlns:p="http://schemas.microsoft.com/office/2006/metadata/properties" xmlns:ns3="1e312b31-e4c8-41b7-abe4-03b0af989ec7" targetNamespace="http://schemas.microsoft.com/office/2006/metadata/properties" ma:root="true" ma:fieldsID="54bacd5c1aac102c914718aa4870e4f6" ns3:_="">
    <xsd:import namespace="1e312b31-e4c8-41b7-abe4-03b0af989ec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312b31-e4c8-41b7-abe4-03b0af989ec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1e312b31-e4c8-41b7-abe4-03b0af989ec7"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57829D5-BA91-4641-8A56-DF48A737E41E}">
  <ds:schemaRefs>
    <ds:schemaRef ds:uri="http://schemas.openxmlformats.org/officeDocument/2006/bibliography"/>
  </ds:schemaRefs>
</ds:datastoreItem>
</file>

<file path=customXml/itemProps3.xml><?xml version="1.0" encoding="utf-8"?>
<ds:datastoreItem xmlns:ds="http://schemas.openxmlformats.org/officeDocument/2006/customXml" ds:itemID="{234DE154-5297-49C5-9EAE-BBA505CF38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312b31-e4c8-41b7-abe4-03b0af989e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26C82BC-49CF-4E27-86F4-7DBB56246C39}">
  <ds:schemaRefs>
    <ds:schemaRef ds:uri="http://schemas.microsoft.com/sharepoint/v3/contenttype/forms"/>
  </ds:schemaRefs>
</ds:datastoreItem>
</file>

<file path=customXml/itemProps5.xml><?xml version="1.0" encoding="utf-8"?>
<ds:datastoreItem xmlns:ds="http://schemas.openxmlformats.org/officeDocument/2006/customXml" ds:itemID="{789FBCEB-4B82-4DC8-8766-13F9C5C6B3C1}">
  <ds:schemaRefs>
    <ds:schemaRef ds:uri="http://schemas.microsoft.com/office/2006/metadata/properties"/>
    <ds:schemaRef ds:uri="http://schemas.microsoft.com/office/infopath/2007/PartnerControls"/>
    <ds:schemaRef ds:uri="1e312b31-e4c8-41b7-abe4-03b0af989ec7"/>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16</Pages>
  <Words>4992</Words>
  <Characters>27462</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deivit suarez sanchez</dc:creator>
  <cp:lastModifiedBy>luis cisneros</cp:lastModifiedBy>
  <cp:revision>26</cp:revision>
  <dcterms:created xsi:type="dcterms:W3CDTF">2025-05-28T15:50:00Z</dcterms:created>
  <dcterms:modified xsi:type="dcterms:W3CDTF">2025-08-06T22:58:00Z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