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r w:rsidR="000A6796" w:rsidRPr="00950641">
        <w:rPr>
          <w:rFonts w:ascii="Verdana" w:hAnsi="Verdana"/>
          <w:b/>
          <w:sz w:val="18"/>
          <w:szCs w:val="18"/>
          <w:lang w:val="es-MX"/>
        </w:rPr>
        <w:t>empresaVende</w:t>
      </w:r>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RUC N°</w:t>
      </w:r>
      <w:r w:rsidR="000A6796" w:rsidRPr="00950641">
        <w:rPr>
          <w:rFonts w:ascii="Verdana" w:hAnsi="Verdana"/>
          <w:b/>
          <w:sz w:val="18"/>
          <w:szCs w:val="18"/>
        </w:rPr>
        <w:t>{</w:t>
      </w:r>
      <w:r w:rsidR="000A6796" w:rsidRPr="00950641">
        <w:rPr>
          <w:rFonts w:ascii="Verdana" w:hAnsi="Verdana"/>
          <w:b/>
          <w:sz w:val="18"/>
          <w:szCs w:val="18"/>
          <w:lang w:val="es-MX"/>
        </w:rPr>
        <w:t>rucVendedor</w:t>
      </w:r>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r w:rsidR="000A6796" w:rsidRPr="00950641">
        <w:rPr>
          <w:rFonts w:ascii="Verdana" w:hAnsi="Verdana"/>
          <w:b/>
          <w:sz w:val="18"/>
          <w:szCs w:val="18"/>
          <w:lang w:val="es-MX"/>
        </w:rPr>
        <w:t>representanteLegal</w:t>
      </w:r>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DNI N°</w:t>
      </w:r>
      <w:r w:rsidR="000A6796" w:rsidRPr="00950641">
        <w:rPr>
          <w:rFonts w:ascii="Verdana" w:hAnsi="Verdana"/>
          <w:b/>
          <w:sz w:val="18"/>
          <w:szCs w:val="18"/>
        </w:rPr>
        <w:t>{</w:t>
      </w:r>
      <w:r w:rsidR="000A6796" w:rsidRPr="00950641">
        <w:rPr>
          <w:rFonts w:ascii="Verdana" w:hAnsi="Verdana"/>
          <w:b/>
          <w:sz w:val="18"/>
          <w:szCs w:val="18"/>
          <w:lang w:val="es-MX"/>
        </w:rPr>
        <w:t>dniVendedor</w:t>
      </w:r>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PARTIDA ELECTRÓNICA N°</w:t>
      </w:r>
      <w:r w:rsidR="000A6796" w:rsidRPr="00950641">
        <w:rPr>
          <w:rFonts w:ascii="Verdana" w:hAnsi="Verdana"/>
          <w:b/>
          <w:bCs/>
          <w:sz w:val="18"/>
          <w:szCs w:val="18"/>
        </w:rPr>
        <w:t>{</w:t>
      </w:r>
      <w:r w:rsidR="000A6796" w:rsidRPr="00950641">
        <w:rPr>
          <w:rFonts w:ascii="Verdana" w:hAnsi="Verdana"/>
          <w:b/>
          <w:bCs/>
          <w:sz w:val="18"/>
          <w:szCs w:val="18"/>
          <w:lang w:val="es-MX"/>
        </w:rPr>
        <w:t>numeroPartidaPoderVendedor</w:t>
      </w:r>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r w:rsidR="000A6796" w:rsidRPr="00950641">
        <w:rPr>
          <w:rFonts w:ascii="Verdana" w:hAnsi="Verdana"/>
          <w:b/>
          <w:bCs/>
          <w:spacing w:val="-4"/>
          <w:sz w:val="18"/>
          <w:szCs w:val="18"/>
          <w:lang w:val="es-MX"/>
        </w:rPr>
        <w:t>direccionVendedor</w:t>
      </w:r>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r w:rsidR="000A6796" w:rsidRPr="00950641">
        <w:rPr>
          <w:rFonts w:ascii="Verdana" w:hAnsi="Verdana"/>
          <w:b/>
          <w:bCs/>
          <w:sz w:val="18"/>
          <w:szCs w:val="18"/>
          <w:lang w:val="es-MX"/>
        </w:rPr>
        <w:t>nombresApellidos</w:t>
      </w:r>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r w:rsidR="000A6796" w:rsidRPr="00950641">
        <w:rPr>
          <w:rFonts w:ascii="Verdana" w:hAnsi="Verdana"/>
          <w:b/>
          <w:bCs/>
          <w:sz w:val="18"/>
          <w:szCs w:val="18"/>
          <w:lang w:val="es-MX"/>
        </w:rPr>
        <w:t>documentoIdentificacion</w:t>
      </w:r>
      <w:r w:rsidR="000A6796" w:rsidRPr="00950641">
        <w:rPr>
          <w:rFonts w:ascii="Verdana" w:hAnsi="Verdana"/>
          <w:b/>
          <w:bCs/>
          <w:sz w:val="18"/>
          <w:szCs w:val="18"/>
        </w:rPr>
        <w:t>}</w:t>
      </w:r>
      <w:r w:rsidRPr="00950641">
        <w:rPr>
          <w:rFonts w:ascii="Verdana" w:eastAsia="Tahoma" w:hAnsi="Verdana" w:cs="Tahoma"/>
          <w:b/>
          <w:bCs/>
          <w:sz w:val="18"/>
          <w:szCs w:val="18"/>
        </w:rPr>
        <w:t xml:space="preserve"> N°</w:t>
      </w:r>
      <w:r w:rsidR="000A6796" w:rsidRPr="00950641">
        <w:rPr>
          <w:rFonts w:ascii="Verdana" w:hAnsi="Verdana"/>
          <w:b/>
          <w:bCs/>
          <w:sz w:val="18"/>
          <w:szCs w:val="18"/>
        </w:rPr>
        <w:t>{</w:t>
      </w:r>
      <w:r w:rsidR="000A6796" w:rsidRPr="00950641">
        <w:rPr>
          <w:rFonts w:ascii="Verdana" w:hAnsi="Verdana"/>
          <w:b/>
          <w:bCs/>
          <w:sz w:val="18"/>
          <w:szCs w:val="18"/>
          <w:lang w:val="es-MX"/>
        </w:rPr>
        <w:t>numeroIdentificacion</w:t>
      </w:r>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r w:rsidR="000A6796" w:rsidRPr="00950641">
        <w:rPr>
          <w:rFonts w:ascii="Verdana" w:hAnsi="Verdana"/>
          <w:b/>
          <w:bCs/>
          <w:sz w:val="18"/>
          <w:szCs w:val="18"/>
          <w:lang w:val="es-MX"/>
        </w:rPr>
        <w:t>estadoCivil</w:t>
      </w:r>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r w:rsidR="000A6796" w:rsidRPr="00950641">
        <w:rPr>
          <w:rFonts w:ascii="Verdana" w:hAnsi="Verdana"/>
          <w:b/>
          <w:bCs/>
          <w:sz w:val="18"/>
          <w:szCs w:val="18"/>
          <w:lang w:val="es-MX"/>
        </w:rPr>
        <w:t>direccion</w:t>
      </w:r>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r w:rsidR="00F57DC0" w:rsidRPr="00950641">
        <w:rPr>
          <w:rFonts w:ascii="Verdana" w:hAnsi="Verdana"/>
          <w:b/>
          <w:bCs/>
          <w:sz w:val="18"/>
          <w:szCs w:val="18"/>
          <w:lang w:val="es-MX"/>
        </w:rPr>
        <w:t>alicuota</w:t>
      </w:r>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r w:rsidR="00F57DC0" w:rsidRPr="00950641">
        <w:rPr>
          <w:rFonts w:ascii="Verdana" w:hAnsi="Verdana"/>
          <w:b/>
          <w:sz w:val="18"/>
          <w:szCs w:val="18"/>
          <w:lang w:val="es-MX"/>
        </w:rPr>
        <w:t>alicuotaLetras}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r w:rsidR="002B2FA8" w:rsidRPr="00950641">
        <w:rPr>
          <w:rFonts w:ascii="Verdana" w:hAnsi="Verdana"/>
          <w:b/>
          <w:bCs/>
          <w:sz w:val="18"/>
          <w:szCs w:val="18"/>
          <w:lang w:val="es-MX"/>
        </w:rPr>
        <w:t>costoLote</w:t>
      </w:r>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{montoLetras}</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D. LEG. N°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{idLote}-{</w:t>
      </w:r>
      <w:r w:rsidRPr="00950641">
        <w:rPr>
          <w:rFonts w:ascii="Verdana" w:eastAsia="Verdana" w:hAnsi="Verdana" w:cs="Verdana"/>
          <w:b/>
          <w:color w:val="000000"/>
          <w:sz w:val="18"/>
          <w:szCs w:val="18"/>
          <w:lang w:val="es-MX"/>
        </w:rPr>
        <w:t>codigoLoteCliente</w:t>
      </w:r>
      <w:r w:rsidRPr="00950641">
        <w:rPr>
          <w:rFonts w:ascii="Verdana" w:eastAsia="Verdana" w:hAnsi="Verdana" w:cs="Verdana"/>
          <w:b/>
          <w:color w:val="000000"/>
          <w:sz w:val="18"/>
          <w:szCs w:val="18"/>
        </w:rPr>
        <w:t>}-{contrato}-{tipoProyecto}</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empresaVende</w:t>
            </w:r>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direccionVendedor</w:t>
            </w:r>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rucVendedor</w:t>
            </w:r>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representanteLegal</w:t>
            </w:r>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direccionVendedor</w:t>
            </w:r>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DNI N°</w:t>
            </w:r>
            <w:r w:rsidR="00E83B96" w:rsidRPr="00950641">
              <w:rPr>
                <w:rFonts w:ascii="Verdana" w:eastAsia="Verdana" w:hAnsi="Verdana" w:cs="Verdana"/>
                <w:color w:val="000000"/>
                <w:sz w:val="18"/>
                <w:szCs w:val="18"/>
              </w:rPr>
              <w:t>{</w:t>
            </w:r>
            <w:r w:rsidR="00E83B96" w:rsidRPr="00950641">
              <w:rPr>
                <w:rFonts w:ascii="Verdana" w:hAnsi="Verdana"/>
                <w:spacing w:val="-5"/>
                <w:sz w:val="18"/>
                <w:szCs w:val="18"/>
                <w:lang w:val="es-MX"/>
              </w:rPr>
              <w:t>dniVendedor</w:t>
            </w:r>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INSCRITA EN LA PARTIDA ELECTRÓNICA N°</w:t>
            </w:r>
            <w:r w:rsidR="00E83B96" w:rsidRPr="00950641">
              <w:rPr>
                <w:rFonts w:ascii="Verdana" w:eastAsia="Verdana" w:hAnsi="Verdana" w:cs="Verdana"/>
                <w:color w:val="000000"/>
                <w:sz w:val="18"/>
                <w:szCs w:val="18"/>
              </w:rPr>
              <w:t>{</w:t>
            </w:r>
            <w:r w:rsidR="00E83B96" w:rsidRPr="00950641">
              <w:rPr>
                <w:rFonts w:ascii="Verdana" w:hAnsi="Verdana"/>
                <w:sz w:val="18"/>
                <w:szCs w:val="18"/>
                <w:lang w:val="es-MX"/>
              </w:rPr>
              <w:t>numeroPartidaPoderVendedor</w:t>
            </w:r>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nombresApellidos</w:t>
            </w:r>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documentoIdentificacion</w:t>
            </w:r>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numeroIdentificacion</w:t>
            </w:r>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estadoCivil</w:t>
            </w:r>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ocupacion</w:t>
            </w:r>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{direccion</w:t>
            </w:r>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correoElectronico</w:t>
            </w:r>
            <w:r w:rsidRPr="00950641">
              <w:rPr>
                <w:rFonts w:ascii="Verdana" w:hAnsi="Verdana"/>
                <w:spacing w:val="-2"/>
                <w:sz w:val="18"/>
                <w:szCs w:val="18"/>
              </w:rPr>
              <w:t>}</w:t>
            </w:r>
          </w:p>
        </w:tc>
      </w:tr>
      <w:tr w:rsidR="00057EFA" w:rsidRPr="00950641" w14:paraId="6FA40820" w14:textId="77777777" w:rsidTr="002E3EB1">
        <w:trPr>
          <w:trHeight w:val="397"/>
        </w:trPr>
        <w:tc>
          <w:tcPr>
            <w:tcW w:w="9883" w:type="dxa"/>
            <w:gridSpan w:val="6"/>
            <w:vAlign w:val="center"/>
          </w:tcPr>
          <w:p w14:paraId="411221B6"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950641">
              <w:rPr>
                <w:rFonts w:ascii="Verdana" w:eastAsia="Verdana" w:hAnsi="Verdana" w:cs="Verdana"/>
                <w:b/>
                <w:bCs/>
                <w:color w:val="000000"/>
                <w:sz w:val="18"/>
                <w:szCs w:val="18"/>
              </w:rPr>
              <w:t>DATOS DEL CÓNYUGE</w:t>
            </w:r>
          </w:p>
        </w:tc>
      </w:tr>
      <w:tr w:rsidR="00057EFA" w:rsidRPr="00950641" w14:paraId="2B6CBC24" w14:textId="77777777" w:rsidTr="002E3EB1">
        <w:trPr>
          <w:trHeight w:val="170"/>
        </w:trPr>
        <w:tc>
          <w:tcPr>
            <w:tcW w:w="3686" w:type="dxa"/>
          </w:tcPr>
          <w:p w14:paraId="02D898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A642C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0111C06" w14:textId="5F6E87F5"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nombresApellidosConyuge</w:t>
            </w:r>
            <w:r w:rsidRPr="00950641">
              <w:rPr>
                <w:rFonts w:ascii="Verdana" w:eastAsia="Verdana" w:hAnsi="Verdana" w:cs="Verdana"/>
                <w:sz w:val="18"/>
                <w:szCs w:val="18"/>
              </w:rPr>
              <w:t>}</w:t>
            </w:r>
          </w:p>
        </w:tc>
      </w:tr>
      <w:tr w:rsidR="00057EFA" w:rsidRPr="00950641" w14:paraId="72C803EC" w14:textId="77777777" w:rsidTr="002E3EB1">
        <w:trPr>
          <w:trHeight w:val="170"/>
        </w:trPr>
        <w:tc>
          <w:tcPr>
            <w:tcW w:w="3686" w:type="dxa"/>
          </w:tcPr>
          <w:p w14:paraId="057A802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47924B4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525FB698" w14:textId="075295F8"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documentoIdentificacionConyuge</w:t>
            </w:r>
            <w:r w:rsidRPr="00950641">
              <w:rPr>
                <w:rFonts w:ascii="Verdana" w:hAnsi="Verdana"/>
                <w:spacing w:val="-2"/>
                <w:sz w:val="18"/>
                <w:szCs w:val="18"/>
              </w:rPr>
              <w:t>}</w:t>
            </w:r>
          </w:p>
        </w:tc>
        <w:tc>
          <w:tcPr>
            <w:tcW w:w="708" w:type="dxa"/>
          </w:tcPr>
          <w:p w14:paraId="3CECB51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5FEC255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01609F32" w14:textId="1525B73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numeroIdentificacionConyuge</w:t>
            </w:r>
            <w:r w:rsidRPr="00950641">
              <w:rPr>
                <w:rFonts w:ascii="Verdana" w:hAnsi="Verdana"/>
                <w:spacing w:val="-2"/>
                <w:sz w:val="18"/>
                <w:szCs w:val="18"/>
              </w:rPr>
              <w:t>}</w:t>
            </w:r>
          </w:p>
        </w:tc>
      </w:tr>
      <w:tr w:rsidR="00057EFA" w:rsidRPr="00950641" w14:paraId="7A22F903" w14:textId="77777777" w:rsidTr="002E3EB1">
        <w:trPr>
          <w:trHeight w:val="170"/>
        </w:trPr>
        <w:tc>
          <w:tcPr>
            <w:tcW w:w="3686" w:type="dxa"/>
          </w:tcPr>
          <w:p w14:paraId="7F45DAD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35EA2AC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378BE21" w14:textId="5AB3148A"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ocupacionConyuge</w:t>
            </w:r>
            <w:r w:rsidRPr="00950641">
              <w:rPr>
                <w:rFonts w:ascii="Verdana" w:hAnsi="Verdana"/>
                <w:spacing w:val="-2"/>
                <w:sz w:val="18"/>
                <w:szCs w:val="18"/>
              </w:rPr>
              <w:t>}</w:t>
            </w:r>
          </w:p>
        </w:tc>
      </w:tr>
      <w:tr w:rsidR="00057EFA" w:rsidRPr="00950641" w14:paraId="5D24F135" w14:textId="77777777" w:rsidTr="002E3EB1">
        <w:trPr>
          <w:trHeight w:val="170"/>
        </w:trPr>
        <w:tc>
          <w:tcPr>
            <w:tcW w:w="3686" w:type="dxa"/>
          </w:tcPr>
          <w:p w14:paraId="2AB7E03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6B20E4F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FC8270" w14:textId="2EBDA86D"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theme="minorHAnsi"/>
                <w:sz w:val="18"/>
                <w:szCs w:val="18"/>
              </w:rPr>
              <w:t>{</w:t>
            </w:r>
            <w:r w:rsidRPr="00950641">
              <w:rPr>
                <w:rFonts w:ascii="Verdana" w:eastAsia="Verdana" w:hAnsi="Verdana" w:cstheme="minorHAnsi"/>
                <w:sz w:val="18"/>
                <w:szCs w:val="18"/>
                <w:lang w:val="es-PE"/>
              </w:rPr>
              <w:t>direccionConyuge</w:t>
            </w:r>
            <w:r w:rsidRPr="00950641">
              <w:rPr>
                <w:rFonts w:ascii="Verdana" w:eastAsia="Verdana" w:hAnsi="Verdana" w:cstheme="minorHAnsi"/>
                <w:sz w:val="18"/>
                <w:szCs w:val="18"/>
              </w:rPr>
              <w:t>}</w:t>
            </w:r>
          </w:p>
        </w:tc>
      </w:tr>
      <w:tr w:rsidR="00057EFA" w:rsidRPr="00950641" w14:paraId="21F1BBA1" w14:textId="77777777" w:rsidTr="002E3EB1">
        <w:trPr>
          <w:trHeight w:val="170"/>
        </w:trPr>
        <w:tc>
          <w:tcPr>
            <w:tcW w:w="3686" w:type="dxa"/>
          </w:tcPr>
          <w:p w14:paraId="6D46550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3E3887B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9BA7A47" w14:textId="76D18DA0"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distritoConyuge</w:t>
            </w:r>
            <w:r w:rsidRPr="00950641">
              <w:rPr>
                <w:rFonts w:ascii="Verdana" w:hAnsi="Verdana"/>
                <w:spacing w:val="-2"/>
                <w:sz w:val="18"/>
                <w:szCs w:val="18"/>
              </w:rPr>
              <w:t>}</w:t>
            </w:r>
          </w:p>
        </w:tc>
      </w:tr>
      <w:tr w:rsidR="00057EFA" w:rsidRPr="00950641" w14:paraId="2CC8606F" w14:textId="77777777" w:rsidTr="002E3EB1">
        <w:trPr>
          <w:trHeight w:val="170"/>
        </w:trPr>
        <w:tc>
          <w:tcPr>
            <w:tcW w:w="3686" w:type="dxa"/>
          </w:tcPr>
          <w:p w14:paraId="51B7CE0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1368BC4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40B33A0" w14:textId="37BEBAFC"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provinciaConyuge</w:t>
            </w:r>
            <w:r w:rsidRPr="00950641">
              <w:rPr>
                <w:rFonts w:ascii="Verdana" w:hAnsi="Verdana"/>
                <w:spacing w:val="-2"/>
                <w:sz w:val="18"/>
                <w:szCs w:val="18"/>
              </w:rPr>
              <w:t>}</w:t>
            </w:r>
          </w:p>
        </w:tc>
      </w:tr>
      <w:tr w:rsidR="00057EFA" w:rsidRPr="00950641" w14:paraId="32BD5D4A" w14:textId="77777777" w:rsidTr="002E3EB1">
        <w:trPr>
          <w:trHeight w:val="170"/>
        </w:trPr>
        <w:tc>
          <w:tcPr>
            <w:tcW w:w="3686" w:type="dxa"/>
          </w:tcPr>
          <w:p w14:paraId="1E285DF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0DA985D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B7FD93A" w14:textId="60288183" w:rsidR="000D26B4" w:rsidRPr="000D26B4" w:rsidRDefault="0046639E" w:rsidP="002E3EB1">
            <w:pPr>
              <w:spacing w:before="4" w:after="4" w:line="276" w:lineRule="auto"/>
              <w:rPr>
                <w:rFonts w:ascii="Verdana" w:hAnsi="Verdana"/>
                <w:spacing w:val="-2"/>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departamentoConyuge</w:t>
            </w:r>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nombresApellidosCopropietarios</w:t>
            </w:r>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Tipo y N°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documentoIdentificacionCopropietarios</w:t>
            </w:r>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numeroIdentificacionCopropietarios</w:t>
            </w:r>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estadoCivilCopropietarios</w:t>
            </w:r>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ocupacionCopropietarios</w:t>
            </w:r>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direccionCopropietarios</w:t>
            </w:r>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r w:rsidRPr="00555C93">
              <w:rPr>
                <w:rFonts w:ascii="Verdana" w:hAnsi="Verdana"/>
                <w:spacing w:val="-2"/>
                <w:sz w:val="18"/>
                <w:szCs w:val="18"/>
                <w:lang w:val="es-MX"/>
              </w:rPr>
              <w:t>distritoCopropietarios</w:t>
            </w:r>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provinciaCopropietarios</w:t>
            </w:r>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departamentoCopropietarios</w:t>
            </w:r>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{idLote}-{</w:t>
      </w:r>
      <w:r w:rsidR="0046639E" w:rsidRPr="00950641">
        <w:rPr>
          <w:rFonts w:ascii="Verdana" w:eastAsia="Verdana" w:hAnsi="Verdana" w:cs="Verdana"/>
          <w:b/>
          <w:color w:val="000000"/>
          <w:sz w:val="18"/>
          <w:szCs w:val="18"/>
          <w:lang w:val="es-MX"/>
        </w:rPr>
        <w:t>codigoLoteCliente</w:t>
      </w:r>
      <w:r w:rsidR="0046639E" w:rsidRPr="00950641">
        <w:rPr>
          <w:rFonts w:ascii="Verdana" w:eastAsia="Verdana" w:hAnsi="Verdana" w:cs="Verdana"/>
          <w:b/>
          <w:color w:val="000000"/>
          <w:sz w:val="18"/>
          <w:szCs w:val="18"/>
        </w:rPr>
        <w:t>}-{contrato}-{tipoProyecto}</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tipoProyecto</w:t>
            </w:r>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{numerolote}</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areaLote</w:t>
            </w:r>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r w:rsidRPr="00950641">
              <w:rPr>
                <w:rFonts w:ascii="Verdana" w:eastAsia="Verdana" w:hAnsi="Verdana" w:cs="Verdana"/>
                <w:color w:val="000000"/>
                <w:sz w:val="18"/>
                <w:szCs w:val="18"/>
                <w:lang w:val="es-PE"/>
              </w:rPr>
              <w:t>descripcionPorElFrente</w:t>
            </w:r>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r w:rsidRPr="00950641">
              <w:rPr>
                <w:rFonts w:ascii="Verdana" w:hAnsi="Verdana"/>
                <w:spacing w:val="-2"/>
                <w:sz w:val="18"/>
                <w:szCs w:val="18"/>
                <w:lang w:val="es-MX"/>
              </w:rPr>
              <w:t>porElFrente</w:t>
            </w:r>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r w:rsidRPr="00950641">
              <w:rPr>
                <w:rFonts w:ascii="Verdana" w:eastAsia="Verdana" w:hAnsi="Verdana" w:cs="Verdana"/>
                <w:color w:val="000000"/>
                <w:sz w:val="18"/>
                <w:szCs w:val="18"/>
                <w:lang w:val="es-PE"/>
              </w:rPr>
              <w:t>descripcionPorLaDerecha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porLaDerecha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descripcionPorLaIzquierda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porLaIzquierda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descripcionPorElFondo</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porElFondo</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r w:rsidR="004409DE" w:rsidRPr="00950641">
        <w:rPr>
          <w:rFonts w:ascii="Verdana" w:hAnsi="Verdana"/>
          <w:spacing w:val="-2"/>
          <w:sz w:val="18"/>
          <w:szCs w:val="18"/>
          <w:lang w:val="es-MX"/>
        </w:rPr>
        <w:t>fechaFormatoLegal</w:t>
      </w:r>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2316319E" w14:textId="45C6F0D4"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r w:rsidR="004409DE" w:rsidRPr="00950641">
        <w:rPr>
          <w:rFonts w:ascii="Verdana" w:hAnsi="Verdana"/>
          <w:b/>
          <w:sz w:val="18"/>
          <w:szCs w:val="18"/>
          <w:lang w:val="es-MX"/>
        </w:rPr>
        <w:t>nombresApellidos</w:t>
      </w:r>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documentoIdentificacion</w:t>
      </w:r>
      <w:r w:rsidR="004409DE" w:rsidRPr="00950641">
        <w:rPr>
          <w:rFonts w:ascii="Verdana" w:hAnsi="Verdana"/>
          <w:b/>
          <w:bCs/>
          <w:sz w:val="18"/>
          <w:szCs w:val="18"/>
        </w:rPr>
        <w:t>}</w:t>
      </w:r>
      <w:r w:rsidR="004409DE" w:rsidRPr="00950641">
        <w:rPr>
          <w:rFonts w:ascii="Verdana" w:hAnsi="Verdana"/>
          <w:b/>
          <w:bCs/>
          <w:spacing w:val="-6"/>
          <w:sz w:val="18"/>
          <w:szCs w:val="18"/>
        </w:rPr>
        <w:t xml:space="preserve"> </w:t>
      </w:r>
      <w:r w:rsidR="004409DE" w:rsidRPr="00950641">
        <w:rPr>
          <w:rFonts w:ascii="Verdana" w:hAnsi="Verdana" w:cs="Tahoma"/>
          <w:b/>
          <w:bCs/>
          <w:sz w:val="18"/>
          <w:szCs w:val="18"/>
        </w:rPr>
        <w:t xml:space="preserve">Nº </w:t>
      </w:r>
      <w:r w:rsidR="004409DE" w:rsidRPr="00950641">
        <w:rPr>
          <w:rFonts w:ascii="Verdana" w:hAnsi="Verdana"/>
          <w:b/>
          <w:bCs/>
          <w:sz w:val="18"/>
          <w:szCs w:val="18"/>
        </w:rPr>
        <w:t>{</w:t>
      </w:r>
      <w:r w:rsidR="004409DE" w:rsidRPr="00950641">
        <w:rPr>
          <w:rFonts w:ascii="Verdana" w:hAnsi="Verdana"/>
          <w:b/>
          <w:bCs/>
          <w:sz w:val="18"/>
          <w:szCs w:val="18"/>
          <w:lang w:val="es-MX"/>
        </w:rPr>
        <w:t>numeroIdentificacion</w:t>
      </w:r>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{estadoCivil}</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ocupacion</w:t>
      </w:r>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direccion</w:t>
      </w:r>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RUC Nº</w:t>
      </w:r>
      <w:r w:rsidR="00950641">
        <w:rPr>
          <w:rFonts w:ascii="Verdana" w:hAnsi="Verdana" w:cs="Tahoma"/>
          <w:b/>
          <w:bCs/>
          <w:sz w:val="18"/>
          <w:szCs w:val="18"/>
        </w:rPr>
        <w:t xml:space="preserve"> {</w:t>
      </w:r>
      <w:r w:rsidR="00950641" w:rsidRPr="00950641">
        <w:rPr>
          <w:rFonts w:ascii="Verdana" w:hAnsi="Verdana" w:cs="Tahoma"/>
          <w:b/>
          <w:bCs/>
          <w:sz w:val="18"/>
          <w:szCs w:val="18"/>
          <w:lang w:val="es-PE"/>
        </w:rPr>
        <w:t>rucVendedor</w:t>
      </w:r>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r w:rsidR="00950641" w:rsidRPr="00910F8C">
        <w:rPr>
          <w:rFonts w:ascii="Verdana" w:hAnsi="Verdana"/>
          <w:sz w:val="19"/>
          <w:szCs w:val="19"/>
          <w:lang w:val="es-MX"/>
        </w:rPr>
        <w:t>representanteLegal</w:t>
      </w:r>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DNI N°</w:t>
      </w:r>
      <w:r w:rsidR="00950641" w:rsidRPr="00910F8C">
        <w:rPr>
          <w:rFonts w:ascii="Verdana" w:hAnsi="Verdana"/>
          <w:sz w:val="19"/>
          <w:szCs w:val="19"/>
        </w:rPr>
        <w:t>{</w:t>
      </w:r>
      <w:r w:rsidR="00950641" w:rsidRPr="00910F8C">
        <w:rPr>
          <w:rFonts w:ascii="Verdana" w:hAnsi="Verdana"/>
          <w:sz w:val="19"/>
          <w:szCs w:val="19"/>
          <w:lang w:val="es-MX"/>
        </w:rPr>
        <w:t>dniVendedor</w:t>
      </w:r>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ELECTRÓNICA N°</w:t>
      </w:r>
      <w:r w:rsidR="00950641" w:rsidRPr="00910F8C">
        <w:rPr>
          <w:rFonts w:ascii="Verdana" w:hAnsi="Verdana"/>
          <w:sz w:val="19"/>
          <w:szCs w:val="19"/>
        </w:rPr>
        <w:t>{</w:t>
      </w:r>
      <w:r w:rsidR="00950641" w:rsidRPr="00910F8C">
        <w:rPr>
          <w:rFonts w:ascii="Verdana" w:hAnsi="Verdana"/>
          <w:sz w:val="19"/>
          <w:szCs w:val="19"/>
          <w:lang w:val="es-MX"/>
        </w:rPr>
        <w:t>numeroPartidaPoderVendedor</w:t>
      </w:r>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r w:rsidR="00BB4D35" w:rsidRPr="00910F8C">
        <w:rPr>
          <w:rFonts w:ascii="Verdana" w:hAnsi="Verdana"/>
          <w:sz w:val="19"/>
          <w:szCs w:val="19"/>
          <w:lang w:val="es-MX"/>
        </w:rPr>
        <w:t>direccionVendedor</w:t>
      </w:r>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DNI Nº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PE"/>
        </w:rPr>
        <w:t>tipoProyecto</w:t>
      </w:r>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txtubicacionmatriz</w:t>
      </w:r>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r w:rsidR="008C015B" w:rsidRPr="00950641">
        <w:rPr>
          <w:rFonts w:ascii="Verdana" w:hAnsi="Verdana" w:cs="Tahoma"/>
          <w:b/>
          <w:bCs/>
          <w:sz w:val="18"/>
          <w:szCs w:val="18"/>
          <w:lang w:val="es-PE"/>
        </w:rPr>
        <w:t>urbanizacionMatriz</w:t>
      </w:r>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PE"/>
        </w:rPr>
        <w:t>txtdistritomatriz</w:t>
      </w:r>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r w:rsidRPr="00950641">
        <w:rPr>
          <w:rFonts w:ascii="Verdana" w:hAnsi="Verdana"/>
          <w:b/>
          <w:bCs/>
          <w:spacing w:val="-2"/>
          <w:sz w:val="18"/>
          <w:szCs w:val="18"/>
          <w:lang w:val="es-MX"/>
        </w:rPr>
        <w:t>txtprovinciamatriz</w:t>
      </w:r>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MX"/>
        </w:rPr>
        <w:t>txtdepartamentomatriz</w:t>
      </w:r>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w:t>
      </w:r>
      <w:r w:rsidRPr="00950641">
        <w:rPr>
          <w:rFonts w:ascii="Verdana" w:hAnsi="Verdana" w:cs="Tahoma"/>
          <w:sz w:val="18"/>
          <w:szCs w:val="18"/>
        </w:rPr>
        <w:lastRenderedPageBreak/>
        <w:t xml:space="preserve">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r w:rsidR="008C015B" w:rsidRPr="00950641">
        <w:rPr>
          <w:rFonts w:ascii="Verdana" w:hAnsi="Verdana"/>
          <w:spacing w:val="-2"/>
          <w:sz w:val="18"/>
          <w:szCs w:val="18"/>
          <w:lang w:val="es-MX"/>
        </w:rPr>
        <w:t>fechaFormatoLegal</w:t>
      </w:r>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{nombresApellidos}</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{documentoIdentificacion}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29B43D75" w14:textId="02A67684" w:rsidR="00057EFA" w:rsidRPr="00950641" w:rsidRDefault="00057EFA" w:rsidP="00917A5E">
      <w:pPr>
        <w:rPr>
          <w:rFonts w:ascii="Verdana" w:hAnsi="Verdana"/>
          <w:sz w:val="18"/>
          <w:szCs w:val="18"/>
        </w:rPr>
      </w:pPr>
    </w:p>
    <w:p w14:paraId="471D6498" w14:textId="4DA8EF5D" w:rsidR="00057EFA" w:rsidRPr="00950641" w:rsidRDefault="00057EFA" w:rsidP="00917A5E">
      <w:pPr>
        <w:rPr>
          <w:rFonts w:ascii="Verdana" w:hAnsi="Verdana"/>
          <w:sz w:val="18"/>
          <w:szCs w:val="18"/>
        </w:rPr>
      </w:pPr>
    </w:p>
    <w:p w14:paraId="64F3B2F3" w14:textId="74251141" w:rsidR="00057EFA" w:rsidRPr="00950641" w:rsidRDefault="00057EFA" w:rsidP="00917A5E">
      <w:pPr>
        <w:rPr>
          <w:rFonts w:ascii="Verdana" w:hAnsi="Verdana"/>
          <w:sz w:val="18"/>
          <w:szCs w:val="18"/>
        </w:rPr>
      </w:pPr>
    </w:p>
    <w:p w14:paraId="4D13E9EA" w14:textId="1001A73A" w:rsidR="00057EFA" w:rsidRPr="00950641" w:rsidRDefault="00057EFA" w:rsidP="00917A5E">
      <w:pPr>
        <w:rPr>
          <w:rFonts w:ascii="Verdana" w:hAnsi="Verdana"/>
          <w:sz w:val="18"/>
          <w:szCs w:val="18"/>
        </w:rPr>
      </w:pPr>
    </w:p>
    <w:p w14:paraId="2A792128" w14:textId="03F9C125" w:rsidR="00057EFA" w:rsidRPr="00950641" w:rsidRDefault="00057EFA" w:rsidP="00917A5E">
      <w:pPr>
        <w:rPr>
          <w:rFonts w:ascii="Verdana" w:hAnsi="Verdana"/>
          <w:sz w:val="18"/>
          <w:szCs w:val="18"/>
        </w:rPr>
      </w:pPr>
    </w:p>
    <w:p w14:paraId="1F73521B" w14:textId="262188FD" w:rsidR="00057EFA" w:rsidRPr="00950641" w:rsidRDefault="00057EFA" w:rsidP="00917A5E">
      <w:pPr>
        <w:rPr>
          <w:rFonts w:ascii="Verdana" w:hAnsi="Verdana"/>
          <w:sz w:val="18"/>
          <w:szCs w:val="18"/>
        </w:rPr>
      </w:pPr>
    </w:p>
    <w:p w14:paraId="4E0FB14A" w14:textId="4B1144B1" w:rsidR="00057EFA" w:rsidRPr="00950641" w:rsidRDefault="00057EFA" w:rsidP="00917A5E">
      <w:pPr>
        <w:rPr>
          <w:rFonts w:ascii="Verdana" w:hAnsi="Verdana"/>
          <w:sz w:val="18"/>
          <w:szCs w:val="18"/>
        </w:rPr>
      </w:pPr>
    </w:p>
    <w:p w14:paraId="2B18478B" w14:textId="77777777" w:rsidR="008C015B" w:rsidRPr="00950641" w:rsidRDefault="008C015B" w:rsidP="00917A5E">
      <w:pPr>
        <w:rPr>
          <w:rFonts w:ascii="Verdana" w:hAnsi="Verdana"/>
          <w:sz w:val="18"/>
          <w:szCs w:val="18"/>
        </w:rPr>
      </w:pPr>
    </w:p>
    <w:p w14:paraId="2C8BA4A1" w14:textId="77777777" w:rsidR="008C015B" w:rsidRPr="00950641" w:rsidRDefault="008C015B" w:rsidP="00917A5E">
      <w:pPr>
        <w:rPr>
          <w:rFonts w:ascii="Verdana" w:hAnsi="Verdana"/>
          <w:sz w:val="18"/>
          <w:szCs w:val="18"/>
        </w:rPr>
      </w:pPr>
    </w:p>
    <w:p w14:paraId="60F78E39" w14:textId="77777777" w:rsidR="008C015B" w:rsidRPr="00950641" w:rsidRDefault="008C015B"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txtubicacionmatriz</w:t>
            </w:r>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unidadCatastralMatriz</w:t>
            </w:r>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urbanizacionMatriz</w:t>
            </w:r>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txtdistritomatriz</w:t>
            </w:r>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txtprovinciamatriz</w:t>
            </w:r>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txtdepartamentomatriz</w:t>
            </w:r>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areaMatrizHasMatriz</w:t>
            </w:r>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partidaMatriz</w:t>
            </w:r>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r w:rsidRPr="00950641">
              <w:rPr>
                <w:rFonts w:ascii="Verdana" w:hAnsi="Verdana"/>
                <w:spacing w:val="-2"/>
                <w:sz w:val="18"/>
                <w:szCs w:val="18"/>
                <w:lang w:val="es-MX"/>
              </w:rPr>
              <w:t>compraventaMatriz</w:t>
            </w:r>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situacionLegalMatriz</w:t>
            </w:r>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{areaLote}</w:t>
            </w:r>
            <w:r w:rsidRPr="00950641">
              <w:rPr>
                <w:rFonts w:ascii="Verdana" w:eastAsia="Verdana" w:hAnsi="Verdana" w:cs="Verdana"/>
                <w:sz w:val="18"/>
                <w:szCs w:val="18"/>
              </w:rPr>
              <w:t>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2980"/>
        <w:gridCol w:w="284"/>
        <w:gridCol w:w="1133"/>
        <w:gridCol w:w="1702"/>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costoLote</w:t>
            </w:r>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r w:rsidR="008C015B" w:rsidRPr="00950641">
              <w:rPr>
                <w:rFonts w:ascii="Verdana" w:hAnsi="Verdana"/>
                <w:b/>
                <w:bCs/>
                <w:sz w:val="18"/>
                <w:szCs w:val="18"/>
                <w:lang w:val="es-PE"/>
              </w:rPr>
              <w:t>costoLoteLetras</w:t>
            </w:r>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6D13824" w14:textId="3891E86A" w:rsidR="004B36EE" w:rsidRPr="00950641" w:rsidRDefault="004B36EE" w:rsidP="004B36EE">
            <w:pPr>
              <w:ind w:left="286" w:right="275"/>
              <w:jc w:val="both"/>
              <w:rPr>
                <w:rFonts w:ascii="Verdana" w:hAnsi="Verdana"/>
                <w:b/>
                <w:bCs/>
                <w:sz w:val="18"/>
                <w:szCs w:val="18"/>
              </w:rPr>
            </w:pPr>
            <w:r w:rsidRPr="00950641">
              <w:rPr>
                <w:rFonts w:ascii="Verdana" w:hAnsi="Verdana"/>
                <w:b/>
                <w:bCs/>
                <w:sz w:val="18"/>
                <w:szCs w:val="18"/>
              </w:rPr>
              <w:t>({</w:t>
            </w:r>
            <w:r w:rsidRPr="00950641">
              <w:rPr>
                <w:rFonts w:ascii="Verdana" w:hAnsi="Verdana"/>
                <w:b/>
                <w:bCs/>
                <w:sz w:val="18"/>
                <w:szCs w:val="18"/>
                <w:lang w:val="es-PE"/>
              </w:rPr>
              <w:t>cantidadCuotaLetras</w:t>
            </w:r>
            <w:r w:rsidRPr="00950641">
              <w:rPr>
                <w:rFonts w:ascii="Verdana" w:hAnsi="Verdana"/>
                <w:b/>
                <w:bCs/>
                <w:sz w:val="18"/>
                <w:szCs w:val="18"/>
              </w:rPr>
              <w:t>}) {</w:t>
            </w:r>
            <w:r w:rsidRPr="00950641">
              <w:rPr>
                <w:rFonts w:ascii="Verdana" w:hAnsi="Verdana"/>
                <w:b/>
                <w:bCs/>
                <w:sz w:val="18"/>
                <w:szCs w:val="18"/>
                <w:lang w:val="es-PE"/>
              </w:rPr>
              <w:t xml:space="preserve">cantidadCuotas} </w:t>
            </w:r>
            <w:r w:rsidRPr="00950641">
              <w:rPr>
                <w:rFonts w:ascii="Verdana" w:hAnsi="Verdana"/>
                <w:b/>
                <w:bCs/>
                <w:sz w:val="18"/>
                <w:szCs w:val="18"/>
              </w:rPr>
              <w:t>CUOTAS MENSUALES CONSECUTIVAS</w:t>
            </w:r>
          </w:p>
        </w:tc>
      </w:tr>
      <w:tr w:rsidR="00544AC6" w:rsidRPr="00950641" w14:paraId="56048BBC" w14:textId="77777777" w:rsidTr="00C23938">
        <w:trPr>
          <w:trHeight w:val="567"/>
        </w:trPr>
        <w:tc>
          <w:tcPr>
            <w:tcW w:w="9640" w:type="dxa"/>
            <w:gridSpan w:val="7"/>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r w:rsidR="004B36EE" w:rsidRPr="00950641">
              <w:rPr>
                <w:rFonts w:ascii="Verdana" w:hAnsi="Verdana"/>
                <w:sz w:val="18"/>
                <w:szCs w:val="18"/>
                <w:lang w:val="es-PE"/>
              </w:rPr>
              <w:t>cuotaInicialIncluyeSeparacion</w:t>
            </w:r>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r w:rsidR="004B36EE" w:rsidRPr="00950641">
              <w:rPr>
                <w:rFonts w:ascii="Verdana" w:hAnsi="Verdana"/>
                <w:sz w:val="18"/>
                <w:szCs w:val="18"/>
                <w:lang w:val="es-PE"/>
              </w:rPr>
              <w:t>cuotaInicialIncluyeSeparacionLetras</w:t>
            </w:r>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r w:rsidR="009513A2" w:rsidRPr="00950641">
              <w:rPr>
                <w:rFonts w:ascii="Verdana" w:hAnsi="Verdana"/>
                <w:b/>
                <w:bCs/>
                <w:sz w:val="18"/>
                <w:szCs w:val="18"/>
                <w:lang w:val="es-PE"/>
              </w:rPr>
              <w:t>fechaPago</w:t>
            </w:r>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r w:rsidRPr="00950641">
              <w:rPr>
                <w:rFonts w:ascii="Verdana" w:hAnsi="Verdana"/>
                <w:b/>
                <w:bCs/>
                <w:sz w:val="18"/>
                <w:szCs w:val="18"/>
              </w:rPr>
              <w:t>N°</w:t>
            </w:r>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r w:rsidR="009513A2" w:rsidRPr="00950641">
              <w:rPr>
                <w:rFonts w:ascii="Verdana" w:hAnsi="Verdana"/>
                <w:b/>
                <w:bCs/>
                <w:sz w:val="18"/>
                <w:szCs w:val="18"/>
                <w:lang w:val="es-PE"/>
              </w:rPr>
              <w:t>cuotaInicialBanco}</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r w:rsidR="009513A2" w:rsidRPr="00950641">
              <w:rPr>
                <w:rFonts w:ascii="Verdana" w:hAnsi="Verdana"/>
                <w:b/>
                <w:bCs/>
                <w:sz w:val="18"/>
                <w:szCs w:val="18"/>
                <w:lang w:val="es-PE"/>
              </w:rPr>
              <w:t>saldoLote}</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r w:rsidR="009513A2" w:rsidRPr="00950641">
              <w:rPr>
                <w:rFonts w:ascii="Verdana" w:hAnsi="Verdana"/>
                <w:b/>
                <w:bCs/>
                <w:sz w:val="18"/>
                <w:szCs w:val="18"/>
                <w:lang w:val="es-PE"/>
              </w:rPr>
              <w:t>cantidadCuotaLetras</w:t>
            </w:r>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Pr="00950641">
              <w:rPr>
                <w:rFonts w:ascii="Verdana" w:hAnsi="Verdana"/>
                <w:sz w:val="18"/>
                <w:szCs w:val="18"/>
              </w:rPr>
              <w:t>, mediante transferencia bancaria/depósito bancario/ en la cuenta 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hAnsi="Verdana"/>
                <w:sz w:val="18"/>
                <w:szCs w:val="18"/>
              </w:rPr>
              <w:lastRenderedPageBreak/>
              <w:t xml:space="preserve">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544AC6" w:rsidRPr="00950641" w14:paraId="739AA9FF" w14:textId="77777777" w:rsidTr="001E03B2">
        <w:trPr>
          <w:trHeight w:val="567"/>
        </w:trPr>
        <w:tc>
          <w:tcPr>
            <w:tcW w:w="2548" w:type="dxa"/>
            <w:tcBorders>
              <w:top w:val="nil"/>
              <w:left w:val="single" w:sz="4" w:space="0" w:color="auto"/>
              <w:bottom w:val="nil"/>
              <w:right w:val="single" w:sz="4" w:space="0" w:color="auto"/>
            </w:tcBorders>
            <w:vAlign w:val="center"/>
            <w:hideMark/>
          </w:tcPr>
          <w:p w14:paraId="25839D0C" w14:textId="77777777" w:rsidR="00544AC6" w:rsidRPr="00950641" w:rsidRDefault="00544AC6" w:rsidP="006E6B1C">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52C9114"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Cuota N°</w:t>
            </w:r>
          </w:p>
        </w:tc>
        <w:tc>
          <w:tcPr>
            <w:tcW w:w="2980" w:type="dxa"/>
            <w:tcBorders>
              <w:top w:val="single" w:sz="6" w:space="0" w:color="auto"/>
              <w:left w:val="single" w:sz="6" w:space="0" w:color="auto"/>
              <w:bottom w:val="single" w:sz="6" w:space="0" w:color="auto"/>
              <w:right w:val="single" w:sz="6" w:space="0" w:color="auto"/>
            </w:tcBorders>
            <w:vAlign w:val="center"/>
          </w:tcPr>
          <w:p w14:paraId="59C67D30" w14:textId="77777777" w:rsidR="00544AC6" w:rsidRPr="00950641" w:rsidRDefault="00544AC6" w:rsidP="006E6B1C">
            <w:pPr>
              <w:ind w:left="138" w:right="136"/>
              <w:jc w:val="center"/>
              <w:rPr>
                <w:rFonts w:ascii="Verdana" w:hAnsi="Verdana"/>
                <w:sz w:val="18"/>
                <w:szCs w:val="18"/>
              </w:rPr>
            </w:pPr>
            <w:r w:rsidRPr="00950641">
              <w:rPr>
                <w:rFonts w:ascii="Verdana" w:hAnsi="Verdana"/>
                <w:color w:val="000000"/>
                <w:sz w:val="18"/>
                <w:szCs w:val="18"/>
              </w:rPr>
              <w:t>Monto S/</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EBD7ADF"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Operación N°</w:t>
            </w:r>
          </w:p>
        </w:tc>
        <w:tc>
          <w:tcPr>
            <w:tcW w:w="1702" w:type="dxa"/>
            <w:tcBorders>
              <w:top w:val="single" w:sz="6" w:space="0" w:color="auto"/>
              <w:left w:val="single" w:sz="6" w:space="0" w:color="auto"/>
              <w:bottom w:val="single" w:sz="6" w:space="0" w:color="auto"/>
              <w:right w:val="single" w:sz="6" w:space="0" w:color="auto"/>
            </w:tcBorders>
            <w:vAlign w:val="center"/>
          </w:tcPr>
          <w:p w14:paraId="361F8E16"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Fecha De Pago</w:t>
            </w:r>
          </w:p>
        </w:tc>
      </w:tr>
      <w:tr w:rsidR="009E3FC6" w:rsidRPr="00950641" w14:paraId="12EACB4A" w14:textId="77777777" w:rsidTr="009E3FC6">
        <w:trPr>
          <w:trHeight w:val="567"/>
        </w:trPr>
        <w:tc>
          <w:tcPr>
            <w:tcW w:w="2548" w:type="dxa"/>
            <w:tcBorders>
              <w:top w:val="nil"/>
              <w:left w:val="single" w:sz="4" w:space="0" w:color="auto"/>
              <w:bottom w:val="nil"/>
              <w:right w:val="single" w:sz="4" w:space="0" w:color="auto"/>
            </w:tcBorders>
            <w:vAlign w:val="center"/>
            <w:hideMark/>
          </w:tcPr>
          <w:p w14:paraId="0F788AD5" w14:textId="77777777" w:rsidR="009E3FC6" w:rsidRPr="00950641" w:rsidRDefault="009E3FC6" w:rsidP="009E3FC6">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E72D623" w14:textId="77777777" w:rsidR="009E3FC6" w:rsidRPr="00950641" w:rsidRDefault="009E3FC6" w:rsidP="009E3FC6">
            <w:pPr>
              <w:jc w:val="center"/>
              <w:rPr>
                <w:rFonts w:ascii="Verdana" w:hAnsi="Verdana"/>
                <w:sz w:val="18"/>
                <w:szCs w:val="18"/>
              </w:rPr>
            </w:pPr>
            <w:r w:rsidRPr="00950641">
              <w:rPr>
                <w:rFonts w:ascii="Verdana" w:hAnsi="Verdana"/>
                <w:color w:val="000000"/>
                <w:sz w:val="18"/>
                <w:szCs w:val="18"/>
              </w:rPr>
              <w:t>01</w:t>
            </w:r>
          </w:p>
        </w:tc>
        <w:tc>
          <w:tcPr>
            <w:tcW w:w="2980" w:type="dxa"/>
            <w:tcBorders>
              <w:top w:val="single" w:sz="6" w:space="0" w:color="auto"/>
              <w:left w:val="single" w:sz="6" w:space="0" w:color="auto"/>
              <w:bottom w:val="single" w:sz="6" w:space="0" w:color="auto"/>
              <w:right w:val="single" w:sz="6" w:space="0" w:color="auto"/>
            </w:tcBorders>
            <w:vAlign w:val="center"/>
          </w:tcPr>
          <w:p w14:paraId="368DBE81" w14:textId="16244B30" w:rsidR="009E3FC6" w:rsidRPr="00950641" w:rsidRDefault="009E3FC6" w:rsidP="009E3FC6">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6D220C5" w14:textId="09E2E561" w:rsidR="009E3FC6" w:rsidRPr="00950641" w:rsidRDefault="009E3FC6" w:rsidP="009E3FC6">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6401176" w14:textId="6086726F" w:rsidR="009E3FC6" w:rsidRPr="00950641" w:rsidRDefault="009E3FC6" w:rsidP="009E3FC6">
            <w:pPr>
              <w:jc w:val="center"/>
              <w:rPr>
                <w:rFonts w:ascii="Verdana" w:hAnsi="Verdana"/>
                <w:sz w:val="18"/>
                <w:szCs w:val="18"/>
              </w:rPr>
            </w:pPr>
          </w:p>
        </w:tc>
      </w:tr>
      <w:tr w:rsidR="009513A2" w:rsidRPr="00950641" w14:paraId="1B294651" w14:textId="77777777" w:rsidTr="009E3FC6">
        <w:trPr>
          <w:trHeight w:val="567"/>
        </w:trPr>
        <w:tc>
          <w:tcPr>
            <w:tcW w:w="2548" w:type="dxa"/>
            <w:tcBorders>
              <w:top w:val="nil"/>
              <w:left w:val="single" w:sz="4" w:space="0" w:color="auto"/>
              <w:bottom w:val="single" w:sz="4" w:space="0" w:color="auto"/>
              <w:right w:val="single" w:sz="4" w:space="0" w:color="auto"/>
            </w:tcBorders>
            <w:vAlign w:val="center"/>
            <w:hideMark/>
          </w:tcPr>
          <w:p w14:paraId="54858D4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288D95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02</w:t>
            </w:r>
          </w:p>
        </w:tc>
        <w:tc>
          <w:tcPr>
            <w:tcW w:w="2980" w:type="dxa"/>
            <w:tcBorders>
              <w:top w:val="single" w:sz="6" w:space="0" w:color="auto"/>
              <w:left w:val="single" w:sz="6" w:space="0" w:color="auto"/>
              <w:bottom w:val="single" w:sz="6" w:space="0" w:color="auto"/>
              <w:right w:val="single" w:sz="6" w:space="0" w:color="auto"/>
            </w:tcBorders>
            <w:vAlign w:val="center"/>
          </w:tcPr>
          <w:p w14:paraId="7707D46B" w14:textId="2B627CE1"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26D14F2" w14:textId="7C5D8CF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C935FF" w14:textId="2BF4E526" w:rsidR="009513A2" w:rsidRPr="00950641" w:rsidRDefault="009513A2" w:rsidP="009513A2">
            <w:pPr>
              <w:jc w:val="center"/>
              <w:rPr>
                <w:rFonts w:ascii="Verdana" w:hAnsi="Verdana"/>
                <w:sz w:val="18"/>
                <w:szCs w:val="18"/>
              </w:rPr>
            </w:pPr>
          </w:p>
        </w:tc>
      </w:tr>
      <w:tr w:rsidR="009513A2" w:rsidRPr="00950641" w14:paraId="20FF826D" w14:textId="77777777" w:rsidTr="009E3FC6">
        <w:trPr>
          <w:trHeight w:val="567"/>
        </w:trPr>
        <w:tc>
          <w:tcPr>
            <w:tcW w:w="2548" w:type="dxa"/>
            <w:tcBorders>
              <w:top w:val="single" w:sz="4" w:space="0" w:color="auto"/>
              <w:left w:val="single" w:sz="4" w:space="0" w:color="auto"/>
              <w:bottom w:val="nil"/>
              <w:right w:val="single" w:sz="4" w:space="0" w:color="auto"/>
            </w:tcBorders>
            <w:vAlign w:val="center"/>
            <w:hideMark/>
          </w:tcPr>
          <w:p w14:paraId="197B514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E96E4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03</w:t>
            </w:r>
          </w:p>
        </w:tc>
        <w:tc>
          <w:tcPr>
            <w:tcW w:w="2980" w:type="dxa"/>
            <w:tcBorders>
              <w:top w:val="single" w:sz="6" w:space="0" w:color="auto"/>
              <w:left w:val="single" w:sz="6" w:space="0" w:color="auto"/>
              <w:bottom w:val="single" w:sz="6" w:space="0" w:color="auto"/>
              <w:right w:val="single" w:sz="6" w:space="0" w:color="auto"/>
            </w:tcBorders>
            <w:vAlign w:val="center"/>
          </w:tcPr>
          <w:p w14:paraId="58377134" w14:textId="6D07B65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1FEBD91" w14:textId="5BEB627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4BB502D" w14:textId="702DBCC2" w:rsidR="009513A2" w:rsidRPr="00950641" w:rsidRDefault="009513A2" w:rsidP="009513A2">
            <w:pPr>
              <w:jc w:val="center"/>
              <w:rPr>
                <w:rFonts w:ascii="Verdana" w:hAnsi="Verdana"/>
                <w:sz w:val="18"/>
                <w:szCs w:val="18"/>
              </w:rPr>
            </w:pPr>
          </w:p>
        </w:tc>
      </w:tr>
      <w:tr w:rsidR="009513A2" w:rsidRPr="00950641" w14:paraId="6D87273C" w14:textId="77777777" w:rsidTr="009E3FC6">
        <w:trPr>
          <w:trHeight w:val="567"/>
        </w:trPr>
        <w:tc>
          <w:tcPr>
            <w:tcW w:w="2548" w:type="dxa"/>
            <w:tcBorders>
              <w:top w:val="nil"/>
              <w:left w:val="single" w:sz="4" w:space="0" w:color="auto"/>
              <w:bottom w:val="nil"/>
              <w:right w:val="single" w:sz="4" w:space="0" w:color="auto"/>
            </w:tcBorders>
            <w:vAlign w:val="center"/>
            <w:hideMark/>
          </w:tcPr>
          <w:p w14:paraId="053B4C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EEA91AB"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04</w:t>
            </w:r>
          </w:p>
        </w:tc>
        <w:tc>
          <w:tcPr>
            <w:tcW w:w="2980" w:type="dxa"/>
            <w:tcBorders>
              <w:top w:val="single" w:sz="6" w:space="0" w:color="auto"/>
              <w:left w:val="single" w:sz="6" w:space="0" w:color="auto"/>
              <w:bottom w:val="single" w:sz="6" w:space="0" w:color="auto"/>
              <w:right w:val="single" w:sz="6" w:space="0" w:color="auto"/>
            </w:tcBorders>
            <w:vAlign w:val="center"/>
          </w:tcPr>
          <w:p w14:paraId="17E31E59" w14:textId="25AF418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F0FEBE8" w14:textId="4F71DD5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0DA3099" w14:textId="5E4531C3" w:rsidR="009513A2" w:rsidRPr="00950641" w:rsidRDefault="009513A2" w:rsidP="009513A2">
            <w:pPr>
              <w:jc w:val="center"/>
              <w:rPr>
                <w:rFonts w:ascii="Verdana" w:hAnsi="Verdana"/>
                <w:sz w:val="18"/>
                <w:szCs w:val="18"/>
              </w:rPr>
            </w:pPr>
          </w:p>
        </w:tc>
      </w:tr>
      <w:tr w:rsidR="009513A2" w:rsidRPr="00950641" w14:paraId="4D370F72" w14:textId="77777777" w:rsidTr="009E3FC6">
        <w:trPr>
          <w:trHeight w:val="567"/>
        </w:trPr>
        <w:tc>
          <w:tcPr>
            <w:tcW w:w="2548" w:type="dxa"/>
            <w:tcBorders>
              <w:top w:val="nil"/>
              <w:left w:val="single" w:sz="4" w:space="0" w:color="auto"/>
              <w:bottom w:val="nil"/>
              <w:right w:val="single" w:sz="4" w:space="0" w:color="auto"/>
            </w:tcBorders>
            <w:vAlign w:val="center"/>
            <w:hideMark/>
          </w:tcPr>
          <w:p w14:paraId="74F917D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314747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05</w:t>
            </w:r>
          </w:p>
        </w:tc>
        <w:tc>
          <w:tcPr>
            <w:tcW w:w="2980" w:type="dxa"/>
            <w:tcBorders>
              <w:top w:val="single" w:sz="6" w:space="0" w:color="auto"/>
              <w:left w:val="single" w:sz="6" w:space="0" w:color="auto"/>
              <w:bottom w:val="single" w:sz="6" w:space="0" w:color="auto"/>
              <w:right w:val="single" w:sz="6" w:space="0" w:color="auto"/>
            </w:tcBorders>
            <w:vAlign w:val="center"/>
          </w:tcPr>
          <w:p w14:paraId="12C3C4BB" w14:textId="1F92F9E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B5EFDD1" w14:textId="6489FA9E"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63C2A7F" w14:textId="1C60683A" w:rsidR="009513A2" w:rsidRPr="00950641" w:rsidRDefault="009513A2" w:rsidP="009513A2">
            <w:pPr>
              <w:jc w:val="center"/>
              <w:rPr>
                <w:rFonts w:ascii="Verdana" w:hAnsi="Verdana"/>
                <w:sz w:val="18"/>
                <w:szCs w:val="18"/>
              </w:rPr>
            </w:pPr>
          </w:p>
        </w:tc>
      </w:tr>
      <w:tr w:rsidR="009513A2" w:rsidRPr="00950641" w14:paraId="301D0157" w14:textId="77777777" w:rsidTr="009E3FC6">
        <w:trPr>
          <w:trHeight w:val="567"/>
        </w:trPr>
        <w:tc>
          <w:tcPr>
            <w:tcW w:w="2548" w:type="dxa"/>
            <w:tcBorders>
              <w:top w:val="nil"/>
              <w:left w:val="single" w:sz="4" w:space="0" w:color="auto"/>
              <w:bottom w:val="nil"/>
              <w:right w:val="single" w:sz="4" w:space="0" w:color="auto"/>
            </w:tcBorders>
            <w:vAlign w:val="center"/>
            <w:hideMark/>
          </w:tcPr>
          <w:p w14:paraId="545862E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DD8081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06</w:t>
            </w:r>
          </w:p>
        </w:tc>
        <w:tc>
          <w:tcPr>
            <w:tcW w:w="2980" w:type="dxa"/>
            <w:tcBorders>
              <w:top w:val="single" w:sz="6" w:space="0" w:color="auto"/>
              <w:left w:val="single" w:sz="6" w:space="0" w:color="auto"/>
              <w:bottom w:val="single" w:sz="6" w:space="0" w:color="auto"/>
              <w:right w:val="single" w:sz="6" w:space="0" w:color="auto"/>
            </w:tcBorders>
            <w:vAlign w:val="center"/>
          </w:tcPr>
          <w:p w14:paraId="43BC67ED" w14:textId="398B30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DEBC0B2" w14:textId="2BE260E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84C3F16" w14:textId="26AC4A59" w:rsidR="009513A2" w:rsidRPr="00950641" w:rsidRDefault="009513A2" w:rsidP="009513A2">
            <w:pPr>
              <w:jc w:val="center"/>
              <w:rPr>
                <w:rFonts w:ascii="Verdana" w:hAnsi="Verdana"/>
                <w:sz w:val="18"/>
                <w:szCs w:val="18"/>
              </w:rPr>
            </w:pPr>
          </w:p>
        </w:tc>
      </w:tr>
      <w:tr w:rsidR="009513A2" w:rsidRPr="00950641" w14:paraId="3466C58C" w14:textId="77777777" w:rsidTr="009E3FC6">
        <w:trPr>
          <w:trHeight w:val="567"/>
        </w:trPr>
        <w:tc>
          <w:tcPr>
            <w:tcW w:w="2548" w:type="dxa"/>
            <w:tcBorders>
              <w:top w:val="nil"/>
              <w:left w:val="single" w:sz="4" w:space="0" w:color="auto"/>
              <w:bottom w:val="nil"/>
              <w:right w:val="single" w:sz="4" w:space="0" w:color="auto"/>
            </w:tcBorders>
            <w:vAlign w:val="center"/>
            <w:hideMark/>
          </w:tcPr>
          <w:p w14:paraId="63C931F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88F600C"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07</w:t>
            </w:r>
          </w:p>
        </w:tc>
        <w:tc>
          <w:tcPr>
            <w:tcW w:w="2980" w:type="dxa"/>
            <w:tcBorders>
              <w:top w:val="single" w:sz="6" w:space="0" w:color="auto"/>
              <w:left w:val="single" w:sz="6" w:space="0" w:color="auto"/>
              <w:bottom w:val="single" w:sz="6" w:space="0" w:color="auto"/>
              <w:right w:val="single" w:sz="6" w:space="0" w:color="auto"/>
            </w:tcBorders>
            <w:vAlign w:val="center"/>
          </w:tcPr>
          <w:p w14:paraId="6F647B7B" w14:textId="3AACF64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CE216B0" w14:textId="1871A3C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88D6BA1" w14:textId="5AA46E18" w:rsidR="009513A2" w:rsidRPr="00950641" w:rsidRDefault="009513A2" w:rsidP="009513A2">
            <w:pPr>
              <w:jc w:val="center"/>
              <w:rPr>
                <w:rFonts w:ascii="Verdana" w:hAnsi="Verdana"/>
                <w:sz w:val="18"/>
                <w:szCs w:val="18"/>
              </w:rPr>
            </w:pPr>
          </w:p>
        </w:tc>
      </w:tr>
      <w:tr w:rsidR="009513A2" w:rsidRPr="00950641" w14:paraId="45B058AC" w14:textId="77777777" w:rsidTr="009E3FC6">
        <w:trPr>
          <w:trHeight w:val="567"/>
        </w:trPr>
        <w:tc>
          <w:tcPr>
            <w:tcW w:w="2548" w:type="dxa"/>
            <w:tcBorders>
              <w:top w:val="nil"/>
              <w:left w:val="single" w:sz="4" w:space="0" w:color="auto"/>
              <w:bottom w:val="nil"/>
              <w:right w:val="single" w:sz="4" w:space="0" w:color="auto"/>
            </w:tcBorders>
            <w:vAlign w:val="center"/>
            <w:hideMark/>
          </w:tcPr>
          <w:p w14:paraId="65B55F5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A1700B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08</w:t>
            </w:r>
          </w:p>
        </w:tc>
        <w:tc>
          <w:tcPr>
            <w:tcW w:w="2980" w:type="dxa"/>
            <w:tcBorders>
              <w:top w:val="single" w:sz="6" w:space="0" w:color="auto"/>
              <w:left w:val="single" w:sz="6" w:space="0" w:color="auto"/>
              <w:bottom w:val="single" w:sz="6" w:space="0" w:color="auto"/>
              <w:right w:val="single" w:sz="6" w:space="0" w:color="auto"/>
            </w:tcBorders>
            <w:vAlign w:val="center"/>
          </w:tcPr>
          <w:p w14:paraId="5F8264B5" w14:textId="71206B07"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85E6EDD" w14:textId="03B6E35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9CFD878" w14:textId="1A3CDE9F" w:rsidR="009513A2" w:rsidRPr="00950641" w:rsidRDefault="009513A2" w:rsidP="009513A2">
            <w:pPr>
              <w:jc w:val="center"/>
              <w:rPr>
                <w:rFonts w:ascii="Verdana" w:hAnsi="Verdana"/>
                <w:sz w:val="18"/>
                <w:szCs w:val="18"/>
              </w:rPr>
            </w:pPr>
          </w:p>
        </w:tc>
      </w:tr>
      <w:tr w:rsidR="009513A2" w:rsidRPr="00950641" w14:paraId="05C85F42" w14:textId="77777777" w:rsidTr="009E3FC6">
        <w:trPr>
          <w:trHeight w:val="567"/>
        </w:trPr>
        <w:tc>
          <w:tcPr>
            <w:tcW w:w="2548" w:type="dxa"/>
            <w:tcBorders>
              <w:top w:val="nil"/>
              <w:left w:val="single" w:sz="4" w:space="0" w:color="auto"/>
              <w:bottom w:val="nil"/>
              <w:right w:val="single" w:sz="4" w:space="0" w:color="auto"/>
            </w:tcBorders>
            <w:vAlign w:val="center"/>
          </w:tcPr>
          <w:p w14:paraId="1946999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47F57A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09</w:t>
            </w:r>
          </w:p>
        </w:tc>
        <w:tc>
          <w:tcPr>
            <w:tcW w:w="2980" w:type="dxa"/>
            <w:tcBorders>
              <w:top w:val="single" w:sz="6" w:space="0" w:color="auto"/>
              <w:left w:val="single" w:sz="6" w:space="0" w:color="auto"/>
              <w:bottom w:val="single" w:sz="6" w:space="0" w:color="auto"/>
              <w:right w:val="single" w:sz="6" w:space="0" w:color="auto"/>
            </w:tcBorders>
            <w:vAlign w:val="center"/>
          </w:tcPr>
          <w:p w14:paraId="6451752E" w14:textId="2C3534F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40960AC" w14:textId="103D618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16CE5CBC" w14:textId="1DD2B582" w:rsidR="009513A2" w:rsidRPr="00950641" w:rsidRDefault="009513A2" w:rsidP="009513A2">
            <w:pPr>
              <w:jc w:val="center"/>
              <w:rPr>
                <w:rFonts w:ascii="Verdana" w:hAnsi="Verdana"/>
                <w:sz w:val="18"/>
                <w:szCs w:val="18"/>
              </w:rPr>
            </w:pPr>
          </w:p>
        </w:tc>
      </w:tr>
      <w:tr w:rsidR="009513A2" w:rsidRPr="00950641" w14:paraId="2430C6F2" w14:textId="77777777" w:rsidTr="009E3FC6">
        <w:trPr>
          <w:trHeight w:val="567"/>
        </w:trPr>
        <w:tc>
          <w:tcPr>
            <w:tcW w:w="2548" w:type="dxa"/>
            <w:tcBorders>
              <w:top w:val="nil"/>
              <w:left w:val="single" w:sz="4" w:space="0" w:color="auto"/>
              <w:bottom w:val="nil"/>
              <w:right w:val="single" w:sz="4" w:space="0" w:color="auto"/>
            </w:tcBorders>
            <w:vAlign w:val="center"/>
            <w:hideMark/>
          </w:tcPr>
          <w:p w14:paraId="72FB1AF9"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646C4E9"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10</w:t>
            </w:r>
          </w:p>
        </w:tc>
        <w:tc>
          <w:tcPr>
            <w:tcW w:w="2980" w:type="dxa"/>
            <w:tcBorders>
              <w:top w:val="single" w:sz="6" w:space="0" w:color="auto"/>
              <w:left w:val="single" w:sz="6" w:space="0" w:color="auto"/>
              <w:bottom w:val="single" w:sz="6" w:space="0" w:color="auto"/>
              <w:right w:val="single" w:sz="6" w:space="0" w:color="auto"/>
            </w:tcBorders>
            <w:vAlign w:val="center"/>
          </w:tcPr>
          <w:p w14:paraId="03FCDB44" w14:textId="378A0AA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6747129" w14:textId="45C86F8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C25E0E1" w14:textId="356A8DD7" w:rsidR="009513A2" w:rsidRPr="00950641" w:rsidRDefault="009513A2" w:rsidP="009513A2">
            <w:pPr>
              <w:jc w:val="center"/>
              <w:rPr>
                <w:rFonts w:ascii="Verdana" w:hAnsi="Verdana"/>
                <w:sz w:val="18"/>
                <w:szCs w:val="18"/>
              </w:rPr>
            </w:pPr>
          </w:p>
        </w:tc>
      </w:tr>
      <w:tr w:rsidR="009513A2" w:rsidRPr="00950641" w14:paraId="59A7D646" w14:textId="77777777" w:rsidTr="009E3FC6">
        <w:trPr>
          <w:trHeight w:val="567"/>
        </w:trPr>
        <w:tc>
          <w:tcPr>
            <w:tcW w:w="2548" w:type="dxa"/>
            <w:tcBorders>
              <w:top w:val="nil"/>
              <w:left w:val="single" w:sz="4" w:space="0" w:color="auto"/>
              <w:bottom w:val="nil"/>
              <w:right w:val="single" w:sz="4" w:space="0" w:color="auto"/>
            </w:tcBorders>
            <w:vAlign w:val="center"/>
            <w:hideMark/>
          </w:tcPr>
          <w:p w14:paraId="7E4CF605"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987224A"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11</w:t>
            </w:r>
          </w:p>
        </w:tc>
        <w:tc>
          <w:tcPr>
            <w:tcW w:w="2980" w:type="dxa"/>
            <w:tcBorders>
              <w:top w:val="single" w:sz="6" w:space="0" w:color="auto"/>
              <w:left w:val="single" w:sz="6" w:space="0" w:color="auto"/>
              <w:bottom w:val="single" w:sz="6" w:space="0" w:color="auto"/>
              <w:right w:val="single" w:sz="6" w:space="0" w:color="auto"/>
            </w:tcBorders>
            <w:vAlign w:val="center"/>
          </w:tcPr>
          <w:p w14:paraId="003B501F" w14:textId="53D0531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E7D6390" w14:textId="7A11497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B619542" w14:textId="043D24F8" w:rsidR="009513A2" w:rsidRPr="00950641" w:rsidRDefault="009513A2" w:rsidP="009513A2">
            <w:pPr>
              <w:jc w:val="center"/>
              <w:rPr>
                <w:rFonts w:ascii="Verdana" w:hAnsi="Verdana"/>
                <w:sz w:val="18"/>
                <w:szCs w:val="18"/>
              </w:rPr>
            </w:pPr>
          </w:p>
        </w:tc>
      </w:tr>
      <w:tr w:rsidR="009513A2" w:rsidRPr="00950641" w14:paraId="5199090C" w14:textId="77777777" w:rsidTr="009E3FC6">
        <w:trPr>
          <w:trHeight w:val="567"/>
        </w:trPr>
        <w:tc>
          <w:tcPr>
            <w:tcW w:w="2548" w:type="dxa"/>
            <w:tcBorders>
              <w:top w:val="nil"/>
              <w:left w:val="single" w:sz="4" w:space="0" w:color="auto"/>
              <w:bottom w:val="nil"/>
              <w:right w:val="single" w:sz="4" w:space="0" w:color="auto"/>
            </w:tcBorders>
            <w:vAlign w:val="center"/>
            <w:hideMark/>
          </w:tcPr>
          <w:p w14:paraId="16D4185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1B6A46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12</w:t>
            </w:r>
          </w:p>
        </w:tc>
        <w:tc>
          <w:tcPr>
            <w:tcW w:w="2980" w:type="dxa"/>
            <w:tcBorders>
              <w:top w:val="single" w:sz="6" w:space="0" w:color="auto"/>
              <w:left w:val="single" w:sz="6" w:space="0" w:color="auto"/>
              <w:bottom w:val="single" w:sz="6" w:space="0" w:color="auto"/>
              <w:right w:val="single" w:sz="6" w:space="0" w:color="auto"/>
            </w:tcBorders>
            <w:vAlign w:val="center"/>
          </w:tcPr>
          <w:p w14:paraId="36CF2691" w14:textId="38BFE894"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4076643" w14:textId="354A4F3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6AEAED28" w14:textId="7ECE5FA0" w:rsidR="009513A2" w:rsidRPr="00950641" w:rsidRDefault="009513A2" w:rsidP="009513A2">
            <w:pPr>
              <w:jc w:val="center"/>
              <w:rPr>
                <w:rFonts w:ascii="Verdana" w:hAnsi="Verdana"/>
                <w:sz w:val="18"/>
                <w:szCs w:val="18"/>
              </w:rPr>
            </w:pPr>
          </w:p>
        </w:tc>
      </w:tr>
      <w:tr w:rsidR="009513A2" w:rsidRPr="00950641" w14:paraId="3ED6DEA5" w14:textId="77777777" w:rsidTr="009E3FC6">
        <w:trPr>
          <w:trHeight w:val="567"/>
        </w:trPr>
        <w:tc>
          <w:tcPr>
            <w:tcW w:w="2548" w:type="dxa"/>
            <w:tcBorders>
              <w:top w:val="nil"/>
              <w:left w:val="single" w:sz="4" w:space="0" w:color="auto"/>
              <w:bottom w:val="nil"/>
              <w:right w:val="single" w:sz="4" w:space="0" w:color="auto"/>
            </w:tcBorders>
            <w:vAlign w:val="center"/>
            <w:hideMark/>
          </w:tcPr>
          <w:p w14:paraId="76FCF263"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0EBC8C8"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13</w:t>
            </w:r>
          </w:p>
        </w:tc>
        <w:tc>
          <w:tcPr>
            <w:tcW w:w="2980" w:type="dxa"/>
            <w:tcBorders>
              <w:top w:val="single" w:sz="6" w:space="0" w:color="auto"/>
              <w:left w:val="single" w:sz="6" w:space="0" w:color="auto"/>
              <w:bottom w:val="single" w:sz="6" w:space="0" w:color="auto"/>
              <w:right w:val="single" w:sz="6" w:space="0" w:color="auto"/>
            </w:tcBorders>
            <w:vAlign w:val="center"/>
          </w:tcPr>
          <w:p w14:paraId="50829492" w14:textId="4E376B1F"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C8A7ECE" w14:textId="3F15509D"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82F6F8B" w14:textId="2FC27466" w:rsidR="009513A2" w:rsidRPr="00950641" w:rsidRDefault="009513A2" w:rsidP="009513A2">
            <w:pPr>
              <w:jc w:val="center"/>
              <w:rPr>
                <w:rFonts w:ascii="Verdana" w:hAnsi="Verdana"/>
                <w:sz w:val="18"/>
                <w:szCs w:val="18"/>
              </w:rPr>
            </w:pPr>
          </w:p>
        </w:tc>
      </w:tr>
      <w:tr w:rsidR="009513A2" w:rsidRPr="00950641" w14:paraId="1F0E8222" w14:textId="77777777" w:rsidTr="001E03B2">
        <w:trPr>
          <w:trHeight w:val="567"/>
        </w:trPr>
        <w:tc>
          <w:tcPr>
            <w:tcW w:w="2548" w:type="dxa"/>
            <w:tcBorders>
              <w:top w:val="nil"/>
              <w:left w:val="single" w:sz="4" w:space="0" w:color="auto"/>
              <w:bottom w:val="nil"/>
              <w:right w:val="single" w:sz="4" w:space="0" w:color="auto"/>
            </w:tcBorders>
            <w:vAlign w:val="center"/>
            <w:hideMark/>
          </w:tcPr>
          <w:p w14:paraId="54282DC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4719406"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14</w:t>
            </w:r>
          </w:p>
        </w:tc>
        <w:tc>
          <w:tcPr>
            <w:tcW w:w="2980" w:type="dxa"/>
            <w:tcBorders>
              <w:top w:val="single" w:sz="6" w:space="0" w:color="auto"/>
              <w:left w:val="single" w:sz="6" w:space="0" w:color="auto"/>
              <w:bottom w:val="single" w:sz="6" w:space="0" w:color="auto"/>
              <w:right w:val="single" w:sz="6" w:space="0" w:color="auto"/>
            </w:tcBorders>
            <w:vAlign w:val="center"/>
          </w:tcPr>
          <w:p w14:paraId="34486466" w14:textId="51F82C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8407C10" w14:textId="38E1FD9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CE457F1" w14:textId="50CB2981" w:rsidR="009513A2" w:rsidRPr="00950641" w:rsidRDefault="009513A2" w:rsidP="009513A2">
            <w:pPr>
              <w:jc w:val="center"/>
              <w:rPr>
                <w:rFonts w:ascii="Verdana" w:hAnsi="Verdana"/>
                <w:sz w:val="18"/>
                <w:szCs w:val="18"/>
              </w:rPr>
            </w:pPr>
          </w:p>
        </w:tc>
      </w:tr>
      <w:tr w:rsidR="009513A2" w:rsidRPr="00950641" w14:paraId="748DB27E" w14:textId="77777777" w:rsidTr="001E03B2">
        <w:trPr>
          <w:trHeight w:val="567"/>
        </w:trPr>
        <w:tc>
          <w:tcPr>
            <w:tcW w:w="2548" w:type="dxa"/>
            <w:tcBorders>
              <w:top w:val="nil"/>
              <w:left w:val="single" w:sz="4" w:space="0" w:color="auto"/>
              <w:bottom w:val="nil"/>
              <w:right w:val="single" w:sz="4" w:space="0" w:color="auto"/>
            </w:tcBorders>
            <w:vAlign w:val="center"/>
            <w:hideMark/>
          </w:tcPr>
          <w:p w14:paraId="0AA3141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D458F1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15</w:t>
            </w:r>
          </w:p>
        </w:tc>
        <w:tc>
          <w:tcPr>
            <w:tcW w:w="2980" w:type="dxa"/>
            <w:tcBorders>
              <w:top w:val="single" w:sz="6" w:space="0" w:color="auto"/>
              <w:left w:val="single" w:sz="6" w:space="0" w:color="auto"/>
              <w:bottom w:val="single" w:sz="6" w:space="0" w:color="auto"/>
              <w:right w:val="single" w:sz="6" w:space="0" w:color="auto"/>
            </w:tcBorders>
            <w:vAlign w:val="center"/>
          </w:tcPr>
          <w:p w14:paraId="60903B8D" w14:textId="1D041FEB"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8497F45" w14:textId="42493CF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6A434E2" w14:textId="0EB55562" w:rsidR="009513A2" w:rsidRPr="00950641" w:rsidRDefault="009513A2" w:rsidP="009513A2">
            <w:pPr>
              <w:ind w:firstLineChars="100" w:firstLine="180"/>
              <w:jc w:val="center"/>
              <w:rPr>
                <w:rFonts w:ascii="Verdana" w:hAnsi="Verdana" w:cs="Arial"/>
                <w:color w:val="000000"/>
                <w:sz w:val="18"/>
                <w:szCs w:val="18"/>
              </w:rPr>
            </w:pPr>
          </w:p>
        </w:tc>
      </w:tr>
      <w:tr w:rsidR="009513A2" w:rsidRPr="00950641" w14:paraId="6DE8E895" w14:textId="77777777" w:rsidTr="001E03B2">
        <w:trPr>
          <w:trHeight w:val="567"/>
        </w:trPr>
        <w:tc>
          <w:tcPr>
            <w:tcW w:w="2548" w:type="dxa"/>
            <w:tcBorders>
              <w:top w:val="nil"/>
              <w:left w:val="single" w:sz="4" w:space="0" w:color="auto"/>
              <w:bottom w:val="nil"/>
              <w:right w:val="single" w:sz="4" w:space="0" w:color="auto"/>
            </w:tcBorders>
            <w:vAlign w:val="center"/>
            <w:hideMark/>
          </w:tcPr>
          <w:p w14:paraId="7B0577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BBE6B43"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16</w:t>
            </w:r>
          </w:p>
        </w:tc>
        <w:tc>
          <w:tcPr>
            <w:tcW w:w="2980" w:type="dxa"/>
            <w:tcBorders>
              <w:top w:val="single" w:sz="6" w:space="0" w:color="auto"/>
              <w:left w:val="single" w:sz="6" w:space="0" w:color="auto"/>
              <w:bottom w:val="single" w:sz="6" w:space="0" w:color="auto"/>
              <w:right w:val="single" w:sz="6" w:space="0" w:color="auto"/>
            </w:tcBorders>
            <w:vAlign w:val="center"/>
          </w:tcPr>
          <w:p w14:paraId="7325BC48" w14:textId="5D994F2A"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9B51949" w14:textId="5D7EF1C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397B434" w14:textId="6A0EFC65" w:rsidR="009513A2" w:rsidRPr="00950641" w:rsidRDefault="009513A2" w:rsidP="009513A2">
            <w:pPr>
              <w:jc w:val="center"/>
              <w:rPr>
                <w:rFonts w:ascii="Verdana" w:hAnsi="Verdana"/>
                <w:sz w:val="18"/>
                <w:szCs w:val="18"/>
              </w:rPr>
            </w:pPr>
          </w:p>
        </w:tc>
      </w:tr>
      <w:tr w:rsidR="009513A2" w:rsidRPr="00950641" w14:paraId="10B18790" w14:textId="77777777" w:rsidTr="009E3FC6">
        <w:trPr>
          <w:trHeight w:val="567"/>
        </w:trPr>
        <w:tc>
          <w:tcPr>
            <w:tcW w:w="2548" w:type="dxa"/>
            <w:tcBorders>
              <w:top w:val="nil"/>
              <w:left w:val="single" w:sz="4" w:space="0" w:color="auto"/>
              <w:bottom w:val="nil"/>
              <w:right w:val="single" w:sz="4" w:space="0" w:color="auto"/>
            </w:tcBorders>
            <w:vAlign w:val="center"/>
            <w:hideMark/>
          </w:tcPr>
          <w:p w14:paraId="1B2F9717"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0BC403A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17</w:t>
            </w:r>
          </w:p>
        </w:tc>
        <w:tc>
          <w:tcPr>
            <w:tcW w:w="2980" w:type="dxa"/>
            <w:tcBorders>
              <w:top w:val="single" w:sz="6" w:space="0" w:color="auto"/>
              <w:left w:val="single" w:sz="6" w:space="0" w:color="auto"/>
              <w:bottom w:val="single" w:sz="6" w:space="0" w:color="auto"/>
              <w:right w:val="single" w:sz="6" w:space="0" w:color="auto"/>
            </w:tcBorders>
            <w:vAlign w:val="center"/>
          </w:tcPr>
          <w:p w14:paraId="79CDF822" w14:textId="5BF58E00"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DB52CF4" w14:textId="765571A2"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A8A8F8A" w14:textId="46F559AC" w:rsidR="009513A2" w:rsidRPr="00950641" w:rsidRDefault="009513A2" w:rsidP="009513A2">
            <w:pPr>
              <w:jc w:val="center"/>
              <w:rPr>
                <w:rFonts w:ascii="Verdana" w:hAnsi="Verdana"/>
                <w:sz w:val="18"/>
                <w:szCs w:val="18"/>
              </w:rPr>
            </w:pPr>
          </w:p>
        </w:tc>
      </w:tr>
      <w:tr w:rsidR="009513A2" w:rsidRPr="00950641" w14:paraId="160D8B84" w14:textId="77777777" w:rsidTr="009E3FC6">
        <w:trPr>
          <w:trHeight w:val="567"/>
        </w:trPr>
        <w:tc>
          <w:tcPr>
            <w:tcW w:w="2548" w:type="dxa"/>
            <w:tcBorders>
              <w:top w:val="nil"/>
              <w:left w:val="single" w:sz="4" w:space="0" w:color="auto"/>
              <w:bottom w:val="nil"/>
              <w:right w:val="single" w:sz="4" w:space="0" w:color="auto"/>
            </w:tcBorders>
            <w:vAlign w:val="center"/>
            <w:hideMark/>
          </w:tcPr>
          <w:p w14:paraId="05AA5E6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3F46D02"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18</w:t>
            </w:r>
          </w:p>
        </w:tc>
        <w:tc>
          <w:tcPr>
            <w:tcW w:w="2980" w:type="dxa"/>
            <w:tcBorders>
              <w:top w:val="single" w:sz="6" w:space="0" w:color="auto"/>
              <w:left w:val="single" w:sz="6" w:space="0" w:color="auto"/>
              <w:bottom w:val="single" w:sz="6" w:space="0" w:color="auto"/>
              <w:right w:val="single" w:sz="6" w:space="0" w:color="auto"/>
            </w:tcBorders>
            <w:vAlign w:val="center"/>
          </w:tcPr>
          <w:p w14:paraId="0306CC88" w14:textId="4D7E053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6E138FA" w14:textId="769AA76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95391CE" w14:textId="261522DD" w:rsidR="009513A2" w:rsidRPr="00950641" w:rsidRDefault="009513A2" w:rsidP="009513A2">
            <w:pPr>
              <w:jc w:val="center"/>
              <w:rPr>
                <w:rFonts w:ascii="Verdana" w:hAnsi="Verdana"/>
                <w:sz w:val="18"/>
                <w:szCs w:val="18"/>
              </w:rPr>
            </w:pPr>
          </w:p>
        </w:tc>
      </w:tr>
      <w:tr w:rsidR="009513A2" w:rsidRPr="00950641" w14:paraId="308E9424" w14:textId="77777777" w:rsidTr="009E3FC6">
        <w:trPr>
          <w:trHeight w:val="567"/>
        </w:trPr>
        <w:tc>
          <w:tcPr>
            <w:tcW w:w="2548" w:type="dxa"/>
            <w:tcBorders>
              <w:top w:val="nil"/>
              <w:left w:val="single" w:sz="4" w:space="0" w:color="auto"/>
              <w:bottom w:val="nil"/>
              <w:right w:val="single" w:sz="4" w:space="0" w:color="auto"/>
            </w:tcBorders>
            <w:vAlign w:val="center"/>
            <w:hideMark/>
          </w:tcPr>
          <w:p w14:paraId="20AE0E3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063FD7D"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19</w:t>
            </w:r>
          </w:p>
        </w:tc>
        <w:tc>
          <w:tcPr>
            <w:tcW w:w="2980" w:type="dxa"/>
            <w:tcBorders>
              <w:top w:val="single" w:sz="6" w:space="0" w:color="auto"/>
              <w:left w:val="single" w:sz="6" w:space="0" w:color="auto"/>
              <w:bottom w:val="single" w:sz="6" w:space="0" w:color="auto"/>
              <w:right w:val="single" w:sz="6" w:space="0" w:color="auto"/>
            </w:tcBorders>
            <w:vAlign w:val="center"/>
          </w:tcPr>
          <w:p w14:paraId="27009661" w14:textId="13E7494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C95C547" w14:textId="2AF3368F"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8BE1DEA" w14:textId="4F80D8E6" w:rsidR="009513A2" w:rsidRPr="00950641" w:rsidRDefault="009513A2" w:rsidP="009513A2">
            <w:pPr>
              <w:jc w:val="center"/>
              <w:rPr>
                <w:rFonts w:ascii="Verdana" w:hAnsi="Verdana"/>
                <w:sz w:val="18"/>
                <w:szCs w:val="18"/>
              </w:rPr>
            </w:pPr>
          </w:p>
        </w:tc>
      </w:tr>
      <w:tr w:rsidR="009513A2" w:rsidRPr="00950641" w14:paraId="7A9C1AB5" w14:textId="77777777" w:rsidTr="009E3FC6">
        <w:trPr>
          <w:trHeight w:val="567"/>
        </w:trPr>
        <w:tc>
          <w:tcPr>
            <w:tcW w:w="2548" w:type="dxa"/>
            <w:tcBorders>
              <w:top w:val="nil"/>
              <w:left w:val="single" w:sz="4" w:space="0" w:color="auto"/>
              <w:bottom w:val="nil"/>
              <w:right w:val="single" w:sz="4" w:space="0" w:color="auto"/>
            </w:tcBorders>
            <w:vAlign w:val="center"/>
            <w:hideMark/>
          </w:tcPr>
          <w:p w14:paraId="68D605E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5ADBDD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20</w:t>
            </w:r>
          </w:p>
        </w:tc>
        <w:tc>
          <w:tcPr>
            <w:tcW w:w="2980" w:type="dxa"/>
            <w:tcBorders>
              <w:top w:val="single" w:sz="6" w:space="0" w:color="auto"/>
              <w:left w:val="single" w:sz="6" w:space="0" w:color="auto"/>
              <w:bottom w:val="single" w:sz="6" w:space="0" w:color="auto"/>
              <w:right w:val="single" w:sz="6" w:space="0" w:color="auto"/>
            </w:tcBorders>
            <w:vAlign w:val="center"/>
          </w:tcPr>
          <w:p w14:paraId="2559E204" w14:textId="1D0DDE4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4406A61" w14:textId="3815F548"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63DC42F" w14:textId="3D6FA5AC" w:rsidR="009513A2" w:rsidRPr="00950641" w:rsidRDefault="009513A2" w:rsidP="009513A2">
            <w:pPr>
              <w:jc w:val="center"/>
              <w:rPr>
                <w:rFonts w:ascii="Verdana" w:hAnsi="Verdana"/>
                <w:sz w:val="18"/>
                <w:szCs w:val="18"/>
              </w:rPr>
            </w:pPr>
          </w:p>
        </w:tc>
      </w:tr>
      <w:tr w:rsidR="009513A2" w:rsidRPr="00950641" w14:paraId="156D9C3D" w14:textId="77777777" w:rsidTr="009E3FC6">
        <w:trPr>
          <w:trHeight w:val="567"/>
        </w:trPr>
        <w:tc>
          <w:tcPr>
            <w:tcW w:w="2548" w:type="dxa"/>
            <w:tcBorders>
              <w:top w:val="nil"/>
              <w:left w:val="single" w:sz="4" w:space="0" w:color="auto"/>
              <w:bottom w:val="nil"/>
              <w:right w:val="single" w:sz="4" w:space="0" w:color="auto"/>
            </w:tcBorders>
            <w:vAlign w:val="center"/>
          </w:tcPr>
          <w:p w14:paraId="61527E7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4CB272D" w14:textId="78F0D2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21</w:t>
            </w:r>
          </w:p>
        </w:tc>
        <w:tc>
          <w:tcPr>
            <w:tcW w:w="2980" w:type="dxa"/>
            <w:tcBorders>
              <w:top w:val="single" w:sz="6" w:space="0" w:color="auto"/>
              <w:left w:val="single" w:sz="6" w:space="0" w:color="auto"/>
              <w:bottom w:val="single" w:sz="6" w:space="0" w:color="auto"/>
              <w:right w:val="single" w:sz="6" w:space="0" w:color="auto"/>
            </w:tcBorders>
            <w:vAlign w:val="center"/>
          </w:tcPr>
          <w:p w14:paraId="70AAB1CD" w14:textId="7F337B2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F73F81D" w14:textId="7508151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F024713" w14:textId="521E7E8E" w:rsidR="009513A2" w:rsidRPr="00950641" w:rsidRDefault="009513A2" w:rsidP="009513A2">
            <w:pPr>
              <w:jc w:val="center"/>
              <w:rPr>
                <w:rFonts w:ascii="Verdana" w:hAnsi="Verdana"/>
                <w:sz w:val="18"/>
                <w:szCs w:val="18"/>
              </w:rPr>
            </w:pPr>
          </w:p>
        </w:tc>
      </w:tr>
      <w:tr w:rsidR="009513A2" w:rsidRPr="00950641" w14:paraId="5F5A7678" w14:textId="77777777" w:rsidTr="009E3FC6">
        <w:trPr>
          <w:trHeight w:val="567"/>
        </w:trPr>
        <w:tc>
          <w:tcPr>
            <w:tcW w:w="2548" w:type="dxa"/>
            <w:tcBorders>
              <w:top w:val="nil"/>
              <w:left w:val="single" w:sz="4" w:space="0" w:color="auto"/>
              <w:bottom w:val="nil"/>
              <w:right w:val="single" w:sz="4" w:space="0" w:color="auto"/>
            </w:tcBorders>
            <w:vAlign w:val="center"/>
          </w:tcPr>
          <w:p w14:paraId="342EB47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ECE8C26" w14:textId="71697A4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22</w:t>
            </w:r>
          </w:p>
        </w:tc>
        <w:tc>
          <w:tcPr>
            <w:tcW w:w="2980" w:type="dxa"/>
            <w:tcBorders>
              <w:top w:val="single" w:sz="6" w:space="0" w:color="auto"/>
              <w:left w:val="single" w:sz="6" w:space="0" w:color="auto"/>
              <w:bottom w:val="single" w:sz="6" w:space="0" w:color="auto"/>
              <w:right w:val="single" w:sz="6" w:space="0" w:color="auto"/>
            </w:tcBorders>
            <w:vAlign w:val="center"/>
          </w:tcPr>
          <w:p w14:paraId="54E39A38" w14:textId="76E9EE0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AA03F78" w14:textId="075D06E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0AFB25D" w14:textId="16DE20FD" w:rsidR="009513A2" w:rsidRPr="00950641" w:rsidRDefault="009513A2" w:rsidP="009513A2">
            <w:pPr>
              <w:jc w:val="center"/>
              <w:rPr>
                <w:rFonts w:ascii="Verdana" w:hAnsi="Verdana"/>
                <w:sz w:val="18"/>
                <w:szCs w:val="18"/>
              </w:rPr>
            </w:pPr>
          </w:p>
        </w:tc>
      </w:tr>
      <w:tr w:rsidR="009513A2" w:rsidRPr="00950641" w14:paraId="450BFB88" w14:textId="77777777" w:rsidTr="009E3FC6">
        <w:trPr>
          <w:trHeight w:val="567"/>
        </w:trPr>
        <w:tc>
          <w:tcPr>
            <w:tcW w:w="2548" w:type="dxa"/>
            <w:tcBorders>
              <w:top w:val="nil"/>
              <w:left w:val="single" w:sz="4" w:space="0" w:color="auto"/>
              <w:bottom w:val="nil"/>
              <w:right w:val="single" w:sz="4" w:space="0" w:color="auto"/>
            </w:tcBorders>
            <w:vAlign w:val="center"/>
          </w:tcPr>
          <w:p w14:paraId="50CED8B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5DB49C" w14:textId="0C6A2D5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23</w:t>
            </w:r>
          </w:p>
        </w:tc>
        <w:tc>
          <w:tcPr>
            <w:tcW w:w="2980" w:type="dxa"/>
            <w:tcBorders>
              <w:top w:val="single" w:sz="6" w:space="0" w:color="auto"/>
              <w:left w:val="single" w:sz="6" w:space="0" w:color="auto"/>
              <w:bottom w:val="single" w:sz="6" w:space="0" w:color="auto"/>
              <w:right w:val="single" w:sz="6" w:space="0" w:color="auto"/>
            </w:tcBorders>
            <w:vAlign w:val="center"/>
          </w:tcPr>
          <w:p w14:paraId="67E6985D" w14:textId="62A43A50"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47023DF" w14:textId="515DF5F0"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1CCDB2" w14:textId="1CB0E117" w:rsidR="009513A2" w:rsidRPr="00950641" w:rsidRDefault="009513A2" w:rsidP="009513A2">
            <w:pPr>
              <w:jc w:val="center"/>
              <w:rPr>
                <w:rFonts w:ascii="Verdana" w:hAnsi="Verdana"/>
                <w:sz w:val="18"/>
                <w:szCs w:val="18"/>
              </w:rPr>
            </w:pPr>
          </w:p>
        </w:tc>
      </w:tr>
      <w:tr w:rsidR="009513A2" w:rsidRPr="00950641" w14:paraId="72082E2D" w14:textId="77777777" w:rsidTr="009E3FC6">
        <w:trPr>
          <w:trHeight w:val="567"/>
        </w:trPr>
        <w:tc>
          <w:tcPr>
            <w:tcW w:w="2548" w:type="dxa"/>
            <w:tcBorders>
              <w:top w:val="nil"/>
              <w:left w:val="single" w:sz="4" w:space="0" w:color="auto"/>
              <w:bottom w:val="single" w:sz="4" w:space="0" w:color="auto"/>
              <w:right w:val="single" w:sz="4" w:space="0" w:color="auto"/>
            </w:tcBorders>
            <w:vAlign w:val="center"/>
          </w:tcPr>
          <w:p w14:paraId="385103A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4" w:space="0" w:color="auto"/>
              <w:right w:val="single" w:sz="6" w:space="0" w:color="auto"/>
            </w:tcBorders>
            <w:vAlign w:val="center"/>
          </w:tcPr>
          <w:p w14:paraId="17062511" w14:textId="7684A98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24</w:t>
            </w:r>
          </w:p>
        </w:tc>
        <w:tc>
          <w:tcPr>
            <w:tcW w:w="2980" w:type="dxa"/>
            <w:tcBorders>
              <w:top w:val="single" w:sz="6" w:space="0" w:color="auto"/>
              <w:left w:val="single" w:sz="6" w:space="0" w:color="auto"/>
              <w:bottom w:val="single" w:sz="4" w:space="0" w:color="auto"/>
              <w:right w:val="single" w:sz="6" w:space="0" w:color="auto"/>
            </w:tcBorders>
            <w:vAlign w:val="center"/>
          </w:tcPr>
          <w:p w14:paraId="61C8B944" w14:textId="48B7EE38"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4" w:space="0" w:color="auto"/>
              <w:right w:val="single" w:sz="6" w:space="0" w:color="auto"/>
            </w:tcBorders>
            <w:vAlign w:val="center"/>
          </w:tcPr>
          <w:p w14:paraId="6C785977" w14:textId="533AC36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4" w:space="0" w:color="auto"/>
              <w:right w:val="single" w:sz="6" w:space="0" w:color="auto"/>
            </w:tcBorders>
            <w:vAlign w:val="center"/>
          </w:tcPr>
          <w:p w14:paraId="600D1C6B" w14:textId="1066C67F" w:rsidR="009513A2" w:rsidRPr="00950641" w:rsidRDefault="009513A2" w:rsidP="009513A2">
            <w:pPr>
              <w:jc w:val="center"/>
              <w:rPr>
                <w:rFonts w:ascii="Verdana" w:hAnsi="Verdana"/>
                <w:sz w:val="18"/>
                <w:szCs w:val="18"/>
              </w:rPr>
            </w:pPr>
          </w:p>
        </w:tc>
      </w:tr>
      <w:tr w:rsidR="00B36A41" w:rsidRPr="00950641"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950641" w:rsidRDefault="00B36A41" w:rsidP="00B36A41">
            <w:pPr>
              <w:jc w:val="center"/>
              <w:rPr>
                <w:rFonts w:ascii="Verdana" w:hAnsi="Verdana"/>
                <w:color w:val="000000"/>
                <w:sz w:val="18"/>
                <w:szCs w:val="18"/>
              </w:rPr>
            </w:pPr>
          </w:p>
        </w:tc>
        <w:tc>
          <w:tcPr>
            <w:tcW w:w="3264" w:type="dxa"/>
            <w:gridSpan w:val="2"/>
            <w:tcBorders>
              <w:top w:val="single" w:sz="4" w:space="0" w:color="auto"/>
              <w:left w:val="nil"/>
              <w:bottom w:val="nil"/>
              <w:right w:val="nil"/>
            </w:tcBorders>
            <w:vAlign w:val="center"/>
          </w:tcPr>
          <w:p w14:paraId="08B3108B"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950641"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950641" w:rsidRDefault="00B36A41" w:rsidP="00B36A41">
            <w:pPr>
              <w:jc w:val="center"/>
              <w:rPr>
                <w:rFonts w:ascii="Verdana" w:hAnsi="Verdana"/>
                <w:sz w:val="18"/>
                <w:szCs w:val="18"/>
              </w:rPr>
            </w:pPr>
          </w:p>
        </w:tc>
      </w:tr>
      <w:tr w:rsidR="00B36A41" w:rsidRPr="00950641"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1079E6BE"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950641" w:rsidRDefault="00B36A41" w:rsidP="00B36A41">
            <w:pPr>
              <w:jc w:val="center"/>
              <w:rPr>
                <w:rFonts w:ascii="Verdana" w:hAnsi="Verdana"/>
                <w:sz w:val="18"/>
                <w:szCs w:val="18"/>
              </w:rPr>
            </w:pPr>
          </w:p>
        </w:tc>
      </w:tr>
      <w:tr w:rsidR="00B36A41" w:rsidRPr="00950641"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466738FA"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950641" w:rsidRDefault="00B36A41" w:rsidP="00B36A41">
            <w:pPr>
              <w:jc w:val="center"/>
              <w:rPr>
                <w:rFonts w:ascii="Verdana" w:hAnsi="Verdana"/>
                <w:sz w:val="18"/>
                <w:szCs w:val="18"/>
              </w:rPr>
            </w:pPr>
          </w:p>
        </w:tc>
      </w:tr>
      <w:tr w:rsidR="00B36A41" w:rsidRPr="00950641"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single" w:sz="4" w:space="0" w:color="auto"/>
              <w:right w:val="nil"/>
            </w:tcBorders>
            <w:vAlign w:val="center"/>
          </w:tcPr>
          <w:p w14:paraId="584860BC"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950641"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950641" w:rsidRDefault="00B36A41" w:rsidP="00B36A41">
            <w:pPr>
              <w:jc w:val="center"/>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gridSpan w:val="5"/>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{estadoCuenta}</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{letrasPendientePago}</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r w:rsidRPr="00950641">
              <w:rPr>
                <w:rFonts w:ascii="Verdana" w:hAnsi="Verdana"/>
                <w:sz w:val="18"/>
                <w:szCs w:val="18"/>
              </w:rPr>
              <w:t>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tr w:rsidR="00DA0AC8" w:rsidRPr="00950641" w14:paraId="72DBA4C3" w14:textId="77777777" w:rsidTr="001E03B2">
        <w:trPr>
          <w:trHeight w:val="567"/>
        </w:trPr>
        <w:tc>
          <w:tcPr>
            <w:tcW w:w="2548" w:type="dxa"/>
            <w:tcBorders>
              <w:left w:val="single" w:sz="6" w:space="0" w:color="auto"/>
              <w:right w:val="single" w:sz="6" w:space="0" w:color="auto"/>
            </w:tcBorders>
            <w:vAlign w:val="center"/>
          </w:tcPr>
          <w:p w14:paraId="402EDE61" w14:textId="77777777" w:rsidR="00DA0AC8" w:rsidRPr="00950641" w:rsidRDefault="00DA0AC8" w:rsidP="006E6B1C">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160C5F" w14:textId="31399AAD" w:rsidR="00DA0AC8" w:rsidRPr="00950641" w:rsidRDefault="00DA0AC8" w:rsidP="00DA0AC8">
            <w:pPr>
              <w:jc w:val="center"/>
              <w:rPr>
                <w:rFonts w:ascii="Verdana" w:hAnsi="Verdana"/>
                <w:color w:val="000000"/>
                <w:sz w:val="18"/>
                <w:szCs w:val="18"/>
              </w:rPr>
            </w:pPr>
            <w:r w:rsidRPr="00950641">
              <w:rPr>
                <w:rFonts w:ascii="Verdana" w:hAnsi="Verdana"/>
                <w:color w:val="000000"/>
                <w:sz w:val="18"/>
                <w:szCs w:val="18"/>
              </w:rPr>
              <w:t>Cuota N°</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F0CE1DE" w14:textId="27F11B3A"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Monto S/</w:t>
            </w: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5E59040" w14:textId="3D0D57A4"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Fecha de Pago</w:t>
            </w:r>
          </w:p>
        </w:tc>
      </w:tr>
      <w:tr w:rsidR="001E03B2" w:rsidRPr="00950641" w14:paraId="3A333AE5" w14:textId="77777777" w:rsidTr="001E03B2">
        <w:trPr>
          <w:trHeight w:val="567"/>
        </w:trPr>
        <w:tc>
          <w:tcPr>
            <w:tcW w:w="2548" w:type="dxa"/>
            <w:tcBorders>
              <w:left w:val="single" w:sz="6" w:space="0" w:color="auto"/>
              <w:right w:val="single" w:sz="6" w:space="0" w:color="auto"/>
            </w:tcBorders>
            <w:vAlign w:val="center"/>
          </w:tcPr>
          <w:p w14:paraId="0DA93B7D" w14:textId="77777777" w:rsidR="001E03B2" w:rsidRPr="00950641" w:rsidRDefault="001E03B2" w:rsidP="001E03B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5BEA66" w14:textId="475AB988" w:rsidR="001E03B2" w:rsidRPr="00950641" w:rsidRDefault="001E03B2" w:rsidP="001E03B2">
            <w:pPr>
              <w:jc w:val="center"/>
              <w:rPr>
                <w:rFonts w:ascii="Verdana" w:hAnsi="Verdana"/>
                <w:color w:val="000000"/>
                <w:sz w:val="18"/>
                <w:szCs w:val="18"/>
              </w:rPr>
            </w:pPr>
            <w:r w:rsidRPr="00950641">
              <w:rPr>
                <w:rFonts w:ascii="Verdana" w:hAnsi="Verdana"/>
                <w:color w:val="000000"/>
                <w:sz w:val="18"/>
                <w:szCs w:val="18"/>
              </w:rPr>
              <w:t>25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13C298A" w14:textId="080EC671" w:rsidR="001E03B2" w:rsidRPr="00950641" w:rsidRDefault="001E03B2" w:rsidP="001E03B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C126ED9" w14:textId="39DF988B" w:rsidR="001E03B2" w:rsidRPr="00950641" w:rsidRDefault="001E03B2" w:rsidP="001E03B2">
            <w:pPr>
              <w:ind w:left="286" w:right="275"/>
              <w:jc w:val="center"/>
              <w:rPr>
                <w:rFonts w:ascii="Verdana" w:eastAsia="Tahoma" w:hAnsi="Verdana" w:cs="Tahoma"/>
                <w:sz w:val="18"/>
                <w:szCs w:val="18"/>
                <w:lang w:val="es-PE"/>
              </w:rPr>
            </w:pPr>
          </w:p>
        </w:tc>
      </w:tr>
      <w:tr w:rsidR="009513A2" w:rsidRPr="00950641" w14:paraId="746C00F1" w14:textId="77777777" w:rsidTr="001E03B2">
        <w:trPr>
          <w:trHeight w:val="567"/>
        </w:trPr>
        <w:tc>
          <w:tcPr>
            <w:tcW w:w="2548" w:type="dxa"/>
            <w:tcBorders>
              <w:left w:val="single" w:sz="6" w:space="0" w:color="auto"/>
              <w:right w:val="single" w:sz="6" w:space="0" w:color="auto"/>
            </w:tcBorders>
            <w:vAlign w:val="center"/>
          </w:tcPr>
          <w:p w14:paraId="130D27E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ABFF42C" w14:textId="19239A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072B7B" w14:textId="5BE91EF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1BCBF2" w14:textId="1956D91B"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5228EB" w14:textId="77777777" w:rsidTr="00DB7821">
        <w:trPr>
          <w:trHeight w:val="567"/>
        </w:trPr>
        <w:tc>
          <w:tcPr>
            <w:tcW w:w="2548" w:type="dxa"/>
            <w:tcBorders>
              <w:left w:val="single" w:sz="6" w:space="0" w:color="auto"/>
              <w:right w:val="single" w:sz="6" w:space="0" w:color="auto"/>
            </w:tcBorders>
            <w:vAlign w:val="center"/>
          </w:tcPr>
          <w:p w14:paraId="255EE2A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42B13A3" w14:textId="68FA326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39D39AB" w14:textId="33D3AAB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BA2CB7" w14:textId="5A47FF8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B85700A" w14:textId="77777777" w:rsidTr="00DB7821">
        <w:trPr>
          <w:trHeight w:val="567"/>
        </w:trPr>
        <w:tc>
          <w:tcPr>
            <w:tcW w:w="2548" w:type="dxa"/>
            <w:tcBorders>
              <w:left w:val="single" w:sz="6" w:space="0" w:color="auto"/>
              <w:right w:val="single" w:sz="6" w:space="0" w:color="auto"/>
            </w:tcBorders>
            <w:vAlign w:val="center"/>
          </w:tcPr>
          <w:p w14:paraId="620B00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B28406E" w14:textId="1DFF2DF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3C99C6" w14:textId="17228C8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9E4044A" w14:textId="2374D5A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4A7559" w14:textId="77777777" w:rsidTr="00DB7821">
        <w:trPr>
          <w:trHeight w:val="567"/>
        </w:trPr>
        <w:tc>
          <w:tcPr>
            <w:tcW w:w="2548" w:type="dxa"/>
            <w:tcBorders>
              <w:left w:val="single" w:sz="6" w:space="0" w:color="auto"/>
              <w:right w:val="single" w:sz="6" w:space="0" w:color="auto"/>
            </w:tcBorders>
            <w:vAlign w:val="center"/>
          </w:tcPr>
          <w:p w14:paraId="09B866E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510A02" w14:textId="5587A1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9F9B0E3" w14:textId="543548A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03DD37" w14:textId="1B2FFD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2CCCD3" w14:textId="77777777" w:rsidTr="001E03B2">
        <w:trPr>
          <w:trHeight w:val="567"/>
        </w:trPr>
        <w:tc>
          <w:tcPr>
            <w:tcW w:w="2548" w:type="dxa"/>
            <w:tcBorders>
              <w:left w:val="single" w:sz="6" w:space="0" w:color="auto"/>
              <w:right w:val="single" w:sz="6" w:space="0" w:color="auto"/>
            </w:tcBorders>
            <w:vAlign w:val="center"/>
          </w:tcPr>
          <w:p w14:paraId="7ABA03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D25D557" w14:textId="509C05B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64425" w14:textId="1B21418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211B9B" w14:textId="65DCD6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E2DC8A3" w14:textId="77777777" w:rsidTr="001E03B2">
        <w:trPr>
          <w:trHeight w:val="567"/>
        </w:trPr>
        <w:tc>
          <w:tcPr>
            <w:tcW w:w="2548" w:type="dxa"/>
            <w:tcBorders>
              <w:left w:val="single" w:sz="6" w:space="0" w:color="auto"/>
              <w:right w:val="single" w:sz="6" w:space="0" w:color="auto"/>
            </w:tcBorders>
            <w:vAlign w:val="center"/>
          </w:tcPr>
          <w:p w14:paraId="5C84451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95A68ED" w14:textId="026CEAC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C783E6F" w14:textId="641A03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C002F92" w14:textId="5513E6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9104A01" w14:textId="77777777" w:rsidTr="001E03B2">
        <w:trPr>
          <w:trHeight w:val="567"/>
        </w:trPr>
        <w:tc>
          <w:tcPr>
            <w:tcW w:w="2548" w:type="dxa"/>
            <w:tcBorders>
              <w:left w:val="single" w:sz="6" w:space="0" w:color="auto"/>
              <w:right w:val="single" w:sz="6" w:space="0" w:color="auto"/>
            </w:tcBorders>
            <w:vAlign w:val="center"/>
          </w:tcPr>
          <w:p w14:paraId="34EC7ED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FCB6867" w14:textId="6016B41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71373E" w14:textId="777D5C9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61413B" w14:textId="1F56D6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264245E" w14:textId="77777777" w:rsidTr="001E03B2">
        <w:trPr>
          <w:trHeight w:val="567"/>
        </w:trPr>
        <w:tc>
          <w:tcPr>
            <w:tcW w:w="2548" w:type="dxa"/>
            <w:tcBorders>
              <w:left w:val="single" w:sz="6" w:space="0" w:color="auto"/>
              <w:right w:val="single" w:sz="6" w:space="0" w:color="auto"/>
            </w:tcBorders>
            <w:vAlign w:val="center"/>
          </w:tcPr>
          <w:p w14:paraId="35BEEE4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8C88404" w14:textId="3EFE6DE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D8650" w14:textId="6179EE0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D968474" w14:textId="1DAE42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A47CDB" w14:textId="77777777" w:rsidTr="001E03B2">
        <w:trPr>
          <w:trHeight w:val="567"/>
        </w:trPr>
        <w:tc>
          <w:tcPr>
            <w:tcW w:w="2548" w:type="dxa"/>
            <w:tcBorders>
              <w:left w:val="single" w:sz="6" w:space="0" w:color="auto"/>
              <w:right w:val="single" w:sz="6" w:space="0" w:color="auto"/>
            </w:tcBorders>
            <w:vAlign w:val="center"/>
          </w:tcPr>
          <w:p w14:paraId="259505A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06F038" w14:textId="0C3380D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3A8DA7" w14:textId="412E00A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591C6D" w14:textId="1CDB0E7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42ADF2C" w14:textId="77777777" w:rsidTr="001E03B2">
        <w:trPr>
          <w:trHeight w:val="567"/>
        </w:trPr>
        <w:tc>
          <w:tcPr>
            <w:tcW w:w="2548" w:type="dxa"/>
            <w:tcBorders>
              <w:left w:val="single" w:sz="6" w:space="0" w:color="auto"/>
              <w:right w:val="single" w:sz="6" w:space="0" w:color="auto"/>
            </w:tcBorders>
            <w:vAlign w:val="center"/>
          </w:tcPr>
          <w:p w14:paraId="3B97233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2E67DF" w14:textId="380DB7F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5391A7" w14:textId="1AC77767"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07A3FC" w14:textId="713C616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662F66" w14:textId="77777777" w:rsidTr="001E03B2">
        <w:trPr>
          <w:trHeight w:val="567"/>
        </w:trPr>
        <w:tc>
          <w:tcPr>
            <w:tcW w:w="2548" w:type="dxa"/>
            <w:tcBorders>
              <w:left w:val="single" w:sz="6" w:space="0" w:color="auto"/>
              <w:right w:val="single" w:sz="6" w:space="0" w:color="auto"/>
            </w:tcBorders>
            <w:vAlign w:val="center"/>
          </w:tcPr>
          <w:p w14:paraId="1B638B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EEFAE4" w14:textId="03C74B2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F1BF144" w14:textId="347205C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E03A1E2" w14:textId="1554C7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2072B2C" w14:textId="77777777" w:rsidTr="001E03B2">
        <w:trPr>
          <w:trHeight w:val="567"/>
        </w:trPr>
        <w:tc>
          <w:tcPr>
            <w:tcW w:w="2548" w:type="dxa"/>
            <w:tcBorders>
              <w:left w:val="single" w:sz="6" w:space="0" w:color="auto"/>
              <w:right w:val="single" w:sz="6" w:space="0" w:color="auto"/>
            </w:tcBorders>
            <w:vAlign w:val="center"/>
          </w:tcPr>
          <w:p w14:paraId="261A9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6077859" w14:textId="2766F89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7A0E7DE" w14:textId="707A927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EBFAF5" w14:textId="29520DE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6ECC9A" w14:textId="77777777" w:rsidTr="001E03B2">
        <w:trPr>
          <w:trHeight w:val="567"/>
        </w:trPr>
        <w:tc>
          <w:tcPr>
            <w:tcW w:w="2548" w:type="dxa"/>
            <w:tcBorders>
              <w:left w:val="single" w:sz="6" w:space="0" w:color="auto"/>
              <w:right w:val="single" w:sz="6" w:space="0" w:color="auto"/>
            </w:tcBorders>
            <w:vAlign w:val="center"/>
          </w:tcPr>
          <w:p w14:paraId="755115B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2BBC302" w14:textId="492AEBA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350B5A" w14:textId="4BEBA6E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015D8D" w14:textId="2A6E421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08FAF0C" w14:textId="77777777" w:rsidTr="001E03B2">
        <w:trPr>
          <w:trHeight w:val="567"/>
        </w:trPr>
        <w:tc>
          <w:tcPr>
            <w:tcW w:w="2548" w:type="dxa"/>
            <w:tcBorders>
              <w:left w:val="single" w:sz="6" w:space="0" w:color="auto"/>
              <w:right w:val="single" w:sz="6" w:space="0" w:color="auto"/>
            </w:tcBorders>
            <w:vAlign w:val="center"/>
          </w:tcPr>
          <w:p w14:paraId="33936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9CB0FB2" w14:textId="3A6F33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25EB31" w14:textId="62EAF85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BC943C" w14:textId="6B474A4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546FA67" w14:textId="77777777" w:rsidTr="001E03B2">
        <w:trPr>
          <w:trHeight w:val="567"/>
        </w:trPr>
        <w:tc>
          <w:tcPr>
            <w:tcW w:w="2548" w:type="dxa"/>
            <w:tcBorders>
              <w:left w:val="single" w:sz="6" w:space="0" w:color="auto"/>
              <w:right w:val="single" w:sz="6" w:space="0" w:color="auto"/>
            </w:tcBorders>
            <w:vAlign w:val="center"/>
          </w:tcPr>
          <w:p w14:paraId="13DA6F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DFB132B" w14:textId="13FBA59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41B31DC" w14:textId="28FA342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54AB94" w14:textId="21AEACD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B56967F" w14:textId="77777777" w:rsidTr="001E03B2">
        <w:trPr>
          <w:trHeight w:val="567"/>
        </w:trPr>
        <w:tc>
          <w:tcPr>
            <w:tcW w:w="2548" w:type="dxa"/>
            <w:tcBorders>
              <w:left w:val="single" w:sz="6" w:space="0" w:color="auto"/>
              <w:right w:val="single" w:sz="6" w:space="0" w:color="auto"/>
            </w:tcBorders>
            <w:vAlign w:val="center"/>
          </w:tcPr>
          <w:p w14:paraId="6F23C52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4F97A3" w14:textId="66DBD0D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A79336F" w14:textId="45292ED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6B726C1" w14:textId="57F792B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8EA9AFB" w14:textId="77777777" w:rsidTr="001E03B2">
        <w:trPr>
          <w:trHeight w:val="567"/>
        </w:trPr>
        <w:tc>
          <w:tcPr>
            <w:tcW w:w="2548" w:type="dxa"/>
            <w:tcBorders>
              <w:left w:val="single" w:sz="6" w:space="0" w:color="auto"/>
              <w:right w:val="single" w:sz="6" w:space="0" w:color="auto"/>
            </w:tcBorders>
            <w:vAlign w:val="center"/>
          </w:tcPr>
          <w:p w14:paraId="429700B7"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34053" w14:textId="7D1ECB0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793CF" w14:textId="4FC3C2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7E3601" w14:textId="240E80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79EF68" w14:textId="77777777" w:rsidTr="001E03B2">
        <w:trPr>
          <w:trHeight w:val="567"/>
        </w:trPr>
        <w:tc>
          <w:tcPr>
            <w:tcW w:w="2548" w:type="dxa"/>
            <w:tcBorders>
              <w:left w:val="single" w:sz="6" w:space="0" w:color="auto"/>
              <w:right w:val="single" w:sz="6" w:space="0" w:color="auto"/>
            </w:tcBorders>
            <w:vAlign w:val="center"/>
          </w:tcPr>
          <w:p w14:paraId="6CE95E2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CE74AE" w14:textId="6234F2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5F2821" w14:textId="5B51F80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93498F" w14:textId="72A46D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F1D071A" w14:textId="77777777" w:rsidTr="001E03B2">
        <w:trPr>
          <w:trHeight w:val="567"/>
        </w:trPr>
        <w:tc>
          <w:tcPr>
            <w:tcW w:w="2548" w:type="dxa"/>
            <w:tcBorders>
              <w:left w:val="single" w:sz="6" w:space="0" w:color="auto"/>
              <w:right w:val="single" w:sz="6" w:space="0" w:color="auto"/>
            </w:tcBorders>
            <w:vAlign w:val="center"/>
          </w:tcPr>
          <w:p w14:paraId="26A20C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1CD3F89" w14:textId="4495A74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A0B39D2" w14:textId="291400E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BB5F8F8" w14:textId="7F7250D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D7743C" w14:textId="77777777" w:rsidTr="001E03B2">
        <w:trPr>
          <w:trHeight w:val="567"/>
        </w:trPr>
        <w:tc>
          <w:tcPr>
            <w:tcW w:w="2548" w:type="dxa"/>
            <w:tcBorders>
              <w:left w:val="single" w:sz="6" w:space="0" w:color="auto"/>
              <w:right w:val="single" w:sz="6" w:space="0" w:color="auto"/>
            </w:tcBorders>
            <w:vAlign w:val="center"/>
          </w:tcPr>
          <w:p w14:paraId="467E172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4B97D9" w14:textId="45559CE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50D47C1" w14:textId="5F941C2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986B4EB" w14:textId="5009BC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92212E" w14:textId="77777777" w:rsidTr="001E03B2">
        <w:trPr>
          <w:trHeight w:val="567"/>
        </w:trPr>
        <w:tc>
          <w:tcPr>
            <w:tcW w:w="2548" w:type="dxa"/>
            <w:tcBorders>
              <w:left w:val="single" w:sz="6" w:space="0" w:color="auto"/>
              <w:right w:val="single" w:sz="6" w:space="0" w:color="auto"/>
            </w:tcBorders>
            <w:vAlign w:val="center"/>
          </w:tcPr>
          <w:p w14:paraId="356C9A1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260028E" w14:textId="1C28A8E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EBCC7" w14:textId="2098C40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AD0B2A" w14:textId="1FA5A97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13FA657" w14:textId="77777777" w:rsidTr="001E03B2">
        <w:trPr>
          <w:trHeight w:val="567"/>
        </w:trPr>
        <w:tc>
          <w:tcPr>
            <w:tcW w:w="2548" w:type="dxa"/>
            <w:tcBorders>
              <w:left w:val="single" w:sz="6" w:space="0" w:color="auto"/>
              <w:right w:val="single" w:sz="6" w:space="0" w:color="auto"/>
            </w:tcBorders>
            <w:vAlign w:val="center"/>
          </w:tcPr>
          <w:p w14:paraId="2D938AC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4098AB" w14:textId="5F5EDF3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D8275" w14:textId="31643C4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F28E09" w14:textId="6D68A8F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AF696F3" w14:textId="77777777" w:rsidTr="001E03B2">
        <w:trPr>
          <w:trHeight w:val="567"/>
        </w:trPr>
        <w:tc>
          <w:tcPr>
            <w:tcW w:w="2548" w:type="dxa"/>
            <w:tcBorders>
              <w:left w:val="single" w:sz="6" w:space="0" w:color="auto"/>
              <w:right w:val="single" w:sz="6" w:space="0" w:color="auto"/>
            </w:tcBorders>
            <w:vAlign w:val="center"/>
          </w:tcPr>
          <w:p w14:paraId="754F7D7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58CD47D" w14:textId="673C0CF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C070F1" w14:textId="6327B2C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B98380" w14:textId="050321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3FD5CF" w14:textId="77777777" w:rsidTr="001E03B2">
        <w:trPr>
          <w:trHeight w:val="567"/>
        </w:trPr>
        <w:tc>
          <w:tcPr>
            <w:tcW w:w="2548" w:type="dxa"/>
            <w:tcBorders>
              <w:left w:val="single" w:sz="6" w:space="0" w:color="auto"/>
              <w:right w:val="single" w:sz="6" w:space="0" w:color="auto"/>
            </w:tcBorders>
            <w:vAlign w:val="center"/>
          </w:tcPr>
          <w:p w14:paraId="7816170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7E3672" w14:textId="19993D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FB713B" w14:textId="642E48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B8A8" w14:textId="5EAAB69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93EA09" w14:textId="77777777" w:rsidTr="001E03B2">
        <w:trPr>
          <w:trHeight w:val="567"/>
        </w:trPr>
        <w:tc>
          <w:tcPr>
            <w:tcW w:w="2548" w:type="dxa"/>
            <w:tcBorders>
              <w:left w:val="single" w:sz="6" w:space="0" w:color="auto"/>
              <w:right w:val="single" w:sz="6" w:space="0" w:color="auto"/>
            </w:tcBorders>
            <w:vAlign w:val="center"/>
          </w:tcPr>
          <w:p w14:paraId="58656DC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312955" w14:textId="7CA2B14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70B8B00" w14:textId="562C60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E07922" w14:textId="7F913CA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B5D13B5" w14:textId="77777777" w:rsidTr="001E03B2">
        <w:trPr>
          <w:trHeight w:val="567"/>
        </w:trPr>
        <w:tc>
          <w:tcPr>
            <w:tcW w:w="2548" w:type="dxa"/>
            <w:tcBorders>
              <w:left w:val="single" w:sz="6" w:space="0" w:color="auto"/>
              <w:right w:val="single" w:sz="6" w:space="0" w:color="auto"/>
            </w:tcBorders>
            <w:vAlign w:val="center"/>
          </w:tcPr>
          <w:p w14:paraId="7D8CE7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1A5F1E7" w14:textId="5440E6A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3DEE93" w14:textId="01D0806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F67E6E" w14:textId="36D9B53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2EB5C6E" w14:textId="77777777" w:rsidTr="001E03B2">
        <w:trPr>
          <w:trHeight w:val="567"/>
        </w:trPr>
        <w:tc>
          <w:tcPr>
            <w:tcW w:w="2548" w:type="dxa"/>
            <w:tcBorders>
              <w:left w:val="single" w:sz="6" w:space="0" w:color="auto"/>
              <w:right w:val="single" w:sz="6" w:space="0" w:color="auto"/>
            </w:tcBorders>
            <w:vAlign w:val="center"/>
          </w:tcPr>
          <w:p w14:paraId="6A2B03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413E96" w14:textId="3C4523B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50AC487" w14:textId="590A171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9224630" w14:textId="73248D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7D93177" w14:textId="77777777" w:rsidTr="001E03B2">
        <w:trPr>
          <w:trHeight w:val="567"/>
        </w:trPr>
        <w:tc>
          <w:tcPr>
            <w:tcW w:w="2548" w:type="dxa"/>
            <w:tcBorders>
              <w:left w:val="single" w:sz="6" w:space="0" w:color="auto"/>
              <w:right w:val="single" w:sz="6" w:space="0" w:color="auto"/>
            </w:tcBorders>
            <w:vAlign w:val="center"/>
          </w:tcPr>
          <w:p w14:paraId="21E2C0C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30994B7" w14:textId="49A2FE8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19AF9D5" w14:textId="5C55073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16F59E9" w14:textId="4501DCB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54FE6F" w14:textId="77777777" w:rsidTr="001E03B2">
        <w:trPr>
          <w:trHeight w:val="567"/>
        </w:trPr>
        <w:tc>
          <w:tcPr>
            <w:tcW w:w="2548" w:type="dxa"/>
            <w:tcBorders>
              <w:left w:val="single" w:sz="6" w:space="0" w:color="auto"/>
              <w:right w:val="single" w:sz="6" w:space="0" w:color="auto"/>
            </w:tcBorders>
            <w:vAlign w:val="center"/>
          </w:tcPr>
          <w:p w14:paraId="5E2B3ED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C1776C8" w14:textId="2DBDCB3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B34AFF8" w14:textId="737CF9E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4FAAB6" w14:textId="1C8BC6D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2E8135C" w14:textId="77777777" w:rsidTr="001E03B2">
        <w:trPr>
          <w:trHeight w:val="567"/>
        </w:trPr>
        <w:tc>
          <w:tcPr>
            <w:tcW w:w="2548" w:type="dxa"/>
            <w:tcBorders>
              <w:left w:val="single" w:sz="6" w:space="0" w:color="auto"/>
              <w:right w:val="single" w:sz="6" w:space="0" w:color="auto"/>
            </w:tcBorders>
            <w:vAlign w:val="center"/>
          </w:tcPr>
          <w:p w14:paraId="530DD41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8DEE30" w14:textId="3808B6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3F788FE" w14:textId="395821A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A4F6525" w14:textId="05103E6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BAE1233" w14:textId="77777777" w:rsidTr="001E03B2">
        <w:trPr>
          <w:trHeight w:val="567"/>
        </w:trPr>
        <w:tc>
          <w:tcPr>
            <w:tcW w:w="2548" w:type="dxa"/>
            <w:tcBorders>
              <w:left w:val="single" w:sz="6" w:space="0" w:color="auto"/>
              <w:right w:val="single" w:sz="6" w:space="0" w:color="auto"/>
            </w:tcBorders>
            <w:vAlign w:val="center"/>
          </w:tcPr>
          <w:p w14:paraId="23F4242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1CD924" w14:textId="3BAC232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33184" w14:textId="5B364EA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C4F5CF6" w14:textId="4D7546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79FDD7" w14:textId="77777777" w:rsidTr="001E03B2">
        <w:trPr>
          <w:trHeight w:val="567"/>
        </w:trPr>
        <w:tc>
          <w:tcPr>
            <w:tcW w:w="2548" w:type="dxa"/>
            <w:tcBorders>
              <w:left w:val="single" w:sz="6" w:space="0" w:color="auto"/>
              <w:right w:val="single" w:sz="6" w:space="0" w:color="auto"/>
            </w:tcBorders>
            <w:vAlign w:val="center"/>
          </w:tcPr>
          <w:p w14:paraId="5FC6254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2256F" w14:textId="43BE095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4B2F615" w14:textId="272135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097468A" w14:textId="40073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51252E" w14:textId="77777777" w:rsidTr="001E03B2">
        <w:trPr>
          <w:trHeight w:val="567"/>
        </w:trPr>
        <w:tc>
          <w:tcPr>
            <w:tcW w:w="2548" w:type="dxa"/>
            <w:tcBorders>
              <w:left w:val="single" w:sz="6" w:space="0" w:color="auto"/>
              <w:right w:val="single" w:sz="6" w:space="0" w:color="auto"/>
            </w:tcBorders>
            <w:vAlign w:val="center"/>
          </w:tcPr>
          <w:p w14:paraId="1716F9B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762DC7" w14:textId="0A296F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BC71EC2" w14:textId="70936C6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0F3CECB" w14:textId="62B1D1A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43883AA" w14:textId="77777777" w:rsidTr="001E03B2">
        <w:trPr>
          <w:trHeight w:val="567"/>
        </w:trPr>
        <w:tc>
          <w:tcPr>
            <w:tcW w:w="2548" w:type="dxa"/>
            <w:tcBorders>
              <w:left w:val="single" w:sz="6" w:space="0" w:color="auto"/>
              <w:right w:val="single" w:sz="6" w:space="0" w:color="auto"/>
            </w:tcBorders>
            <w:vAlign w:val="center"/>
          </w:tcPr>
          <w:p w14:paraId="75CA1AE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576ADAA" w14:textId="04A55D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4F130F2" w14:textId="5AC4DCC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3EF73C2" w14:textId="4D572B8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311D43C" w14:textId="77777777" w:rsidTr="001E03B2">
        <w:trPr>
          <w:trHeight w:val="567"/>
        </w:trPr>
        <w:tc>
          <w:tcPr>
            <w:tcW w:w="2548" w:type="dxa"/>
            <w:tcBorders>
              <w:left w:val="single" w:sz="6" w:space="0" w:color="auto"/>
              <w:right w:val="single" w:sz="6" w:space="0" w:color="auto"/>
            </w:tcBorders>
            <w:vAlign w:val="center"/>
          </w:tcPr>
          <w:p w14:paraId="4D893A9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498D8CB" w14:textId="23FEB64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6C1B0DA" w14:textId="242D43A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AA4B27" w14:textId="7788B88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823E5FC" w14:textId="77777777" w:rsidTr="001E03B2">
        <w:trPr>
          <w:trHeight w:val="567"/>
        </w:trPr>
        <w:tc>
          <w:tcPr>
            <w:tcW w:w="2548" w:type="dxa"/>
            <w:tcBorders>
              <w:left w:val="single" w:sz="6" w:space="0" w:color="auto"/>
              <w:right w:val="single" w:sz="6" w:space="0" w:color="auto"/>
            </w:tcBorders>
            <w:vAlign w:val="center"/>
          </w:tcPr>
          <w:p w14:paraId="79ED2FC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B4EF622" w14:textId="6640330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452E2C" w14:textId="531B031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C09342F" w14:textId="4E52FF5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B924765" w14:textId="77777777" w:rsidTr="001E03B2">
        <w:trPr>
          <w:trHeight w:val="567"/>
        </w:trPr>
        <w:tc>
          <w:tcPr>
            <w:tcW w:w="2548" w:type="dxa"/>
            <w:tcBorders>
              <w:left w:val="single" w:sz="6" w:space="0" w:color="auto"/>
              <w:right w:val="single" w:sz="6" w:space="0" w:color="auto"/>
            </w:tcBorders>
            <w:vAlign w:val="center"/>
          </w:tcPr>
          <w:p w14:paraId="421235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50307" w14:textId="14E5C9B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2A1F4C4" w14:textId="611AB9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37D926" w14:textId="59445D4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6B9FFC4" w14:textId="77777777" w:rsidTr="001E03B2">
        <w:trPr>
          <w:trHeight w:val="567"/>
        </w:trPr>
        <w:tc>
          <w:tcPr>
            <w:tcW w:w="2548" w:type="dxa"/>
            <w:tcBorders>
              <w:left w:val="single" w:sz="6" w:space="0" w:color="auto"/>
              <w:right w:val="single" w:sz="6" w:space="0" w:color="auto"/>
            </w:tcBorders>
            <w:vAlign w:val="center"/>
          </w:tcPr>
          <w:p w14:paraId="5960867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12540C" w14:textId="68AECA1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52F36A3" w14:textId="2EBB222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F4FE2BB" w14:textId="5C19A58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11D9FB" w14:textId="77777777" w:rsidTr="001E03B2">
        <w:trPr>
          <w:trHeight w:val="567"/>
        </w:trPr>
        <w:tc>
          <w:tcPr>
            <w:tcW w:w="2548" w:type="dxa"/>
            <w:tcBorders>
              <w:left w:val="single" w:sz="6" w:space="0" w:color="auto"/>
              <w:right w:val="single" w:sz="6" w:space="0" w:color="auto"/>
            </w:tcBorders>
            <w:vAlign w:val="center"/>
          </w:tcPr>
          <w:p w14:paraId="0C17223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8907AC" w14:textId="472350D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F85450" w14:textId="5EEF2B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C73A3B" w14:textId="185D9A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3A6F0A5" w14:textId="77777777" w:rsidTr="001E03B2">
        <w:trPr>
          <w:trHeight w:val="567"/>
        </w:trPr>
        <w:tc>
          <w:tcPr>
            <w:tcW w:w="2548" w:type="dxa"/>
            <w:tcBorders>
              <w:left w:val="single" w:sz="6" w:space="0" w:color="auto"/>
              <w:right w:val="single" w:sz="6" w:space="0" w:color="auto"/>
            </w:tcBorders>
            <w:vAlign w:val="center"/>
          </w:tcPr>
          <w:p w14:paraId="5DD2559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92B289F" w14:textId="4F4EFCF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7C24BA1" w14:textId="59EA724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3DC4099" w14:textId="122E098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CB643E3" w14:textId="77777777" w:rsidTr="001E03B2">
        <w:trPr>
          <w:trHeight w:val="567"/>
        </w:trPr>
        <w:tc>
          <w:tcPr>
            <w:tcW w:w="2548" w:type="dxa"/>
            <w:tcBorders>
              <w:left w:val="single" w:sz="6" w:space="0" w:color="auto"/>
              <w:right w:val="single" w:sz="6" w:space="0" w:color="auto"/>
            </w:tcBorders>
            <w:vAlign w:val="center"/>
          </w:tcPr>
          <w:p w14:paraId="0669B06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A252D7" w14:textId="06E55B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50C4A5" w14:textId="0B3102D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94ACCF" w14:textId="7247012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FA3490D" w14:textId="77777777" w:rsidTr="001E03B2">
        <w:trPr>
          <w:trHeight w:val="567"/>
        </w:trPr>
        <w:tc>
          <w:tcPr>
            <w:tcW w:w="2548" w:type="dxa"/>
            <w:tcBorders>
              <w:left w:val="single" w:sz="6" w:space="0" w:color="auto"/>
              <w:right w:val="single" w:sz="6" w:space="0" w:color="auto"/>
            </w:tcBorders>
            <w:vAlign w:val="center"/>
          </w:tcPr>
          <w:p w14:paraId="58EB016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A262C7" w14:textId="2FA31E1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B43E44" w14:textId="2903B8C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C5859A" w14:textId="0ED406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828BC1A" w14:textId="77777777" w:rsidTr="001E03B2">
        <w:trPr>
          <w:trHeight w:val="567"/>
        </w:trPr>
        <w:tc>
          <w:tcPr>
            <w:tcW w:w="2548" w:type="dxa"/>
            <w:tcBorders>
              <w:left w:val="single" w:sz="6" w:space="0" w:color="auto"/>
              <w:right w:val="single" w:sz="6" w:space="0" w:color="auto"/>
            </w:tcBorders>
            <w:vAlign w:val="center"/>
          </w:tcPr>
          <w:p w14:paraId="7DF35F3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C9898CB" w14:textId="2B6ACF5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52A9F75" w14:textId="7700B74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FAC8" w14:textId="71847D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2CBA870" w14:textId="77777777" w:rsidTr="001E03B2">
        <w:trPr>
          <w:trHeight w:val="567"/>
        </w:trPr>
        <w:tc>
          <w:tcPr>
            <w:tcW w:w="2548" w:type="dxa"/>
            <w:tcBorders>
              <w:left w:val="single" w:sz="6" w:space="0" w:color="auto"/>
              <w:right w:val="single" w:sz="6" w:space="0" w:color="auto"/>
            </w:tcBorders>
            <w:vAlign w:val="center"/>
          </w:tcPr>
          <w:p w14:paraId="36EFD61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9F5B94E" w14:textId="3F7C5A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D2A39A" w14:textId="02C60BB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DB229C" w14:textId="02BB60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063A9D2" w14:textId="77777777" w:rsidTr="001E03B2">
        <w:trPr>
          <w:trHeight w:val="567"/>
        </w:trPr>
        <w:tc>
          <w:tcPr>
            <w:tcW w:w="2548" w:type="dxa"/>
            <w:tcBorders>
              <w:left w:val="single" w:sz="6" w:space="0" w:color="auto"/>
              <w:right w:val="single" w:sz="6" w:space="0" w:color="auto"/>
            </w:tcBorders>
            <w:vAlign w:val="center"/>
          </w:tcPr>
          <w:p w14:paraId="1D1D52F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904BC67" w14:textId="5EA459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5BC79C3" w14:textId="6971776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A97E61C" w14:textId="40FF5D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1B73E6" w14:textId="77777777" w:rsidTr="001E03B2">
        <w:trPr>
          <w:trHeight w:val="567"/>
        </w:trPr>
        <w:tc>
          <w:tcPr>
            <w:tcW w:w="2548" w:type="dxa"/>
            <w:tcBorders>
              <w:left w:val="single" w:sz="6" w:space="0" w:color="auto"/>
              <w:right w:val="single" w:sz="6" w:space="0" w:color="auto"/>
            </w:tcBorders>
            <w:vAlign w:val="center"/>
          </w:tcPr>
          <w:p w14:paraId="7D34A96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5334B9" w14:textId="39F540C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B1A7D7D" w14:textId="1FA6253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24D0DE9" w14:textId="43EFA7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079C25D" w14:textId="77777777" w:rsidTr="001E03B2">
        <w:trPr>
          <w:trHeight w:val="567"/>
        </w:trPr>
        <w:tc>
          <w:tcPr>
            <w:tcW w:w="2548" w:type="dxa"/>
            <w:tcBorders>
              <w:left w:val="single" w:sz="6" w:space="0" w:color="auto"/>
              <w:right w:val="single" w:sz="6" w:space="0" w:color="auto"/>
            </w:tcBorders>
            <w:vAlign w:val="center"/>
          </w:tcPr>
          <w:p w14:paraId="4653CB3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7A79782" w14:textId="3322F42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36C153F" w14:textId="5BFC630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477BC26" w14:textId="7C6FFF5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CC61B12" w14:textId="77777777" w:rsidTr="001E03B2">
        <w:trPr>
          <w:trHeight w:val="567"/>
        </w:trPr>
        <w:tc>
          <w:tcPr>
            <w:tcW w:w="2548" w:type="dxa"/>
            <w:tcBorders>
              <w:left w:val="single" w:sz="6" w:space="0" w:color="auto"/>
              <w:right w:val="single" w:sz="6" w:space="0" w:color="auto"/>
            </w:tcBorders>
            <w:vAlign w:val="center"/>
          </w:tcPr>
          <w:p w14:paraId="24D22B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DE4AA3C" w14:textId="134CE1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637898" w14:textId="78472E2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B162CEB" w14:textId="5DC307E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76348FD" w14:textId="77777777" w:rsidTr="001E03B2">
        <w:trPr>
          <w:trHeight w:val="567"/>
        </w:trPr>
        <w:tc>
          <w:tcPr>
            <w:tcW w:w="2548" w:type="dxa"/>
            <w:tcBorders>
              <w:left w:val="single" w:sz="6" w:space="0" w:color="auto"/>
              <w:right w:val="single" w:sz="6" w:space="0" w:color="auto"/>
            </w:tcBorders>
            <w:vAlign w:val="center"/>
          </w:tcPr>
          <w:p w14:paraId="585081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393E677" w14:textId="28A7B5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BFD2683" w14:textId="1E13127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9BB7424" w14:textId="5CB942F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8A7CCED" w14:textId="77777777" w:rsidTr="001E03B2">
        <w:trPr>
          <w:trHeight w:val="567"/>
        </w:trPr>
        <w:tc>
          <w:tcPr>
            <w:tcW w:w="2548" w:type="dxa"/>
            <w:tcBorders>
              <w:left w:val="single" w:sz="6" w:space="0" w:color="auto"/>
              <w:right w:val="single" w:sz="6" w:space="0" w:color="auto"/>
            </w:tcBorders>
            <w:vAlign w:val="center"/>
          </w:tcPr>
          <w:p w14:paraId="1D86AEF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2F1EBC0" w14:textId="442D586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5EE184B" w14:textId="4A4BCE3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26AC2B" w14:textId="5933A3F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AA286E6" w14:textId="77777777" w:rsidTr="001E03B2">
        <w:trPr>
          <w:trHeight w:val="567"/>
        </w:trPr>
        <w:tc>
          <w:tcPr>
            <w:tcW w:w="2548" w:type="dxa"/>
            <w:tcBorders>
              <w:left w:val="single" w:sz="6" w:space="0" w:color="auto"/>
              <w:right w:val="single" w:sz="6" w:space="0" w:color="auto"/>
            </w:tcBorders>
            <w:vAlign w:val="center"/>
          </w:tcPr>
          <w:p w14:paraId="77D3B51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D84191" w14:textId="40F328D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5804B4" w14:textId="2D26489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9B973F7" w14:textId="30BADCF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B0513B4" w14:textId="77777777" w:rsidTr="001E03B2">
        <w:trPr>
          <w:trHeight w:val="567"/>
        </w:trPr>
        <w:tc>
          <w:tcPr>
            <w:tcW w:w="2548" w:type="dxa"/>
            <w:tcBorders>
              <w:left w:val="single" w:sz="6" w:space="0" w:color="auto"/>
              <w:right w:val="single" w:sz="6" w:space="0" w:color="auto"/>
            </w:tcBorders>
            <w:vAlign w:val="center"/>
          </w:tcPr>
          <w:p w14:paraId="55D6093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2C7D57" w14:textId="30C3A43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D13DD6" w14:textId="0BBB8D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E3DFC4E" w14:textId="35351F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D6033B4" w14:textId="77777777" w:rsidTr="001E03B2">
        <w:trPr>
          <w:trHeight w:val="567"/>
        </w:trPr>
        <w:tc>
          <w:tcPr>
            <w:tcW w:w="2548" w:type="dxa"/>
            <w:tcBorders>
              <w:left w:val="single" w:sz="6" w:space="0" w:color="auto"/>
              <w:right w:val="single" w:sz="6" w:space="0" w:color="auto"/>
            </w:tcBorders>
            <w:vAlign w:val="center"/>
          </w:tcPr>
          <w:p w14:paraId="67C1E8E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10BD4A" w14:textId="064B97E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3A6B6B" w14:textId="51F9B1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237AFCD" w14:textId="732D993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7816805" w14:textId="77777777" w:rsidTr="001E03B2">
        <w:trPr>
          <w:trHeight w:val="567"/>
        </w:trPr>
        <w:tc>
          <w:tcPr>
            <w:tcW w:w="2548" w:type="dxa"/>
            <w:tcBorders>
              <w:left w:val="single" w:sz="6" w:space="0" w:color="auto"/>
              <w:right w:val="single" w:sz="6" w:space="0" w:color="auto"/>
            </w:tcBorders>
            <w:vAlign w:val="center"/>
          </w:tcPr>
          <w:p w14:paraId="53D76E1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AA7CAB8" w14:textId="1A5B252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189E34" w14:textId="375C95B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57A14EB" w14:textId="75E7B41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3307B5F" w14:textId="77777777" w:rsidTr="001E03B2">
        <w:trPr>
          <w:trHeight w:val="567"/>
        </w:trPr>
        <w:tc>
          <w:tcPr>
            <w:tcW w:w="2548" w:type="dxa"/>
            <w:tcBorders>
              <w:left w:val="single" w:sz="6" w:space="0" w:color="auto"/>
              <w:right w:val="single" w:sz="6" w:space="0" w:color="auto"/>
            </w:tcBorders>
            <w:vAlign w:val="center"/>
          </w:tcPr>
          <w:p w14:paraId="37A319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16A14B" w14:textId="558837D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A36608A" w14:textId="54F4BBC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223AA3" w14:textId="4BD5C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27697B" w14:textId="77777777" w:rsidTr="001E03B2">
        <w:trPr>
          <w:trHeight w:val="567"/>
        </w:trPr>
        <w:tc>
          <w:tcPr>
            <w:tcW w:w="2548" w:type="dxa"/>
            <w:tcBorders>
              <w:left w:val="single" w:sz="6" w:space="0" w:color="auto"/>
              <w:right w:val="single" w:sz="6" w:space="0" w:color="auto"/>
            </w:tcBorders>
            <w:vAlign w:val="center"/>
          </w:tcPr>
          <w:p w14:paraId="1E0BF6A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C0153FB" w14:textId="6DB7C5B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FFA7B0" w14:textId="63FDAAE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FD0ED2C" w14:textId="15931FC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018F64B" w14:textId="77777777" w:rsidTr="001E03B2">
        <w:trPr>
          <w:trHeight w:val="567"/>
        </w:trPr>
        <w:tc>
          <w:tcPr>
            <w:tcW w:w="2548" w:type="dxa"/>
            <w:tcBorders>
              <w:left w:val="single" w:sz="6" w:space="0" w:color="auto"/>
              <w:right w:val="single" w:sz="6" w:space="0" w:color="auto"/>
            </w:tcBorders>
            <w:vAlign w:val="center"/>
          </w:tcPr>
          <w:p w14:paraId="399220F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8021E" w14:textId="3DD3CDD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C4616EE" w14:textId="48374C1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7EAA717" w14:textId="0C6FFC8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A4C2CAE" w14:textId="77777777" w:rsidTr="001E03B2">
        <w:trPr>
          <w:trHeight w:val="567"/>
        </w:trPr>
        <w:tc>
          <w:tcPr>
            <w:tcW w:w="2548" w:type="dxa"/>
            <w:tcBorders>
              <w:left w:val="single" w:sz="6" w:space="0" w:color="auto"/>
              <w:right w:val="single" w:sz="6" w:space="0" w:color="auto"/>
            </w:tcBorders>
            <w:vAlign w:val="center"/>
          </w:tcPr>
          <w:p w14:paraId="7B32636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71CCA6C" w14:textId="626585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8E8740" w14:textId="3F37BA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4E758F3" w14:textId="580942E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95CCC3" w14:textId="77777777" w:rsidTr="001E03B2">
        <w:trPr>
          <w:trHeight w:val="567"/>
        </w:trPr>
        <w:tc>
          <w:tcPr>
            <w:tcW w:w="2548" w:type="dxa"/>
            <w:tcBorders>
              <w:left w:val="single" w:sz="6" w:space="0" w:color="auto"/>
              <w:right w:val="single" w:sz="6" w:space="0" w:color="auto"/>
            </w:tcBorders>
            <w:vAlign w:val="center"/>
          </w:tcPr>
          <w:p w14:paraId="2A2FCE2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03873B" w14:textId="31C15B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D67A199" w14:textId="7658406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AF4923" w14:textId="32AAA66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FEEF4D" w14:textId="77777777" w:rsidTr="001E03B2">
        <w:trPr>
          <w:trHeight w:val="567"/>
        </w:trPr>
        <w:tc>
          <w:tcPr>
            <w:tcW w:w="2548" w:type="dxa"/>
            <w:tcBorders>
              <w:left w:val="single" w:sz="6" w:space="0" w:color="auto"/>
              <w:right w:val="single" w:sz="6" w:space="0" w:color="auto"/>
            </w:tcBorders>
            <w:vAlign w:val="center"/>
          </w:tcPr>
          <w:p w14:paraId="146377C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F65938" w14:textId="74E0986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3C989F7" w14:textId="57BD82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5BEB3A8" w14:textId="1C3D6E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0DDCE0" w14:textId="77777777" w:rsidTr="001E03B2">
        <w:trPr>
          <w:trHeight w:val="567"/>
        </w:trPr>
        <w:tc>
          <w:tcPr>
            <w:tcW w:w="2548" w:type="dxa"/>
            <w:tcBorders>
              <w:left w:val="single" w:sz="6" w:space="0" w:color="auto"/>
              <w:right w:val="single" w:sz="6" w:space="0" w:color="auto"/>
            </w:tcBorders>
            <w:vAlign w:val="center"/>
          </w:tcPr>
          <w:p w14:paraId="67B566E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A5070" w14:textId="1FDFFF7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CB753" w14:textId="7BCA3DC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81AE70" w14:textId="18B1D2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AD29775" w14:textId="77777777" w:rsidTr="001E03B2">
        <w:trPr>
          <w:trHeight w:val="567"/>
        </w:trPr>
        <w:tc>
          <w:tcPr>
            <w:tcW w:w="2548" w:type="dxa"/>
            <w:tcBorders>
              <w:left w:val="single" w:sz="6" w:space="0" w:color="auto"/>
              <w:right w:val="single" w:sz="6" w:space="0" w:color="auto"/>
            </w:tcBorders>
            <w:vAlign w:val="center"/>
          </w:tcPr>
          <w:p w14:paraId="7B5634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4ED73" w14:textId="320255A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A861F2E" w14:textId="78E3F5C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6670FB7" w14:textId="5C587EE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9D5234" w14:textId="77777777" w:rsidTr="001E03B2">
        <w:trPr>
          <w:trHeight w:val="567"/>
        </w:trPr>
        <w:tc>
          <w:tcPr>
            <w:tcW w:w="2548" w:type="dxa"/>
            <w:tcBorders>
              <w:left w:val="single" w:sz="6" w:space="0" w:color="auto"/>
              <w:right w:val="single" w:sz="6" w:space="0" w:color="auto"/>
            </w:tcBorders>
            <w:vAlign w:val="center"/>
          </w:tcPr>
          <w:p w14:paraId="15B79C4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FF35B4F" w14:textId="531060B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02C7C7" w14:textId="4A0932F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B71494" w14:textId="5DF51F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2CEBD3" w14:textId="77777777" w:rsidTr="001E03B2">
        <w:trPr>
          <w:trHeight w:val="567"/>
        </w:trPr>
        <w:tc>
          <w:tcPr>
            <w:tcW w:w="2548" w:type="dxa"/>
            <w:tcBorders>
              <w:left w:val="single" w:sz="6" w:space="0" w:color="auto"/>
              <w:right w:val="single" w:sz="6" w:space="0" w:color="auto"/>
            </w:tcBorders>
            <w:vAlign w:val="center"/>
          </w:tcPr>
          <w:p w14:paraId="203A45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68CCEE7" w14:textId="658E7EC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2EA6955" w14:textId="1FD0B3F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D7ADA2" w14:textId="2493E3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7E94113" w14:textId="77777777" w:rsidTr="001E03B2">
        <w:trPr>
          <w:trHeight w:val="567"/>
        </w:trPr>
        <w:tc>
          <w:tcPr>
            <w:tcW w:w="2548" w:type="dxa"/>
            <w:tcBorders>
              <w:left w:val="single" w:sz="6" w:space="0" w:color="auto"/>
              <w:right w:val="single" w:sz="6" w:space="0" w:color="auto"/>
            </w:tcBorders>
            <w:vAlign w:val="center"/>
          </w:tcPr>
          <w:p w14:paraId="0D11106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2AE3553" w14:textId="49DA6E1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040940F" w14:textId="587FA2F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87CD44C" w14:textId="339AF71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46658A3" w14:textId="77777777" w:rsidTr="001E03B2">
        <w:trPr>
          <w:trHeight w:val="567"/>
        </w:trPr>
        <w:tc>
          <w:tcPr>
            <w:tcW w:w="2548" w:type="dxa"/>
            <w:tcBorders>
              <w:left w:val="single" w:sz="6" w:space="0" w:color="auto"/>
              <w:right w:val="single" w:sz="6" w:space="0" w:color="auto"/>
            </w:tcBorders>
            <w:vAlign w:val="center"/>
          </w:tcPr>
          <w:p w14:paraId="2DF5476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C20F6B" w14:textId="7CE5D3A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0D64825" w14:textId="5B0599F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9AB032" w14:textId="00EFD7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77CD0BF" w14:textId="77777777" w:rsidTr="001E03B2">
        <w:trPr>
          <w:trHeight w:val="567"/>
        </w:trPr>
        <w:tc>
          <w:tcPr>
            <w:tcW w:w="2548" w:type="dxa"/>
            <w:tcBorders>
              <w:left w:val="single" w:sz="6" w:space="0" w:color="auto"/>
              <w:right w:val="single" w:sz="6" w:space="0" w:color="auto"/>
            </w:tcBorders>
            <w:vAlign w:val="center"/>
          </w:tcPr>
          <w:p w14:paraId="77495F2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D482A2" w14:textId="6686EB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7A4597D" w14:textId="0C27088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70A0C0A" w14:textId="507FA7F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02C25B3" w14:textId="77777777" w:rsidTr="001E03B2">
        <w:trPr>
          <w:trHeight w:val="567"/>
        </w:trPr>
        <w:tc>
          <w:tcPr>
            <w:tcW w:w="2548" w:type="dxa"/>
            <w:tcBorders>
              <w:left w:val="single" w:sz="6" w:space="0" w:color="auto"/>
              <w:right w:val="single" w:sz="6" w:space="0" w:color="auto"/>
            </w:tcBorders>
            <w:vAlign w:val="center"/>
          </w:tcPr>
          <w:p w14:paraId="7A5ACB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8378C45" w14:textId="7AF7DA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60CE771" w14:textId="4C5AC00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817B29E" w14:textId="508584E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3B41D4C" w14:textId="77777777" w:rsidTr="001E03B2">
        <w:trPr>
          <w:trHeight w:val="567"/>
        </w:trPr>
        <w:tc>
          <w:tcPr>
            <w:tcW w:w="2548" w:type="dxa"/>
            <w:tcBorders>
              <w:left w:val="single" w:sz="6" w:space="0" w:color="auto"/>
              <w:right w:val="single" w:sz="6" w:space="0" w:color="auto"/>
            </w:tcBorders>
            <w:vAlign w:val="center"/>
          </w:tcPr>
          <w:p w14:paraId="7160248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65F7E2" w14:textId="185FCC3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E34C6E" w14:textId="2D47E91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4F7DBB2" w14:textId="3AC5A4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357A5E" w14:textId="77777777" w:rsidTr="001E03B2">
        <w:trPr>
          <w:trHeight w:val="567"/>
        </w:trPr>
        <w:tc>
          <w:tcPr>
            <w:tcW w:w="2548" w:type="dxa"/>
            <w:tcBorders>
              <w:left w:val="single" w:sz="6" w:space="0" w:color="auto"/>
              <w:right w:val="single" w:sz="6" w:space="0" w:color="auto"/>
            </w:tcBorders>
            <w:vAlign w:val="center"/>
          </w:tcPr>
          <w:p w14:paraId="015E31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A1521D" w14:textId="0534D47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8D7D75C" w14:textId="4B4C00E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B6DCBF0" w14:textId="3DCA84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37532A6" w14:textId="77777777" w:rsidTr="001E03B2">
        <w:trPr>
          <w:trHeight w:val="567"/>
        </w:trPr>
        <w:tc>
          <w:tcPr>
            <w:tcW w:w="2548" w:type="dxa"/>
            <w:tcBorders>
              <w:left w:val="single" w:sz="6" w:space="0" w:color="auto"/>
              <w:right w:val="single" w:sz="6" w:space="0" w:color="auto"/>
            </w:tcBorders>
            <w:vAlign w:val="center"/>
          </w:tcPr>
          <w:p w14:paraId="7E5437C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FED9387" w14:textId="5919114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19D26" w14:textId="1D54228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836A56D" w14:textId="3FBE62C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C04C309" w14:textId="77777777" w:rsidTr="001E03B2">
        <w:trPr>
          <w:trHeight w:val="567"/>
        </w:trPr>
        <w:tc>
          <w:tcPr>
            <w:tcW w:w="2548" w:type="dxa"/>
            <w:tcBorders>
              <w:left w:val="single" w:sz="6" w:space="0" w:color="auto"/>
              <w:right w:val="single" w:sz="6" w:space="0" w:color="auto"/>
            </w:tcBorders>
            <w:vAlign w:val="center"/>
          </w:tcPr>
          <w:p w14:paraId="19CEBEF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B8098B8" w14:textId="311BB09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6F8AE7" w14:textId="05E020D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30CBBB" w14:textId="0257D86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A2942D" w14:textId="77777777" w:rsidTr="001E03B2">
        <w:trPr>
          <w:trHeight w:val="567"/>
        </w:trPr>
        <w:tc>
          <w:tcPr>
            <w:tcW w:w="2548" w:type="dxa"/>
            <w:tcBorders>
              <w:left w:val="single" w:sz="6" w:space="0" w:color="auto"/>
              <w:right w:val="single" w:sz="6" w:space="0" w:color="auto"/>
            </w:tcBorders>
            <w:vAlign w:val="center"/>
          </w:tcPr>
          <w:p w14:paraId="5E1400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067CE9D" w14:textId="2D10560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6E3F7D" w14:textId="7F16BA0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86922D" w14:textId="25EB254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655A937" w14:textId="77777777" w:rsidTr="001E03B2">
        <w:trPr>
          <w:trHeight w:val="567"/>
        </w:trPr>
        <w:tc>
          <w:tcPr>
            <w:tcW w:w="2548" w:type="dxa"/>
            <w:tcBorders>
              <w:left w:val="single" w:sz="6" w:space="0" w:color="auto"/>
              <w:right w:val="single" w:sz="6" w:space="0" w:color="auto"/>
            </w:tcBorders>
            <w:vAlign w:val="center"/>
          </w:tcPr>
          <w:p w14:paraId="0AF47BF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043820C" w14:textId="11C19B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8E0FABA" w14:textId="49025F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9FF686C" w14:textId="7B210B3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1159D67" w14:textId="77777777" w:rsidTr="001E03B2">
        <w:trPr>
          <w:trHeight w:val="567"/>
        </w:trPr>
        <w:tc>
          <w:tcPr>
            <w:tcW w:w="2548" w:type="dxa"/>
            <w:tcBorders>
              <w:left w:val="single" w:sz="6" w:space="0" w:color="auto"/>
              <w:bottom w:val="single" w:sz="6" w:space="0" w:color="auto"/>
              <w:right w:val="single" w:sz="6" w:space="0" w:color="auto"/>
            </w:tcBorders>
            <w:vAlign w:val="center"/>
          </w:tcPr>
          <w:p w14:paraId="59BF6D7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D670CE" w14:textId="392EAA9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100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0B23FC5" w14:textId="3DB91AF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1450D21" w14:textId="014C8705" w:rsidR="009513A2" w:rsidRPr="00950641" w:rsidRDefault="009513A2" w:rsidP="009513A2">
            <w:pPr>
              <w:ind w:left="286" w:right="275"/>
              <w:jc w:val="center"/>
              <w:rPr>
                <w:rFonts w:ascii="Verdana" w:eastAsia="Tahoma" w:hAnsi="Verdana" w:cs="Tahoma"/>
                <w:sz w:val="18"/>
                <w:szCs w:val="18"/>
                <w:lang w:val="es-PE"/>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r w:rsidR="009513A2" w:rsidRPr="00950641">
              <w:rPr>
                <w:rFonts w:ascii="Verdana" w:hAnsi="Verdana" w:cs="Arial"/>
                <w:b/>
                <w:bCs/>
                <w:color w:val="040C28"/>
                <w:sz w:val="18"/>
                <w:szCs w:val="18"/>
                <w:lang w:val="es-PE"/>
              </w:rPr>
              <w:t>mantenimientoMensual}</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{fechaEntrega}</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r w:rsidR="00F12A80" w:rsidRPr="00950641">
              <w:rPr>
                <w:rFonts w:ascii="Verdana" w:eastAsia="Times New Roman" w:hAnsi="Verdana" w:cs="Tahoma"/>
                <w:color w:val="000000"/>
                <w:sz w:val="18"/>
                <w:szCs w:val="18"/>
                <w:lang w:val="es-PE"/>
              </w:rPr>
              <w:t>fechaFormatoLegal}</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lastRenderedPageBreak/>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Pr="00950641" w:rsidRDefault="00057EFA" w:rsidP="00917A5E">
      <w:pPr>
        <w:rPr>
          <w:rFonts w:ascii="Verdana" w:hAnsi="Verdana"/>
          <w:sz w:val="18"/>
          <w:szCs w:val="18"/>
        </w:rPr>
      </w:pPr>
    </w:p>
    <w:sectPr w:rsidR="00057EFA"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6D129" w14:textId="77777777" w:rsidR="00584FB6" w:rsidRDefault="00584FB6">
      <w:r>
        <w:separator/>
      </w:r>
    </w:p>
  </w:endnote>
  <w:endnote w:type="continuationSeparator" w:id="0">
    <w:p w14:paraId="766F811F" w14:textId="77777777" w:rsidR="00584FB6" w:rsidRDefault="00584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56901" w14:textId="77777777" w:rsidR="00584FB6" w:rsidRDefault="00584FB6">
      <w:r>
        <w:separator/>
      </w:r>
    </w:p>
  </w:footnote>
  <w:footnote w:type="continuationSeparator" w:id="0">
    <w:p w14:paraId="7D3C11C1" w14:textId="77777777" w:rsidR="00584FB6" w:rsidRDefault="00584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CONTRATO N°{idLote}-{</w:t>
    </w:r>
    <w:r w:rsidRPr="00824EF6">
      <w:rPr>
        <w:rFonts w:ascii="Verdana" w:eastAsia="Verdana" w:hAnsi="Verdana" w:cs="Verdana"/>
        <w:color w:val="000000"/>
        <w:sz w:val="18"/>
        <w:szCs w:val="18"/>
        <w:lang w:val="es-MX"/>
      </w:rPr>
      <w:t>codigoLoteCliente</w:t>
    </w:r>
    <w:r w:rsidRPr="00824EF6">
      <w:rPr>
        <w:rFonts w:ascii="Verdana" w:eastAsia="Verdana" w:hAnsi="Verdana" w:cs="Verdana"/>
        <w:color w:val="000000"/>
        <w:sz w:val="18"/>
        <w:szCs w:val="18"/>
      </w:rPr>
      <w:t>}-{contrato}-{tipoProyecto}</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C6822"/>
    <w:rsid w:val="000C7561"/>
    <w:rsid w:val="000D26B4"/>
    <w:rsid w:val="000F32A2"/>
    <w:rsid w:val="000F42E2"/>
    <w:rsid w:val="001053DF"/>
    <w:rsid w:val="0018046E"/>
    <w:rsid w:val="00186809"/>
    <w:rsid w:val="001C4767"/>
    <w:rsid w:val="001E03B2"/>
    <w:rsid w:val="001F494F"/>
    <w:rsid w:val="00216264"/>
    <w:rsid w:val="00217654"/>
    <w:rsid w:val="00237149"/>
    <w:rsid w:val="002404E6"/>
    <w:rsid w:val="0024243E"/>
    <w:rsid w:val="00250D20"/>
    <w:rsid w:val="002927D8"/>
    <w:rsid w:val="002A0270"/>
    <w:rsid w:val="002A6699"/>
    <w:rsid w:val="002B2FA8"/>
    <w:rsid w:val="002E3EF7"/>
    <w:rsid w:val="0030469D"/>
    <w:rsid w:val="003064B5"/>
    <w:rsid w:val="00324E6F"/>
    <w:rsid w:val="00346125"/>
    <w:rsid w:val="00392F44"/>
    <w:rsid w:val="0039386B"/>
    <w:rsid w:val="003D3D6B"/>
    <w:rsid w:val="003E71CA"/>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84FB6"/>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2.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3.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16</Pages>
  <Words>4984</Words>
  <Characters>27416</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luis cisneros</cp:lastModifiedBy>
  <cp:revision>27</cp:revision>
  <dcterms:created xsi:type="dcterms:W3CDTF">2025-05-28T15:50:00Z</dcterms:created>
  <dcterms:modified xsi:type="dcterms:W3CDTF">2025-08-06T23:03:00Z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