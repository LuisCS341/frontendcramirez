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w:t>
      </w:r>
      <w:proofErr w:type="gramStart"/>
      <w:r w:rsidRPr="00950641">
        <w:rPr>
          <w:rFonts w:ascii="Verdana" w:eastAsia="Tahoma" w:hAnsi="Verdana" w:cs="Tahoma"/>
          <w:color w:val="000000"/>
          <w:sz w:val="18"/>
          <w:szCs w:val="18"/>
        </w:rPr>
        <w:t>DEL MISMO</w:t>
      </w:r>
      <w:proofErr w:type="gramEnd"/>
      <w:r w:rsidRPr="00950641">
        <w:rPr>
          <w:rFonts w:ascii="Verdana" w:eastAsia="Tahoma" w:hAnsi="Verdana" w:cs="Tahoma"/>
          <w:color w:val="000000"/>
          <w:sz w:val="18"/>
          <w:szCs w:val="18"/>
        </w:rPr>
        <w:t xml:space="preserve">,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2B2FA8" w:rsidRPr="00950641">
        <w:rPr>
          <w:rFonts w:ascii="Verdana" w:eastAsia="Verdana" w:hAnsi="Verdana" w:cs="Verdana"/>
          <w:b/>
          <w:bCs/>
          <w:color w:val="000000"/>
          <w:sz w:val="18"/>
          <w:szCs w:val="18"/>
        </w:rPr>
        <w:t>montoLetras</w:t>
      </w:r>
      <w:proofErr w:type="spellEnd"/>
      <w:r w:rsidR="002B2FA8" w:rsidRPr="00950641">
        <w:rPr>
          <w:rFonts w:ascii="Verdana" w:eastAsia="Verdana" w:hAnsi="Verdana" w:cs="Verdana"/>
          <w:b/>
          <w:bCs/>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NOVENA. -  GASTOS E IMPUESTOS DE LA </w:t>
      </w:r>
      <w:proofErr w:type="gramStart"/>
      <w:r w:rsidRPr="00950641">
        <w:rPr>
          <w:rFonts w:ascii="Verdana" w:eastAsia="Tahoma" w:hAnsi="Verdana" w:cs="Tahoma"/>
          <w:b/>
          <w:sz w:val="18"/>
          <w:szCs w:val="18"/>
        </w:rPr>
        <w:t>COMPRA VENTA</w:t>
      </w:r>
      <w:proofErr w:type="gramEnd"/>
      <w:r w:rsidRPr="00950641">
        <w:rPr>
          <w:rFonts w:ascii="Verdana" w:eastAsia="Tahoma" w:hAnsi="Verdana" w:cs="Tahoma"/>
          <w:b/>
          <w:sz w:val="18"/>
          <w:szCs w:val="18"/>
        </w:rPr>
        <w:t xml:space="preserve">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50641">
        <w:rPr>
          <w:rFonts w:ascii="Verdana" w:eastAsia="Tahoma" w:hAnsi="Verdana" w:cs="Tahoma"/>
          <w:color w:val="000000"/>
          <w:sz w:val="18"/>
          <w:szCs w:val="18"/>
        </w:rPr>
        <w:t>DE ACUERDO A</w:t>
      </w:r>
      <w:proofErr w:type="gramEnd"/>
      <w:r w:rsidRPr="00950641">
        <w:rPr>
          <w:rFonts w:ascii="Verdana" w:eastAsia="Tahoma" w:hAnsi="Verdana" w:cs="Tahoma"/>
          <w:color w:val="000000"/>
          <w:sz w:val="18"/>
          <w:szCs w:val="18"/>
        </w:rPr>
        <w:t xml:space="preserve">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r w:rsidR="00057EFA" w:rsidRPr="00950641" w14:paraId="6FA40820" w14:textId="77777777" w:rsidTr="002E3EB1">
        <w:trPr>
          <w:trHeight w:val="397"/>
        </w:trPr>
        <w:tc>
          <w:tcPr>
            <w:tcW w:w="9883" w:type="dxa"/>
            <w:gridSpan w:val="6"/>
            <w:vAlign w:val="center"/>
          </w:tcPr>
          <w:p w14:paraId="411221B6"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950641">
              <w:rPr>
                <w:rFonts w:ascii="Verdana" w:eastAsia="Verdana" w:hAnsi="Verdana" w:cs="Verdana"/>
                <w:b/>
                <w:bCs/>
                <w:color w:val="000000"/>
                <w:sz w:val="18"/>
                <w:szCs w:val="18"/>
              </w:rPr>
              <w:t>DATOS DEL CÓNYUGE</w:t>
            </w:r>
          </w:p>
        </w:tc>
      </w:tr>
      <w:tr w:rsidR="00057EFA" w:rsidRPr="00950641" w14:paraId="2B6CBC24" w14:textId="77777777" w:rsidTr="002E3EB1">
        <w:trPr>
          <w:trHeight w:val="170"/>
        </w:trPr>
        <w:tc>
          <w:tcPr>
            <w:tcW w:w="3686" w:type="dxa"/>
          </w:tcPr>
          <w:p w14:paraId="02D898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A642C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0111C06" w14:textId="5F6E87F5"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nombresApellidosConyuge</w:t>
            </w:r>
            <w:proofErr w:type="spellEnd"/>
            <w:r w:rsidRPr="00950641">
              <w:rPr>
                <w:rFonts w:ascii="Verdana" w:eastAsia="Verdana" w:hAnsi="Verdana" w:cs="Verdana"/>
                <w:sz w:val="18"/>
                <w:szCs w:val="18"/>
              </w:rPr>
              <w:t>}</w:t>
            </w:r>
          </w:p>
        </w:tc>
      </w:tr>
      <w:tr w:rsidR="00057EFA" w:rsidRPr="00950641" w14:paraId="72C803EC" w14:textId="77777777" w:rsidTr="002E3EB1">
        <w:trPr>
          <w:trHeight w:val="170"/>
        </w:trPr>
        <w:tc>
          <w:tcPr>
            <w:tcW w:w="3686" w:type="dxa"/>
          </w:tcPr>
          <w:p w14:paraId="057A802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47924B4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525FB698" w14:textId="075295F8"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documentoIdentificacionConyuge</w:t>
            </w:r>
            <w:proofErr w:type="spellEnd"/>
            <w:r w:rsidRPr="00950641">
              <w:rPr>
                <w:rFonts w:ascii="Verdana" w:hAnsi="Verdana"/>
                <w:spacing w:val="-2"/>
                <w:sz w:val="18"/>
                <w:szCs w:val="18"/>
              </w:rPr>
              <w:t>}</w:t>
            </w:r>
          </w:p>
        </w:tc>
        <w:tc>
          <w:tcPr>
            <w:tcW w:w="708" w:type="dxa"/>
          </w:tcPr>
          <w:p w14:paraId="3CECB51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5FEC255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01609F32" w14:textId="1525B73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numeroIdentificacionConyuge</w:t>
            </w:r>
            <w:proofErr w:type="spellEnd"/>
            <w:r w:rsidRPr="00950641">
              <w:rPr>
                <w:rFonts w:ascii="Verdana" w:hAnsi="Verdana"/>
                <w:spacing w:val="-2"/>
                <w:sz w:val="18"/>
                <w:szCs w:val="18"/>
              </w:rPr>
              <w:t>}</w:t>
            </w:r>
          </w:p>
        </w:tc>
      </w:tr>
      <w:tr w:rsidR="00057EFA" w:rsidRPr="00950641" w14:paraId="7A22F903" w14:textId="77777777" w:rsidTr="002E3EB1">
        <w:trPr>
          <w:trHeight w:val="170"/>
        </w:trPr>
        <w:tc>
          <w:tcPr>
            <w:tcW w:w="3686" w:type="dxa"/>
          </w:tcPr>
          <w:p w14:paraId="7F45DAD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35EA2AC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378BE21" w14:textId="5AB3148A"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ocupacionConyuge</w:t>
            </w:r>
            <w:proofErr w:type="spellEnd"/>
            <w:r w:rsidRPr="00950641">
              <w:rPr>
                <w:rFonts w:ascii="Verdana" w:hAnsi="Verdana"/>
                <w:spacing w:val="-2"/>
                <w:sz w:val="18"/>
                <w:szCs w:val="18"/>
              </w:rPr>
              <w:t>}</w:t>
            </w:r>
          </w:p>
        </w:tc>
      </w:tr>
      <w:tr w:rsidR="00057EFA" w:rsidRPr="00950641" w14:paraId="5D24F135" w14:textId="77777777" w:rsidTr="002E3EB1">
        <w:trPr>
          <w:trHeight w:val="170"/>
        </w:trPr>
        <w:tc>
          <w:tcPr>
            <w:tcW w:w="3686" w:type="dxa"/>
          </w:tcPr>
          <w:p w14:paraId="2AB7E03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6B20E4F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FC8270" w14:textId="2EBDA86D"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theme="minorHAnsi"/>
                <w:sz w:val="18"/>
                <w:szCs w:val="18"/>
              </w:rPr>
              <w:t>{</w:t>
            </w:r>
            <w:proofErr w:type="spellStart"/>
            <w:r w:rsidRPr="00950641">
              <w:rPr>
                <w:rFonts w:ascii="Verdana" w:eastAsia="Verdana" w:hAnsi="Verdana" w:cstheme="minorHAnsi"/>
                <w:sz w:val="18"/>
                <w:szCs w:val="18"/>
                <w:lang w:val="es-PE"/>
              </w:rPr>
              <w:t>direccionConyuge</w:t>
            </w:r>
            <w:proofErr w:type="spellEnd"/>
            <w:r w:rsidRPr="00950641">
              <w:rPr>
                <w:rFonts w:ascii="Verdana" w:eastAsia="Verdana" w:hAnsi="Verdana" w:cstheme="minorHAnsi"/>
                <w:sz w:val="18"/>
                <w:szCs w:val="18"/>
              </w:rPr>
              <w:t>}</w:t>
            </w:r>
          </w:p>
        </w:tc>
      </w:tr>
      <w:tr w:rsidR="00057EFA" w:rsidRPr="00950641" w14:paraId="21F1BBA1" w14:textId="77777777" w:rsidTr="002E3EB1">
        <w:trPr>
          <w:trHeight w:val="170"/>
        </w:trPr>
        <w:tc>
          <w:tcPr>
            <w:tcW w:w="3686" w:type="dxa"/>
          </w:tcPr>
          <w:p w14:paraId="6D46550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3E3887B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9BA7A47" w14:textId="76D18DA0"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distritoConyuge</w:t>
            </w:r>
            <w:proofErr w:type="spellEnd"/>
            <w:r w:rsidRPr="00950641">
              <w:rPr>
                <w:rFonts w:ascii="Verdana" w:hAnsi="Verdana"/>
                <w:spacing w:val="-2"/>
                <w:sz w:val="18"/>
                <w:szCs w:val="18"/>
              </w:rPr>
              <w:t>}</w:t>
            </w:r>
          </w:p>
        </w:tc>
      </w:tr>
      <w:tr w:rsidR="00057EFA" w:rsidRPr="00950641" w14:paraId="2CC8606F" w14:textId="77777777" w:rsidTr="002E3EB1">
        <w:trPr>
          <w:trHeight w:val="170"/>
        </w:trPr>
        <w:tc>
          <w:tcPr>
            <w:tcW w:w="3686" w:type="dxa"/>
          </w:tcPr>
          <w:p w14:paraId="51B7CE0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1368BC4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40B33A0" w14:textId="37BEBAFC"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provinciaConyuge</w:t>
            </w:r>
            <w:proofErr w:type="spellEnd"/>
            <w:r w:rsidRPr="00950641">
              <w:rPr>
                <w:rFonts w:ascii="Verdana" w:hAnsi="Verdana"/>
                <w:spacing w:val="-2"/>
                <w:sz w:val="18"/>
                <w:szCs w:val="18"/>
              </w:rPr>
              <w:t>}</w:t>
            </w:r>
          </w:p>
        </w:tc>
      </w:tr>
      <w:tr w:rsidR="00057EFA" w:rsidRPr="00950641" w14:paraId="32BD5D4A" w14:textId="77777777" w:rsidTr="002E3EB1">
        <w:trPr>
          <w:trHeight w:val="170"/>
        </w:trPr>
        <w:tc>
          <w:tcPr>
            <w:tcW w:w="3686" w:type="dxa"/>
          </w:tcPr>
          <w:p w14:paraId="1E285DF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0DA985D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B7FD93A" w14:textId="60288183" w:rsidR="000D26B4" w:rsidRPr="000D26B4" w:rsidRDefault="0046639E" w:rsidP="002E3EB1">
            <w:pPr>
              <w:spacing w:before="4" w:after="4" w:line="276" w:lineRule="auto"/>
              <w:rPr>
                <w:rFonts w:ascii="Verdana" w:hAnsi="Verdana"/>
                <w:spacing w:val="-2"/>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departamentoConyuge</w:t>
            </w:r>
            <w:proofErr w:type="spellEnd"/>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nombresApellidosCopropietarios</w:t>
            </w:r>
            <w:proofErr w:type="spellEnd"/>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 xml:space="preserve">Tipo y </w:t>
            </w:r>
            <w:proofErr w:type="spellStart"/>
            <w:r w:rsidRPr="00555C93">
              <w:rPr>
                <w:rFonts w:ascii="Verdana" w:eastAsia="Verdana" w:hAnsi="Verdana" w:cs="Verdana"/>
                <w:color w:val="000000"/>
                <w:sz w:val="18"/>
                <w:szCs w:val="18"/>
              </w:rPr>
              <w:t>N°</w:t>
            </w:r>
            <w:proofErr w:type="spellEnd"/>
            <w:r w:rsidRPr="00555C93">
              <w:rPr>
                <w:rFonts w:ascii="Verdana" w:eastAsia="Verdana" w:hAnsi="Verdana" w:cs="Verdana"/>
                <w:color w:val="000000"/>
                <w:sz w:val="18"/>
                <w:szCs w:val="18"/>
              </w:rPr>
              <w:t xml:space="preserve">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documentoIdentificacionCopropietarios</w:t>
            </w:r>
            <w:proofErr w:type="spellEnd"/>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numeroIdentificacionCopropietarios</w:t>
            </w:r>
            <w:proofErr w:type="spellEnd"/>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estadoCivilCopropietarios</w:t>
            </w:r>
            <w:proofErr w:type="spellEnd"/>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ocupacionCopropietarios</w:t>
            </w:r>
            <w:proofErr w:type="spellEnd"/>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direccionCopropietarios</w:t>
            </w:r>
            <w:proofErr w:type="spellEnd"/>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distritoCopropietarios</w:t>
            </w:r>
            <w:proofErr w:type="spellEnd"/>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provinciaCopropietarios</w:t>
            </w:r>
            <w:proofErr w:type="spellEnd"/>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departamentoCopropietarios</w:t>
            </w:r>
            <w:proofErr w:type="spellEnd"/>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lastRenderedPageBreak/>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w:t>
            </w:r>
            <w:proofErr w:type="spellStart"/>
            <w:r w:rsidRPr="00950641">
              <w:rPr>
                <w:rFonts w:ascii="Verdana" w:eastAsia="Verdana" w:hAnsi="Verdana" w:cs="Verdana"/>
                <w:color w:val="000000"/>
                <w:sz w:val="18"/>
                <w:szCs w:val="18"/>
                <w:lang w:val="es-PE"/>
              </w:rPr>
              <w:t>numerolote</w:t>
            </w:r>
            <w:proofErr w:type="spellEnd"/>
            <w:r w:rsidRPr="00950641">
              <w:rPr>
                <w:rFonts w:ascii="Verdana" w:eastAsia="Verdana" w:hAnsi="Verdana" w:cs="Verdana"/>
                <w:color w:val="000000"/>
                <w:sz w:val="18"/>
                <w:szCs w:val="18"/>
                <w:lang w:val="es-PE"/>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descripcionPorElFrente</w:t>
            </w:r>
            <w:proofErr w:type="spellEnd"/>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proofErr w:type="spellStart"/>
            <w:r w:rsidRPr="00950641">
              <w:rPr>
                <w:rFonts w:ascii="Verdana" w:hAnsi="Verdana"/>
                <w:spacing w:val="-2"/>
                <w:sz w:val="18"/>
                <w:szCs w:val="18"/>
                <w:lang w:val="es-MX"/>
              </w:rPr>
              <w:t>porElFrente</w:t>
            </w:r>
            <w:proofErr w:type="spellEnd"/>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B372311" w14:textId="77777777" w:rsidR="00193443" w:rsidRDefault="00193443" w:rsidP="00057EFA">
      <w:pPr>
        <w:spacing w:before="4" w:after="4" w:line="276" w:lineRule="auto"/>
        <w:jc w:val="both"/>
        <w:rPr>
          <w:rFonts w:ascii="Verdana" w:hAnsi="Verdana" w:cs="Tahoma"/>
          <w:b/>
          <w:bCs/>
          <w:sz w:val="18"/>
          <w:szCs w:val="18"/>
        </w:rPr>
      </w:pPr>
    </w:p>
    <w:p w14:paraId="639B514B" w14:textId="77777777" w:rsidR="00193443" w:rsidRDefault="00193443" w:rsidP="00057EFA">
      <w:pPr>
        <w:spacing w:before="4" w:after="4" w:line="276" w:lineRule="auto"/>
        <w:jc w:val="both"/>
        <w:rPr>
          <w:rFonts w:ascii="Verdana" w:hAnsi="Verdana" w:cs="Tahoma"/>
          <w:b/>
          <w:bCs/>
          <w:sz w:val="18"/>
          <w:szCs w:val="18"/>
        </w:rPr>
      </w:pPr>
    </w:p>
    <w:p w14:paraId="5991BCC5" w14:textId="77777777" w:rsidR="00193443" w:rsidRDefault="00193443" w:rsidP="00057EFA">
      <w:pPr>
        <w:spacing w:before="4" w:after="4" w:line="276" w:lineRule="auto"/>
        <w:jc w:val="both"/>
        <w:rPr>
          <w:rFonts w:ascii="Verdana" w:hAnsi="Verdana" w:cs="Tahoma"/>
          <w:b/>
          <w:bCs/>
          <w:sz w:val="18"/>
          <w:szCs w:val="18"/>
        </w:rPr>
      </w:pPr>
    </w:p>
    <w:p w14:paraId="732122F5" w14:textId="77777777" w:rsidR="00193443" w:rsidRDefault="00193443" w:rsidP="00057EFA">
      <w:pPr>
        <w:spacing w:before="4" w:after="4" w:line="276" w:lineRule="auto"/>
        <w:jc w:val="both"/>
        <w:rPr>
          <w:rFonts w:ascii="Verdana" w:hAnsi="Verdana" w:cs="Tahoma"/>
          <w:b/>
          <w:bCs/>
          <w:sz w:val="18"/>
          <w:szCs w:val="18"/>
        </w:rPr>
      </w:pPr>
    </w:p>
    <w:p w14:paraId="16ED4A1C" w14:textId="77777777" w:rsidR="00193443" w:rsidRDefault="00193443" w:rsidP="00057EFA">
      <w:pPr>
        <w:spacing w:before="4" w:after="4" w:line="276" w:lineRule="auto"/>
        <w:jc w:val="both"/>
        <w:rPr>
          <w:rFonts w:ascii="Verdana" w:hAnsi="Verdana" w:cs="Tahoma"/>
          <w:b/>
          <w:bCs/>
          <w:sz w:val="18"/>
          <w:szCs w:val="18"/>
        </w:rPr>
      </w:pPr>
    </w:p>
    <w:p w14:paraId="591B12C2" w14:textId="77777777" w:rsidR="00193443" w:rsidRDefault="00193443" w:rsidP="00057EFA">
      <w:pPr>
        <w:spacing w:before="4" w:after="4" w:line="276" w:lineRule="auto"/>
        <w:jc w:val="both"/>
        <w:rPr>
          <w:rFonts w:ascii="Verdana" w:hAnsi="Verdana" w:cs="Tahoma"/>
          <w:b/>
          <w:bCs/>
          <w:sz w:val="18"/>
          <w:szCs w:val="18"/>
        </w:rPr>
      </w:pPr>
    </w:p>
    <w:p w14:paraId="15C991DD" w14:textId="77777777" w:rsidR="00193443" w:rsidRDefault="00193443" w:rsidP="00057EFA">
      <w:pPr>
        <w:spacing w:before="4" w:after="4" w:line="276" w:lineRule="auto"/>
        <w:jc w:val="both"/>
        <w:rPr>
          <w:rFonts w:ascii="Verdana" w:hAnsi="Verdana" w:cs="Tahoma"/>
          <w:b/>
          <w:bCs/>
          <w:sz w:val="18"/>
          <w:szCs w:val="18"/>
        </w:rPr>
      </w:pPr>
    </w:p>
    <w:p w14:paraId="64583729" w14:textId="77777777" w:rsidR="00193443" w:rsidRDefault="00193443" w:rsidP="00057EFA">
      <w:pPr>
        <w:spacing w:before="4" w:after="4" w:line="276" w:lineRule="auto"/>
        <w:jc w:val="both"/>
        <w:rPr>
          <w:rFonts w:ascii="Verdana" w:hAnsi="Verdana" w:cs="Tahoma"/>
          <w:b/>
          <w:bCs/>
          <w:sz w:val="18"/>
          <w:szCs w:val="18"/>
        </w:rPr>
      </w:pPr>
    </w:p>
    <w:p w14:paraId="3B0534E5" w14:textId="77777777" w:rsidR="00193443" w:rsidRDefault="00193443" w:rsidP="00057EFA">
      <w:pPr>
        <w:spacing w:before="4" w:after="4" w:line="276" w:lineRule="auto"/>
        <w:jc w:val="both"/>
        <w:rPr>
          <w:rFonts w:ascii="Verdana" w:hAnsi="Verdana" w:cs="Tahoma"/>
          <w:b/>
          <w:bCs/>
          <w:sz w:val="18"/>
          <w:szCs w:val="18"/>
        </w:rPr>
      </w:pPr>
    </w:p>
    <w:p w14:paraId="72BF5D99" w14:textId="77777777" w:rsidR="00193443" w:rsidRDefault="00193443" w:rsidP="00057EFA">
      <w:pPr>
        <w:spacing w:before="4" w:after="4" w:line="276" w:lineRule="auto"/>
        <w:jc w:val="both"/>
        <w:rPr>
          <w:rFonts w:ascii="Verdana" w:hAnsi="Verdana" w:cs="Tahoma"/>
          <w:b/>
          <w:bCs/>
          <w:sz w:val="18"/>
          <w:szCs w:val="18"/>
        </w:rPr>
      </w:pPr>
    </w:p>
    <w:p w14:paraId="0CD6AB39" w14:textId="77777777" w:rsidR="00193443" w:rsidRDefault="00193443" w:rsidP="00057EFA">
      <w:pPr>
        <w:spacing w:before="4" w:after="4" w:line="276" w:lineRule="auto"/>
        <w:jc w:val="both"/>
        <w:rPr>
          <w:rFonts w:ascii="Verdana" w:hAnsi="Verdana" w:cs="Tahoma"/>
          <w:b/>
          <w:bCs/>
          <w:sz w:val="18"/>
          <w:szCs w:val="18"/>
        </w:rPr>
      </w:pPr>
    </w:p>
    <w:p w14:paraId="3DA852CF" w14:textId="77777777" w:rsidR="00193443" w:rsidRDefault="00193443" w:rsidP="00057EFA">
      <w:pPr>
        <w:spacing w:before="4" w:after="4" w:line="276" w:lineRule="auto"/>
        <w:jc w:val="both"/>
        <w:rPr>
          <w:rFonts w:ascii="Verdana" w:hAnsi="Verdana" w:cs="Tahoma"/>
          <w:b/>
          <w:bCs/>
          <w:sz w:val="18"/>
          <w:szCs w:val="18"/>
        </w:rPr>
      </w:pPr>
    </w:p>
    <w:p w14:paraId="57DC210A" w14:textId="77777777" w:rsidR="00193443" w:rsidRDefault="00193443" w:rsidP="00057EFA">
      <w:pPr>
        <w:spacing w:before="4" w:after="4" w:line="276" w:lineRule="auto"/>
        <w:jc w:val="both"/>
        <w:rPr>
          <w:rFonts w:ascii="Verdana" w:hAnsi="Verdana" w:cs="Tahoma"/>
          <w:b/>
          <w:bCs/>
          <w:sz w:val="18"/>
          <w:szCs w:val="18"/>
        </w:rPr>
      </w:pPr>
    </w:p>
    <w:p w14:paraId="2F3437D6" w14:textId="77777777" w:rsidR="00193443" w:rsidRDefault="00193443" w:rsidP="00057EFA">
      <w:pPr>
        <w:spacing w:before="4" w:after="4" w:line="276" w:lineRule="auto"/>
        <w:jc w:val="both"/>
        <w:rPr>
          <w:rFonts w:ascii="Verdana" w:hAnsi="Verdana" w:cs="Tahoma"/>
          <w:b/>
          <w:bCs/>
          <w:sz w:val="18"/>
          <w:szCs w:val="18"/>
        </w:rPr>
      </w:pPr>
    </w:p>
    <w:p w14:paraId="4BC56A3B" w14:textId="77777777" w:rsidR="00193443" w:rsidRDefault="00193443" w:rsidP="00057EFA">
      <w:pPr>
        <w:spacing w:before="4" w:after="4" w:line="276" w:lineRule="auto"/>
        <w:jc w:val="both"/>
        <w:rPr>
          <w:rFonts w:ascii="Verdana" w:hAnsi="Verdana" w:cs="Tahoma"/>
          <w:b/>
          <w:bCs/>
          <w:sz w:val="18"/>
          <w:szCs w:val="18"/>
        </w:rPr>
      </w:pPr>
    </w:p>
    <w:p w14:paraId="7DBA5EFA" w14:textId="77777777" w:rsidR="00193443" w:rsidRDefault="00193443" w:rsidP="00057EFA">
      <w:pPr>
        <w:spacing w:before="4" w:after="4" w:line="276" w:lineRule="auto"/>
        <w:jc w:val="both"/>
        <w:rPr>
          <w:rFonts w:ascii="Verdana" w:hAnsi="Verdana" w:cs="Tahoma"/>
          <w:b/>
          <w:bCs/>
          <w:sz w:val="18"/>
          <w:szCs w:val="18"/>
        </w:rPr>
      </w:pPr>
    </w:p>
    <w:p w14:paraId="68AA593D" w14:textId="77777777" w:rsidR="00193443" w:rsidRDefault="00193443" w:rsidP="00057EFA">
      <w:pPr>
        <w:spacing w:before="4" w:after="4" w:line="276" w:lineRule="auto"/>
        <w:jc w:val="both"/>
        <w:rPr>
          <w:rFonts w:ascii="Verdana" w:hAnsi="Verdana" w:cs="Tahoma"/>
          <w:b/>
          <w:bCs/>
          <w:sz w:val="18"/>
          <w:szCs w:val="18"/>
        </w:rPr>
      </w:pPr>
    </w:p>
    <w:p w14:paraId="104F605D" w14:textId="77777777" w:rsidR="00193443" w:rsidRDefault="00193443" w:rsidP="00057EFA">
      <w:pPr>
        <w:spacing w:before="4" w:after="4" w:line="276" w:lineRule="auto"/>
        <w:jc w:val="both"/>
        <w:rPr>
          <w:rFonts w:ascii="Verdana" w:hAnsi="Verdana" w:cs="Tahoma"/>
          <w:b/>
          <w:bCs/>
          <w:sz w:val="18"/>
          <w:szCs w:val="18"/>
        </w:rPr>
      </w:pPr>
    </w:p>
    <w:p w14:paraId="6EF7C0B8" w14:textId="77777777" w:rsidR="00193443" w:rsidRDefault="00193443" w:rsidP="00057EFA">
      <w:pPr>
        <w:spacing w:before="4" w:after="4" w:line="276" w:lineRule="auto"/>
        <w:jc w:val="both"/>
        <w:rPr>
          <w:rFonts w:ascii="Verdana" w:hAnsi="Verdana" w:cs="Tahoma"/>
          <w:b/>
          <w:bCs/>
          <w:sz w:val="18"/>
          <w:szCs w:val="18"/>
        </w:rPr>
      </w:pPr>
    </w:p>
    <w:p w14:paraId="444BEE7E" w14:textId="77777777" w:rsidR="00193443" w:rsidRDefault="00193443" w:rsidP="00057EFA">
      <w:pPr>
        <w:spacing w:before="4" w:after="4" w:line="276" w:lineRule="auto"/>
        <w:jc w:val="both"/>
        <w:rPr>
          <w:rFonts w:ascii="Verdana" w:hAnsi="Verdana" w:cs="Tahoma"/>
          <w:b/>
          <w:bCs/>
          <w:sz w:val="18"/>
          <w:szCs w:val="18"/>
        </w:rPr>
      </w:pPr>
    </w:p>
    <w:p w14:paraId="692363D6" w14:textId="77777777" w:rsidR="00193443" w:rsidRDefault="00193443" w:rsidP="00057EFA">
      <w:pPr>
        <w:spacing w:before="4" w:after="4" w:line="276" w:lineRule="auto"/>
        <w:jc w:val="both"/>
        <w:rPr>
          <w:rFonts w:ascii="Verdana" w:hAnsi="Verdana" w:cs="Tahoma"/>
          <w:b/>
          <w:bCs/>
          <w:sz w:val="18"/>
          <w:szCs w:val="18"/>
        </w:rPr>
      </w:pPr>
    </w:p>
    <w:p w14:paraId="350FDC6C" w14:textId="77777777" w:rsidR="00193443" w:rsidRDefault="00193443" w:rsidP="00057EFA">
      <w:pPr>
        <w:spacing w:before="4" w:after="4" w:line="276" w:lineRule="auto"/>
        <w:jc w:val="both"/>
        <w:rPr>
          <w:rFonts w:ascii="Verdana" w:hAnsi="Verdana" w:cs="Tahoma"/>
          <w:b/>
          <w:bCs/>
          <w:sz w:val="18"/>
          <w:szCs w:val="18"/>
        </w:rPr>
      </w:pPr>
    </w:p>
    <w:p w14:paraId="46F14A27" w14:textId="77777777" w:rsidR="00193443" w:rsidRDefault="00193443" w:rsidP="00057EFA">
      <w:pPr>
        <w:spacing w:before="4" w:after="4" w:line="276" w:lineRule="auto"/>
        <w:jc w:val="both"/>
        <w:rPr>
          <w:rFonts w:ascii="Verdana" w:hAnsi="Verdana" w:cs="Tahoma"/>
          <w:b/>
          <w:bCs/>
          <w:sz w:val="18"/>
          <w:szCs w:val="18"/>
        </w:rPr>
      </w:pPr>
    </w:p>
    <w:p w14:paraId="433C4F34" w14:textId="77777777" w:rsidR="00193443" w:rsidRDefault="00193443" w:rsidP="00057EFA">
      <w:pPr>
        <w:spacing w:before="4" w:after="4" w:line="276" w:lineRule="auto"/>
        <w:jc w:val="both"/>
        <w:rPr>
          <w:rFonts w:ascii="Verdana" w:hAnsi="Verdana" w:cs="Tahoma"/>
          <w:b/>
          <w:bCs/>
          <w:sz w:val="18"/>
          <w:szCs w:val="18"/>
        </w:rPr>
      </w:pPr>
    </w:p>
    <w:p w14:paraId="4182AB91" w14:textId="77777777" w:rsidR="00193443" w:rsidRDefault="00193443" w:rsidP="00057EFA">
      <w:pPr>
        <w:spacing w:before="4" w:after="4" w:line="276" w:lineRule="auto"/>
        <w:jc w:val="both"/>
        <w:rPr>
          <w:rFonts w:ascii="Verdana" w:hAnsi="Verdana" w:cs="Tahoma"/>
          <w:b/>
          <w:bCs/>
          <w:sz w:val="18"/>
          <w:szCs w:val="18"/>
        </w:rPr>
      </w:pPr>
    </w:p>
    <w:p w14:paraId="13E772FE" w14:textId="77777777" w:rsidR="00193443" w:rsidRDefault="00193443" w:rsidP="00057EFA">
      <w:pPr>
        <w:spacing w:before="4" w:after="4" w:line="276" w:lineRule="auto"/>
        <w:jc w:val="both"/>
        <w:rPr>
          <w:rFonts w:ascii="Verdana" w:hAnsi="Verdana" w:cs="Tahoma"/>
          <w:b/>
          <w:bCs/>
          <w:sz w:val="18"/>
          <w:szCs w:val="18"/>
        </w:rPr>
      </w:pPr>
    </w:p>
    <w:p w14:paraId="14D36063" w14:textId="77777777" w:rsidR="00193443" w:rsidRDefault="00193443" w:rsidP="00057EFA">
      <w:pPr>
        <w:spacing w:before="4" w:after="4" w:line="276" w:lineRule="auto"/>
        <w:jc w:val="both"/>
        <w:rPr>
          <w:rFonts w:ascii="Verdana" w:hAnsi="Verdana" w:cs="Tahoma"/>
          <w:b/>
          <w:bCs/>
          <w:sz w:val="18"/>
          <w:szCs w:val="18"/>
        </w:rPr>
      </w:pPr>
    </w:p>
    <w:p w14:paraId="1621F97F" w14:textId="77777777" w:rsidR="00193443" w:rsidRDefault="00193443" w:rsidP="00057EFA">
      <w:pPr>
        <w:spacing w:before="4" w:after="4" w:line="276" w:lineRule="auto"/>
        <w:jc w:val="both"/>
        <w:rPr>
          <w:rFonts w:ascii="Verdana" w:hAnsi="Verdana" w:cs="Tahoma"/>
          <w:b/>
          <w:bCs/>
          <w:sz w:val="18"/>
          <w:szCs w:val="18"/>
        </w:rPr>
      </w:pPr>
    </w:p>
    <w:p w14:paraId="695EB827" w14:textId="77777777" w:rsidR="00193443" w:rsidRDefault="00193443" w:rsidP="00057EFA">
      <w:pPr>
        <w:spacing w:before="4" w:after="4" w:line="276" w:lineRule="auto"/>
        <w:jc w:val="both"/>
        <w:rPr>
          <w:rFonts w:ascii="Verdana" w:hAnsi="Verdana" w:cs="Tahoma"/>
          <w:b/>
          <w:bCs/>
          <w:sz w:val="18"/>
          <w:szCs w:val="18"/>
        </w:rPr>
      </w:pPr>
    </w:p>
    <w:p w14:paraId="29D8F09F" w14:textId="77777777" w:rsidR="00193443" w:rsidRDefault="00193443" w:rsidP="00057EFA">
      <w:pPr>
        <w:spacing w:before="4" w:after="4" w:line="276" w:lineRule="auto"/>
        <w:jc w:val="both"/>
        <w:rPr>
          <w:rFonts w:ascii="Verdana" w:hAnsi="Verdana" w:cs="Tahoma"/>
          <w:b/>
          <w:bCs/>
          <w:sz w:val="18"/>
          <w:szCs w:val="18"/>
        </w:rPr>
      </w:pPr>
    </w:p>
    <w:p w14:paraId="7CFCB660" w14:textId="77777777" w:rsidR="00193443" w:rsidRDefault="00193443" w:rsidP="00057EFA">
      <w:pPr>
        <w:spacing w:before="4" w:after="4" w:line="276" w:lineRule="auto"/>
        <w:jc w:val="both"/>
        <w:rPr>
          <w:rFonts w:ascii="Verdana" w:hAnsi="Verdana" w:cs="Tahoma"/>
          <w:b/>
          <w:bCs/>
          <w:sz w:val="18"/>
          <w:szCs w:val="18"/>
        </w:rPr>
      </w:pPr>
    </w:p>
    <w:p w14:paraId="003C2A73" w14:textId="77777777" w:rsidR="00193443" w:rsidRDefault="00193443" w:rsidP="00057EFA">
      <w:pPr>
        <w:spacing w:before="4" w:after="4" w:line="276" w:lineRule="auto"/>
        <w:jc w:val="both"/>
        <w:rPr>
          <w:rFonts w:ascii="Verdana" w:hAnsi="Verdana" w:cs="Tahoma"/>
          <w:b/>
          <w:bCs/>
          <w:sz w:val="18"/>
          <w:szCs w:val="18"/>
        </w:rPr>
      </w:pPr>
    </w:p>
    <w:p w14:paraId="5622829F" w14:textId="77777777" w:rsidR="00193443" w:rsidRDefault="00193443" w:rsidP="00057EFA">
      <w:pPr>
        <w:spacing w:before="4" w:after="4" w:line="276" w:lineRule="auto"/>
        <w:jc w:val="both"/>
        <w:rPr>
          <w:rFonts w:ascii="Verdana" w:hAnsi="Verdana" w:cs="Tahoma"/>
          <w:b/>
          <w:bCs/>
          <w:sz w:val="18"/>
          <w:szCs w:val="18"/>
        </w:rPr>
      </w:pPr>
    </w:p>
    <w:p w14:paraId="05D1871C" w14:textId="77777777" w:rsidR="00193443" w:rsidRDefault="00193443" w:rsidP="00057EFA">
      <w:pPr>
        <w:spacing w:before="4" w:after="4" w:line="276" w:lineRule="auto"/>
        <w:jc w:val="both"/>
        <w:rPr>
          <w:rFonts w:ascii="Verdana" w:hAnsi="Verdana" w:cs="Tahoma"/>
          <w:b/>
          <w:bCs/>
          <w:sz w:val="18"/>
          <w:szCs w:val="18"/>
        </w:rPr>
      </w:pPr>
    </w:p>
    <w:p w14:paraId="6A9DA2B2" w14:textId="77777777" w:rsidR="00193443" w:rsidRDefault="00193443" w:rsidP="00057EFA">
      <w:pPr>
        <w:spacing w:before="4" w:after="4" w:line="276" w:lineRule="auto"/>
        <w:jc w:val="both"/>
        <w:rPr>
          <w:rFonts w:ascii="Verdana" w:hAnsi="Verdana" w:cs="Tahoma"/>
          <w:b/>
          <w:bCs/>
          <w:sz w:val="18"/>
          <w:szCs w:val="18"/>
        </w:rPr>
      </w:pPr>
    </w:p>
    <w:p w14:paraId="4BB25B8B" w14:textId="77777777" w:rsidR="00193443" w:rsidRDefault="00193443" w:rsidP="00057EFA">
      <w:pPr>
        <w:spacing w:before="4" w:after="4" w:line="276" w:lineRule="auto"/>
        <w:jc w:val="both"/>
        <w:rPr>
          <w:rFonts w:ascii="Verdana" w:hAnsi="Verdana" w:cs="Tahoma"/>
          <w:b/>
          <w:bCs/>
          <w:sz w:val="18"/>
          <w:szCs w:val="18"/>
        </w:rPr>
      </w:pPr>
    </w:p>
    <w:p w14:paraId="7690875A" w14:textId="77777777" w:rsidR="00193443" w:rsidRDefault="00193443" w:rsidP="00057EFA">
      <w:pPr>
        <w:spacing w:before="4" w:after="4" w:line="276" w:lineRule="auto"/>
        <w:jc w:val="both"/>
        <w:rPr>
          <w:rFonts w:ascii="Verdana" w:hAnsi="Verdana" w:cs="Tahoma"/>
          <w:b/>
          <w:bCs/>
          <w:sz w:val="18"/>
          <w:szCs w:val="18"/>
        </w:rPr>
      </w:pPr>
    </w:p>
    <w:p w14:paraId="65613F7A" w14:textId="77777777" w:rsidR="00193443" w:rsidRDefault="00193443" w:rsidP="00057EFA">
      <w:pPr>
        <w:spacing w:before="4" w:after="4" w:line="276" w:lineRule="auto"/>
        <w:jc w:val="both"/>
        <w:rPr>
          <w:rFonts w:ascii="Verdana" w:hAnsi="Verdana" w:cs="Tahoma"/>
          <w:b/>
          <w:bCs/>
          <w:sz w:val="18"/>
          <w:szCs w:val="18"/>
        </w:rPr>
      </w:pPr>
    </w:p>
    <w:p w14:paraId="7C375173" w14:textId="77777777" w:rsidR="00193443" w:rsidRDefault="00193443" w:rsidP="00057EFA">
      <w:pPr>
        <w:spacing w:before="4" w:after="4" w:line="276" w:lineRule="auto"/>
        <w:jc w:val="both"/>
        <w:rPr>
          <w:rFonts w:ascii="Verdana" w:hAnsi="Verdana" w:cs="Tahoma"/>
          <w:b/>
          <w:bCs/>
          <w:sz w:val="18"/>
          <w:szCs w:val="18"/>
        </w:rPr>
      </w:pPr>
    </w:p>
    <w:p w14:paraId="3CFAF013" w14:textId="77777777" w:rsidR="00193443" w:rsidRDefault="00193443" w:rsidP="00057EFA">
      <w:pPr>
        <w:spacing w:before="4" w:after="4" w:line="276" w:lineRule="auto"/>
        <w:jc w:val="both"/>
        <w:rPr>
          <w:rFonts w:ascii="Verdana" w:hAnsi="Verdana" w:cs="Tahoma"/>
          <w:b/>
          <w:bCs/>
          <w:sz w:val="18"/>
          <w:szCs w:val="18"/>
        </w:rPr>
      </w:pPr>
    </w:p>
    <w:p w14:paraId="782368D5" w14:textId="77777777" w:rsidR="00193443" w:rsidRDefault="00193443" w:rsidP="00057EFA">
      <w:pPr>
        <w:spacing w:before="4" w:after="4" w:line="276" w:lineRule="auto"/>
        <w:jc w:val="both"/>
        <w:rPr>
          <w:rFonts w:ascii="Verdana" w:hAnsi="Verdana" w:cs="Tahoma"/>
          <w:b/>
          <w:bCs/>
          <w:sz w:val="18"/>
          <w:szCs w:val="18"/>
        </w:rPr>
      </w:pPr>
    </w:p>
    <w:p w14:paraId="319E29D4" w14:textId="77777777" w:rsidR="00193443" w:rsidRDefault="00193443" w:rsidP="00057EFA">
      <w:pPr>
        <w:spacing w:before="4" w:after="4" w:line="276" w:lineRule="auto"/>
        <w:jc w:val="both"/>
        <w:rPr>
          <w:rFonts w:ascii="Verdana" w:hAnsi="Verdana" w:cs="Tahoma"/>
          <w:b/>
          <w:bCs/>
          <w:sz w:val="18"/>
          <w:szCs w:val="18"/>
        </w:rPr>
      </w:pPr>
    </w:p>
    <w:p w14:paraId="667611D4" w14:textId="77777777" w:rsidR="00193443" w:rsidRDefault="00193443" w:rsidP="00057EFA">
      <w:pPr>
        <w:spacing w:before="4" w:after="4" w:line="276" w:lineRule="auto"/>
        <w:jc w:val="both"/>
        <w:rPr>
          <w:rFonts w:ascii="Verdana" w:hAnsi="Verdana" w:cs="Tahoma"/>
          <w:b/>
          <w:bCs/>
          <w:sz w:val="18"/>
          <w:szCs w:val="18"/>
        </w:rPr>
      </w:pPr>
    </w:p>
    <w:p w14:paraId="6BD88FE9" w14:textId="77777777" w:rsidR="00193443" w:rsidRDefault="00193443" w:rsidP="00057EFA">
      <w:pPr>
        <w:spacing w:before="4" w:after="4" w:line="276" w:lineRule="auto"/>
        <w:jc w:val="both"/>
        <w:rPr>
          <w:rFonts w:ascii="Verdana" w:hAnsi="Verdana" w:cs="Tahoma"/>
          <w:b/>
          <w:bCs/>
          <w:sz w:val="18"/>
          <w:szCs w:val="18"/>
        </w:rPr>
      </w:pPr>
    </w:p>
    <w:p w14:paraId="5706A9EC" w14:textId="77777777" w:rsidR="00193443" w:rsidRDefault="00193443" w:rsidP="00057EFA">
      <w:pPr>
        <w:spacing w:before="4" w:after="4" w:line="276" w:lineRule="auto"/>
        <w:jc w:val="both"/>
        <w:rPr>
          <w:rFonts w:ascii="Verdana" w:hAnsi="Verdana" w:cs="Tahoma"/>
          <w:b/>
          <w:bCs/>
          <w:sz w:val="18"/>
          <w:szCs w:val="18"/>
        </w:rPr>
      </w:pPr>
    </w:p>
    <w:p w14:paraId="7E375260" w14:textId="77777777" w:rsidR="00193443" w:rsidRDefault="00193443" w:rsidP="00057EFA">
      <w:pPr>
        <w:spacing w:before="4" w:after="4" w:line="276" w:lineRule="auto"/>
        <w:jc w:val="both"/>
        <w:rPr>
          <w:rFonts w:ascii="Verdana" w:hAnsi="Verdana" w:cs="Tahoma"/>
          <w:b/>
          <w:bCs/>
          <w:sz w:val="18"/>
          <w:szCs w:val="18"/>
        </w:rPr>
      </w:pPr>
    </w:p>
    <w:p w14:paraId="22FBF208" w14:textId="77777777" w:rsidR="00193443" w:rsidRDefault="00193443" w:rsidP="00057EFA">
      <w:pPr>
        <w:spacing w:before="4" w:after="4" w:line="276" w:lineRule="auto"/>
        <w:jc w:val="both"/>
        <w:rPr>
          <w:rFonts w:ascii="Verdana" w:hAnsi="Verdana" w:cs="Tahoma"/>
          <w:b/>
          <w:bCs/>
          <w:sz w:val="18"/>
          <w:szCs w:val="18"/>
        </w:rPr>
      </w:pPr>
    </w:p>
    <w:p w14:paraId="0B8CBA50" w14:textId="77777777" w:rsidR="00193443" w:rsidRDefault="00193443" w:rsidP="00057EFA">
      <w:pPr>
        <w:spacing w:before="4" w:after="4" w:line="276" w:lineRule="auto"/>
        <w:jc w:val="both"/>
        <w:rPr>
          <w:rFonts w:ascii="Verdana" w:hAnsi="Verdana" w:cs="Tahoma"/>
          <w:b/>
          <w:bCs/>
          <w:sz w:val="18"/>
          <w:szCs w:val="18"/>
        </w:rPr>
      </w:pPr>
    </w:p>
    <w:p w14:paraId="12D597C4" w14:textId="77777777" w:rsidR="00193443" w:rsidRDefault="00193443" w:rsidP="00057EFA">
      <w:pPr>
        <w:spacing w:before="4" w:after="4" w:line="276" w:lineRule="auto"/>
        <w:jc w:val="both"/>
        <w:rPr>
          <w:rFonts w:ascii="Verdana" w:hAnsi="Verdana" w:cs="Tahoma"/>
          <w:b/>
          <w:bCs/>
          <w:sz w:val="18"/>
          <w:szCs w:val="18"/>
        </w:rPr>
      </w:pPr>
    </w:p>
    <w:p w14:paraId="2316319E" w14:textId="58140376"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lastRenderedPageBreak/>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lastRenderedPageBreak/>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w:t>
            </w:r>
            <w:proofErr w:type="spellStart"/>
            <w:r w:rsidRPr="00950641">
              <w:rPr>
                <w:rFonts w:ascii="Verdana" w:eastAsia="Verdana" w:hAnsi="Verdana" w:cs="Verdana"/>
                <w:b/>
                <w:sz w:val="18"/>
                <w:szCs w:val="18"/>
              </w:rPr>
              <w:t>numeroIdentificacion</w:t>
            </w:r>
            <w:proofErr w:type="spellEnd"/>
            <w:r w:rsidRPr="00950641">
              <w:rPr>
                <w:rFonts w:ascii="Verdana" w:eastAsia="Verdana" w:hAnsi="Verdana" w:cs="Verdana"/>
                <w:b/>
                <w:sz w:val="18"/>
                <w:szCs w:val="18"/>
              </w:rPr>
              <w:t>}</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E84575A" w:rsidR="00950641" w:rsidRDefault="00950641" w:rsidP="00917A5E">
      <w:pPr>
        <w:rPr>
          <w:rFonts w:ascii="Verdana" w:hAnsi="Verdana"/>
          <w:sz w:val="18"/>
          <w:szCs w:val="18"/>
        </w:rPr>
      </w:pPr>
    </w:p>
    <w:p w14:paraId="52E4208C" w14:textId="77777777" w:rsidR="00193443" w:rsidRDefault="00193443" w:rsidP="00917A5E">
      <w:pPr>
        <w:rPr>
          <w:rFonts w:ascii="Verdana" w:hAnsi="Verdana"/>
          <w:sz w:val="18"/>
          <w:szCs w:val="18"/>
        </w:rPr>
      </w:pPr>
    </w:p>
    <w:p w14:paraId="5F9AC6AF" w14:textId="77777777" w:rsidR="00193443" w:rsidRDefault="00193443" w:rsidP="00917A5E">
      <w:pPr>
        <w:rPr>
          <w:rFonts w:ascii="Verdana" w:hAnsi="Verdana"/>
          <w:sz w:val="18"/>
          <w:szCs w:val="18"/>
        </w:rPr>
      </w:pPr>
    </w:p>
    <w:p w14:paraId="580FC06C" w14:textId="77777777" w:rsidR="00193443" w:rsidRDefault="00193443" w:rsidP="00917A5E">
      <w:pPr>
        <w:rPr>
          <w:rFonts w:ascii="Verdana" w:hAnsi="Verdana"/>
          <w:sz w:val="18"/>
          <w:szCs w:val="18"/>
        </w:rPr>
      </w:pPr>
    </w:p>
    <w:p w14:paraId="4BE12F1D" w14:textId="77777777" w:rsidR="00193443" w:rsidRDefault="00193443" w:rsidP="00917A5E">
      <w:pPr>
        <w:rPr>
          <w:rFonts w:ascii="Verdana" w:hAnsi="Verdana"/>
          <w:sz w:val="18"/>
          <w:szCs w:val="18"/>
        </w:rPr>
      </w:pPr>
    </w:p>
    <w:p w14:paraId="626F83BC" w14:textId="77777777" w:rsidR="00193443" w:rsidRDefault="00193443" w:rsidP="00917A5E">
      <w:pPr>
        <w:rPr>
          <w:rFonts w:ascii="Verdana" w:hAnsi="Verdana"/>
          <w:sz w:val="18"/>
          <w:szCs w:val="18"/>
        </w:rPr>
      </w:pPr>
    </w:p>
    <w:p w14:paraId="6CEAF950" w14:textId="77777777" w:rsidR="00193443" w:rsidRDefault="00193443" w:rsidP="00917A5E">
      <w:pPr>
        <w:rPr>
          <w:rFonts w:ascii="Verdana" w:hAnsi="Verdana"/>
          <w:sz w:val="18"/>
          <w:szCs w:val="18"/>
        </w:rPr>
      </w:pPr>
    </w:p>
    <w:p w14:paraId="6A511762" w14:textId="77777777" w:rsidR="00193443" w:rsidRDefault="00193443" w:rsidP="00917A5E">
      <w:pPr>
        <w:rPr>
          <w:rFonts w:ascii="Verdana" w:hAnsi="Verdana"/>
          <w:sz w:val="18"/>
          <w:szCs w:val="18"/>
        </w:rPr>
      </w:pPr>
    </w:p>
    <w:p w14:paraId="44C406AB" w14:textId="77777777" w:rsidR="00193443" w:rsidRDefault="00193443" w:rsidP="00917A5E">
      <w:pPr>
        <w:rPr>
          <w:rFonts w:ascii="Verdana" w:hAnsi="Verdana"/>
          <w:sz w:val="18"/>
          <w:szCs w:val="18"/>
        </w:rPr>
      </w:pPr>
    </w:p>
    <w:p w14:paraId="5EAC17B6" w14:textId="77777777" w:rsidR="00193443" w:rsidRDefault="00193443"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8B9CA18" w14:textId="77777777" w:rsidR="008C015B" w:rsidRDefault="008C015B" w:rsidP="00917A5E">
      <w:pPr>
        <w:rPr>
          <w:rFonts w:ascii="Verdana" w:hAnsi="Verdana"/>
          <w:sz w:val="18"/>
          <w:szCs w:val="18"/>
        </w:rPr>
      </w:pPr>
    </w:p>
    <w:p w14:paraId="740A8E6B" w14:textId="77777777" w:rsidR="00193443" w:rsidRPr="00950641" w:rsidRDefault="00193443"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lastRenderedPageBreak/>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6808"/>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6D13824" w14:textId="56B02246" w:rsidR="004B36EE" w:rsidRPr="00950641" w:rsidRDefault="004B36EE" w:rsidP="004B36EE">
            <w:pPr>
              <w:ind w:left="286" w:right="275"/>
              <w:jc w:val="both"/>
              <w:rPr>
                <w:rFonts w:ascii="Verdana" w:hAnsi="Verdana"/>
                <w:b/>
                <w:bCs/>
                <w:sz w:val="18"/>
                <w:szCs w:val="18"/>
              </w:rPr>
            </w:pPr>
            <w:r w:rsidRPr="00950641">
              <w:rPr>
                <w:rFonts w:ascii="Verdana" w:hAnsi="Verdana"/>
                <w:b/>
                <w:bCs/>
                <w:sz w:val="18"/>
                <w:szCs w:val="18"/>
              </w:rPr>
              <w:t>({</w:t>
            </w:r>
            <w:proofErr w:type="spellStart"/>
            <w:r w:rsidRPr="00950641">
              <w:rPr>
                <w:rFonts w:ascii="Verdana" w:hAnsi="Verdana"/>
                <w:b/>
                <w:bCs/>
                <w:sz w:val="18"/>
                <w:szCs w:val="18"/>
                <w:lang w:val="es-PE"/>
              </w:rPr>
              <w:t>cantidadCuotaLetras</w:t>
            </w:r>
            <w:proofErr w:type="spellEnd"/>
            <w:r w:rsidRPr="00950641">
              <w:rPr>
                <w:rFonts w:ascii="Verdana" w:hAnsi="Verdana"/>
                <w:b/>
                <w:bCs/>
                <w:sz w:val="18"/>
                <w:szCs w:val="18"/>
              </w:rPr>
              <w:t>}) {</w:t>
            </w:r>
            <w:proofErr w:type="spellStart"/>
            <w:r w:rsidRPr="00950641">
              <w:rPr>
                <w:rFonts w:ascii="Verdana" w:hAnsi="Verdana"/>
                <w:b/>
                <w:bCs/>
                <w:sz w:val="18"/>
                <w:szCs w:val="18"/>
                <w:lang w:val="es-PE"/>
              </w:rPr>
              <w:t>cantidadCuotas</w:t>
            </w:r>
            <w:proofErr w:type="spellEnd"/>
            <w:r w:rsidRPr="00950641">
              <w:rPr>
                <w:rFonts w:ascii="Verdana" w:hAnsi="Verdana"/>
                <w:b/>
                <w:bCs/>
                <w:sz w:val="18"/>
                <w:szCs w:val="18"/>
                <w:lang w:val="es-PE"/>
              </w:rPr>
              <w:t xml:space="preserve">} </w:t>
            </w:r>
            <w:r w:rsidRPr="00950641">
              <w:rPr>
                <w:rFonts w:ascii="Verdana" w:hAnsi="Verdana"/>
                <w:b/>
                <w:bCs/>
                <w:sz w:val="18"/>
                <w:szCs w:val="18"/>
              </w:rPr>
              <w:t>CUOTAS MENSUALES CONSECUTIVAS</w:t>
            </w:r>
          </w:p>
        </w:tc>
      </w:tr>
      <w:tr w:rsidR="00544AC6" w:rsidRPr="00950641" w14:paraId="56048BBC" w14:textId="77777777" w:rsidTr="00C23938">
        <w:trPr>
          <w:trHeight w:val="567"/>
        </w:trPr>
        <w:tc>
          <w:tcPr>
            <w:tcW w:w="9640" w:type="dxa"/>
            <w:gridSpan w:val="3"/>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w:t>
            </w:r>
            <w:proofErr w:type="spellEnd"/>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cuotaInicialIncluyeSeparacionLetras</w:t>
            </w:r>
            <w:proofErr w:type="spellEnd"/>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276DF8F9" w14:textId="5F7C2F70"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 xml:space="preserve">s en </w:t>
            </w:r>
            <w:r w:rsidRPr="00950641">
              <w:rPr>
                <w:rFonts w:ascii="Verdana" w:hAnsi="Verdana"/>
                <w:b/>
                <w:bCs/>
                <w:sz w:val="18"/>
                <w:szCs w:val="18"/>
              </w:rPr>
              <w:t>(</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cantidadCuotaLetras</w:t>
            </w:r>
            <w:proofErr w:type="spellEnd"/>
            <w:r w:rsidR="009513A2" w:rsidRPr="00950641">
              <w:rPr>
                <w:rFonts w:ascii="Verdana" w:hAnsi="Verdana"/>
                <w:b/>
                <w:bCs/>
                <w:sz w:val="18"/>
                <w:szCs w:val="18"/>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cantidadCuotas</w:t>
            </w:r>
            <w:r w:rsidR="009513A2" w:rsidRPr="00950641">
              <w:rPr>
                <w:rFonts w:ascii="Verdana" w:hAnsi="Verdana"/>
                <w:b/>
                <w:bCs/>
                <w:noProof/>
                <w:sz w:val="18"/>
                <w:szCs w:val="18"/>
              </w:rPr>
              <w:t>}</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estadoCuenta</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letrasPendientePago</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proofErr w:type="gramStart"/>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w:t>
            </w:r>
            <w:proofErr w:type="gramEnd"/>
            <w:r w:rsidRPr="00950641">
              <w:rPr>
                <w:rFonts w:ascii="Verdana" w:eastAsia="Tahoma" w:hAnsi="Verdana" w:cs="Tahoma"/>
                <w:sz w:val="18"/>
                <w:szCs w:val="18"/>
                <w:lang w:val="es-PE"/>
              </w:rPr>
              <w:t xml:space="preserv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lastRenderedPageBreak/>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fechaEntrega</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230717F8" w14:textId="77777777" w:rsidR="00193443" w:rsidRDefault="00193443" w:rsidP="00917A5E">
      <w:pPr>
        <w:rPr>
          <w:rFonts w:ascii="Verdana" w:hAnsi="Verdana"/>
          <w:sz w:val="18"/>
          <w:szCs w:val="18"/>
        </w:rPr>
      </w:pPr>
    </w:p>
    <w:p w14:paraId="4D76B2B6" w14:textId="77777777" w:rsidR="00193443" w:rsidRDefault="00193443" w:rsidP="00917A5E">
      <w:pPr>
        <w:rPr>
          <w:rFonts w:ascii="Verdana" w:hAnsi="Verdana"/>
          <w:sz w:val="18"/>
          <w:szCs w:val="18"/>
        </w:rPr>
      </w:pPr>
    </w:p>
    <w:p w14:paraId="31B50E40" w14:textId="77777777" w:rsidR="00193443" w:rsidRDefault="00193443" w:rsidP="00917A5E">
      <w:pPr>
        <w:rPr>
          <w:rFonts w:ascii="Verdana" w:hAnsi="Verdana"/>
          <w:sz w:val="18"/>
          <w:szCs w:val="18"/>
        </w:rPr>
      </w:pPr>
    </w:p>
    <w:p w14:paraId="6AD1B6A8" w14:textId="77777777" w:rsidR="00193443" w:rsidRDefault="00193443" w:rsidP="00917A5E">
      <w:pPr>
        <w:rPr>
          <w:rFonts w:ascii="Verdana" w:hAnsi="Verdana"/>
          <w:sz w:val="18"/>
          <w:szCs w:val="18"/>
        </w:rPr>
      </w:pPr>
    </w:p>
    <w:p w14:paraId="1AC85B3D" w14:textId="77777777" w:rsidR="00193443" w:rsidRDefault="00193443" w:rsidP="00917A5E">
      <w:pPr>
        <w:rPr>
          <w:rFonts w:ascii="Verdana" w:hAnsi="Verdana"/>
          <w:sz w:val="18"/>
          <w:szCs w:val="18"/>
        </w:rPr>
      </w:pPr>
    </w:p>
    <w:p w14:paraId="09DB519A" w14:textId="77777777" w:rsidR="00193443" w:rsidRDefault="00193443" w:rsidP="00917A5E">
      <w:pPr>
        <w:rPr>
          <w:rFonts w:ascii="Verdana" w:hAnsi="Verdana"/>
          <w:sz w:val="18"/>
          <w:szCs w:val="18"/>
        </w:rPr>
      </w:pPr>
    </w:p>
    <w:p w14:paraId="5F802F91" w14:textId="77777777" w:rsidR="00193443" w:rsidRDefault="00193443" w:rsidP="00917A5E">
      <w:pPr>
        <w:rPr>
          <w:rFonts w:ascii="Verdana" w:hAnsi="Verdana"/>
          <w:sz w:val="18"/>
          <w:szCs w:val="18"/>
        </w:rPr>
      </w:pPr>
    </w:p>
    <w:p w14:paraId="4984532A" w14:textId="77777777" w:rsidR="00193443" w:rsidRDefault="00193443" w:rsidP="00917A5E">
      <w:pPr>
        <w:rPr>
          <w:rFonts w:ascii="Verdana" w:hAnsi="Verdana"/>
          <w:sz w:val="18"/>
          <w:szCs w:val="18"/>
        </w:rPr>
      </w:pPr>
    </w:p>
    <w:p w14:paraId="227AEC8E" w14:textId="77777777" w:rsidR="00193443" w:rsidRDefault="00193443" w:rsidP="00917A5E">
      <w:pPr>
        <w:rPr>
          <w:rFonts w:ascii="Verdana" w:hAnsi="Verdana"/>
          <w:sz w:val="18"/>
          <w:szCs w:val="18"/>
        </w:rPr>
      </w:pPr>
    </w:p>
    <w:p w14:paraId="69CD2272" w14:textId="77777777" w:rsidR="00193443" w:rsidRDefault="00193443" w:rsidP="00917A5E">
      <w:pPr>
        <w:rPr>
          <w:rFonts w:ascii="Verdana" w:hAnsi="Verdana"/>
          <w:sz w:val="18"/>
          <w:szCs w:val="18"/>
        </w:rPr>
      </w:pPr>
    </w:p>
    <w:p w14:paraId="4C71280E" w14:textId="77777777" w:rsidR="00193443" w:rsidRDefault="00193443" w:rsidP="00917A5E">
      <w:pPr>
        <w:rPr>
          <w:rFonts w:ascii="Verdana" w:hAnsi="Verdana"/>
          <w:sz w:val="18"/>
          <w:szCs w:val="18"/>
        </w:rPr>
      </w:pPr>
    </w:p>
    <w:p w14:paraId="105A9738" w14:textId="77777777" w:rsidR="00193443" w:rsidRDefault="00193443" w:rsidP="00917A5E">
      <w:pPr>
        <w:rPr>
          <w:rFonts w:ascii="Verdana" w:hAnsi="Verdana"/>
          <w:sz w:val="18"/>
          <w:szCs w:val="18"/>
        </w:rPr>
      </w:pPr>
    </w:p>
    <w:p w14:paraId="7639E42E" w14:textId="77777777" w:rsidR="00193443" w:rsidRDefault="00193443" w:rsidP="00917A5E">
      <w:pPr>
        <w:rPr>
          <w:rFonts w:ascii="Verdana" w:hAnsi="Verdana"/>
          <w:sz w:val="18"/>
          <w:szCs w:val="18"/>
        </w:rPr>
      </w:pPr>
    </w:p>
    <w:p w14:paraId="115D4284" w14:textId="77777777" w:rsidR="00193443" w:rsidRDefault="00193443" w:rsidP="00917A5E">
      <w:pPr>
        <w:rPr>
          <w:rFonts w:ascii="Verdana" w:hAnsi="Verdana"/>
          <w:sz w:val="18"/>
          <w:szCs w:val="18"/>
        </w:rPr>
      </w:pPr>
    </w:p>
    <w:p w14:paraId="05A845E6" w14:textId="77777777" w:rsidR="00193443" w:rsidRDefault="00193443" w:rsidP="00917A5E">
      <w:pPr>
        <w:rPr>
          <w:rFonts w:ascii="Verdana" w:hAnsi="Verdana"/>
          <w:sz w:val="18"/>
          <w:szCs w:val="18"/>
        </w:rPr>
      </w:pPr>
    </w:p>
    <w:p w14:paraId="237F269F" w14:textId="77777777" w:rsidR="00193443" w:rsidRDefault="00193443" w:rsidP="00917A5E">
      <w:pPr>
        <w:rPr>
          <w:rFonts w:ascii="Verdana" w:hAnsi="Verdana"/>
          <w:sz w:val="18"/>
          <w:szCs w:val="18"/>
        </w:rPr>
      </w:pPr>
    </w:p>
    <w:p w14:paraId="7F66C75E" w14:textId="77777777" w:rsidR="00193443" w:rsidRDefault="00193443" w:rsidP="00917A5E">
      <w:pPr>
        <w:rPr>
          <w:rFonts w:ascii="Verdana" w:hAnsi="Verdana"/>
          <w:sz w:val="18"/>
          <w:szCs w:val="18"/>
        </w:rPr>
      </w:pPr>
    </w:p>
    <w:p w14:paraId="58518835" w14:textId="77777777" w:rsidR="00193443" w:rsidRDefault="00193443" w:rsidP="00917A5E">
      <w:pPr>
        <w:rPr>
          <w:rFonts w:ascii="Verdana" w:hAnsi="Verdana"/>
          <w:sz w:val="18"/>
          <w:szCs w:val="18"/>
        </w:rPr>
      </w:pPr>
    </w:p>
    <w:p w14:paraId="08D89525" w14:textId="77777777" w:rsidR="00193443" w:rsidRDefault="00193443" w:rsidP="00917A5E">
      <w:pPr>
        <w:rPr>
          <w:rFonts w:ascii="Verdana" w:hAnsi="Verdana"/>
          <w:sz w:val="18"/>
          <w:szCs w:val="18"/>
        </w:rPr>
      </w:pPr>
    </w:p>
    <w:p w14:paraId="29AAE531" w14:textId="77777777" w:rsidR="00193443" w:rsidRDefault="00193443" w:rsidP="00917A5E">
      <w:pPr>
        <w:rPr>
          <w:rFonts w:ascii="Verdana" w:hAnsi="Verdana"/>
          <w:sz w:val="18"/>
          <w:szCs w:val="18"/>
        </w:rPr>
      </w:pPr>
    </w:p>
    <w:p w14:paraId="29F52DCF" w14:textId="77777777" w:rsidR="00193443" w:rsidRDefault="00193443" w:rsidP="00917A5E">
      <w:pPr>
        <w:rPr>
          <w:rFonts w:ascii="Verdana" w:hAnsi="Verdana"/>
          <w:sz w:val="18"/>
          <w:szCs w:val="18"/>
        </w:rPr>
      </w:pPr>
    </w:p>
    <w:p w14:paraId="01DD7FD0" w14:textId="77777777" w:rsidR="00193443" w:rsidRDefault="00193443" w:rsidP="00917A5E">
      <w:pPr>
        <w:rPr>
          <w:rFonts w:ascii="Verdana" w:hAnsi="Verdana"/>
          <w:sz w:val="18"/>
          <w:szCs w:val="18"/>
        </w:rPr>
      </w:pPr>
    </w:p>
    <w:p w14:paraId="39ECA084" w14:textId="77777777" w:rsidR="00193443" w:rsidRDefault="00193443" w:rsidP="00917A5E">
      <w:pPr>
        <w:rPr>
          <w:rFonts w:ascii="Verdana" w:hAnsi="Verdana"/>
          <w:sz w:val="18"/>
          <w:szCs w:val="18"/>
        </w:rPr>
      </w:pPr>
    </w:p>
    <w:p w14:paraId="5C032CD6" w14:textId="77777777" w:rsidR="00193443" w:rsidRDefault="00193443" w:rsidP="00917A5E">
      <w:pPr>
        <w:rPr>
          <w:rFonts w:ascii="Verdana" w:hAnsi="Verdana"/>
          <w:sz w:val="18"/>
          <w:szCs w:val="18"/>
        </w:rPr>
      </w:pPr>
    </w:p>
    <w:p w14:paraId="136381DC" w14:textId="77777777" w:rsidR="00193443" w:rsidRDefault="00193443" w:rsidP="00917A5E">
      <w:pPr>
        <w:rPr>
          <w:rFonts w:ascii="Verdana" w:hAnsi="Verdana"/>
          <w:sz w:val="18"/>
          <w:szCs w:val="18"/>
        </w:rPr>
      </w:pPr>
    </w:p>
    <w:p w14:paraId="3069EE9E" w14:textId="77777777" w:rsidR="00193443" w:rsidRDefault="00193443" w:rsidP="00917A5E">
      <w:pPr>
        <w:rPr>
          <w:rFonts w:ascii="Verdana" w:hAnsi="Verdana"/>
          <w:sz w:val="18"/>
          <w:szCs w:val="18"/>
        </w:rPr>
      </w:pPr>
    </w:p>
    <w:p w14:paraId="2B867302" w14:textId="77777777" w:rsidR="00193443" w:rsidRDefault="00193443" w:rsidP="00917A5E">
      <w:pPr>
        <w:rPr>
          <w:rFonts w:ascii="Verdana" w:hAnsi="Verdana"/>
          <w:sz w:val="18"/>
          <w:szCs w:val="18"/>
        </w:rPr>
      </w:pPr>
    </w:p>
    <w:p w14:paraId="1D94B5E7" w14:textId="77777777" w:rsidR="00193443" w:rsidRDefault="00193443" w:rsidP="00917A5E">
      <w:pPr>
        <w:rPr>
          <w:rFonts w:ascii="Verdana" w:hAnsi="Verdana"/>
          <w:sz w:val="18"/>
          <w:szCs w:val="18"/>
        </w:rPr>
      </w:pPr>
    </w:p>
    <w:p w14:paraId="13F40D7B" w14:textId="77777777" w:rsidR="00193443" w:rsidRDefault="00193443" w:rsidP="00917A5E">
      <w:pPr>
        <w:rPr>
          <w:rFonts w:ascii="Verdana" w:hAnsi="Verdana"/>
          <w:sz w:val="18"/>
          <w:szCs w:val="18"/>
        </w:rPr>
      </w:pPr>
    </w:p>
    <w:p w14:paraId="21D8EC38" w14:textId="77777777" w:rsidR="00193443" w:rsidRDefault="00193443" w:rsidP="00917A5E">
      <w:pPr>
        <w:rPr>
          <w:rFonts w:ascii="Verdana" w:hAnsi="Verdana"/>
          <w:sz w:val="18"/>
          <w:szCs w:val="18"/>
        </w:rPr>
      </w:pPr>
    </w:p>
    <w:p w14:paraId="662AF324" w14:textId="77777777" w:rsidR="00193443" w:rsidRDefault="00193443" w:rsidP="00917A5E">
      <w:pPr>
        <w:rPr>
          <w:rFonts w:ascii="Verdana" w:hAnsi="Verdana"/>
          <w:sz w:val="18"/>
          <w:szCs w:val="18"/>
        </w:rPr>
      </w:pPr>
    </w:p>
    <w:p w14:paraId="63D32F9F" w14:textId="77777777" w:rsidR="00193443" w:rsidRDefault="00193443" w:rsidP="00917A5E">
      <w:pPr>
        <w:rPr>
          <w:rFonts w:ascii="Verdana" w:hAnsi="Verdana"/>
          <w:sz w:val="18"/>
          <w:szCs w:val="18"/>
        </w:rPr>
      </w:pPr>
    </w:p>
    <w:p w14:paraId="48FD33B2" w14:textId="77777777" w:rsidR="00193443" w:rsidRDefault="00193443" w:rsidP="00917A5E">
      <w:pPr>
        <w:rPr>
          <w:rFonts w:ascii="Verdana" w:hAnsi="Verdana"/>
          <w:sz w:val="18"/>
          <w:szCs w:val="18"/>
        </w:rPr>
      </w:pPr>
    </w:p>
    <w:p w14:paraId="23D63CE1" w14:textId="77777777" w:rsidR="00193443" w:rsidRDefault="00193443" w:rsidP="00917A5E">
      <w:pPr>
        <w:rPr>
          <w:rFonts w:ascii="Verdana" w:hAnsi="Verdana"/>
          <w:sz w:val="18"/>
          <w:szCs w:val="18"/>
        </w:rPr>
      </w:pPr>
    </w:p>
    <w:p w14:paraId="78276923" w14:textId="77777777" w:rsidR="00193443" w:rsidRDefault="00193443"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193443" w:rsidRPr="00555C93" w14:paraId="03775652" w14:textId="77777777" w:rsidTr="00BD42BC">
        <w:trPr>
          <w:trHeight w:val="211"/>
        </w:trPr>
        <w:tc>
          <w:tcPr>
            <w:tcW w:w="3227" w:type="dxa"/>
            <w:vMerge w:val="restart"/>
          </w:tcPr>
          <w:p w14:paraId="6B1A6F89" w14:textId="77777777" w:rsidR="00193443" w:rsidRPr="00555C93" w:rsidRDefault="00193443" w:rsidP="00BD42BC">
            <w:pPr>
              <w:rPr>
                <w:rFonts w:ascii="Verdana" w:hAnsi="Verdana"/>
                <w:sz w:val="18"/>
                <w:szCs w:val="18"/>
              </w:rPr>
            </w:pPr>
          </w:p>
        </w:tc>
        <w:tc>
          <w:tcPr>
            <w:tcW w:w="1612" w:type="dxa"/>
            <w:vAlign w:val="center"/>
          </w:tcPr>
          <w:p w14:paraId="7035D7F9" w14:textId="77777777" w:rsidR="00193443" w:rsidRPr="00555C93" w:rsidRDefault="00193443" w:rsidP="00BD42B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5CAB5960" w14:textId="77777777" w:rsidR="00193443" w:rsidRPr="00555C93" w:rsidRDefault="00193443"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3490A3B3" w14:textId="77777777" w:rsidR="00193443" w:rsidRPr="00555C93" w:rsidRDefault="00193443" w:rsidP="00BD42B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2BE4CC1E" w14:textId="77777777" w:rsidR="00193443" w:rsidRPr="00555C93" w:rsidRDefault="00193443" w:rsidP="00BD42BC">
            <w:pPr>
              <w:rPr>
                <w:rFonts w:ascii="Verdana" w:hAnsi="Verdana"/>
                <w:sz w:val="18"/>
                <w:szCs w:val="18"/>
              </w:rPr>
            </w:pPr>
            <w:r w:rsidRPr="00555C93">
              <w:rPr>
                <w:rFonts w:ascii="Verdana" w:hAnsi="Verdana"/>
                <w:color w:val="000000"/>
                <w:sz w:val="18"/>
                <w:szCs w:val="18"/>
              </w:rPr>
              <w:t>Fecha De Pago</w:t>
            </w:r>
          </w:p>
        </w:tc>
      </w:tr>
      <w:tr w:rsidR="00193443" w:rsidRPr="00555C93" w14:paraId="209F3FFF" w14:textId="77777777" w:rsidTr="00BD42BC">
        <w:trPr>
          <w:trHeight w:val="151"/>
        </w:trPr>
        <w:tc>
          <w:tcPr>
            <w:tcW w:w="3227" w:type="dxa"/>
            <w:vMerge/>
          </w:tcPr>
          <w:p w14:paraId="14373CD7" w14:textId="77777777" w:rsidR="00193443" w:rsidRPr="00555C93" w:rsidRDefault="00193443" w:rsidP="00BD42BC">
            <w:pPr>
              <w:rPr>
                <w:rFonts w:ascii="Verdana" w:hAnsi="Verdana"/>
                <w:sz w:val="18"/>
                <w:szCs w:val="18"/>
              </w:rPr>
            </w:pPr>
          </w:p>
        </w:tc>
        <w:tc>
          <w:tcPr>
            <w:tcW w:w="1612" w:type="dxa"/>
            <w:vAlign w:val="center"/>
          </w:tcPr>
          <w:p w14:paraId="2625CEA9" w14:textId="77777777" w:rsidR="00193443" w:rsidRPr="00555C93" w:rsidRDefault="00193443" w:rsidP="00BD42BC">
            <w:pPr>
              <w:jc w:val="center"/>
              <w:rPr>
                <w:rFonts w:ascii="Verdana" w:hAnsi="Verdana"/>
                <w:sz w:val="18"/>
                <w:szCs w:val="18"/>
              </w:rPr>
            </w:pPr>
          </w:p>
        </w:tc>
        <w:tc>
          <w:tcPr>
            <w:tcW w:w="1612" w:type="dxa"/>
            <w:vAlign w:val="center"/>
          </w:tcPr>
          <w:p w14:paraId="1375F8F9" w14:textId="77777777" w:rsidR="00193443" w:rsidRPr="00555C93" w:rsidRDefault="00193443" w:rsidP="00BD42BC">
            <w:pPr>
              <w:rPr>
                <w:rFonts w:ascii="Verdana" w:hAnsi="Verdana"/>
                <w:sz w:val="18"/>
                <w:szCs w:val="18"/>
              </w:rPr>
            </w:pPr>
          </w:p>
        </w:tc>
        <w:tc>
          <w:tcPr>
            <w:tcW w:w="1612" w:type="dxa"/>
            <w:vAlign w:val="center"/>
          </w:tcPr>
          <w:p w14:paraId="2FDD1830" w14:textId="77777777" w:rsidR="00193443" w:rsidRPr="00555C93" w:rsidRDefault="00193443" w:rsidP="00BD42BC">
            <w:pPr>
              <w:rPr>
                <w:rFonts w:ascii="Verdana" w:hAnsi="Verdana"/>
                <w:sz w:val="18"/>
                <w:szCs w:val="18"/>
              </w:rPr>
            </w:pPr>
          </w:p>
        </w:tc>
        <w:tc>
          <w:tcPr>
            <w:tcW w:w="1612" w:type="dxa"/>
            <w:vAlign w:val="center"/>
          </w:tcPr>
          <w:p w14:paraId="4FF5B7F6" w14:textId="77777777" w:rsidR="00193443" w:rsidRPr="00555C93" w:rsidRDefault="00193443" w:rsidP="00BD42BC">
            <w:pPr>
              <w:rPr>
                <w:rFonts w:ascii="Verdana" w:hAnsi="Verdana"/>
                <w:sz w:val="18"/>
                <w:szCs w:val="18"/>
              </w:rPr>
            </w:pPr>
          </w:p>
        </w:tc>
      </w:tr>
      <w:tr w:rsidR="00193443" w:rsidRPr="00555C93" w14:paraId="7C9D1BFD" w14:textId="77777777" w:rsidTr="00BD42BC">
        <w:trPr>
          <w:trHeight w:val="151"/>
        </w:trPr>
        <w:tc>
          <w:tcPr>
            <w:tcW w:w="3227" w:type="dxa"/>
            <w:vMerge/>
          </w:tcPr>
          <w:p w14:paraId="1866D522" w14:textId="77777777" w:rsidR="00193443" w:rsidRPr="00555C93" w:rsidRDefault="00193443" w:rsidP="00BD42BC">
            <w:pPr>
              <w:rPr>
                <w:rFonts w:ascii="Verdana" w:hAnsi="Verdana"/>
                <w:sz w:val="18"/>
                <w:szCs w:val="18"/>
              </w:rPr>
            </w:pPr>
          </w:p>
        </w:tc>
        <w:tc>
          <w:tcPr>
            <w:tcW w:w="1612" w:type="dxa"/>
            <w:vAlign w:val="center"/>
          </w:tcPr>
          <w:p w14:paraId="3C0B355F" w14:textId="77777777" w:rsidR="00193443" w:rsidRPr="00555C93" w:rsidRDefault="00193443" w:rsidP="00BD42BC">
            <w:pPr>
              <w:jc w:val="center"/>
              <w:rPr>
                <w:rFonts w:ascii="Verdana" w:hAnsi="Verdana"/>
                <w:sz w:val="18"/>
                <w:szCs w:val="18"/>
              </w:rPr>
            </w:pPr>
          </w:p>
        </w:tc>
        <w:tc>
          <w:tcPr>
            <w:tcW w:w="1612" w:type="dxa"/>
            <w:vAlign w:val="center"/>
          </w:tcPr>
          <w:p w14:paraId="150B43F2" w14:textId="77777777" w:rsidR="00193443" w:rsidRPr="00555C93" w:rsidRDefault="00193443" w:rsidP="00BD42BC">
            <w:pPr>
              <w:rPr>
                <w:rFonts w:ascii="Verdana" w:hAnsi="Verdana"/>
                <w:sz w:val="18"/>
                <w:szCs w:val="18"/>
              </w:rPr>
            </w:pPr>
          </w:p>
        </w:tc>
        <w:tc>
          <w:tcPr>
            <w:tcW w:w="1612" w:type="dxa"/>
            <w:vAlign w:val="center"/>
          </w:tcPr>
          <w:p w14:paraId="6C3A6ADC" w14:textId="77777777" w:rsidR="00193443" w:rsidRPr="00555C93" w:rsidRDefault="00193443" w:rsidP="00BD42BC">
            <w:pPr>
              <w:rPr>
                <w:rFonts w:ascii="Verdana" w:hAnsi="Verdana"/>
                <w:sz w:val="18"/>
                <w:szCs w:val="18"/>
              </w:rPr>
            </w:pPr>
          </w:p>
        </w:tc>
        <w:tc>
          <w:tcPr>
            <w:tcW w:w="1612" w:type="dxa"/>
            <w:vAlign w:val="center"/>
          </w:tcPr>
          <w:p w14:paraId="182272DC" w14:textId="77777777" w:rsidR="00193443" w:rsidRPr="00555C93" w:rsidRDefault="00193443" w:rsidP="00BD42BC">
            <w:pPr>
              <w:rPr>
                <w:rFonts w:ascii="Verdana" w:hAnsi="Verdana"/>
                <w:sz w:val="18"/>
                <w:szCs w:val="18"/>
              </w:rPr>
            </w:pPr>
          </w:p>
        </w:tc>
      </w:tr>
      <w:tr w:rsidR="00193443" w:rsidRPr="00555C93" w14:paraId="3E60D7DC" w14:textId="77777777" w:rsidTr="00BD42BC">
        <w:trPr>
          <w:trHeight w:val="151"/>
        </w:trPr>
        <w:tc>
          <w:tcPr>
            <w:tcW w:w="3227" w:type="dxa"/>
            <w:vMerge/>
          </w:tcPr>
          <w:p w14:paraId="3247B059" w14:textId="77777777" w:rsidR="00193443" w:rsidRPr="00555C93" w:rsidRDefault="00193443" w:rsidP="00BD42BC">
            <w:pPr>
              <w:rPr>
                <w:rFonts w:ascii="Verdana" w:hAnsi="Verdana"/>
                <w:sz w:val="18"/>
                <w:szCs w:val="18"/>
              </w:rPr>
            </w:pPr>
          </w:p>
        </w:tc>
        <w:tc>
          <w:tcPr>
            <w:tcW w:w="1612" w:type="dxa"/>
            <w:vAlign w:val="center"/>
          </w:tcPr>
          <w:p w14:paraId="03450E7E" w14:textId="77777777" w:rsidR="00193443" w:rsidRPr="00555C93" w:rsidRDefault="00193443" w:rsidP="00BD42BC">
            <w:pPr>
              <w:jc w:val="center"/>
              <w:rPr>
                <w:rFonts w:ascii="Verdana" w:hAnsi="Verdana"/>
                <w:sz w:val="18"/>
                <w:szCs w:val="18"/>
              </w:rPr>
            </w:pPr>
          </w:p>
        </w:tc>
        <w:tc>
          <w:tcPr>
            <w:tcW w:w="1612" w:type="dxa"/>
            <w:vAlign w:val="center"/>
          </w:tcPr>
          <w:p w14:paraId="0B49A82E" w14:textId="77777777" w:rsidR="00193443" w:rsidRPr="00555C93" w:rsidRDefault="00193443" w:rsidP="00BD42BC">
            <w:pPr>
              <w:rPr>
                <w:rFonts w:ascii="Verdana" w:hAnsi="Verdana"/>
                <w:sz w:val="18"/>
                <w:szCs w:val="18"/>
              </w:rPr>
            </w:pPr>
          </w:p>
        </w:tc>
        <w:tc>
          <w:tcPr>
            <w:tcW w:w="1612" w:type="dxa"/>
            <w:vAlign w:val="center"/>
          </w:tcPr>
          <w:p w14:paraId="23C5AD3B" w14:textId="77777777" w:rsidR="00193443" w:rsidRPr="00555C93" w:rsidRDefault="00193443" w:rsidP="00BD42BC">
            <w:pPr>
              <w:rPr>
                <w:rFonts w:ascii="Verdana" w:hAnsi="Verdana"/>
                <w:sz w:val="18"/>
                <w:szCs w:val="18"/>
              </w:rPr>
            </w:pPr>
          </w:p>
        </w:tc>
        <w:tc>
          <w:tcPr>
            <w:tcW w:w="1612" w:type="dxa"/>
            <w:vAlign w:val="center"/>
          </w:tcPr>
          <w:p w14:paraId="71936399" w14:textId="77777777" w:rsidR="00193443" w:rsidRPr="00555C93" w:rsidRDefault="00193443" w:rsidP="00BD42BC">
            <w:pPr>
              <w:rPr>
                <w:rFonts w:ascii="Verdana" w:hAnsi="Verdana"/>
                <w:sz w:val="18"/>
                <w:szCs w:val="18"/>
              </w:rPr>
            </w:pPr>
          </w:p>
        </w:tc>
      </w:tr>
      <w:tr w:rsidR="00193443" w:rsidRPr="00555C93" w14:paraId="02BD5956" w14:textId="77777777" w:rsidTr="00BD42BC">
        <w:trPr>
          <w:trHeight w:val="151"/>
        </w:trPr>
        <w:tc>
          <w:tcPr>
            <w:tcW w:w="3227" w:type="dxa"/>
            <w:vMerge/>
          </w:tcPr>
          <w:p w14:paraId="2445EB1D" w14:textId="77777777" w:rsidR="00193443" w:rsidRPr="00555C93" w:rsidRDefault="00193443" w:rsidP="00BD42BC">
            <w:pPr>
              <w:rPr>
                <w:rFonts w:ascii="Verdana" w:hAnsi="Verdana"/>
                <w:sz w:val="18"/>
                <w:szCs w:val="18"/>
              </w:rPr>
            </w:pPr>
          </w:p>
        </w:tc>
        <w:tc>
          <w:tcPr>
            <w:tcW w:w="1612" w:type="dxa"/>
            <w:vAlign w:val="center"/>
          </w:tcPr>
          <w:p w14:paraId="2959895C" w14:textId="77777777" w:rsidR="00193443" w:rsidRPr="00555C93" w:rsidRDefault="00193443" w:rsidP="00BD42BC">
            <w:pPr>
              <w:jc w:val="center"/>
              <w:rPr>
                <w:rFonts w:ascii="Verdana" w:hAnsi="Verdana"/>
                <w:sz w:val="18"/>
                <w:szCs w:val="18"/>
              </w:rPr>
            </w:pPr>
          </w:p>
        </w:tc>
        <w:tc>
          <w:tcPr>
            <w:tcW w:w="1612" w:type="dxa"/>
            <w:vAlign w:val="center"/>
          </w:tcPr>
          <w:p w14:paraId="6AF74F62" w14:textId="77777777" w:rsidR="00193443" w:rsidRPr="00555C93" w:rsidRDefault="00193443" w:rsidP="00BD42BC">
            <w:pPr>
              <w:rPr>
                <w:rFonts w:ascii="Verdana" w:hAnsi="Verdana"/>
                <w:sz w:val="18"/>
                <w:szCs w:val="18"/>
              </w:rPr>
            </w:pPr>
          </w:p>
        </w:tc>
        <w:tc>
          <w:tcPr>
            <w:tcW w:w="1612" w:type="dxa"/>
            <w:vAlign w:val="center"/>
          </w:tcPr>
          <w:p w14:paraId="2CAD4EF3" w14:textId="77777777" w:rsidR="00193443" w:rsidRPr="00555C93" w:rsidRDefault="00193443" w:rsidP="00BD42BC">
            <w:pPr>
              <w:rPr>
                <w:rFonts w:ascii="Verdana" w:hAnsi="Verdana"/>
                <w:sz w:val="18"/>
                <w:szCs w:val="18"/>
              </w:rPr>
            </w:pPr>
          </w:p>
        </w:tc>
        <w:tc>
          <w:tcPr>
            <w:tcW w:w="1612" w:type="dxa"/>
            <w:vAlign w:val="center"/>
          </w:tcPr>
          <w:p w14:paraId="0FBA8CEF" w14:textId="77777777" w:rsidR="00193443" w:rsidRPr="00555C93" w:rsidRDefault="00193443" w:rsidP="00BD42BC">
            <w:pPr>
              <w:rPr>
                <w:rFonts w:ascii="Verdana" w:hAnsi="Verdana"/>
                <w:sz w:val="18"/>
                <w:szCs w:val="18"/>
              </w:rPr>
            </w:pPr>
          </w:p>
        </w:tc>
      </w:tr>
      <w:tr w:rsidR="00193443" w:rsidRPr="00555C93" w14:paraId="708B5FA6" w14:textId="77777777" w:rsidTr="00BD42BC">
        <w:trPr>
          <w:trHeight w:val="151"/>
        </w:trPr>
        <w:tc>
          <w:tcPr>
            <w:tcW w:w="3227" w:type="dxa"/>
            <w:vMerge/>
          </w:tcPr>
          <w:p w14:paraId="3518E7AC" w14:textId="77777777" w:rsidR="00193443" w:rsidRPr="00555C93" w:rsidRDefault="00193443" w:rsidP="00BD42BC">
            <w:pPr>
              <w:rPr>
                <w:rFonts w:ascii="Verdana" w:hAnsi="Verdana"/>
                <w:sz w:val="18"/>
                <w:szCs w:val="18"/>
              </w:rPr>
            </w:pPr>
          </w:p>
        </w:tc>
        <w:tc>
          <w:tcPr>
            <w:tcW w:w="1612" w:type="dxa"/>
            <w:vAlign w:val="center"/>
          </w:tcPr>
          <w:p w14:paraId="177C8A81" w14:textId="77777777" w:rsidR="00193443" w:rsidRPr="00555C93" w:rsidRDefault="00193443" w:rsidP="00BD42BC">
            <w:pPr>
              <w:jc w:val="center"/>
              <w:rPr>
                <w:rFonts w:ascii="Verdana" w:hAnsi="Verdana"/>
                <w:sz w:val="18"/>
                <w:szCs w:val="18"/>
              </w:rPr>
            </w:pPr>
          </w:p>
        </w:tc>
        <w:tc>
          <w:tcPr>
            <w:tcW w:w="1612" w:type="dxa"/>
            <w:vAlign w:val="center"/>
          </w:tcPr>
          <w:p w14:paraId="1FDA3941" w14:textId="77777777" w:rsidR="00193443" w:rsidRPr="00555C93" w:rsidRDefault="00193443" w:rsidP="00BD42BC">
            <w:pPr>
              <w:rPr>
                <w:rFonts w:ascii="Verdana" w:hAnsi="Verdana"/>
                <w:sz w:val="18"/>
                <w:szCs w:val="18"/>
              </w:rPr>
            </w:pPr>
          </w:p>
        </w:tc>
        <w:tc>
          <w:tcPr>
            <w:tcW w:w="1612" w:type="dxa"/>
            <w:vAlign w:val="center"/>
          </w:tcPr>
          <w:p w14:paraId="11D3238B" w14:textId="77777777" w:rsidR="00193443" w:rsidRPr="00555C93" w:rsidRDefault="00193443" w:rsidP="00BD42BC">
            <w:pPr>
              <w:rPr>
                <w:rFonts w:ascii="Verdana" w:hAnsi="Verdana"/>
                <w:sz w:val="18"/>
                <w:szCs w:val="18"/>
              </w:rPr>
            </w:pPr>
          </w:p>
        </w:tc>
        <w:tc>
          <w:tcPr>
            <w:tcW w:w="1612" w:type="dxa"/>
            <w:vAlign w:val="center"/>
          </w:tcPr>
          <w:p w14:paraId="6C07566C" w14:textId="77777777" w:rsidR="00193443" w:rsidRPr="00555C93" w:rsidRDefault="00193443" w:rsidP="00BD42BC">
            <w:pPr>
              <w:rPr>
                <w:rFonts w:ascii="Verdana" w:hAnsi="Verdana"/>
                <w:sz w:val="18"/>
                <w:szCs w:val="18"/>
              </w:rPr>
            </w:pPr>
          </w:p>
        </w:tc>
      </w:tr>
      <w:tr w:rsidR="00193443" w:rsidRPr="00555C93" w14:paraId="65AB95E8" w14:textId="77777777" w:rsidTr="00BD42BC">
        <w:trPr>
          <w:trHeight w:val="151"/>
        </w:trPr>
        <w:tc>
          <w:tcPr>
            <w:tcW w:w="3227" w:type="dxa"/>
            <w:vMerge/>
          </w:tcPr>
          <w:p w14:paraId="2DE14B3B" w14:textId="77777777" w:rsidR="00193443" w:rsidRPr="00555C93" w:rsidRDefault="00193443" w:rsidP="00BD42BC">
            <w:pPr>
              <w:rPr>
                <w:rFonts w:ascii="Verdana" w:hAnsi="Verdana"/>
                <w:sz w:val="18"/>
                <w:szCs w:val="18"/>
              </w:rPr>
            </w:pPr>
          </w:p>
        </w:tc>
        <w:tc>
          <w:tcPr>
            <w:tcW w:w="1612" w:type="dxa"/>
            <w:vAlign w:val="center"/>
          </w:tcPr>
          <w:p w14:paraId="370FEDE0" w14:textId="77777777" w:rsidR="00193443" w:rsidRPr="00555C93" w:rsidRDefault="00193443" w:rsidP="00BD42BC">
            <w:pPr>
              <w:jc w:val="center"/>
              <w:rPr>
                <w:rFonts w:ascii="Verdana" w:hAnsi="Verdana"/>
                <w:sz w:val="18"/>
                <w:szCs w:val="18"/>
              </w:rPr>
            </w:pPr>
          </w:p>
        </w:tc>
        <w:tc>
          <w:tcPr>
            <w:tcW w:w="1612" w:type="dxa"/>
            <w:vAlign w:val="center"/>
          </w:tcPr>
          <w:p w14:paraId="7925833D" w14:textId="77777777" w:rsidR="00193443" w:rsidRPr="00555C93" w:rsidRDefault="00193443" w:rsidP="00BD42BC">
            <w:pPr>
              <w:rPr>
                <w:rFonts w:ascii="Verdana" w:hAnsi="Verdana"/>
                <w:sz w:val="18"/>
                <w:szCs w:val="18"/>
              </w:rPr>
            </w:pPr>
          </w:p>
        </w:tc>
        <w:tc>
          <w:tcPr>
            <w:tcW w:w="1612" w:type="dxa"/>
            <w:vAlign w:val="center"/>
          </w:tcPr>
          <w:p w14:paraId="2F28A556" w14:textId="77777777" w:rsidR="00193443" w:rsidRPr="00555C93" w:rsidRDefault="00193443" w:rsidP="00BD42BC">
            <w:pPr>
              <w:rPr>
                <w:rFonts w:ascii="Verdana" w:hAnsi="Verdana"/>
                <w:sz w:val="18"/>
                <w:szCs w:val="18"/>
              </w:rPr>
            </w:pPr>
          </w:p>
        </w:tc>
        <w:tc>
          <w:tcPr>
            <w:tcW w:w="1612" w:type="dxa"/>
            <w:vAlign w:val="center"/>
          </w:tcPr>
          <w:p w14:paraId="455B968E" w14:textId="77777777" w:rsidR="00193443" w:rsidRPr="00555C93" w:rsidRDefault="00193443" w:rsidP="00BD42BC">
            <w:pPr>
              <w:rPr>
                <w:rFonts w:ascii="Verdana" w:hAnsi="Verdana"/>
                <w:sz w:val="18"/>
                <w:szCs w:val="18"/>
              </w:rPr>
            </w:pPr>
          </w:p>
        </w:tc>
      </w:tr>
      <w:tr w:rsidR="00193443" w:rsidRPr="00555C93" w14:paraId="69E4D2B5" w14:textId="77777777" w:rsidTr="00BD42BC">
        <w:trPr>
          <w:trHeight w:val="151"/>
        </w:trPr>
        <w:tc>
          <w:tcPr>
            <w:tcW w:w="3227" w:type="dxa"/>
            <w:vMerge/>
          </w:tcPr>
          <w:p w14:paraId="02A2DAB3" w14:textId="77777777" w:rsidR="00193443" w:rsidRPr="00555C93" w:rsidRDefault="00193443" w:rsidP="00BD42BC">
            <w:pPr>
              <w:rPr>
                <w:rFonts w:ascii="Verdana" w:hAnsi="Verdana"/>
                <w:sz w:val="18"/>
                <w:szCs w:val="18"/>
              </w:rPr>
            </w:pPr>
          </w:p>
        </w:tc>
        <w:tc>
          <w:tcPr>
            <w:tcW w:w="1612" w:type="dxa"/>
            <w:vAlign w:val="center"/>
          </w:tcPr>
          <w:p w14:paraId="3CACAA58" w14:textId="77777777" w:rsidR="00193443" w:rsidRPr="00555C93" w:rsidRDefault="00193443" w:rsidP="00BD42BC">
            <w:pPr>
              <w:jc w:val="center"/>
              <w:rPr>
                <w:rFonts w:ascii="Verdana" w:hAnsi="Verdana"/>
                <w:sz w:val="18"/>
                <w:szCs w:val="18"/>
              </w:rPr>
            </w:pPr>
          </w:p>
        </w:tc>
        <w:tc>
          <w:tcPr>
            <w:tcW w:w="1612" w:type="dxa"/>
            <w:vAlign w:val="center"/>
          </w:tcPr>
          <w:p w14:paraId="470FB6FB" w14:textId="77777777" w:rsidR="00193443" w:rsidRPr="00555C93" w:rsidRDefault="00193443" w:rsidP="00BD42BC">
            <w:pPr>
              <w:rPr>
                <w:rFonts w:ascii="Verdana" w:hAnsi="Verdana"/>
                <w:sz w:val="18"/>
                <w:szCs w:val="18"/>
              </w:rPr>
            </w:pPr>
          </w:p>
        </w:tc>
        <w:tc>
          <w:tcPr>
            <w:tcW w:w="1612" w:type="dxa"/>
            <w:vAlign w:val="center"/>
          </w:tcPr>
          <w:p w14:paraId="40EB90D4" w14:textId="77777777" w:rsidR="00193443" w:rsidRPr="00555C93" w:rsidRDefault="00193443" w:rsidP="00BD42BC">
            <w:pPr>
              <w:rPr>
                <w:rFonts w:ascii="Verdana" w:hAnsi="Verdana"/>
                <w:sz w:val="18"/>
                <w:szCs w:val="18"/>
              </w:rPr>
            </w:pPr>
          </w:p>
        </w:tc>
        <w:tc>
          <w:tcPr>
            <w:tcW w:w="1612" w:type="dxa"/>
            <w:vAlign w:val="center"/>
          </w:tcPr>
          <w:p w14:paraId="281FE018" w14:textId="77777777" w:rsidR="00193443" w:rsidRPr="00555C93" w:rsidRDefault="00193443" w:rsidP="00BD42BC">
            <w:pPr>
              <w:rPr>
                <w:rFonts w:ascii="Verdana" w:hAnsi="Verdana"/>
                <w:sz w:val="18"/>
                <w:szCs w:val="18"/>
              </w:rPr>
            </w:pPr>
          </w:p>
        </w:tc>
      </w:tr>
      <w:tr w:rsidR="00193443" w:rsidRPr="00555C93" w14:paraId="3CB72864" w14:textId="77777777" w:rsidTr="00BD42BC">
        <w:trPr>
          <w:trHeight w:val="151"/>
        </w:trPr>
        <w:tc>
          <w:tcPr>
            <w:tcW w:w="3227" w:type="dxa"/>
            <w:vMerge/>
          </w:tcPr>
          <w:p w14:paraId="0A74495E" w14:textId="77777777" w:rsidR="00193443" w:rsidRPr="00555C93" w:rsidRDefault="00193443" w:rsidP="00BD42BC">
            <w:pPr>
              <w:rPr>
                <w:rFonts w:ascii="Verdana" w:hAnsi="Verdana"/>
                <w:sz w:val="18"/>
                <w:szCs w:val="18"/>
              </w:rPr>
            </w:pPr>
          </w:p>
        </w:tc>
        <w:tc>
          <w:tcPr>
            <w:tcW w:w="1612" w:type="dxa"/>
            <w:vAlign w:val="center"/>
          </w:tcPr>
          <w:p w14:paraId="2A2F45EF" w14:textId="77777777" w:rsidR="00193443" w:rsidRPr="00555C93" w:rsidRDefault="00193443" w:rsidP="00BD42BC">
            <w:pPr>
              <w:jc w:val="center"/>
              <w:rPr>
                <w:rFonts w:ascii="Verdana" w:hAnsi="Verdana"/>
                <w:sz w:val="18"/>
                <w:szCs w:val="18"/>
              </w:rPr>
            </w:pPr>
          </w:p>
        </w:tc>
        <w:tc>
          <w:tcPr>
            <w:tcW w:w="1612" w:type="dxa"/>
            <w:vAlign w:val="center"/>
          </w:tcPr>
          <w:p w14:paraId="729AB0CC" w14:textId="77777777" w:rsidR="00193443" w:rsidRPr="00555C93" w:rsidRDefault="00193443" w:rsidP="00BD42BC">
            <w:pPr>
              <w:rPr>
                <w:rFonts w:ascii="Verdana" w:hAnsi="Verdana"/>
                <w:sz w:val="18"/>
                <w:szCs w:val="18"/>
              </w:rPr>
            </w:pPr>
          </w:p>
        </w:tc>
        <w:tc>
          <w:tcPr>
            <w:tcW w:w="1612" w:type="dxa"/>
            <w:vAlign w:val="center"/>
          </w:tcPr>
          <w:p w14:paraId="337D6D2F" w14:textId="77777777" w:rsidR="00193443" w:rsidRPr="00555C93" w:rsidRDefault="00193443" w:rsidP="00BD42BC">
            <w:pPr>
              <w:rPr>
                <w:rFonts w:ascii="Verdana" w:hAnsi="Verdana"/>
                <w:sz w:val="18"/>
                <w:szCs w:val="18"/>
              </w:rPr>
            </w:pPr>
          </w:p>
        </w:tc>
        <w:tc>
          <w:tcPr>
            <w:tcW w:w="1612" w:type="dxa"/>
            <w:vAlign w:val="center"/>
          </w:tcPr>
          <w:p w14:paraId="6DD26D47" w14:textId="77777777" w:rsidR="00193443" w:rsidRPr="00555C93" w:rsidRDefault="00193443" w:rsidP="00BD42BC">
            <w:pPr>
              <w:rPr>
                <w:rFonts w:ascii="Verdana" w:hAnsi="Verdana"/>
                <w:sz w:val="18"/>
                <w:szCs w:val="18"/>
              </w:rPr>
            </w:pPr>
          </w:p>
        </w:tc>
      </w:tr>
      <w:tr w:rsidR="00193443" w:rsidRPr="00555C93" w14:paraId="2877C2AD" w14:textId="77777777" w:rsidTr="00BD42BC">
        <w:trPr>
          <w:trHeight w:val="151"/>
        </w:trPr>
        <w:tc>
          <w:tcPr>
            <w:tcW w:w="3227" w:type="dxa"/>
            <w:vMerge/>
          </w:tcPr>
          <w:p w14:paraId="599557DF" w14:textId="77777777" w:rsidR="00193443" w:rsidRPr="00555C93" w:rsidRDefault="00193443" w:rsidP="00BD42BC">
            <w:pPr>
              <w:rPr>
                <w:rFonts w:ascii="Verdana" w:hAnsi="Verdana"/>
                <w:sz w:val="18"/>
                <w:szCs w:val="18"/>
              </w:rPr>
            </w:pPr>
          </w:p>
        </w:tc>
        <w:tc>
          <w:tcPr>
            <w:tcW w:w="1612" w:type="dxa"/>
            <w:vAlign w:val="center"/>
          </w:tcPr>
          <w:p w14:paraId="5158F428" w14:textId="77777777" w:rsidR="00193443" w:rsidRPr="00555C93" w:rsidRDefault="00193443" w:rsidP="00BD42BC">
            <w:pPr>
              <w:jc w:val="center"/>
              <w:rPr>
                <w:rFonts w:ascii="Verdana" w:hAnsi="Verdana"/>
                <w:sz w:val="18"/>
                <w:szCs w:val="18"/>
              </w:rPr>
            </w:pPr>
          </w:p>
        </w:tc>
        <w:tc>
          <w:tcPr>
            <w:tcW w:w="1612" w:type="dxa"/>
            <w:vAlign w:val="center"/>
          </w:tcPr>
          <w:p w14:paraId="5C9B7CD2" w14:textId="77777777" w:rsidR="00193443" w:rsidRPr="00555C93" w:rsidRDefault="00193443" w:rsidP="00BD42BC">
            <w:pPr>
              <w:rPr>
                <w:rFonts w:ascii="Verdana" w:hAnsi="Verdana"/>
                <w:sz w:val="18"/>
                <w:szCs w:val="18"/>
              </w:rPr>
            </w:pPr>
          </w:p>
        </w:tc>
        <w:tc>
          <w:tcPr>
            <w:tcW w:w="1612" w:type="dxa"/>
            <w:vAlign w:val="center"/>
          </w:tcPr>
          <w:p w14:paraId="54105968" w14:textId="77777777" w:rsidR="00193443" w:rsidRPr="00555C93" w:rsidRDefault="00193443" w:rsidP="00BD42BC">
            <w:pPr>
              <w:rPr>
                <w:rFonts w:ascii="Verdana" w:hAnsi="Verdana"/>
                <w:sz w:val="18"/>
                <w:szCs w:val="18"/>
              </w:rPr>
            </w:pPr>
          </w:p>
        </w:tc>
        <w:tc>
          <w:tcPr>
            <w:tcW w:w="1612" w:type="dxa"/>
            <w:vAlign w:val="center"/>
          </w:tcPr>
          <w:p w14:paraId="1242D1D0" w14:textId="77777777" w:rsidR="00193443" w:rsidRPr="00555C93" w:rsidRDefault="00193443" w:rsidP="00BD42BC">
            <w:pPr>
              <w:rPr>
                <w:rFonts w:ascii="Verdana" w:hAnsi="Verdana"/>
                <w:sz w:val="18"/>
                <w:szCs w:val="18"/>
              </w:rPr>
            </w:pPr>
          </w:p>
        </w:tc>
      </w:tr>
      <w:tr w:rsidR="00193443" w:rsidRPr="00555C93" w14:paraId="555E41EA" w14:textId="77777777" w:rsidTr="00BD42BC">
        <w:trPr>
          <w:trHeight w:val="151"/>
        </w:trPr>
        <w:tc>
          <w:tcPr>
            <w:tcW w:w="3227" w:type="dxa"/>
            <w:vMerge/>
          </w:tcPr>
          <w:p w14:paraId="15741D79" w14:textId="77777777" w:rsidR="00193443" w:rsidRPr="00555C93" w:rsidRDefault="00193443" w:rsidP="00BD42BC">
            <w:pPr>
              <w:rPr>
                <w:rFonts w:ascii="Verdana" w:hAnsi="Verdana"/>
                <w:sz w:val="18"/>
                <w:szCs w:val="18"/>
              </w:rPr>
            </w:pPr>
          </w:p>
        </w:tc>
        <w:tc>
          <w:tcPr>
            <w:tcW w:w="1612" w:type="dxa"/>
            <w:vAlign w:val="center"/>
          </w:tcPr>
          <w:p w14:paraId="229B6E65" w14:textId="77777777" w:rsidR="00193443" w:rsidRPr="00555C93" w:rsidRDefault="00193443" w:rsidP="00BD42BC">
            <w:pPr>
              <w:jc w:val="center"/>
              <w:rPr>
                <w:rFonts w:ascii="Verdana" w:hAnsi="Verdana"/>
                <w:sz w:val="18"/>
                <w:szCs w:val="18"/>
              </w:rPr>
            </w:pPr>
          </w:p>
        </w:tc>
        <w:tc>
          <w:tcPr>
            <w:tcW w:w="1612" w:type="dxa"/>
            <w:vAlign w:val="center"/>
          </w:tcPr>
          <w:p w14:paraId="3FE6DE73" w14:textId="77777777" w:rsidR="00193443" w:rsidRPr="00555C93" w:rsidRDefault="00193443" w:rsidP="00BD42BC">
            <w:pPr>
              <w:rPr>
                <w:rFonts w:ascii="Verdana" w:hAnsi="Verdana"/>
                <w:sz w:val="18"/>
                <w:szCs w:val="18"/>
              </w:rPr>
            </w:pPr>
          </w:p>
        </w:tc>
        <w:tc>
          <w:tcPr>
            <w:tcW w:w="1612" w:type="dxa"/>
            <w:vAlign w:val="center"/>
          </w:tcPr>
          <w:p w14:paraId="16F0BFBE" w14:textId="77777777" w:rsidR="00193443" w:rsidRPr="00555C93" w:rsidRDefault="00193443" w:rsidP="00BD42BC">
            <w:pPr>
              <w:rPr>
                <w:rFonts w:ascii="Verdana" w:hAnsi="Verdana"/>
                <w:sz w:val="18"/>
                <w:szCs w:val="18"/>
              </w:rPr>
            </w:pPr>
          </w:p>
        </w:tc>
        <w:tc>
          <w:tcPr>
            <w:tcW w:w="1612" w:type="dxa"/>
            <w:vAlign w:val="center"/>
          </w:tcPr>
          <w:p w14:paraId="2CF886F5" w14:textId="77777777" w:rsidR="00193443" w:rsidRPr="00555C93" w:rsidRDefault="00193443" w:rsidP="00BD42BC">
            <w:pPr>
              <w:rPr>
                <w:rFonts w:ascii="Verdana" w:hAnsi="Verdana"/>
                <w:sz w:val="18"/>
                <w:szCs w:val="18"/>
              </w:rPr>
            </w:pPr>
          </w:p>
        </w:tc>
      </w:tr>
      <w:tr w:rsidR="00193443" w:rsidRPr="00555C93" w14:paraId="11A171AD" w14:textId="77777777" w:rsidTr="00BD42BC">
        <w:trPr>
          <w:trHeight w:val="151"/>
        </w:trPr>
        <w:tc>
          <w:tcPr>
            <w:tcW w:w="3227" w:type="dxa"/>
            <w:vMerge/>
          </w:tcPr>
          <w:p w14:paraId="1C1390D7" w14:textId="77777777" w:rsidR="00193443" w:rsidRPr="00555C93" w:rsidRDefault="00193443" w:rsidP="00BD42BC">
            <w:pPr>
              <w:rPr>
                <w:rFonts w:ascii="Verdana" w:hAnsi="Verdana"/>
                <w:sz w:val="18"/>
                <w:szCs w:val="18"/>
              </w:rPr>
            </w:pPr>
          </w:p>
        </w:tc>
        <w:tc>
          <w:tcPr>
            <w:tcW w:w="1612" w:type="dxa"/>
            <w:vAlign w:val="center"/>
          </w:tcPr>
          <w:p w14:paraId="35A851FC" w14:textId="77777777" w:rsidR="00193443" w:rsidRPr="00555C93" w:rsidRDefault="00193443" w:rsidP="00BD42BC">
            <w:pPr>
              <w:jc w:val="center"/>
              <w:rPr>
                <w:rFonts w:ascii="Verdana" w:hAnsi="Verdana"/>
                <w:sz w:val="18"/>
                <w:szCs w:val="18"/>
              </w:rPr>
            </w:pPr>
          </w:p>
        </w:tc>
        <w:tc>
          <w:tcPr>
            <w:tcW w:w="1612" w:type="dxa"/>
            <w:vAlign w:val="center"/>
          </w:tcPr>
          <w:p w14:paraId="155E0E23" w14:textId="77777777" w:rsidR="00193443" w:rsidRPr="00555C93" w:rsidRDefault="00193443" w:rsidP="00BD42BC">
            <w:pPr>
              <w:rPr>
                <w:rFonts w:ascii="Verdana" w:hAnsi="Verdana"/>
                <w:sz w:val="18"/>
                <w:szCs w:val="18"/>
              </w:rPr>
            </w:pPr>
          </w:p>
        </w:tc>
        <w:tc>
          <w:tcPr>
            <w:tcW w:w="1612" w:type="dxa"/>
            <w:vAlign w:val="center"/>
          </w:tcPr>
          <w:p w14:paraId="5451032B" w14:textId="77777777" w:rsidR="00193443" w:rsidRPr="00555C93" w:rsidRDefault="00193443" w:rsidP="00BD42BC">
            <w:pPr>
              <w:rPr>
                <w:rFonts w:ascii="Verdana" w:hAnsi="Verdana"/>
                <w:sz w:val="18"/>
                <w:szCs w:val="18"/>
              </w:rPr>
            </w:pPr>
          </w:p>
        </w:tc>
        <w:tc>
          <w:tcPr>
            <w:tcW w:w="1612" w:type="dxa"/>
            <w:vAlign w:val="center"/>
          </w:tcPr>
          <w:p w14:paraId="42F37A23" w14:textId="77777777" w:rsidR="00193443" w:rsidRPr="00555C93" w:rsidRDefault="00193443" w:rsidP="00BD42BC">
            <w:pPr>
              <w:rPr>
                <w:rFonts w:ascii="Verdana" w:hAnsi="Verdana"/>
                <w:sz w:val="18"/>
                <w:szCs w:val="18"/>
              </w:rPr>
            </w:pPr>
          </w:p>
        </w:tc>
      </w:tr>
      <w:tr w:rsidR="00193443" w:rsidRPr="00555C93" w14:paraId="3BA8DE87" w14:textId="77777777" w:rsidTr="00BD42BC">
        <w:trPr>
          <w:trHeight w:val="151"/>
        </w:trPr>
        <w:tc>
          <w:tcPr>
            <w:tcW w:w="3227" w:type="dxa"/>
            <w:vMerge/>
          </w:tcPr>
          <w:p w14:paraId="7992AEF8" w14:textId="77777777" w:rsidR="00193443" w:rsidRPr="00555C93" w:rsidRDefault="00193443" w:rsidP="00BD42BC">
            <w:pPr>
              <w:rPr>
                <w:rFonts w:ascii="Verdana" w:hAnsi="Verdana"/>
                <w:sz w:val="18"/>
                <w:szCs w:val="18"/>
              </w:rPr>
            </w:pPr>
          </w:p>
        </w:tc>
        <w:tc>
          <w:tcPr>
            <w:tcW w:w="1612" w:type="dxa"/>
            <w:vAlign w:val="center"/>
          </w:tcPr>
          <w:p w14:paraId="0B4F57FC" w14:textId="77777777" w:rsidR="00193443" w:rsidRPr="00555C93" w:rsidRDefault="00193443" w:rsidP="00BD42BC">
            <w:pPr>
              <w:jc w:val="center"/>
              <w:rPr>
                <w:rFonts w:ascii="Verdana" w:hAnsi="Verdana"/>
                <w:sz w:val="18"/>
                <w:szCs w:val="18"/>
              </w:rPr>
            </w:pPr>
          </w:p>
        </w:tc>
        <w:tc>
          <w:tcPr>
            <w:tcW w:w="1612" w:type="dxa"/>
            <w:vAlign w:val="center"/>
          </w:tcPr>
          <w:p w14:paraId="7DEF03A2" w14:textId="77777777" w:rsidR="00193443" w:rsidRPr="00555C93" w:rsidRDefault="00193443" w:rsidP="00BD42BC">
            <w:pPr>
              <w:rPr>
                <w:rFonts w:ascii="Verdana" w:hAnsi="Verdana"/>
                <w:sz w:val="18"/>
                <w:szCs w:val="18"/>
              </w:rPr>
            </w:pPr>
          </w:p>
        </w:tc>
        <w:tc>
          <w:tcPr>
            <w:tcW w:w="1612" w:type="dxa"/>
            <w:vAlign w:val="center"/>
          </w:tcPr>
          <w:p w14:paraId="556B5AAE" w14:textId="77777777" w:rsidR="00193443" w:rsidRPr="00555C93" w:rsidRDefault="00193443" w:rsidP="00BD42BC">
            <w:pPr>
              <w:rPr>
                <w:rFonts w:ascii="Verdana" w:hAnsi="Verdana"/>
                <w:sz w:val="18"/>
                <w:szCs w:val="18"/>
              </w:rPr>
            </w:pPr>
          </w:p>
        </w:tc>
        <w:tc>
          <w:tcPr>
            <w:tcW w:w="1612" w:type="dxa"/>
            <w:vAlign w:val="center"/>
          </w:tcPr>
          <w:p w14:paraId="1282B6BB" w14:textId="77777777" w:rsidR="00193443" w:rsidRPr="00555C93" w:rsidRDefault="00193443" w:rsidP="00BD42BC">
            <w:pPr>
              <w:rPr>
                <w:rFonts w:ascii="Verdana" w:hAnsi="Verdana"/>
                <w:sz w:val="18"/>
                <w:szCs w:val="18"/>
              </w:rPr>
            </w:pPr>
          </w:p>
        </w:tc>
      </w:tr>
      <w:tr w:rsidR="00193443" w:rsidRPr="00555C93" w14:paraId="7095B02C" w14:textId="77777777" w:rsidTr="00BD42BC">
        <w:trPr>
          <w:trHeight w:val="151"/>
        </w:trPr>
        <w:tc>
          <w:tcPr>
            <w:tcW w:w="3227" w:type="dxa"/>
            <w:vMerge/>
          </w:tcPr>
          <w:p w14:paraId="586DBC87" w14:textId="77777777" w:rsidR="00193443" w:rsidRPr="00555C93" w:rsidRDefault="00193443" w:rsidP="00BD42BC">
            <w:pPr>
              <w:rPr>
                <w:rFonts w:ascii="Verdana" w:hAnsi="Verdana"/>
                <w:sz w:val="18"/>
                <w:szCs w:val="18"/>
              </w:rPr>
            </w:pPr>
          </w:p>
        </w:tc>
        <w:tc>
          <w:tcPr>
            <w:tcW w:w="1612" w:type="dxa"/>
            <w:vAlign w:val="center"/>
          </w:tcPr>
          <w:p w14:paraId="04E67EEF" w14:textId="77777777" w:rsidR="00193443" w:rsidRPr="00555C93" w:rsidRDefault="00193443" w:rsidP="00BD42BC">
            <w:pPr>
              <w:jc w:val="center"/>
              <w:rPr>
                <w:rFonts w:ascii="Verdana" w:hAnsi="Verdana"/>
                <w:sz w:val="18"/>
                <w:szCs w:val="18"/>
              </w:rPr>
            </w:pPr>
          </w:p>
        </w:tc>
        <w:tc>
          <w:tcPr>
            <w:tcW w:w="1612" w:type="dxa"/>
            <w:vAlign w:val="center"/>
          </w:tcPr>
          <w:p w14:paraId="19A03BEB" w14:textId="77777777" w:rsidR="00193443" w:rsidRPr="00555C93" w:rsidRDefault="00193443" w:rsidP="00BD42BC">
            <w:pPr>
              <w:rPr>
                <w:rFonts w:ascii="Verdana" w:hAnsi="Verdana"/>
                <w:sz w:val="18"/>
                <w:szCs w:val="18"/>
              </w:rPr>
            </w:pPr>
          </w:p>
        </w:tc>
        <w:tc>
          <w:tcPr>
            <w:tcW w:w="1612" w:type="dxa"/>
            <w:vAlign w:val="center"/>
          </w:tcPr>
          <w:p w14:paraId="3327567A" w14:textId="77777777" w:rsidR="00193443" w:rsidRPr="00555C93" w:rsidRDefault="00193443" w:rsidP="00BD42BC">
            <w:pPr>
              <w:rPr>
                <w:rFonts w:ascii="Verdana" w:hAnsi="Verdana"/>
                <w:sz w:val="18"/>
                <w:szCs w:val="18"/>
              </w:rPr>
            </w:pPr>
          </w:p>
        </w:tc>
        <w:tc>
          <w:tcPr>
            <w:tcW w:w="1612" w:type="dxa"/>
            <w:vAlign w:val="center"/>
          </w:tcPr>
          <w:p w14:paraId="072D5154" w14:textId="77777777" w:rsidR="00193443" w:rsidRPr="00555C93" w:rsidRDefault="00193443" w:rsidP="00BD42BC">
            <w:pPr>
              <w:rPr>
                <w:rFonts w:ascii="Verdana" w:hAnsi="Verdana"/>
                <w:sz w:val="18"/>
                <w:szCs w:val="18"/>
              </w:rPr>
            </w:pPr>
          </w:p>
        </w:tc>
      </w:tr>
      <w:tr w:rsidR="00193443" w:rsidRPr="00555C93" w14:paraId="0F56D05E" w14:textId="77777777" w:rsidTr="00BD42BC">
        <w:trPr>
          <w:trHeight w:val="151"/>
        </w:trPr>
        <w:tc>
          <w:tcPr>
            <w:tcW w:w="3227" w:type="dxa"/>
            <w:vMerge/>
          </w:tcPr>
          <w:p w14:paraId="39946BB7" w14:textId="77777777" w:rsidR="00193443" w:rsidRPr="00555C93" w:rsidRDefault="00193443" w:rsidP="00BD42BC">
            <w:pPr>
              <w:rPr>
                <w:rFonts w:ascii="Verdana" w:hAnsi="Verdana"/>
                <w:sz w:val="18"/>
                <w:szCs w:val="18"/>
              </w:rPr>
            </w:pPr>
          </w:p>
        </w:tc>
        <w:tc>
          <w:tcPr>
            <w:tcW w:w="1612" w:type="dxa"/>
            <w:vAlign w:val="center"/>
          </w:tcPr>
          <w:p w14:paraId="0DF51C55" w14:textId="77777777" w:rsidR="00193443" w:rsidRPr="00555C93" w:rsidRDefault="00193443" w:rsidP="00BD42BC">
            <w:pPr>
              <w:jc w:val="center"/>
              <w:rPr>
                <w:rFonts w:ascii="Verdana" w:hAnsi="Verdana"/>
                <w:sz w:val="18"/>
                <w:szCs w:val="18"/>
              </w:rPr>
            </w:pPr>
          </w:p>
        </w:tc>
        <w:tc>
          <w:tcPr>
            <w:tcW w:w="1612" w:type="dxa"/>
            <w:vAlign w:val="center"/>
          </w:tcPr>
          <w:p w14:paraId="0F4C9BFC" w14:textId="77777777" w:rsidR="00193443" w:rsidRPr="00555C93" w:rsidRDefault="00193443" w:rsidP="00BD42BC">
            <w:pPr>
              <w:rPr>
                <w:rFonts w:ascii="Verdana" w:hAnsi="Verdana"/>
                <w:sz w:val="18"/>
                <w:szCs w:val="18"/>
              </w:rPr>
            </w:pPr>
          </w:p>
        </w:tc>
        <w:tc>
          <w:tcPr>
            <w:tcW w:w="1612" w:type="dxa"/>
            <w:vAlign w:val="center"/>
          </w:tcPr>
          <w:p w14:paraId="0908C161" w14:textId="77777777" w:rsidR="00193443" w:rsidRPr="00555C93" w:rsidRDefault="00193443" w:rsidP="00BD42BC">
            <w:pPr>
              <w:rPr>
                <w:rFonts w:ascii="Verdana" w:hAnsi="Verdana"/>
                <w:sz w:val="18"/>
                <w:szCs w:val="18"/>
              </w:rPr>
            </w:pPr>
          </w:p>
        </w:tc>
        <w:tc>
          <w:tcPr>
            <w:tcW w:w="1612" w:type="dxa"/>
            <w:vAlign w:val="center"/>
          </w:tcPr>
          <w:p w14:paraId="2FEF6DDF" w14:textId="77777777" w:rsidR="00193443" w:rsidRPr="00555C93" w:rsidRDefault="00193443" w:rsidP="00BD42BC">
            <w:pPr>
              <w:rPr>
                <w:rFonts w:ascii="Verdana" w:hAnsi="Verdana"/>
                <w:sz w:val="18"/>
                <w:szCs w:val="18"/>
              </w:rPr>
            </w:pPr>
          </w:p>
        </w:tc>
      </w:tr>
      <w:tr w:rsidR="00193443" w:rsidRPr="00555C93" w14:paraId="2F3AB6BC" w14:textId="77777777" w:rsidTr="00BD42BC">
        <w:trPr>
          <w:trHeight w:val="151"/>
        </w:trPr>
        <w:tc>
          <w:tcPr>
            <w:tcW w:w="3227" w:type="dxa"/>
            <w:vMerge/>
          </w:tcPr>
          <w:p w14:paraId="10845D26" w14:textId="77777777" w:rsidR="00193443" w:rsidRPr="00555C93" w:rsidRDefault="00193443" w:rsidP="00BD42BC">
            <w:pPr>
              <w:rPr>
                <w:rFonts w:ascii="Verdana" w:hAnsi="Verdana"/>
                <w:sz w:val="18"/>
                <w:szCs w:val="18"/>
              </w:rPr>
            </w:pPr>
          </w:p>
        </w:tc>
        <w:tc>
          <w:tcPr>
            <w:tcW w:w="1612" w:type="dxa"/>
            <w:vAlign w:val="center"/>
          </w:tcPr>
          <w:p w14:paraId="40F63AB8" w14:textId="77777777" w:rsidR="00193443" w:rsidRPr="00555C93" w:rsidRDefault="00193443" w:rsidP="00BD42BC">
            <w:pPr>
              <w:jc w:val="center"/>
              <w:rPr>
                <w:rFonts w:ascii="Verdana" w:hAnsi="Verdana"/>
                <w:sz w:val="18"/>
                <w:szCs w:val="18"/>
              </w:rPr>
            </w:pPr>
          </w:p>
        </w:tc>
        <w:tc>
          <w:tcPr>
            <w:tcW w:w="1612" w:type="dxa"/>
            <w:vAlign w:val="center"/>
          </w:tcPr>
          <w:p w14:paraId="41377C5C" w14:textId="77777777" w:rsidR="00193443" w:rsidRPr="00555C93" w:rsidRDefault="00193443" w:rsidP="00BD42BC">
            <w:pPr>
              <w:rPr>
                <w:rFonts w:ascii="Verdana" w:hAnsi="Verdana"/>
                <w:sz w:val="18"/>
                <w:szCs w:val="18"/>
              </w:rPr>
            </w:pPr>
          </w:p>
        </w:tc>
        <w:tc>
          <w:tcPr>
            <w:tcW w:w="1612" w:type="dxa"/>
            <w:vAlign w:val="center"/>
          </w:tcPr>
          <w:p w14:paraId="08AAB542" w14:textId="77777777" w:rsidR="00193443" w:rsidRPr="00555C93" w:rsidRDefault="00193443" w:rsidP="00BD42BC">
            <w:pPr>
              <w:rPr>
                <w:rFonts w:ascii="Verdana" w:hAnsi="Verdana"/>
                <w:sz w:val="18"/>
                <w:szCs w:val="18"/>
              </w:rPr>
            </w:pPr>
          </w:p>
        </w:tc>
        <w:tc>
          <w:tcPr>
            <w:tcW w:w="1612" w:type="dxa"/>
            <w:vAlign w:val="center"/>
          </w:tcPr>
          <w:p w14:paraId="17F864AB" w14:textId="77777777" w:rsidR="00193443" w:rsidRPr="00555C93" w:rsidRDefault="00193443" w:rsidP="00BD42BC">
            <w:pPr>
              <w:rPr>
                <w:rFonts w:ascii="Verdana" w:hAnsi="Verdana"/>
                <w:sz w:val="18"/>
                <w:szCs w:val="18"/>
              </w:rPr>
            </w:pPr>
          </w:p>
        </w:tc>
      </w:tr>
      <w:tr w:rsidR="00193443" w:rsidRPr="00555C93" w14:paraId="10E86556" w14:textId="77777777" w:rsidTr="00BD42BC">
        <w:trPr>
          <w:trHeight w:val="151"/>
        </w:trPr>
        <w:tc>
          <w:tcPr>
            <w:tcW w:w="3227" w:type="dxa"/>
            <w:vMerge/>
          </w:tcPr>
          <w:p w14:paraId="7A811020" w14:textId="77777777" w:rsidR="00193443" w:rsidRPr="00555C93" w:rsidRDefault="00193443" w:rsidP="00BD42BC">
            <w:pPr>
              <w:rPr>
                <w:rFonts w:ascii="Verdana" w:hAnsi="Verdana"/>
                <w:sz w:val="18"/>
                <w:szCs w:val="18"/>
              </w:rPr>
            </w:pPr>
          </w:p>
        </w:tc>
        <w:tc>
          <w:tcPr>
            <w:tcW w:w="1612" w:type="dxa"/>
            <w:vAlign w:val="center"/>
          </w:tcPr>
          <w:p w14:paraId="4454A6EB" w14:textId="77777777" w:rsidR="00193443" w:rsidRPr="00555C93" w:rsidRDefault="00193443" w:rsidP="00BD42BC">
            <w:pPr>
              <w:jc w:val="center"/>
              <w:rPr>
                <w:rFonts w:ascii="Verdana" w:hAnsi="Verdana"/>
                <w:sz w:val="18"/>
                <w:szCs w:val="18"/>
              </w:rPr>
            </w:pPr>
          </w:p>
        </w:tc>
        <w:tc>
          <w:tcPr>
            <w:tcW w:w="1612" w:type="dxa"/>
            <w:vAlign w:val="center"/>
          </w:tcPr>
          <w:p w14:paraId="7E94529E" w14:textId="77777777" w:rsidR="00193443" w:rsidRPr="00555C93" w:rsidRDefault="00193443" w:rsidP="00BD42BC">
            <w:pPr>
              <w:rPr>
                <w:rFonts w:ascii="Verdana" w:hAnsi="Verdana"/>
                <w:sz w:val="18"/>
                <w:szCs w:val="18"/>
              </w:rPr>
            </w:pPr>
          </w:p>
        </w:tc>
        <w:tc>
          <w:tcPr>
            <w:tcW w:w="1612" w:type="dxa"/>
            <w:vAlign w:val="center"/>
          </w:tcPr>
          <w:p w14:paraId="1B328205" w14:textId="77777777" w:rsidR="00193443" w:rsidRPr="00555C93" w:rsidRDefault="00193443" w:rsidP="00BD42BC">
            <w:pPr>
              <w:rPr>
                <w:rFonts w:ascii="Verdana" w:hAnsi="Verdana"/>
                <w:sz w:val="18"/>
                <w:szCs w:val="18"/>
              </w:rPr>
            </w:pPr>
          </w:p>
        </w:tc>
        <w:tc>
          <w:tcPr>
            <w:tcW w:w="1612" w:type="dxa"/>
            <w:vAlign w:val="center"/>
          </w:tcPr>
          <w:p w14:paraId="7BB2AECA" w14:textId="77777777" w:rsidR="00193443" w:rsidRPr="00555C93" w:rsidRDefault="00193443" w:rsidP="00BD42BC">
            <w:pPr>
              <w:rPr>
                <w:rFonts w:ascii="Verdana" w:hAnsi="Verdana"/>
                <w:sz w:val="18"/>
                <w:szCs w:val="18"/>
              </w:rPr>
            </w:pPr>
          </w:p>
        </w:tc>
      </w:tr>
      <w:tr w:rsidR="00193443" w:rsidRPr="00555C93" w14:paraId="27DEFBBA" w14:textId="77777777" w:rsidTr="00BD42BC">
        <w:trPr>
          <w:trHeight w:val="151"/>
        </w:trPr>
        <w:tc>
          <w:tcPr>
            <w:tcW w:w="3227" w:type="dxa"/>
            <w:vMerge/>
          </w:tcPr>
          <w:p w14:paraId="3E8441B9" w14:textId="77777777" w:rsidR="00193443" w:rsidRPr="00555C93" w:rsidRDefault="00193443" w:rsidP="00BD42BC">
            <w:pPr>
              <w:rPr>
                <w:rFonts w:ascii="Verdana" w:hAnsi="Verdana"/>
                <w:sz w:val="18"/>
                <w:szCs w:val="18"/>
              </w:rPr>
            </w:pPr>
          </w:p>
        </w:tc>
        <w:tc>
          <w:tcPr>
            <w:tcW w:w="1612" w:type="dxa"/>
            <w:vAlign w:val="center"/>
          </w:tcPr>
          <w:p w14:paraId="72DA39DC" w14:textId="77777777" w:rsidR="00193443" w:rsidRPr="00555C93" w:rsidRDefault="00193443" w:rsidP="00BD42BC">
            <w:pPr>
              <w:jc w:val="center"/>
              <w:rPr>
                <w:rFonts w:ascii="Verdana" w:hAnsi="Verdana"/>
                <w:sz w:val="18"/>
                <w:szCs w:val="18"/>
              </w:rPr>
            </w:pPr>
          </w:p>
        </w:tc>
        <w:tc>
          <w:tcPr>
            <w:tcW w:w="1612" w:type="dxa"/>
            <w:vAlign w:val="center"/>
          </w:tcPr>
          <w:p w14:paraId="38EA9D17" w14:textId="77777777" w:rsidR="00193443" w:rsidRPr="00555C93" w:rsidRDefault="00193443" w:rsidP="00BD42BC">
            <w:pPr>
              <w:rPr>
                <w:rFonts w:ascii="Verdana" w:hAnsi="Verdana"/>
                <w:sz w:val="18"/>
                <w:szCs w:val="18"/>
              </w:rPr>
            </w:pPr>
          </w:p>
        </w:tc>
        <w:tc>
          <w:tcPr>
            <w:tcW w:w="1612" w:type="dxa"/>
            <w:vAlign w:val="center"/>
          </w:tcPr>
          <w:p w14:paraId="1B99520D" w14:textId="77777777" w:rsidR="00193443" w:rsidRPr="00555C93" w:rsidRDefault="00193443" w:rsidP="00BD42BC">
            <w:pPr>
              <w:rPr>
                <w:rFonts w:ascii="Verdana" w:hAnsi="Verdana"/>
                <w:sz w:val="18"/>
                <w:szCs w:val="18"/>
              </w:rPr>
            </w:pPr>
          </w:p>
        </w:tc>
        <w:tc>
          <w:tcPr>
            <w:tcW w:w="1612" w:type="dxa"/>
            <w:vAlign w:val="center"/>
          </w:tcPr>
          <w:p w14:paraId="63ED7644" w14:textId="77777777" w:rsidR="00193443" w:rsidRPr="00555C93" w:rsidRDefault="00193443" w:rsidP="00BD42BC">
            <w:pPr>
              <w:rPr>
                <w:rFonts w:ascii="Verdana" w:hAnsi="Verdana"/>
                <w:sz w:val="18"/>
                <w:szCs w:val="18"/>
              </w:rPr>
            </w:pPr>
          </w:p>
        </w:tc>
      </w:tr>
      <w:tr w:rsidR="00193443" w:rsidRPr="00555C93" w14:paraId="567FD55C" w14:textId="77777777" w:rsidTr="00BD42BC">
        <w:trPr>
          <w:trHeight w:val="151"/>
        </w:trPr>
        <w:tc>
          <w:tcPr>
            <w:tcW w:w="3227" w:type="dxa"/>
            <w:vMerge/>
          </w:tcPr>
          <w:p w14:paraId="306BCD10" w14:textId="77777777" w:rsidR="00193443" w:rsidRPr="00555C93" w:rsidRDefault="00193443" w:rsidP="00BD42BC">
            <w:pPr>
              <w:rPr>
                <w:rFonts w:ascii="Verdana" w:hAnsi="Verdana"/>
                <w:sz w:val="18"/>
                <w:szCs w:val="18"/>
              </w:rPr>
            </w:pPr>
          </w:p>
        </w:tc>
        <w:tc>
          <w:tcPr>
            <w:tcW w:w="1612" w:type="dxa"/>
            <w:vAlign w:val="center"/>
          </w:tcPr>
          <w:p w14:paraId="32A6A505" w14:textId="77777777" w:rsidR="00193443" w:rsidRPr="00555C93" w:rsidRDefault="00193443" w:rsidP="00BD42BC">
            <w:pPr>
              <w:jc w:val="center"/>
              <w:rPr>
                <w:rFonts w:ascii="Verdana" w:hAnsi="Verdana"/>
                <w:sz w:val="18"/>
                <w:szCs w:val="18"/>
              </w:rPr>
            </w:pPr>
          </w:p>
        </w:tc>
        <w:tc>
          <w:tcPr>
            <w:tcW w:w="1612" w:type="dxa"/>
            <w:vAlign w:val="center"/>
          </w:tcPr>
          <w:p w14:paraId="3E159239" w14:textId="77777777" w:rsidR="00193443" w:rsidRPr="00555C93" w:rsidRDefault="00193443" w:rsidP="00BD42BC">
            <w:pPr>
              <w:rPr>
                <w:rFonts w:ascii="Verdana" w:hAnsi="Verdana"/>
                <w:sz w:val="18"/>
                <w:szCs w:val="18"/>
              </w:rPr>
            </w:pPr>
          </w:p>
        </w:tc>
        <w:tc>
          <w:tcPr>
            <w:tcW w:w="1612" w:type="dxa"/>
            <w:vAlign w:val="center"/>
          </w:tcPr>
          <w:p w14:paraId="5C9773A4" w14:textId="77777777" w:rsidR="00193443" w:rsidRPr="00555C93" w:rsidRDefault="00193443" w:rsidP="00BD42BC">
            <w:pPr>
              <w:rPr>
                <w:rFonts w:ascii="Verdana" w:hAnsi="Verdana"/>
                <w:sz w:val="18"/>
                <w:szCs w:val="18"/>
              </w:rPr>
            </w:pPr>
          </w:p>
        </w:tc>
        <w:tc>
          <w:tcPr>
            <w:tcW w:w="1612" w:type="dxa"/>
            <w:vAlign w:val="center"/>
          </w:tcPr>
          <w:p w14:paraId="393C39BD" w14:textId="77777777" w:rsidR="00193443" w:rsidRPr="00555C93" w:rsidRDefault="00193443" w:rsidP="00BD42BC">
            <w:pPr>
              <w:rPr>
                <w:rFonts w:ascii="Verdana" w:hAnsi="Verdana"/>
                <w:sz w:val="18"/>
                <w:szCs w:val="18"/>
              </w:rPr>
            </w:pPr>
          </w:p>
        </w:tc>
      </w:tr>
      <w:tr w:rsidR="00193443" w:rsidRPr="00555C93" w14:paraId="691EF2FA" w14:textId="77777777" w:rsidTr="00BD42BC">
        <w:trPr>
          <w:trHeight w:val="151"/>
        </w:trPr>
        <w:tc>
          <w:tcPr>
            <w:tcW w:w="3227" w:type="dxa"/>
            <w:vMerge/>
          </w:tcPr>
          <w:p w14:paraId="01291220" w14:textId="77777777" w:rsidR="00193443" w:rsidRPr="00555C93" w:rsidRDefault="00193443" w:rsidP="00BD42BC">
            <w:pPr>
              <w:rPr>
                <w:rFonts w:ascii="Verdana" w:hAnsi="Verdana"/>
                <w:sz w:val="18"/>
                <w:szCs w:val="18"/>
              </w:rPr>
            </w:pPr>
          </w:p>
        </w:tc>
        <w:tc>
          <w:tcPr>
            <w:tcW w:w="1612" w:type="dxa"/>
            <w:vAlign w:val="center"/>
          </w:tcPr>
          <w:p w14:paraId="1FA91817" w14:textId="77777777" w:rsidR="00193443" w:rsidRPr="00555C93" w:rsidRDefault="00193443" w:rsidP="00BD42BC">
            <w:pPr>
              <w:jc w:val="center"/>
              <w:rPr>
                <w:rFonts w:ascii="Verdana" w:hAnsi="Verdana"/>
                <w:sz w:val="18"/>
                <w:szCs w:val="18"/>
              </w:rPr>
            </w:pPr>
          </w:p>
        </w:tc>
        <w:tc>
          <w:tcPr>
            <w:tcW w:w="1612" w:type="dxa"/>
            <w:vAlign w:val="center"/>
          </w:tcPr>
          <w:p w14:paraId="350DE241" w14:textId="77777777" w:rsidR="00193443" w:rsidRPr="00555C93" w:rsidRDefault="00193443" w:rsidP="00BD42BC">
            <w:pPr>
              <w:rPr>
                <w:rFonts w:ascii="Verdana" w:hAnsi="Verdana"/>
                <w:sz w:val="18"/>
                <w:szCs w:val="18"/>
              </w:rPr>
            </w:pPr>
          </w:p>
        </w:tc>
        <w:tc>
          <w:tcPr>
            <w:tcW w:w="1612" w:type="dxa"/>
            <w:vAlign w:val="center"/>
          </w:tcPr>
          <w:p w14:paraId="70ADA9EB" w14:textId="77777777" w:rsidR="00193443" w:rsidRPr="00555C93" w:rsidRDefault="00193443" w:rsidP="00BD42BC">
            <w:pPr>
              <w:rPr>
                <w:rFonts w:ascii="Verdana" w:hAnsi="Verdana"/>
                <w:sz w:val="18"/>
                <w:szCs w:val="18"/>
              </w:rPr>
            </w:pPr>
          </w:p>
        </w:tc>
        <w:tc>
          <w:tcPr>
            <w:tcW w:w="1612" w:type="dxa"/>
            <w:vAlign w:val="center"/>
          </w:tcPr>
          <w:p w14:paraId="515C9DCF" w14:textId="77777777" w:rsidR="00193443" w:rsidRPr="00555C93" w:rsidRDefault="00193443" w:rsidP="00BD42BC">
            <w:pPr>
              <w:rPr>
                <w:rFonts w:ascii="Verdana" w:hAnsi="Verdana"/>
                <w:sz w:val="18"/>
                <w:szCs w:val="18"/>
              </w:rPr>
            </w:pPr>
          </w:p>
        </w:tc>
      </w:tr>
      <w:tr w:rsidR="00193443" w:rsidRPr="00555C93" w14:paraId="436767C6" w14:textId="77777777" w:rsidTr="00BD42BC">
        <w:trPr>
          <w:trHeight w:val="151"/>
        </w:trPr>
        <w:tc>
          <w:tcPr>
            <w:tcW w:w="3227" w:type="dxa"/>
            <w:vMerge/>
          </w:tcPr>
          <w:p w14:paraId="635C466C" w14:textId="77777777" w:rsidR="00193443" w:rsidRPr="00555C93" w:rsidRDefault="00193443" w:rsidP="00BD42BC">
            <w:pPr>
              <w:rPr>
                <w:rFonts w:ascii="Verdana" w:hAnsi="Verdana"/>
                <w:sz w:val="18"/>
                <w:szCs w:val="18"/>
              </w:rPr>
            </w:pPr>
          </w:p>
        </w:tc>
        <w:tc>
          <w:tcPr>
            <w:tcW w:w="1612" w:type="dxa"/>
            <w:vAlign w:val="center"/>
          </w:tcPr>
          <w:p w14:paraId="660682C3" w14:textId="77777777" w:rsidR="00193443" w:rsidRPr="00555C93" w:rsidRDefault="00193443" w:rsidP="00BD42BC">
            <w:pPr>
              <w:jc w:val="center"/>
              <w:rPr>
                <w:rFonts w:ascii="Verdana" w:hAnsi="Verdana"/>
                <w:sz w:val="18"/>
                <w:szCs w:val="18"/>
              </w:rPr>
            </w:pPr>
          </w:p>
        </w:tc>
        <w:tc>
          <w:tcPr>
            <w:tcW w:w="1612" w:type="dxa"/>
            <w:vAlign w:val="center"/>
          </w:tcPr>
          <w:p w14:paraId="22D35167" w14:textId="77777777" w:rsidR="00193443" w:rsidRPr="00555C93" w:rsidRDefault="00193443" w:rsidP="00BD42BC">
            <w:pPr>
              <w:rPr>
                <w:rFonts w:ascii="Verdana" w:hAnsi="Verdana"/>
                <w:sz w:val="18"/>
                <w:szCs w:val="18"/>
              </w:rPr>
            </w:pPr>
          </w:p>
        </w:tc>
        <w:tc>
          <w:tcPr>
            <w:tcW w:w="1612" w:type="dxa"/>
            <w:vAlign w:val="center"/>
          </w:tcPr>
          <w:p w14:paraId="1FE698BD" w14:textId="77777777" w:rsidR="00193443" w:rsidRPr="00555C93" w:rsidRDefault="00193443" w:rsidP="00BD42BC">
            <w:pPr>
              <w:rPr>
                <w:rFonts w:ascii="Verdana" w:hAnsi="Verdana"/>
                <w:sz w:val="18"/>
                <w:szCs w:val="18"/>
              </w:rPr>
            </w:pPr>
          </w:p>
        </w:tc>
        <w:tc>
          <w:tcPr>
            <w:tcW w:w="1612" w:type="dxa"/>
            <w:vAlign w:val="center"/>
          </w:tcPr>
          <w:p w14:paraId="6C7E469A" w14:textId="77777777" w:rsidR="00193443" w:rsidRPr="00555C93" w:rsidRDefault="00193443" w:rsidP="00BD42BC">
            <w:pPr>
              <w:rPr>
                <w:rFonts w:ascii="Verdana" w:hAnsi="Verdana"/>
                <w:sz w:val="18"/>
                <w:szCs w:val="18"/>
              </w:rPr>
            </w:pPr>
          </w:p>
        </w:tc>
      </w:tr>
      <w:tr w:rsidR="00193443" w:rsidRPr="00555C93" w14:paraId="52E80AA4" w14:textId="77777777" w:rsidTr="00BD42BC">
        <w:trPr>
          <w:trHeight w:val="151"/>
        </w:trPr>
        <w:tc>
          <w:tcPr>
            <w:tcW w:w="3227" w:type="dxa"/>
            <w:vMerge/>
          </w:tcPr>
          <w:p w14:paraId="7104EB12" w14:textId="77777777" w:rsidR="00193443" w:rsidRPr="00555C93" w:rsidRDefault="00193443" w:rsidP="00BD42BC">
            <w:pPr>
              <w:rPr>
                <w:rFonts w:ascii="Verdana" w:hAnsi="Verdana"/>
                <w:sz w:val="18"/>
                <w:szCs w:val="18"/>
              </w:rPr>
            </w:pPr>
          </w:p>
        </w:tc>
        <w:tc>
          <w:tcPr>
            <w:tcW w:w="1612" w:type="dxa"/>
            <w:vAlign w:val="center"/>
          </w:tcPr>
          <w:p w14:paraId="64BB1111" w14:textId="77777777" w:rsidR="00193443" w:rsidRPr="00555C93" w:rsidRDefault="00193443" w:rsidP="00BD42BC">
            <w:pPr>
              <w:jc w:val="center"/>
              <w:rPr>
                <w:rFonts w:ascii="Verdana" w:hAnsi="Verdana"/>
                <w:sz w:val="18"/>
                <w:szCs w:val="18"/>
              </w:rPr>
            </w:pPr>
          </w:p>
        </w:tc>
        <w:tc>
          <w:tcPr>
            <w:tcW w:w="1612" w:type="dxa"/>
            <w:vAlign w:val="center"/>
          </w:tcPr>
          <w:p w14:paraId="778A9902" w14:textId="77777777" w:rsidR="00193443" w:rsidRPr="00555C93" w:rsidRDefault="00193443" w:rsidP="00BD42BC">
            <w:pPr>
              <w:rPr>
                <w:rFonts w:ascii="Verdana" w:hAnsi="Verdana"/>
                <w:sz w:val="18"/>
                <w:szCs w:val="18"/>
              </w:rPr>
            </w:pPr>
          </w:p>
        </w:tc>
        <w:tc>
          <w:tcPr>
            <w:tcW w:w="1612" w:type="dxa"/>
            <w:vAlign w:val="center"/>
          </w:tcPr>
          <w:p w14:paraId="1B1CC7C8" w14:textId="77777777" w:rsidR="00193443" w:rsidRPr="00555C93" w:rsidRDefault="00193443" w:rsidP="00BD42BC">
            <w:pPr>
              <w:rPr>
                <w:rFonts w:ascii="Verdana" w:hAnsi="Verdana"/>
                <w:sz w:val="18"/>
                <w:szCs w:val="18"/>
              </w:rPr>
            </w:pPr>
          </w:p>
        </w:tc>
        <w:tc>
          <w:tcPr>
            <w:tcW w:w="1612" w:type="dxa"/>
            <w:vAlign w:val="center"/>
          </w:tcPr>
          <w:p w14:paraId="3A29066B" w14:textId="77777777" w:rsidR="00193443" w:rsidRPr="00555C93" w:rsidRDefault="00193443" w:rsidP="00BD42BC">
            <w:pPr>
              <w:rPr>
                <w:rFonts w:ascii="Verdana" w:hAnsi="Verdana"/>
                <w:sz w:val="18"/>
                <w:szCs w:val="18"/>
              </w:rPr>
            </w:pPr>
          </w:p>
        </w:tc>
      </w:tr>
      <w:tr w:rsidR="00193443" w:rsidRPr="00555C93" w14:paraId="170DBD83" w14:textId="77777777" w:rsidTr="00BD42BC">
        <w:trPr>
          <w:trHeight w:val="151"/>
        </w:trPr>
        <w:tc>
          <w:tcPr>
            <w:tcW w:w="3227" w:type="dxa"/>
            <w:vMerge/>
          </w:tcPr>
          <w:p w14:paraId="2AED1244" w14:textId="77777777" w:rsidR="00193443" w:rsidRPr="00555C93" w:rsidRDefault="00193443" w:rsidP="00BD42BC">
            <w:pPr>
              <w:rPr>
                <w:rFonts w:ascii="Verdana" w:hAnsi="Verdana"/>
                <w:sz w:val="18"/>
                <w:szCs w:val="18"/>
              </w:rPr>
            </w:pPr>
          </w:p>
        </w:tc>
        <w:tc>
          <w:tcPr>
            <w:tcW w:w="1612" w:type="dxa"/>
            <w:vAlign w:val="center"/>
          </w:tcPr>
          <w:p w14:paraId="63E288A0" w14:textId="77777777" w:rsidR="00193443" w:rsidRPr="00555C93" w:rsidRDefault="00193443" w:rsidP="00BD42BC">
            <w:pPr>
              <w:jc w:val="center"/>
              <w:rPr>
                <w:rFonts w:ascii="Verdana" w:hAnsi="Verdana"/>
                <w:sz w:val="18"/>
                <w:szCs w:val="18"/>
              </w:rPr>
            </w:pPr>
          </w:p>
        </w:tc>
        <w:tc>
          <w:tcPr>
            <w:tcW w:w="1612" w:type="dxa"/>
            <w:vAlign w:val="center"/>
          </w:tcPr>
          <w:p w14:paraId="04A05EBC" w14:textId="77777777" w:rsidR="00193443" w:rsidRPr="00555C93" w:rsidRDefault="00193443" w:rsidP="00BD42BC">
            <w:pPr>
              <w:rPr>
                <w:rFonts w:ascii="Verdana" w:hAnsi="Verdana"/>
                <w:sz w:val="18"/>
                <w:szCs w:val="18"/>
              </w:rPr>
            </w:pPr>
          </w:p>
        </w:tc>
        <w:tc>
          <w:tcPr>
            <w:tcW w:w="1612" w:type="dxa"/>
            <w:vAlign w:val="center"/>
          </w:tcPr>
          <w:p w14:paraId="175F0866" w14:textId="77777777" w:rsidR="00193443" w:rsidRPr="00555C93" w:rsidRDefault="00193443" w:rsidP="00BD42BC">
            <w:pPr>
              <w:rPr>
                <w:rFonts w:ascii="Verdana" w:hAnsi="Verdana"/>
                <w:sz w:val="18"/>
                <w:szCs w:val="18"/>
              </w:rPr>
            </w:pPr>
          </w:p>
        </w:tc>
        <w:tc>
          <w:tcPr>
            <w:tcW w:w="1612" w:type="dxa"/>
            <w:vAlign w:val="center"/>
          </w:tcPr>
          <w:p w14:paraId="33D1EA14" w14:textId="77777777" w:rsidR="00193443" w:rsidRPr="00555C93" w:rsidRDefault="00193443" w:rsidP="00BD42BC">
            <w:pPr>
              <w:rPr>
                <w:rFonts w:ascii="Verdana" w:hAnsi="Verdana"/>
                <w:sz w:val="18"/>
                <w:szCs w:val="18"/>
              </w:rPr>
            </w:pPr>
          </w:p>
        </w:tc>
      </w:tr>
      <w:tr w:rsidR="00193443" w:rsidRPr="00555C93" w14:paraId="1E35E0E0" w14:textId="77777777" w:rsidTr="00BD42BC">
        <w:trPr>
          <w:trHeight w:val="151"/>
        </w:trPr>
        <w:tc>
          <w:tcPr>
            <w:tcW w:w="3227" w:type="dxa"/>
            <w:vMerge/>
          </w:tcPr>
          <w:p w14:paraId="052BFF91" w14:textId="77777777" w:rsidR="00193443" w:rsidRPr="00555C93" w:rsidRDefault="00193443" w:rsidP="00BD42BC">
            <w:pPr>
              <w:rPr>
                <w:rFonts w:ascii="Verdana" w:hAnsi="Verdana"/>
                <w:sz w:val="18"/>
                <w:szCs w:val="18"/>
              </w:rPr>
            </w:pPr>
          </w:p>
        </w:tc>
        <w:tc>
          <w:tcPr>
            <w:tcW w:w="1612" w:type="dxa"/>
            <w:vAlign w:val="center"/>
          </w:tcPr>
          <w:p w14:paraId="03F82144" w14:textId="77777777" w:rsidR="00193443" w:rsidRPr="00555C93" w:rsidRDefault="00193443" w:rsidP="00BD42BC">
            <w:pPr>
              <w:jc w:val="center"/>
              <w:rPr>
                <w:rFonts w:ascii="Verdana" w:hAnsi="Verdana"/>
                <w:sz w:val="18"/>
                <w:szCs w:val="18"/>
              </w:rPr>
            </w:pPr>
          </w:p>
        </w:tc>
        <w:tc>
          <w:tcPr>
            <w:tcW w:w="1612" w:type="dxa"/>
            <w:vAlign w:val="center"/>
          </w:tcPr>
          <w:p w14:paraId="6120DB08" w14:textId="77777777" w:rsidR="00193443" w:rsidRPr="00555C93" w:rsidRDefault="00193443" w:rsidP="00BD42BC">
            <w:pPr>
              <w:rPr>
                <w:rFonts w:ascii="Verdana" w:hAnsi="Verdana"/>
                <w:sz w:val="18"/>
                <w:szCs w:val="18"/>
              </w:rPr>
            </w:pPr>
          </w:p>
        </w:tc>
        <w:tc>
          <w:tcPr>
            <w:tcW w:w="1612" w:type="dxa"/>
            <w:vAlign w:val="center"/>
          </w:tcPr>
          <w:p w14:paraId="447FBDFD" w14:textId="77777777" w:rsidR="00193443" w:rsidRPr="00555C93" w:rsidRDefault="00193443" w:rsidP="00BD42BC">
            <w:pPr>
              <w:rPr>
                <w:rFonts w:ascii="Verdana" w:hAnsi="Verdana"/>
                <w:sz w:val="18"/>
                <w:szCs w:val="18"/>
              </w:rPr>
            </w:pPr>
          </w:p>
        </w:tc>
        <w:tc>
          <w:tcPr>
            <w:tcW w:w="1612" w:type="dxa"/>
            <w:vAlign w:val="center"/>
          </w:tcPr>
          <w:p w14:paraId="73A864F4" w14:textId="77777777" w:rsidR="00193443" w:rsidRPr="00555C93" w:rsidRDefault="00193443" w:rsidP="00BD42BC">
            <w:pPr>
              <w:rPr>
                <w:rFonts w:ascii="Verdana" w:hAnsi="Verdana"/>
                <w:sz w:val="18"/>
                <w:szCs w:val="18"/>
              </w:rPr>
            </w:pPr>
          </w:p>
        </w:tc>
      </w:tr>
      <w:tr w:rsidR="00193443" w:rsidRPr="00555C93" w14:paraId="7107E8BA" w14:textId="77777777" w:rsidTr="00BD42BC">
        <w:trPr>
          <w:trHeight w:val="151"/>
        </w:trPr>
        <w:tc>
          <w:tcPr>
            <w:tcW w:w="3227" w:type="dxa"/>
            <w:vMerge/>
          </w:tcPr>
          <w:p w14:paraId="1400AB26" w14:textId="77777777" w:rsidR="00193443" w:rsidRPr="00555C93" w:rsidRDefault="00193443" w:rsidP="00BD42BC">
            <w:pPr>
              <w:rPr>
                <w:rFonts w:ascii="Verdana" w:hAnsi="Verdana"/>
                <w:sz w:val="18"/>
                <w:szCs w:val="18"/>
              </w:rPr>
            </w:pPr>
          </w:p>
        </w:tc>
        <w:tc>
          <w:tcPr>
            <w:tcW w:w="1612" w:type="dxa"/>
            <w:vAlign w:val="center"/>
          </w:tcPr>
          <w:p w14:paraId="78B28600" w14:textId="77777777" w:rsidR="00193443" w:rsidRPr="00555C93" w:rsidRDefault="00193443" w:rsidP="00BD42BC">
            <w:pPr>
              <w:jc w:val="center"/>
              <w:rPr>
                <w:rFonts w:ascii="Verdana" w:hAnsi="Verdana"/>
                <w:sz w:val="18"/>
                <w:szCs w:val="18"/>
              </w:rPr>
            </w:pPr>
          </w:p>
        </w:tc>
        <w:tc>
          <w:tcPr>
            <w:tcW w:w="1612" w:type="dxa"/>
            <w:vAlign w:val="center"/>
          </w:tcPr>
          <w:p w14:paraId="73CBACDA" w14:textId="77777777" w:rsidR="00193443" w:rsidRPr="00555C93" w:rsidRDefault="00193443" w:rsidP="00BD42BC">
            <w:pPr>
              <w:rPr>
                <w:rFonts w:ascii="Verdana" w:hAnsi="Verdana"/>
                <w:sz w:val="18"/>
                <w:szCs w:val="18"/>
              </w:rPr>
            </w:pPr>
          </w:p>
        </w:tc>
        <w:tc>
          <w:tcPr>
            <w:tcW w:w="1612" w:type="dxa"/>
            <w:vAlign w:val="center"/>
          </w:tcPr>
          <w:p w14:paraId="67B314F7" w14:textId="77777777" w:rsidR="00193443" w:rsidRPr="00555C93" w:rsidRDefault="00193443" w:rsidP="00BD42BC">
            <w:pPr>
              <w:rPr>
                <w:rFonts w:ascii="Verdana" w:hAnsi="Verdana"/>
                <w:sz w:val="18"/>
                <w:szCs w:val="18"/>
              </w:rPr>
            </w:pPr>
          </w:p>
        </w:tc>
        <w:tc>
          <w:tcPr>
            <w:tcW w:w="1612" w:type="dxa"/>
            <w:vAlign w:val="center"/>
          </w:tcPr>
          <w:p w14:paraId="5C38259D" w14:textId="77777777" w:rsidR="00193443" w:rsidRPr="00555C93" w:rsidRDefault="00193443" w:rsidP="00BD42BC">
            <w:pPr>
              <w:rPr>
                <w:rFonts w:ascii="Verdana" w:hAnsi="Verdana"/>
                <w:sz w:val="18"/>
                <w:szCs w:val="18"/>
              </w:rPr>
            </w:pPr>
          </w:p>
        </w:tc>
      </w:tr>
      <w:tr w:rsidR="00193443" w:rsidRPr="00555C93" w14:paraId="43D64D99" w14:textId="77777777" w:rsidTr="00BD42BC">
        <w:trPr>
          <w:trHeight w:val="151"/>
        </w:trPr>
        <w:tc>
          <w:tcPr>
            <w:tcW w:w="3227" w:type="dxa"/>
            <w:vMerge/>
          </w:tcPr>
          <w:p w14:paraId="5778089A" w14:textId="77777777" w:rsidR="00193443" w:rsidRPr="00555C93" w:rsidRDefault="00193443" w:rsidP="00BD42BC">
            <w:pPr>
              <w:rPr>
                <w:rFonts w:ascii="Verdana" w:hAnsi="Verdana"/>
                <w:sz w:val="18"/>
                <w:szCs w:val="18"/>
              </w:rPr>
            </w:pPr>
          </w:p>
        </w:tc>
        <w:tc>
          <w:tcPr>
            <w:tcW w:w="1612" w:type="dxa"/>
            <w:vAlign w:val="center"/>
          </w:tcPr>
          <w:p w14:paraId="32EEDE7A" w14:textId="77777777" w:rsidR="00193443" w:rsidRPr="00555C93" w:rsidRDefault="00193443" w:rsidP="00BD42BC">
            <w:pPr>
              <w:jc w:val="center"/>
              <w:rPr>
                <w:rFonts w:ascii="Verdana" w:hAnsi="Verdana"/>
                <w:sz w:val="18"/>
                <w:szCs w:val="18"/>
              </w:rPr>
            </w:pPr>
          </w:p>
        </w:tc>
        <w:tc>
          <w:tcPr>
            <w:tcW w:w="1612" w:type="dxa"/>
            <w:vAlign w:val="center"/>
          </w:tcPr>
          <w:p w14:paraId="10D9C2B1" w14:textId="77777777" w:rsidR="00193443" w:rsidRPr="00555C93" w:rsidRDefault="00193443" w:rsidP="00BD42BC">
            <w:pPr>
              <w:rPr>
                <w:rFonts w:ascii="Verdana" w:hAnsi="Verdana"/>
                <w:sz w:val="18"/>
                <w:szCs w:val="18"/>
              </w:rPr>
            </w:pPr>
          </w:p>
        </w:tc>
        <w:tc>
          <w:tcPr>
            <w:tcW w:w="1612" w:type="dxa"/>
            <w:vAlign w:val="center"/>
          </w:tcPr>
          <w:p w14:paraId="0D0EC803" w14:textId="77777777" w:rsidR="00193443" w:rsidRPr="00555C93" w:rsidRDefault="00193443" w:rsidP="00BD42BC">
            <w:pPr>
              <w:rPr>
                <w:rFonts w:ascii="Verdana" w:hAnsi="Verdana"/>
                <w:sz w:val="18"/>
                <w:szCs w:val="18"/>
              </w:rPr>
            </w:pPr>
          </w:p>
        </w:tc>
        <w:tc>
          <w:tcPr>
            <w:tcW w:w="1612" w:type="dxa"/>
            <w:vAlign w:val="center"/>
          </w:tcPr>
          <w:p w14:paraId="0B1BC80D" w14:textId="77777777" w:rsidR="00193443" w:rsidRPr="00555C93" w:rsidRDefault="00193443" w:rsidP="00BD42BC">
            <w:pPr>
              <w:rPr>
                <w:rFonts w:ascii="Verdana" w:hAnsi="Verdana"/>
                <w:sz w:val="18"/>
                <w:szCs w:val="18"/>
              </w:rPr>
            </w:pPr>
          </w:p>
        </w:tc>
      </w:tr>
      <w:tr w:rsidR="00193443" w:rsidRPr="00555C93" w14:paraId="572319FD" w14:textId="77777777" w:rsidTr="00BD42BC">
        <w:trPr>
          <w:trHeight w:val="151"/>
        </w:trPr>
        <w:tc>
          <w:tcPr>
            <w:tcW w:w="3227" w:type="dxa"/>
            <w:vMerge/>
          </w:tcPr>
          <w:p w14:paraId="0F6BCD3D" w14:textId="77777777" w:rsidR="00193443" w:rsidRPr="00555C93" w:rsidRDefault="00193443" w:rsidP="00BD42BC">
            <w:pPr>
              <w:rPr>
                <w:rFonts w:ascii="Verdana" w:hAnsi="Verdana"/>
                <w:sz w:val="18"/>
                <w:szCs w:val="18"/>
              </w:rPr>
            </w:pPr>
          </w:p>
        </w:tc>
        <w:tc>
          <w:tcPr>
            <w:tcW w:w="1612" w:type="dxa"/>
            <w:vAlign w:val="center"/>
          </w:tcPr>
          <w:p w14:paraId="35AD4ACB" w14:textId="77777777" w:rsidR="00193443" w:rsidRPr="00555C93" w:rsidRDefault="00193443" w:rsidP="00BD42BC">
            <w:pPr>
              <w:jc w:val="center"/>
              <w:rPr>
                <w:rFonts w:ascii="Verdana" w:hAnsi="Verdana"/>
                <w:sz w:val="18"/>
                <w:szCs w:val="18"/>
              </w:rPr>
            </w:pPr>
          </w:p>
        </w:tc>
        <w:tc>
          <w:tcPr>
            <w:tcW w:w="1612" w:type="dxa"/>
            <w:vAlign w:val="center"/>
          </w:tcPr>
          <w:p w14:paraId="541B18F9" w14:textId="77777777" w:rsidR="00193443" w:rsidRPr="00555C93" w:rsidRDefault="00193443" w:rsidP="00BD42BC">
            <w:pPr>
              <w:rPr>
                <w:rFonts w:ascii="Verdana" w:hAnsi="Verdana"/>
                <w:sz w:val="18"/>
                <w:szCs w:val="18"/>
              </w:rPr>
            </w:pPr>
          </w:p>
        </w:tc>
        <w:tc>
          <w:tcPr>
            <w:tcW w:w="1612" w:type="dxa"/>
            <w:vAlign w:val="center"/>
          </w:tcPr>
          <w:p w14:paraId="2E99F062" w14:textId="77777777" w:rsidR="00193443" w:rsidRPr="00555C93" w:rsidRDefault="00193443" w:rsidP="00BD42BC">
            <w:pPr>
              <w:rPr>
                <w:rFonts w:ascii="Verdana" w:hAnsi="Verdana"/>
                <w:sz w:val="18"/>
                <w:szCs w:val="18"/>
              </w:rPr>
            </w:pPr>
          </w:p>
        </w:tc>
        <w:tc>
          <w:tcPr>
            <w:tcW w:w="1612" w:type="dxa"/>
            <w:vAlign w:val="center"/>
          </w:tcPr>
          <w:p w14:paraId="62A7B6F7" w14:textId="77777777" w:rsidR="00193443" w:rsidRPr="00555C93" w:rsidRDefault="00193443" w:rsidP="00BD42BC">
            <w:pPr>
              <w:rPr>
                <w:rFonts w:ascii="Verdana" w:hAnsi="Verdana"/>
                <w:sz w:val="18"/>
                <w:szCs w:val="18"/>
              </w:rPr>
            </w:pPr>
          </w:p>
        </w:tc>
      </w:tr>
      <w:tr w:rsidR="00193443" w:rsidRPr="00555C93" w14:paraId="5BB3486A" w14:textId="77777777" w:rsidTr="00BD42BC">
        <w:trPr>
          <w:trHeight w:val="151"/>
        </w:trPr>
        <w:tc>
          <w:tcPr>
            <w:tcW w:w="3227" w:type="dxa"/>
            <w:vMerge/>
          </w:tcPr>
          <w:p w14:paraId="78A8ED34" w14:textId="77777777" w:rsidR="00193443" w:rsidRPr="00555C93" w:rsidRDefault="00193443" w:rsidP="00BD42BC">
            <w:pPr>
              <w:rPr>
                <w:rFonts w:ascii="Verdana" w:hAnsi="Verdana"/>
                <w:sz w:val="18"/>
                <w:szCs w:val="18"/>
              </w:rPr>
            </w:pPr>
          </w:p>
        </w:tc>
        <w:tc>
          <w:tcPr>
            <w:tcW w:w="1612" w:type="dxa"/>
            <w:vAlign w:val="center"/>
          </w:tcPr>
          <w:p w14:paraId="03A0CC1F" w14:textId="77777777" w:rsidR="00193443" w:rsidRPr="00555C93" w:rsidRDefault="00193443" w:rsidP="00BD42BC">
            <w:pPr>
              <w:jc w:val="center"/>
              <w:rPr>
                <w:rFonts w:ascii="Verdana" w:hAnsi="Verdana"/>
                <w:sz w:val="18"/>
                <w:szCs w:val="18"/>
              </w:rPr>
            </w:pPr>
          </w:p>
        </w:tc>
        <w:tc>
          <w:tcPr>
            <w:tcW w:w="1612" w:type="dxa"/>
            <w:vAlign w:val="center"/>
          </w:tcPr>
          <w:p w14:paraId="4AC367D9" w14:textId="77777777" w:rsidR="00193443" w:rsidRPr="00555C93" w:rsidRDefault="00193443" w:rsidP="00BD42BC">
            <w:pPr>
              <w:rPr>
                <w:rFonts w:ascii="Verdana" w:hAnsi="Verdana"/>
                <w:sz w:val="18"/>
                <w:szCs w:val="18"/>
              </w:rPr>
            </w:pPr>
          </w:p>
        </w:tc>
        <w:tc>
          <w:tcPr>
            <w:tcW w:w="1612" w:type="dxa"/>
            <w:vAlign w:val="center"/>
          </w:tcPr>
          <w:p w14:paraId="4573DE93" w14:textId="77777777" w:rsidR="00193443" w:rsidRPr="00555C93" w:rsidRDefault="00193443" w:rsidP="00BD42BC">
            <w:pPr>
              <w:rPr>
                <w:rFonts w:ascii="Verdana" w:hAnsi="Verdana"/>
                <w:sz w:val="18"/>
                <w:szCs w:val="18"/>
              </w:rPr>
            </w:pPr>
          </w:p>
        </w:tc>
        <w:tc>
          <w:tcPr>
            <w:tcW w:w="1612" w:type="dxa"/>
            <w:vAlign w:val="center"/>
          </w:tcPr>
          <w:p w14:paraId="092E9914" w14:textId="77777777" w:rsidR="00193443" w:rsidRPr="00555C93" w:rsidRDefault="00193443" w:rsidP="00BD42BC">
            <w:pPr>
              <w:rPr>
                <w:rFonts w:ascii="Verdana" w:hAnsi="Verdana"/>
                <w:sz w:val="18"/>
                <w:szCs w:val="18"/>
              </w:rPr>
            </w:pPr>
          </w:p>
        </w:tc>
      </w:tr>
      <w:tr w:rsidR="00193443" w:rsidRPr="00555C93" w14:paraId="4C102B31" w14:textId="77777777" w:rsidTr="00BD42BC">
        <w:trPr>
          <w:trHeight w:val="151"/>
        </w:trPr>
        <w:tc>
          <w:tcPr>
            <w:tcW w:w="3227" w:type="dxa"/>
            <w:vMerge/>
          </w:tcPr>
          <w:p w14:paraId="07EDF489" w14:textId="77777777" w:rsidR="00193443" w:rsidRPr="00555C93" w:rsidRDefault="00193443" w:rsidP="00BD42BC">
            <w:pPr>
              <w:rPr>
                <w:rFonts w:ascii="Verdana" w:hAnsi="Verdana"/>
                <w:sz w:val="18"/>
                <w:szCs w:val="18"/>
              </w:rPr>
            </w:pPr>
          </w:p>
        </w:tc>
        <w:tc>
          <w:tcPr>
            <w:tcW w:w="1612" w:type="dxa"/>
            <w:vAlign w:val="center"/>
          </w:tcPr>
          <w:p w14:paraId="4ECAE012" w14:textId="77777777" w:rsidR="00193443" w:rsidRPr="00555C93" w:rsidRDefault="00193443" w:rsidP="00BD42BC">
            <w:pPr>
              <w:jc w:val="center"/>
              <w:rPr>
                <w:rFonts w:ascii="Verdana" w:hAnsi="Verdana"/>
                <w:sz w:val="18"/>
                <w:szCs w:val="18"/>
              </w:rPr>
            </w:pPr>
          </w:p>
        </w:tc>
        <w:tc>
          <w:tcPr>
            <w:tcW w:w="1612" w:type="dxa"/>
            <w:vAlign w:val="center"/>
          </w:tcPr>
          <w:p w14:paraId="5802E423" w14:textId="77777777" w:rsidR="00193443" w:rsidRPr="00555C93" w:rsidRDefault="00193443" w:rsidP="00BD42BC">
            <w:pPr>
              <w:rPr>
                <w:rFonts w:ascii="Verdana" w:hAnsi="Verdana"/>
                <w:sz w:val="18"/>
                <w:szCs w:val="18"/>
              </w:rPr>
            </w:pPr>
          </w:p>
        </w:tc>
        <w:tc>
          <w:tcPr>
            <w:tcW w:w="1612" w:type="dxa"/>
            <w:vAlign w:val="center"/>
          </w:tcPr>
          <w:p w14:paraId="01F6E524" w14:textId="77777777" w:rsidR="00193443" w:rsidRPr="00555C93" w:rsidRDefault="00193443" w:rsidP="00BD42BC">
            <w:pPr>
              <w:rPr>
                <w:rFonts w:ascii="Verdana" w:hAnsi="Verdana"/>
                <w:sz w:val="18"/>
                <w:szCs w:val="18"/>
              </w:rPr>
            </w:pPr>
          </w:p>
        </w:tc>
        <w:tc>
          <w:tcPr>
            <w:tcW w:w="1612" w:type="dxa"/>
            <w:vAlign w:val="center"/>
          </w:tcPr>
          <w:p w14:paraId="77C1420F" w14:textId="77777777" w:rsidR="00193443" w:rsidRPr="00555C93" w:rsidRDefault="00193443" w:rsidP="00BD42BC">
            <w:pPr>
              <w:rPr>
                <w:rFonts w:ascii="Verdana" w:hAnsi="Verdana"/>
                <w:sz w:val="18"/>
                <w:szCs w:val="18"/>
              </w:rPr>
            </w:pPr>
          </w:p>
        </w:tc>
      </w:tr>
      <w:tr w:rsidR="00193443" w:rsidRPr="00555C93" w14:paraId="2066FAEE" w14:textId="77777777" w:rsidTr="00BD42BC">
        <w:trPr>
          <w:trHeight w:val="151"/>
        </w:trPr>
        <w:tc>
          <w:tcPr>
            <w:tcW w:w="3227" w:type="dxa"/>
            <w:vMerge/>
          </w:tcPr>
          <w:p w14:paraId="2355DD61" w14:textId="77777777" w:rsidR="00193443" w:rsidRPr="00555C93" w:rsidRDefault="00193443" w:rsidP="00BD42BC">
            <w:pPr>
              <w:rPr>
                <w:rFonts w:ascii="Verdana" w:hAnsi="Verdana"/>
                <w:sz w:val="18"/>
                <w:szCs w:val="18"/>
              </w:rPr>
            </w:pPr>
          </w:p>
        </w:tc>
        <w:tc>
          <w:tcPr>
            <w:tcW w:w="1612" w:type="dxa"/>
            <w:vAlign w:val="center"/>
          </w:tcPr>
          <w:p w14:paraId="301A9F44" w14:textId="77777777" w:rsidR="00193443" w:rsidRPr="00555C93" w:rsidRDefault="00193443" w:rsidP="00BD42BC">
            <w:pPr>
              <w:jc w:val="center"/>
              <w:rPr>
                <w:rFonts w:ascii="Verdana" w:hAnsi="Verdana"/>
                <w:sz w:val="18"/>
                <w:szCs w:val="18"/>
              </w:rPr>
            </w:pPr>
          </w:p>
        </w:tc>
        <w:tc>
          <w:tcPr>
            <w:tcW w:w="1612" w:type="dxa"/>
            <w:vAlign w:val="center"/>
          </w:tcPr>
          <w:p w14:paraId="085CC30E" w14:textId="77777777" w:rsidR="00193443" w:rsidRPr="00555C93" w:rsidRDefault="00193443" w:rsidP="00BD42BC">
            <w:pPr>
              <w:rPr>
                <w:rFonts w:ascii="Verdana" w:hAnsi="Verdana"/>
                <w:sz w:val="18"/>
                <w:szCs w:val="18"/>
              </w:rPr>
            </w:pPr>
          </w:p>
        </w:tc>
        <w:tc>
          <w:tcPr>
            <w:tcW w:w="1612" w:type="dxa"/>
            <w:vAlign w:val="center"/>
          </w:tcPr>
          <w:p w14:paraId="69B3B145" w14:textId="77777777" w:rsidR="00193443" w:rsidRPr="00555C93" w:rsidRDefault="00193443" w:rsidP="00BD42BC">
            <w:pPr>
              <w:rPr>
                <w:rFonts w:ascii="Verdana" w:hAnsi="Verdana"/>
                <w:sz w:val="18"/>
                <w:szCs w:val="18"/>
              </w:rPr>
            </w:pPr>
          </w:p>
        </w:tc>
        <w:tc>
          <w:tcPr>
            <w:tcW w:w="1612" w:type="dxa"/>
            <w:vAlign w:val="center"/>
          </w:tcPr>
          <w:p w14:paraId="2DA4A552" w14:textId="77777777" w:rsidR="00193443" w:rsidRPr="00555C93" w:rsidRDefault="00193443" w:rsidP="00BD42BC">
            <w:pPr>
              <w:rPr>
                <w:rFonts w:ascii="Verdana" w:hAnsi="Verdana"/>
                <w:sz w:val="18"/>
                <w:szCs w:val="18"/>
              </w:rPr>
            </w:pPr>
          </w:p>
        </w:tc>
      </w:tr>
      <w:tr w:rsidR="00193443" w:rsidRPr="00555C93" w14:paraId="317E66FE" w14:textId="77777777" w:rsidTr="00BD42BC">
        <w:trPr>
          <w:trHeight w:val="151"/>
        </w:trPr>
        <w:tc>
          <w:tcPr>
            <w:tcW w:w="3227" w:type="dxa"/>
            <w:vMerge/>
          </w:tcPr>
          <w:p w14:paraId="29B54285" w14:textId="77777777" w:rsidR="00193443" w:rsidRPr="00555C93" w:rsidRDefault="00193443" w:rsidP="00BD42BC">
            <w:pPr>
              <w:rPr>
                <w:rFonts w:ascii="Verdana" w:hAnsi="Verdana"/>
                <w:sz w:val="18"/>
                <w:szCs w:val="18"/>
              </w:rPr>
            </w:pPr>
          </w:p>
        </w:tc>
        <w:tc>
          <w:tcPr>
            <w:tcW w:w="1612" w:type="dxa"/>
            <w:vAlign w:val="center"/>
          </w:tcPr>
          <w:p w14:paraId="29C5BBCA" w14:textId="77777777" w:rsidR="00193443" w:rsidRPr="00555C93" w:rsidRDefault="00193443" w:rsidP="00BD42BC">
            <w:pPr>
              <w:jc w:val="center"/>
              <w:rPr>
                <w:rFonts w:ascii="Verdana" w:hAnsi="Verdana"/>
                <w:sz w:val="18"/>
                <w:szCs w:val="18"/>
              </w:rPr>
            </w:pPr>
          </w:p>
        </w:tc>
        <w:tc>
          <w:tcPr>
            <w:tcW w:w="1612" w:type="dxa"/>
            <w:vAlign w:val="center"/>
          </w:tcPr>
          <w:p w14:paraId="21C1F533" w14:textId="77777777" w:rsidR="00193443" w:rsidRPr="00555C93" w:rsidRDefault="00193443" w:rsidP="00BD42BC">
            <w:pPr>
              <w:rPr>
                <w:rFonts w:ascii="Verdana" w:hAnsi="Verdana"/>
                <w:sz w:val="18"/>
                <w:szCs w:val="18"/>
              </w:rPr>
            </w:pPr>
          </w:p>
        </w:tc>
        <w:tc>
          <w:tcPr>
            <w:tcW w:w="1612" w:type="dxa"/>
            <w:vAlign w:val="center"/>
          </w:tcPr>
          <w:p w14:paraId="28E85D93" w14:textId="77777777" w:rsidR="00193443" w:rsidRPr="00555C93" w:rsidRDefault="00193443" w:rsidP="00BD42BC">
            <w:pPr>
              <w:rPr>
                <w:rFonts w:ascii="Verdana" w:hAnsi="Verdana"/>
                <w:sz w:val="18"/>
                <w:szCs w:val="18"/>
              </w:rPr>
            </w:pPr>
          </w:p>
        </w:tc>
        <w:tc>
          <w:tcPr>
            <w:tcW w:w="1612" w:type="dxa"/>
            <w:vAlign w:val="center"/>
          </w:tcPr>
          <w:p w14:paraId="755AA525" w14:textId="77777777" w:rsidR="00193443" w:rsidRPr="00555C93" w:rsidRDefault="00193443" w:rsidP="00BD42BC">
            <w:pPr>
              <w:rPr>
                <w:rFonts w:ascii="Verdana" w:hAnsi="Verdana"/>
                <w:sz w:val="18"/>
                <w:szCs w:val="18"/>
              </w:rPr>
            </w:pPr>
          </w:p>
        </w:tc>
      </w:tr>
      <w:tr w:rsidR="00193443" w:rsidRPr="00555C93" w14:paraId="228BDD89" w14:textId="77777777" w:rsidTr="00BD42BC">
        <w:trPr>
          <w:trHeight w:val="151"/>
        </w:trPr>
        <w:tc>
          <w:tcPr>
            <w:tcW w:w="3227" w:type="dxa"/>
            <w:vMerge/>
          </w:tcPr>
          <w:p w14:paraId="5941DD23" w14:textId="77777777" w:rsidR="00193443" w:rsidRPr="00555C93" w:rsidRDefault="00193443" w:rsidP="00BD42BC">
            <w:pPr>
              <w:rPr>
                <w:rFonts w:ascii="Verdana" w:hAnsi="Verdana"/>
                <w:sz w:val="18"/>
                <w:szCs w:val="18"/>
              </w:rPr>
            </w:pPr>
          </w:p>
        </w:tc>
        <w:tc>
          <w:tcPr>
            <w:tcW w:w="1612" w:type="dxa"/>
            <w:vAlign w:val="center"/>
          </w:tcPr>
          <w:p w14:paraId="4ECD70C4" w14:textId="77777777" w:rsidR="00193443" w:rsidRPr="00555C93" w:rsidRDefault="00193443" w:rsidP="00BD42BC">
            <w:pPr>
              <w:jc w:val="center"/>
              <w:rPr>
                <w:rFonts w:ascii="Verdana" w:hAnsi="Verdana"/>
                <w:sz w:val="18"/>
                <w:szCs w:val="18"/>
              </w:rPr>
            </w:pPr>
          </w:p>
        </w:tc>
        <w:tc>
          <w:tcPr>
            <w:tcW w:w="1612" w:type="dxa"/>
            <w:vAlign w:val="center"/>
          </w:tcPr>
          <w:p w14:paraId="3A6BDC01" w14:textId="77777777" w:rsidR="00193443" w:rsidRPr="00555C93" w:rsidRDefault="00193443" w:rsidP="00BD42BC">
            <w:pPr>
              <w:rPr>
                <w:rFonts w:ascii="Verdana" w:hAnsi="Verdana"/>
                <w:sz w:val="18"/>
                <w:szCs w:val="18"/>
              </w:rPr>
            </w:pPr>
          </w:p>
        </w:tc>
        <w:tc>
          <w:tcPr>
            <w:tcW w:w="1612" w:type="dxa"/>
            <w:vAlign w:val="center"/>
          </w:tcPr>
          <w:p w14:paraId="56E3F32B" w14:textId="77777777" w:rsidR="00193443" w:rsidRPr="00555C93" w:rsidRDefault="00193443" w:rsidP="00BD42BC">
            <w:pPr>
              <w:rPr>
                <w:rFonts w:ascii="Verdana" w:hAnsi="Verdana"/>
                <w:sz w:val="18"/>
                <w:szCs w:val="18"/>
              </w:rPr>
            </w:pPr>
          </w:p>
        </w:tc>
        <w:tc>
          <w:tcPr>
            <w:tcW w:w="1612" w:type="dxa"/>
            <w:vAlign w:val="center"/>
          </w:tcPr>
          <w:p w14:paraId="01F4AC8A" w14:textId="77777777" w:rsidR="00193443" w:rsidRPr="00555C93" w:rsidRDefault="00193443" w:rsidP="00BD42BC">
            <w:pPr>
              <w:rPr>
                <w:rFonts w:ascii="Verdana" w:hAnsi="Verdana"/>
                <w:sz w:val="18"/>
                <w:szCs w:val="18"/>
              </w:rPr>
            </w:pPr>
          </w:p>
        </w:tc>
      </w:tr>
      <w:tr w:rsidR="00193443" w:rsidRPr="00555C93" w14:paraId="1963F29C" w14:textId="77777777" w:rsidTr="00BD42BC">
        <w:trPr>
          <w:trHeight w:val="151"/>
        </w:trPr>
        <w:tc>
          <w:tcPr>
            <w:tcW w:w="3227" w:type="dxa"/>
            <w:vMerge/>
          </w:tcPr>
          <w:p w14:paraId="6ABE9B79" w14:textId="77777777" w:rsidR="00193443" w:rsidRPr="00555C93" w:rsidRDefault="00193443" w:rsidP="00BD42BC">
            <w:pPr>
              <w:rPr>
                <w:rFonts w:ascii="Verdana" w:hAnsi="Verdana"/>
                <w:sz w:val="18"/>
                <w:szCs w:val="18"/>
              </w:rPr>
            </w:pPr>
          </w:p>
        </w:tc>
        <w:tc>
          <w:tcPr>
            <w:tcW w:w="1612" w:type="dxa"/>
            <w:vAlign w:val="center"/>
          </w:tcPr>
          <w:p w14:paraId="2D5F6579" w14:textId="77777777" w:rsidR="00193443" w:rsidRPr="00555C93" w:rsidRDefault="00193443" w:rsidP="00BD42BC">
            <w:pPr>
              <w:jc w:val="center"/>
              <w:rPr>
                <w:rFonts w:ascii="Verdana" w:hAnsi="Verdana"/>
                <w:sz w:val="18"/>
                <w:szCs w:val="18"/>
              </w:rPr>
            </w:pPr>
          </w:p>
        </w:tc>
        <w:tc>
          <w:tcPr>
            <w:tcW w:w="1612" w:type="dxa"/>
            <w:vAlign w:val="center"/>
          </w:tcPr>
          <w:p w14:paraId="3FC497BE" w14:textId="77777777" w:rsidR="00193443" w:rsidRPr="00555C93" w:rsidRDefault="00193443" w:rsidP="00BD42BC">
            <w:pPr>
              <w:rPr>
                <w:rFonts w:ascii="Verdana" w:hAnsi="Verdana"/>
                <w:sz w:val="18"/>
                <w:szCs w:val="18"/>
              </w:rPr>
            </w:pPr>
          </w:p>
        </w:tc>
        <w:tc>
          <w:tcPr>
            <w:tcW w:w="1612" w:type="dxa"/>
            <w:vAlign w:val="center"/>
          </w:tcPr>
          <w:p w14:paraId="73FE241E" w14:textId="77777777" w:rsidR="00193443" w:rsidRPr="00555C93" w:rsidRDefault="00193443" w:rsidP="00BD42BC">
            <w:pPr>
              <w:rPr>
                <w:rFonts w:ascii="Verdana" w:hAnsi="Verdana"/>
                <w:sz w:val="18"/>
                <w:szCs w:val="18"/>
              </w:rPr>
            </w:pPr>
          </w:p>
        </w:tc>
        <w:tc>
          <w:tcPr>
            <w:tcW w:w="1612" w:type="dxa"/>
            <w:vAlign w:val="center"/>
          </w:tcPr>
          <w:p w14:paraId="77BC99C4" w14:textId="77777777" w:rsidR="00193443" w:rsidRPr="00555C93" w:rsidRDefault="00193443" w:rsidP="00BD42BC">
            <w:pPr>
              <w:rPr>
                <w:rFonts w:ascii="Verdana" w:hAnsi="Verdana"/>
                <w:sz w:val="18"/>
                <w:szCs w:val="18"/>
              </w:rPr>
            </w:pPr>
          </w:p>
        </w:tc>
      </w:tr>
      <w:tr w:rsidR="00193443" w:rsidRPr="00555C93" w14:paraId="75A6A5AC" w14:textId="77777777" w:rsidTr="00BD42BC">
        <w:trPr>
          <w:trHeight w:val="151"/>
        </w:trPr>
        <w:tc>
          <w:tcPr>
            <w:tcW w:w="3227" w:type="dxa"/>
            <w:vMerge/>
          </w:tcPr>
          <w:p w14:paraId="2A5F0EA2" w14:textId="77777777" w:rsidR="00193443" w:rsidRPr="00555C93" w:rsidRDefault="00193443" w:rsidP="00BD42BC">
            <w:pPr>
              <w:rPr>
                <w:rFonts w:ascii="Verdana" w:hAnsi="Verdana"/>
                <w:sz w:val="18"/>
                <w:szCs w:val="18"/>
              </w:rPr>
            </w:pPr>
          </w:p>
        </w:tc>
        <w:tc>
          <w:tcPr>
            <w:tcW w:w="1612" w:type="dxa"/>
            <w:vAlign w:val="center"/>
          </w:tcPr>
          <w:p w14:paraId="1BC12D07" w14:textId="77777777" w:rsidR="00193443" w:rsidRPr="00555C93" w:rsidRDefault="00193443" w:rsidP="00BD42BC">
            <w:pPr>
              <w:jc w:val="center"/>
              <w:rPr>
                <w:rFonts w:ascii="Verdana" w:hAnsi="Verdana"/>
                <w:sz w:val="18"/>
                <w:szCs w:val="18"/>
              </w:rPr>
            </w:pPr>
          </w:p>
        </w:tc>
        <w:tc>
          <w:tcPr>
            <w:tcW w:w="1612" w:type="dxa"/>
            <w:vAlign w:val="center"/>
          </w:tcPr>
          <w:p w14:paraId="5CE926A7" w14:textId="77777777" w:rsidR="00193443" w:rsidRPr="00555C93" w:rsidRDefault="00193443" w:rsidP="00BD42BC">
            <w:pPr>
              <w:rPr>
                <w:rFonts w:ascii="Verdana" w:hAnsi="Verdana"/>
                <w:sz w:val="18"/>
                <w:szCs w:val="18"/>
              </w:rPr>
            </w:pPr>
          </w:p>
        </w:tc>
        <w:tc>
          <w:tcPr>
            <w:tcW w:w="1612" w:type="dxa"/>
            <w:vAlign w:val="center"/>
          </w:tcPr>
          <w:p w14:paraId="777CCEF3" w14:textId="77777777" w:rsidR="00193443" w:rsidRPr="00555C93" w:rsidRDefault="00193443" w:rsidP="00BD42BC">
            <w:pPr>
              <w:rPr>
                <w:rFonts w:ascii="Verdana" w:hAnsi="Verdana"/>
                <w:sz w:val="18"/>
                <w:szCs w:val="18"/>
              </w:rPr>
            </w:pPr>
          </w:p>
        </w:tc>
        <w:tc>
          <w:tcPr>
            <w:tcW w:w="1612" w:type="dxa"/>
            <w:vAlign w:val="center"/>
          </w:tcPr>
          <w:p w14:paraId="0A1C2AE7" w14:textId="77777777" w:rsidR="00193443" w:rsidRPr="00555C93" w:rsidRDefault="00193443" w:rsidP="00BD42BC">
            <w:pPr>
              <w:rPr>
                <w:rFonts w:ascii="Verdana" w:hAnsi="Verdana"/>
                <w:sz w:val="18"/>
                <w:szCs w:val="18"/>
              </w:rPr>
            </w:pPr>
          </w:p>
        </w:tc>
      </w:tr>
      <w:tr w:rsidR="00193443" w:rsidRPr="00555C93" w14:paraId="6D5B5188" w14:textId="77777777" w:rsidTr="00BD42BC">
        <w:trPr>
          <w:trHeight w:val="151"/>
        </w:trPr>
        <w:tc>
          <w:tcPr>
            <w:tcW w:w="3227" w:type="dxa"/>
            <w:vMerge/>
          </w:tcPr>
          <w:p w14:paraId="152EBBD0" w14:textId="77777777" w:rsidR="00193443" w:rsidRPr="00555C93" w:rsidRDefault="00193443" w:rsidP="00BD42BC">
            <w:pPr>
              <w:rPr>
                <w:rFonts w:ascii="Verdana" w:hAnsi="Verdana"/>
                <w:sz w:val="18"/>
                <w:szCs w:val="18"/>
              </w:rPr>
            </w:pPr>
          </w:p>
        </w:tc>
        <w:tc>
          <w:tcPr>
            <w:tcW w:w="1612" w:type="dxa"/>
            <w:vAlign w:val="center"/>
          </w:tcPr>
          <w:p w14:paraId="3CE7C5A6" w14:textId="77777777" w:rsidR="00193443" w:rsidRPr="00555C93" w:rsidRDefault="00193443" w:rsidP="00BD42BC">
            <w:pPr>
              <w:jc w:val="center"/>
              <w:rPr>
                <w:rFonts w:ascii="Verdana" w:hAnsi="Verdana"/>
                <w:sz w:val="18"/>
                <w:szCs w:val="18"/>
              </w:rPr>
            </w:pPr>
          </w:p>
        </w:tc>
        <w:tc>
          <w:tcPr>
            <w:tcW w:w="1612" w:type="dxa"/>
            <w:vAlign w:val="center"/>
          </w:tcPr>
          <w:p w14:paraId="229635CB" w14:textId="77777777" w:rsidR="00193443" w:rsidRPr="00555C93" w:rsidRDefault="00193443" w:rsidP="00BD42BC">
            <w:pPr>
              <w:rPr>
                <w:rFonts w:ascii="Verdana" w:hAnsi="Verdana"/>
                <w:sz w:val="18"/>
                <w:szCs w:val="18"/>
              </w:rPr>
            </w:pPr>
          </w:p>
        </w:tc>
        <w:tc>
          <w:tcPr>
            <w:tcW w:w="1612" w:type="dxa"/>
            <w:vAlign w:val="center"/>
          </w:tcPr>
          <w:p w14:paraId="779A60F8" w14:textId="77777777" w:rsidR="00193443" w:rsidRPr="00555C93" w:rsidRDefault="00193443" w:rsidP="00BD42BC">
            <w:pPr>
              <w:rPr>
                <w:rFonts w:ascii="Verdana" w:hAnsi="Verdana"/>
                <w:sz w:val="18"/>
                <w:szCs w:val="18"/>
              </w:rPr>
            </w:pPr>
          </w:p>
        </w:tc>
        <w:tc>
          <w:tcPr>
            <w:tcW w:w="1612" w:type="dxa"/>
            <w:vAlign w:val="center"/>
          </w:tcPr>
          <w:p w14:paraId="7886FB15" w14:textId="77777777" w:rsidR="00193443" w:rsidRPr="00555C93" w:rsidRDefault="00193443" w:rsidP="00BD42BC">
            <w:pPr>
              <w:rPr>
                <w:rFonts w:ascii="Verdana" w:hAnsi="Verdana"/>
                <w:sz w:val="18"/>
                <w:szCs w:val="18"/>
              </w:rPr>
            </w:pPr>
          </w:p>
        </w:tc>
      </w:tr>
      <w:tr w:rsidR="00193443" w:rsidRPr="00555C93" w14:paraId="04CA7488" w14:textId="77777777" w:rsidTr="00BD42BC">
        <w:trPr>
          <w:trHeight w:val="151"/>
        </w:trPr>
        <w:tc>
          <w:tcPr>
            <w:tcW w:w="3227" w:type="dxa"/>
            <w:vMerge/>
          </w:tcPr>
          <w:p w14:paraId="6353C6D0" w14:textId="77777777" w:rsidR="00193443" w:rsidRPr="00555C93" w:rsidRDefault="00193443" w:rsidP="00BD42BC">
            <w:pPr>
              <w:rPr>
                <w:rFonts w:ascii="Verdana" w:hAnsi="Verdana"/>
                <w:sz w:val="18"/>
                <w:szCs w:val="18"/>
              </w:rPr>
            </w:pPr>
          </w:p>
        </w:tc>
        <w:tc>
          <w:tcPr>
            <w:tcW w:w="1612" w:type="dxa"/>
            <w:vAlign w:val="center"/>
          </w:tcPr>
          <w:p w14:paraId="1FFF15DF" w14:textId="77777777" w:rsidR="00193443" w:rsidRPr="00555C93" w:rsidRDefault="00193443" w:rsidP="00BD42BC">
            <w:pPr>
              <w:jc w:val="center"/>
              <w:rPr>
                <w:rFonts w:ascii="Verdana" w:hAnsi="Verdana"/>
                <w:sz w:val="18"/>
                <w:szCs w:val="18"/>
              </w:rPr>
            </w:pPr>
          </w:p>
        </w:tc>
        <w:tc>
          <w:tcPr>
            <w:tcW w:w="1612" w:type="dxa"/>
            <w:vAlign w:val="center"/>
          </w:tcPr>
          <w:p w14:paraId="17F6CC9A" w14:textId="77777777" w:rsidR="00193443" w:rsidRPr="00555C93" w:rsidRDefault="00193443" w:rsidP="00BD42BC">
            <w:pPr>
              <w:rPr>
                <w:rFonts w:ascii="Verdana" w:hAnsi="Verdana"/>
                <w:sz w:val="18"/>
                <w:szCs w:val="18"/>
              </w:rPr>
            </w:pPr>
          </w:p>
        </w:tc>
        <w:tc>
          <w:tcPr>
            <w:tcW w:w="1612" w:type="dxa"/>
            <w:vAlign w:val="center"/>
          </w:tcPr>
          <w:p w14:paraId="7213F972" w14:textId="77777777" w:rsidR="00193443" w:rsidRPr="00555C93" w:rsidRDefault="00193443" w:rsidP="00BD42BC">
            <w:pPr>
              <w:rPr>
                <w:rFonts w:ascii="Verdana" w:hAnsi="Verdana"/>
                <w:sz w:val="18"/>
                <w:szCs w:val="18"/>
              </w:rPr>
            </w:pPr>
          </w:p>
        </w:tc>
        <w:tc>
          <w:tcPr>
            <w:tcW w:w="1612" w:type="dxa"/>
            <w:vAlign w:val="center"/>
          </w:tcPr>
          <w:p w14:paraId="035591E3" w14:textId="77777777" w:rsidR="00193443" w:rsidRPr="00555C93" w:rsidRDefault="00193443" w:rsidP="00BD42BC">
            <w:pPr>
              <w:rPr>
                <w:rFonts w:ascii="Verdana" w:hAnsi="Verdana"/>
                <w:sz w:val="18"/>
                <w:szCs w:val="18"/>
              </w:rPr>
            </w:pPr>
          </w:p>
        </w:tc>
      </w:tr>
      <w:tr w:rsidR="00193443" w:rsidRPr="00555C93" w14:paraId="13ABD3E9" w14:textId="77777777" w:rsidTr="00BD42BC">
        <w:trPr>
          <w:trHeight w:val="151"/>
        </w:trPr>
        <w:tc>
          <w:tcPr>
            <w:tcW w:w="3227" w:type="dxa"/>
            <w:vMerge/>
          </w:tcPr>
          <w:p w14:paraId="65E52852" w14:textId="77777777" w:rsidR="00193443" w:rsidRPr="00555C93" w:rsidRDefault="00193443" w:rsidP="00BD42BC">
            <w:pPr>
              <w:rPr>
                <w:rFonts w:ascii="Verdana" w:hAnsi="Verdana"/>
                <w:sz w:val="18"/>
                <w:szCs w:val="18"/>
              </w:rPr>
            </w:pPr>
          </w:p>
        </w:tc>
        <w:tc>
          <w:tcPr>
            <w:tcW w:w="1612" w:type="dxa"/>
            <w:vAlign w:val="center"/>
          </w:tcPr>
          <w:p w14:paraId="2348C45B" w14:textId="77777777" w:rsidR="00193443" w:rsidRPr="00555C93" w:rsidRDefault="00193443" w:rsidP="00BD42BC">
            <w:pPr>
              <w:jc w:val="center"/>
              <w:rPr>
                <w:rFonts w:ascii="Verdana" w:hAnsi="Verdana"/>
                <w:sz w:val="18"/>
                <w:szCs w:val="18"/>
              </w:rPr>
            </w:pPr>
          </w:p>
        </w:tc>
        <w:tc>
          <w:tcPr>
            <w:tcW w:w="1612" w:type="dxa"/>
            <w:vAlign w:val="center"/>
          </w:tcPr>
          <w:p w14:paraId="39A1A67C" w14:textId="77777777" w:rsidR="00193443" w:rsidRPr="00555C93" w:rsidRDefault="00193443" w:rsidP="00BD42BC">
            <w:pPr>
              <w:rPr>
                <w:rFonts w:ascii="Verdana" w:hAnsi="Verdana"/>
                <w:sz w:val="18"/>
                <w:szCs w:val="18"/>
              </w:rPr>
            </w:pPr>
          </w:p>
        </w:tc>
        <w:tc>
          <w:tcPr>
            <w:tcW w:w="1612" w:type="dxa"/>
            <w:vAlign w:val="center"/>
          </w:tcPr>
          <w:p w14:paraId="097CAB35" w14:textId="77777777" w:rsidR="00193443" w:rsidRPr="00555C93" w:rsidRDefault="00193443" w:rsidP="00BD42BC">
            <w:pPr>
              <w:rPr>
                <w:rFonts w:ascii="Verdana" w:hAnsi="Verdana"/>
                <w:sz w:val="18"/>
                <w:szCs w:val="18"/>
              </w:rPr>
            </w:pPr>
          </w:p>
        </w:tc>
        <w:tc>
          <w:tcPr>
            <w:tcW w:w="1612" w:type="dxa"/>
            <w:vAlign w:val="center"/>
          </w:tcPr>
          <w:p w14:paraId="0EC0C0A9" w14:textId="77777777" w:rsidR="00193443" w:rsidRPr="00555C93" w:rsidRDefault="00193443" w:rsidP="00BD42BC">
            <w:pPr>
              <w:rPr>
                <w:rFonts w:ascii="Verdana" w:hAnsi="Verdana"/>
                <w:sz w:val="18"/>
                <w:szCs w:val="18"/>
              </w:rPr>
            </w:pPr>
          </w:p>
        </w:tc>
      </w:tr>
      <w:tr w:rsidR="00193443" w:rsidRPr="00555C93" w14:paraId="57243EE6" w14:textId="77777777" w:rsidTr="00BD42BC">
        <w:trPr>
          <w:trHeight w:val="151"/>
        </w:trPr>
        <w:tc>
          <w:tcPr>
            <w:tcW w:w="3227" w:type="dxa"/>
            <w:vMerge/>
          </w:tcPr>
          <w:p w14:paraId="41ED542E" w14:textId="77777777" w:rsidR="00193443" w:rsidRPr="00555C93" w:rsidRDefault="00193443" w:rsidP="00BD42BC">
            <w:pPr>
              <w:rPr>
                <w:rFonts w:ascii="Verdana" w:hAnsi="Verdana"/>
                <w:sz w:val="18"/>
                <w:szCs w:val="18"/>
              </w:rPr>
            </w:pPr>
          </w:p>
        </w:tc>
        <w:tc>
          <w:tcPr>
            <w:tcW w:w="1612" w:type="dxa"/>
            <w:vAlign w:val="center"/>
          </w:tcPr>
          <w:p w14:paraId="48C34DF0" w14:textId="77777777" w:rsidR="00193443" w:rsidRPr="00555C93" w:rsidRDefault="00193443" w:rsidP="00BD42BC">
            <w:pPr>
              <w:jc w:val="center"/>
              <w:rPr>
                <w:rFonts w:ascii="Verdana" w:hAnsi="Verdana"/>
                <w:sz w:val="18"/>
                <w:szCs w:val="18"/>
              </w:rPr>
            </w:pPr>
          </w:p>
        </w:tc>
        <w:tc>
          <w:tcPr>
            <w:tcW w:w="1612" w:type="dxa"/>
            <w:vAlign w:val="center"/>
          </w:tcPr>
          <w:p w14:paraId="0791D93E" w14:textId="77777777" w:rsidR="00193443" w:rsidRPr="00555C93" w:rsidRDefault="00193443" w:rsidP="00BD42BC">
            <w:pPr>
              <w:rPr>
                <w:rFonts w:ascii="Verdana" w:hAnsi="Verdana"/>
                <w:sz w:val="18"/>
                <w:szCs w:val="18"/>
              </w:rPr>
            </w:pPr>
          </w:p>
        </w:tc>
        <w:tc>
          <w:tcPr>
            <w:tcW w:w="1612" w:type="dxa"/>
            <w:vAlign w:val="center"/>
          </w:tcPr>
          <w:p w14:paraId="0147C5F7" w14:textId="77777777" w:rsidR="00193443" w:rsidRPr="00555C93" w:rsidRDefault="00193443" w:rsidP="00BD42BC">
            <w:pPr>
              <w:rPr>
                <w:rFonts w:ascii="Verdana" w:hAnsi="Verdana"/>
                <w:sz w:val="18"/>
                <w:szCs w:val="18"/>
              </w:rPr>
            </w:pPr>
          </w:p>
        </w:tc>
        <w:tc>
          <w:tcPr>
            <w:tcW w:w="1612" w:type="dxa"/>
            <w:vAlign w:val="center"/>
          </w:tcPr>
          <w:p w14:paraId="39824F2D" w14:textId="77777777" w:rsidR="00193443" w:rsidRPr="00555C93" w:rsidRDefault="00193443" w:rsidP="00BD42BC">
            <w:pPr>
              <w:rPr>
                <w:rFonts w:ascii="Verdana" w:hAnsi="Verdana"/>
                <w:sz w:val="18"/>
                <w:szCs w:val="18"/>
              </w:rPr>
            </w:pPr>
          </w:p>
        </w:tc>
      </w:tr>
      <w:tr w:rsidR="00193443" w:rsidRPr="00555C93" w14:paraId="557EAD2D" w14:textId="77777777" w:rsidTr="00BD42BC">
        <w:trPr>
          <w:trHeight w:val="151"/>
        </w:trPr>
        <w:tc>
          <w:tcPr>
            <w:tcW w:w="3227" w:type="dxa"/>
            <w:vMerge/>
          </w:tcPr>
          <w:p w14:paraId="248DE2C9" w14:textId="77777777" w:rsidR="00193443" w:rsidRPr="00555C93" w:rsidRDefault="00193443" w:rsidP="00BD42BC">
            <w:pPr>
              <w:rPr>
                <w:rFonts w:ascii="Verdana" w:hAnsi="Verdana"/>
                <w:sz w:val="18"/>
                <w:szCs w:val="18"/>
              </w:rPr>
            </w:pPr>
          </w:p>
        </w:tc>
        <w:tc>
          <w:tcPr>
            <w:tcW w:w="1612" w:type="dxa"/>
            <w:vAlign w:val="center"/>
          </w:tcPr>
          <w:p w14:paraId="7241FBB4" w14:textId="77777777" w:rsidR="00193443" w:rsidRPr="00555C93" w:rsidRDefault="00193443" w:rsidP="00BD42BC">
            <w:pPr>
              <w:jc w:val="center"/>
              <w:rPr>
                <w:rFonts w:ascii="Verdana" w:hAnsi="Verdana"/>
                <w:sz w:val="18"/>
                <w:szCs w:val="18"/>
              </w:rPr>
            </w:pPr>
          </w:p>
        </w:tc>
        <w:tc>
          <w:tcPr>
            <w:tcW w:w="1612" w:type="dxa"/>
            <w:vAlign w:val="center"/>
          </w:tcPr>
          <w:p w14:paraId="68621B8E" w14:textId="77777777" w:rsidR="00193443" w:rsidRPr="00555C93" w:rsidRDefault="00193443" w:rsidP="00BD42BC">
            <w:pPr>
              <w:rPr>
                <w:rFonts w:ascii="Verdana" w:hAnsi="Verdana"/>
                <w:sz w:val="18"/>
                <w:szCs w:val="18"/>
              </w:rPr>
            </w:pPr>
          </w:p>
        </w:tc>
        <w:tc>
          <w:tcPr>
            <w:tcW w:w="1612" w:type="dxa"/>
            <w:vAlign w:val="center"/>
          </w:tcPr>
          <w:p w14:paraId="16C7F779" w14:textId="77777777" w:rsidR="00193443" w:rsidRPr="00555C93" w:rsidRDefault="00193443" w:rsidP="00BD42BC">
            <w:pPr>
              <w:rPr>
                <w:rFonts w:ascii="Verdana" w:hAnsi="Verdana"/>
                <w:sz w:val="18"/>
                <w:szCs w:val="18"/>
              </w:rPr>
            </w:pPr>
          </w:p>
        </w:tc>
        <w:tc>
          <w:tcPr>
            <w:tcW w:w="1612" w:type="dxa"/>
            <w:vAlign w:val="center"/>
          </w:tcPr>
          <w:p w14:paraId="106D8B1E" w14:textId="77777777" w:rsidR="00193443" w:rsidRPr="00555C93" w:rsidRDefault="00193443" w:rsidP="00BD42BC">
            <w:pPr>
              <w:rPr>
                <w:rFonts w:ascii="Verdana" w:hAnsi="Verdana"/>
                <w:sz w:val="18"/>
                <w:szCs w:val="18"/>
              </w:rPr>
            </w:pPr>
          </w:p>
        </w:tc>
      </w:tr>
      <w:tr w:rsidR="00193443" w:rsidRPr="00555C93" w14:paraId="32F2A22D" w14:textId="77777777" w:rsidTr="00BD42BC">
        <w:trPr>
          <w:trHeight w:val="151"/>
        </w:trPr>
        <w:tc>
          <w:tcPr>
            <w:tcW w:w="3227" w:type="dxa"/>
            <w:vMerge/>
          </w:tcPr>
          <w:p w14:paraId="77C688C9" w14:textId="77777777" w:rsidR="00193443" w:rsidRPr="00555C93" w:rsidRDefault="00193443" w:rsidP="00BD42BC">
            <w:pPr>
              <w:rPr>
                <w:rFonts w:ascii="Verdana" w:hAnsi="Verdana"/>
                <w:sz w:val="18"/>
                <w:szCs w:val="18"/>
              </w:rPr>
            </w:pPr>
          </w:p>
        </w:tc>
        <w:tc>
          <w:tcPr>
            <w:tcW w:w="1612" w:type="dxa"/>
            <w:vAlign w:val="center"/>
          </w:tcPr>
          <w:p w14:paraId="167A8760" w14:textId="77777777" w:rsidR="00193443" w:rsidRPr="00555C93" w:rsidRDefault="00193443" w:rsidP="00BD42BC">
            <w:pPr>
              <w:jc w:val="center"/>
              <w:rPr>
                <w:rFonts w:ascii="Verdana" w:hAnsi="Verdana"/>
                <w:sz w:val="18"/>
                <w:szCs w:val="18"/>
              </w:rPr>
            </w:pPr>
          </w:p>
        </w:tc>
        <w:tc>
          <w:tcPr>
            <w:tcW w:w="1612" w:type="dxa"/>
            <w:vAlign w:val="center"/>
          </w:tcPr>
          <w:p w14:paraId="75A82731" w14:textId="77777777" w:rsidR="00193443" w:rsidRPr="00555C93" w:rsidRDefault="00193443" w:rsidP="00BD42BC">
            <w:pPr>
              <w:rPr>
                <w:rFonts w:ascii="Verdana" w:hAnsi="Verdana"/>
                <w:sz w:val="18"/>
                <w:szCs w:val="18"/>
              </w:rPr>
            </w:pPr>
          </w:p>
        </w:tc>
        <w:tc>
          <w:tcPr>
            <w:tcW w:w="1612" w:type="dxa"/>
            <w:vAlign w:val="center"/>
          </w:tcPr>
          <w:p w14:paraId="4EF48147" w14:textId="77777777" w:rsidR="00193443" w:rsidRPr="00555C93" w:rsidRDefault="00193443" w:rsidP="00BD42BC">
            <w:pPr>
              <w:rPr>
                <w:rFonts w:ascii="Verdana" w:hAnsi="Verdana"/>
                <w:sz w:val="18"/>
                <w:szCs w:val="18"/>
              </w:rPr>
            </w:pPr>
          </w:p>
        </w:tc>
        <w:tc>
          <w:tcPr>
            <w:tcW w:w="1612" w:type="dxa"/>
            <w:vAlign w:val="center"/>
          </w:tcPr>
          <w:p w14:paraId="15107203" w14:textId="77777777" w:rsidR="00193443" w:rsidRPr="00555C93" w:rsidRDefault="00193443" w:rsidP="00BD42BC">
            <w:pPr>
              <w:rPr>
                <w:rFonts w:ascii="Verdana" w:hAnsi="Verdana"/>
                <w:sz w:val="18"/>
                <w:szCs w:val="18"/>
              </w:rPr>
            </w:pPr>
          </w:p>
        </w:tc>
      </w:tr>
      <w:tr w:rsidR="00193443" w:rsidRPr="00555C93" w14:paraId="5E5A5AB4" w14:textId="77777777" w:rsidTr="00BD42BC">
        <w:trPr>
          <w:trHeight w:val="151"/>
        </w:trPr>
        <w:tc>
          <w:tcPr>
            <w:tcW w:w="3227" w:type="dxa"/>
            <w:vMerge/>
          </w:tcPr>
          <w:p w14:paraId="21445DF5" w14:textId="77777777" w:rsidR="00193443" w:rsidRPr="00555C93" w:rsidRDefault="00193443" w:rsidP="00BD42BC">
            <w:pPr>
              <w:rPr>
                <w:rFonts w:ascii="Verdana" w:hAnsi="Verdana"/>
                <w:sz w:val="18"/>
                <w:szCs w:val="18"/>
              </w:rPr>
            </w:pPr>
          </w:p>
        </w:tc>
        <w:tc>
          <w:tcPr>
            <w:tcW w:w="1612" w:type="dxa"/>
            <w:vAlign w:val="center"/>
          </w:tcPr>
          <w:p w14:paraId="56D55007" w14:textId="77777777" w:rsidR="00193443" w:rsidRPr="00555C93" w:rsidRDefault="00193443" w:rsidP="00BD42BC">
            <w:pPr>
              <w:jc w:val="center"/>
              <w:rPr>
                <w:rFonts w:ascii="Verdana" w:hAnsi="Verdana"/>
                <w:sz w:val="18"/>
                <w:szCs w:val="18"/>
              </w:rPr>
            </w:pPr>
          </w:p>
        </w:tc>
        <w:tc>
          <w:tcPr>
            <w:tcW w:w="1612" w:type="dxa"/>
            <w:vAlign w:val="center"/>
          </w:tcPr>
          <w:p w14:paraId="506BF615" w14:textId="77777777" w:rsidR="00193443" w:rsidRPr="00555C93" w:rsidRDefault="00193443" w:rsidP="00BD42BC">
            <w:pPr>
              <w:rPr>
                <w:rFonts w:ascii="Verdana" w:hAnsi="Verdana"/>
                <w:sz w:val="18"/>
                <w:szCs w:val="18"/>
              </w:rPr>
            </w:pPr>
          </w:p>
        </w:tc>
        <w:tc>
          <w:tcPr>
            <w:tcW w:w="1612" w:type="dxa"/>
            <w:vAlign w:val="center"/>
          </w:tcPr>
          <w:p w14:paraId="58CC5FCA" w14:textId="77777777" w:rsidR="00193443" w:rsidRPr="00555C93" w:rsidRDefault="00193443" w:rsidP="00BD42BC">
            <w:pPr>
              <w:rPr>
                <w:rFonts w:ascii="Verdana" w:hAnsi="Verdana"/>
                <w:sz w:val="18"/>
                <w:szCs w:val="18"/>
              </w:rPr>
            </w:pPr>
          </w:p>
        </w:tc>
        <w:tc>
          <w:tcPr>
            <w:tcW w:w="1612" w:type="dxa"/>
            <w:vAlign w:val="center"/>
          </w:tcPr>
          <w:p w14:paraId="3383B242" w14:textId="77777777" w:rsidR="00193443" w:rsidRPr="00555C93" w:rsidRDefault="00193443" w:rsidP="00BD42BC">
            <w:pPr>
              <w:rPr>
                <w:rFonts w:ascii="Verdana" w:hAnsi="Verdana"/>
                <w:sz w:val="18"/>
                <w:szCs w:val="18"/>
              </w:rPr>
            </w:pPr>
          </w:p>
        </w:tc>
      </w:tr>
      <w:tr w:rsidR="00193443" w:rsidRPr="00555C93" w14:paraId="2F66A0B4" w14:textId="77777777" w:rsidTr="00BD42BC">
        <w:trPr>
          <w:trHeight w:val="151"/>
        </w:trPr>
        <w:tc>
          <w:tcPr>
            <w:tcW w:w="3227" w:type="dxa"/>
            <w:vMerge/>
          </w:tcPr>
          <w:p w14:paraId="4B56853B" w14:textId="77777777" w:rsidR="00193443" w:rsidRPr="00555C93" w:rsidRDefault="00193443" w:rsidP="00BD42BC">
            <w:pPr>
              <w:rPr>
                <w:rFonts w:ascii="Verdana" w:hAnsi="Verdana"/>
                <w:sz w:val="18"/>
                <w:szCs w:val="18"/>
              </w:rPr>
            </w:pPr>
          </w:p>
        </w:tc>
        <w:tc>
          <w:tcPr>
            <w:tcW w:w="1612" w:type="dxa"/>
            <w:vAlign w:val="center"/>
          </w:tcPr>
          <w:p w14:paraId="5141FA1B" w14:textId="77777777" w:rsidR="00193443" w:rsidRPr="00555C93" w:rsidRDefault="00193443" w:rsidP="00BD42BC">
            <w:pPr>
              <w:jc w:val="center"/>
              <w:rPr>
                <w:rFonts w:ascii="Verdana" w:hAnsi="Verdana"/>
                <w:sz w:val="18"/>
                <w:szCs w:val="18"/>
              </w:rPr>
            </w:pPr>
          </w:p>
        </w:tc>
        <w:tc>
          <w:tcPr>
            <w:tcW w:w="1612" w:type="dxa"/>
            <w:vAlign w:val="center"/>
          </w:tcPr>
          <w:p w14:paraId="6B24B732" w14:textId="77777777" w:rsidR="00193443" w:rsidRPr="00555C93" w:rsidRDefault="00193443" w:rsidP="00BD42BC">
            <w:pPr>
              <w:rPr>
                <w:rFonts w:ascii="Verdana" w:hAnsi="Verdana"/>
                <w:sz w:val="18"/>
                <w:szCs w:val="18"/>
              </w:rPr>
            </w:pPr>
          </w:p>
        </w:tc>
        <w:tc>
          <w:tcPr>
            <w:tcW w:w="1612" w:type="dxa"/>
            <w:vAlign w:val="center"/>
          </w:tcPr>
          <w:p w14:paraId="7A94EDC0" w14:textId="77777777" w:rsidR="00193443" w:rsidRPr="00555C93" w:rsidRDefault="00193443" w:rsidP="00BD42BC">
            <w:pPr>
              <w:rPr>
                <w:rFonts w:ascii="Verdana" w:hAnsi="Verdana"/>
                <w:sz w:val="18"/>
                <w:szCs w:val="18"/>
              </w:rPr>
            </w:pPr>
          </w:p>
        </w:tc>
        <w:tc>
          <w:tcPr>
            <w:tcW w:w="1612" w:type="dxa"/>
            <w:vAlign w:val="center"/>
          </w:tcPr>
          <w:p w14:paraId="3E71D0DE" w14:textId="77777777" w:rsidR="00193443" w:rsidRPr="00555C93" w:rsidRDefault="00193443" w:rsidP="00BD42BC">
            <w:pPr>
              <w:rPr>
                <w:rFonts w:ascii="Verdana" w:hAnsi="Verdana"/>
                <w:sz w:val="18"/>
                <w:szCs w:val="18"/>
              </w:rPr>
            </w:pPr>
          </w:p>
        </w:tc>
      </w:tr>
      <w:tr w:rsidR="00193443" w:rsidRPr="00555C93" w14:paraId="06A68609" w14:textId="77777777" w:rsidTr="00BD42BC">
        <w:trPr>
          <w:trHeight w:val="151"/>
        </w:trPr>
        <w:tc>
          <w:tcPr>
            <w:tcW w:w="3227" w:type="dxa"/>
            <w:vMerge/>
          </w:tcPr>
          <w:p w14:paraId="0F2FDAE2" w14:textId="77777777" w:rsidR="00193443" w:rsidRPr="00555C93" w:rsidRDefault="00193443" w:rsidP="00BD42BC">
            <w:pPr>
              <w:rPr>
                <w:rFonts w:ascii="Verdana" w:hAnsi="Verdana"/>
                <w:sz w:val="18"/>
                <w:szCs w:val="18"/>
              </w:rPr>
            </w:pPr>
          </w:p>
        </w:tc>
        <w:tc>
          <w:tcPr>
            <w:tcW w:w="1612" w:type="dxa"/>
            <w:vAlign w:val="center"/>
          </w:tcPr>
          <w:p w14:paraId="39ECBA23" w14:textId="77777777" w:rsidR="00193443" w:rsidRPr="00555C93" w:rsidRDefault="00193443" w:rsidP="00BD42BC">
            <w:pPr>
              <w:jc w:val="center"/>
              <w:rPr>
                <w:rFonts w:ascii="Verdana" w:hAnsi="Verdana"/>
                <w:sz w:val="18"/>
                <w:szCs w:val="18"/>
              </w:rPr>
            </w:pPr>
          </w:p>
        </w:tc>
        <w:tc>
          <w:tcPr>
            <w:tcW w:w="1612" w:type="dxa"/>
            <w:vAlign w:val="center"/>
          </w:tcPr>
          <w:p w14:paraId="49ADA6BB" w14:textId="77777777" w:rsidR="00193443" w:rsidRPr="00555C93" w:rsidRDefault="00193443" w:rsidP="00BD42BC">
            <w:pPr>
              <w:rPr>
                <w:rFonts w:ascii="Verdana" w:hAnsi="Verdana"/>
                <w:sz w:val="18"/>
                <w:szCs w:val="18"/>
              </w:rPr>
            </w:pPr>
          </w:p>
        </w:tc>
        <w:tc>
          <w:tcPr>
            <w:tcW w:w="1612" w:type="dxa"/>
            <w:vAlign w:val="center"/>
          </w:tcPr>
          <w:p w14:paraId="25E241DB" w14:textId="77777777" w:rsidR="00193443" w:rsidRPr="00555C93" w:rsidRDefault="00193443" w:rsidP="00BD42BC">
            <w:pPr>
              <w:rPr>
                <w:rFonts w:ascii="Verdana" w:hAnsi="Verdana"/>
                <w:sz w:val="18"/>
                <w:szCs w:val="18"/>
              </w:rPr>
            </w:pPr>
          </w:p>
        </w:tc>
        <w:tc>
          <w:tcPr>
            <w:tcW w:w="1612" w:type="dxa"/>
            <w:vAlign w:val="center"/>
          </w:tcPr>
          <w:p w14:paraId="740533F0" w14:textId="77777777" w:rsidR="00193443" w:rsidRPr="00555C93" w:rsidRDefault="00193443" w:rsidP="00BD42BC">
            <w:pPr>
              <w:rPr>
                <w:rFonts w:ascii="Verdana" w:hAnsi="Verdana"/>
                <w:sz w:val="18"/>
                <w:szCs w:val="18"/>
              </w:rPr>
            </w:pPr>
          </w:p>
        </w:tc>
      </w:tr>
      <w:tr w:rsidR="00193443" w:rsidRPr="00555C93" w14:paraId="456572AC" w14:textId="77777777" w:rsidTr="00BD42BC">
        <w:trPr>
          <w:trHeight w:val="151"/>
        </w:trPr>
        <w:tc>
          <w:tcPr>
            <w:tcW w:w="3227" w:type="dxa"/>
            <w:vMerge/>
          </w:tcPr>
          <w:p w14:paraId="3D70C6E2" w14:textId="77777777" w:rsidR="00193443" w:rsidRPr="00555C93" w:rsidRDefault="00193443" w:rsidP="00BD42BC">
            <w:pPr>
              <w:rPr>
                <w:rFonts w:ascii="Verdana" w:hAnsi="Verdana"/>
                <w:sz w:val="18"/>
                <w:szCs w:val="18"/>
              </w:rPr>
            </w:pPr>
          </w:p>
        </w:tc>
        <w:tc>
          <w:tcPr>
            <w:tcW w:w="1612" w:type="dxa"/>
            <w:vAlign w:val="center"/>
          </w:tcPr>
          <w:p w14:paraId="2A8AAE1C" w14:textId="77777777" w:rsidR="00193443" w:rsidRPr="00555C93" w:rsidRDefault="00193443" w:rsidP="00BD42BC">
            <w:pPr>
              <w:jc w:val="center"/>
              <w:rPr>
                <w:rFonts w:ascii="Verdana" w:hAnsi="Verdana"/>
                <w:sz w:val="18"/>
                <w:szCs w:val="18"/>
              </w:rPr>
            </w:pPr>
          </w:p>
        </w:tc>
        <w:tc>
          <w:tcPr>
            <w:tcW w:w="1612" w:type="dxa"/>
            <w:vAlign w:val="center"/>
          </w:tcPr>
          <w:p w14:paraId="25463221" w14:textId="77777777" w:rsidR="00193443" w:rsidRPr="00555C93" w:rsidRDefault="00193443" w:rsidP="00BD42BC">
            <w:pPr>
              <w:rPr>
                <w:rFonts w:ascii="Verdana" w:hAnsi="Verdana"/>
                <w:sz w:val="18"/>
                <w:szCs w:val="18"/>
              </w:rPr>
            </w:pPr>
          </w:p>
        </w:tc>
        <w:tc>
          <w:tcPr>
            <w:tcW w:w="1612" w:type="dxa"/>
            <w:vAlign w:val="center"/>
          </w:tcPr>
          <w:p w14:paraId="10FDDA2F" w14:textId="77777777" w:rsidR="00193443" w:rsidRPr="00555C93" w:rsidRDefault="00193443" w:rsidP="00BD42BC">
            <w:pPr>
              <w:rPr>
                <w:rFonts w:ascii="Verdana" w:hAnsi="Verdana"/>
                <w:sz w:val="18"/>
                <w:szCs w:val="18"/>
              </w:rPr>
            </w:pPr>
          </w:p>
        </w:tc>
        <w:tc>
          <w:tcPr>
            <w:tcW w:w="1612" w:type="dxa"/>
            <w:vAlign w:val="center"/>
          </w:tcPr>
          <w:p w14:paraId="75A7E768" w14:textId="77777777" w:rsidR="00193443" w:rsidRPr="00555C93" w:rsidRDefault="00193443" w:rsidP="00BD42BC">
            <w:pPr>
              <w:rPr>
                <w:rFonts w:ascii="Verdana" w:hAnsi="Verdana"/>
                <w:sz w:val="18"/>
                <w:szCs w:val="18"/>
              </w:rPr>
            </w:pPr>
          </w:p>
        </w:tc>
      </w:tr>
      <w:tr w:rsidR="00193443" w:rsidRPr="00555C93" w14:paraId="69FA035A" w14:textId="77777777" w:rsidTr="00BD42BC">
        <w:trPr>
          <w:trHeight w:val="151"/>
        </w:trPr>
        <w:tc>
          <w:tcPr>
            <w:tcW w:w="3227" w:type="dxa"/>
            <w:vMerge/>
          </w:tcPr>
          <w:p w14:paraId="5FED0DEB" w14:textId="77777777" w:rsidR="00193443" w:rsidRPr="00555C93" w:rsidRDefault="00193443" w:rsidP="00BD42BC">
            <w:pPr>
              <w:rPr>
                <w:rFonts w:ascii="Verdana" w:hAnsi="Verdana"/>
                <w:sz w:val="18"/>
                <w:szCs w:val="18"/>
              </w:rPr>
            </w:pPr>
          </w:p>
        </w:tc>
        <w:tc>
          <w:tcPr>
            <w:tcW w:w="1612" w:type="dxa"/>
            <w:vAlign w:val="center"/>
          </w:tcPr>
          <w:p w14:paraId="243BDD9E" w14:textId="77777777" w:rsidR="00193443" w:rsidRPr="00555C93" w:rsidRDefault="00193443" w:rsidP="00BD42BC">
            <w:pPr>
              <w:jc w:val="center"/>
              <w:rPr>
                <w:rFonts w:ascii="Verdana" w:hAnsi="Verdana"/>
                <w:sz w:val="18"/>
                <w:szCs w:val="18"/>
              </w:rPr>
            </w:pPr>
          </w:p>
        </w:tc>
        <w:tc>
          <w:tcPr>
            <w:tcW w:w="1612" w:type="dxa"/>
            <w:vAlign w:val="center"/>
          </w:tcPr>
          <w:p w14:paraId="27B1C9CC" w14:textId="77777777" w:rsidR="00193443" w:rsidRPr="00555C93" w:rsidRDefault="00193443" w:rsidP="00BD42BC">
            <w:pPr>
              <w:rPr>
                <w:rFonts w:ascii="Verdana" w:hAnsi="Verdana"/>
                <w:sz w:val="18"/>
                <w:szCs w:val="18"/>
              </w:rPr>
            </w:pPr>
          </w:p>
        </w:tc>
        <w:tc>
          <w:tcPr>
            <w:tcW w:w="1612" w:type="dxa"/>
            <w:vAlign w:val="center"/>
          </w:tcPr>
          <w:p w14:paraId="6A9750F4" w14:textId="77777777" w:rsidR="00193443" w:rsidRPr="00555C93" w:rsidRDefault="00193443" w:rsidP="00BD42BC">
            <w:pPr>
              <w:rPr>
                <w:rFonts w:ascii="Verdana" w:hAnsi="Verdana"/>
                <w:sz w:val="18"/>
                <w:szCs w:val="18"/>
              </w:rPr>
            </w:pPr>
          </w:p>
        </w:tc>
        <w:tc>
          <w:tcPr>
            <w:tcW w:w="1612" w:type="dxa"/>
            <w:vAlign w:val="center"/>
          </w:tcPr>
          <w:p w14:paraId="4A09832C" w14:textId="77777777" w:rsidR="00193443" w:rsidRPr="00555C93" w:rsidRDefault="00193443" w:rsidP="00BD42BC">
            <w:pPr>
              <w:rPr>
                <w:rFonts w:ascii="Verdana" w:hAnsi="Verdana"/>
                <w:sz w:val="18"/>
                <w:szCs w:val="18"/>
              </w:rPr>
            </w:pPr>
          </w:p>
        </w:tc>
      </w:tr>
      <w:tr w:rsidR="00193443" w:rsidRPr="00555C93" w14:paraId="4D234951" w14:textId="77777777" w:rsidTr="00BD42BC">
        <w:trPr>
          <w:trHeight w:val="151"/>
        </w:trPr>
        <w:tc>
          <w:tcPr>
            <w:tcW w:w="3227" w:type="dxa"/>
            <w:vMerge/>
          </w:tcPr>
          <w:p w14:paraId="375F81C4" w14:textId="77777777" w:rsidR="00193443" w:rsidRPr="00555C93" w:rsidRDefault="00193443" w:rsidP="00BD42BC">
            <w:pPr>
              <w:rPr>
                <w:rFonts w:ascii="Verdana" w:hAnsi="Verdana"/>
                <w:sz w:val="18"/>
                <w:szCs w:val="18"/>
              </w:rPr>
            </w:pPr>
          </w:p>
        </w:tc>
        <w:tc>
          <w:tcPr>
            <w:tcW w:w="1612" w:type="dxa"/>
            <w:vAlign w:val="center"/>
          </w:tcPr>
          <w:p w14:paraId="66020F85" w14:textId="77777777" w:rsidR="00193443" w:rsidRPr="00555C93" w:rsidRDefault="00193443" w:rsidP="00BD42BC">
            <w:pPr>
              <w:jc w:val="center"/>
              <w:rPr>
                <w:rFonts w:ascii="Verdana" w:hAnsi="Verdana"/>
                <w:sz w:val="18"/>
                <w:szCs w:val="18"/>
              </w:rPr>
            </w:pPr>
          </w:p>
        </w:tc>
        <w:tc>
          <w:tcPr>
            <w:tcW w:w="1612" w:type="dxa"/>
            <w:vAlign w:val="center"/>
          </w:tcPr>
          <w:p w14:paraId="781A60EB" w14:textId="77777777" w:rsidR="00193443" w:rsidRPr="00555C93" w:rsidRDefault="00193443" w:rsidP="00BD42BC">
            <w:pPr>
              <w:rPr>
                <w:rFonts w:ascii="Verdana" w:hAnsi="Verdana"/>
                <w:sz w:val="18"/>
                <w:szCs w:val="18"/>
              </w:rPr>
            </w:pPr>
          </w:p>
        </w:tc>
        <w:tc>
          <w:tcPr>
            <w:tcW w:w="1612" w:type="dxa"/>
            <w:vAlign w:val="center"/>
          </w:tcPr>
          <w:p w14:paraId="2704FE06" w14:textId="77777777" w:rsidR="00193443" w:rsidRPr="00555C93" w:rsidRDefault="00193443" w:rsidP="00BD42BC">
            <w:pPr>
              <w:rPr>
                <w:rFonts w:ascii="Verdana" w:hAnsi="Verdana"/>
                <w:sz w:val="18"/>
                <w:szCs w:val="18"/>
              </w:rPr>
            </w:pPr>
          </w:p>
        </w:tc>
        <w:tc>
          <w:tcPr>
            <w:tcW w:w="1612" w:type="dxa"/>
            <w:vAlign w:val="center"/>
          </w:tcPr>
          <w:p w14:paraId="05920054" w14:textId="77777777" w:rsidR="00193443" w:rsidRPr="00555C93" w:rsidRDefault="00193443" w:rsidP="00BD42BC">
            <w:pPr>
              <w:rPr>
                <w:rFonts w:ascii="Verdana" w:hAnsi="Verdana"/>
                <w:sz w:val="18"/>
                <w:szCs w:val="18"/>
              </w:rPr>
            </w:pPr>
          </w:p>
        </w:tc>
      </w:tr>
      <w:tr w:rsidR="00193443" w:rsidRPr="00555C93" w14:paraId="659EE0A8" w14:textId="77777777" w:rsidTr="00BD42BC">
        <w:trPr>
          <w:trHeight w:val="151"/>
        </w:trPr>
        <w:tc>
          <w:tcPr>
            <w:tcW w:w="3227" w:type="dxa"/>
            <w:vMerge/>
          </w:tcPr>
          <w:p w14:paraId="5DC0881C" w14:textId="77777777" w:rsidR="00193443" w:rsidRPr="00555C93" w:rsidRDefault="00193443" w:rsidP="00BD42BC">
            <w:pPr>
              <w:rPr>
                <w:rFonts w:ascii="Verdana" w:hAnsi="Verdana"/>
                <w:sz w:val="18"/>
                <w:szCs w:val="18"/>
              </w:rPr>
            </w:pPr>
          </w:p>
        </w:tc>
        <w:tc>
          <w:tcPr>
            <w:tcW w:w="1612" w:type="dxa"/>
            <w:vAlign w:val="center"/>
          </w:tcPr>
          <w:p w14:paraId="3E32724A" w14:textId="77777777" w:rsidR="00193443" w:rsidRPr="00555C93" w:rsidRDefault="00193443" w:rsidP="00BD42BC">
            <w:pPr>
              <w:jc w:val="center"/>
              <w:rPr>
                <w:rFonts w:ascii="Verdana" w:hAnsi="Verdana"/>
                <w:sz w:val="18"/>
                <w:szCs w:val="18"/>
              </w:rPr>
            </w:pPr>
          </w:p>
        </w:tc>
        <w:tc>
          <w:tcPr>
            <w:tcW w:w="1612" w:type="dxa"/>
            <w:vAlign w:val="center"/>
          </w:tcPr>
          <w:p w14:paraId="30574BBD" w14:textId="77777777" w:rsidR="00193443" w:rsidRPr="00555C93" w:rsidRDefault="00193443" w:rsidP="00BD42BC">
            <w:pPr>
              <w:rPr>
                <w:rFonts w:ascii="Verdana" w:hAnsi="Verdana"/>
                <w:sz w:val="18"/>
                <w:szCs w:val="18"/>
              </w:rPr>
            </w:pPr>
          </w:p>
        </w:tc>
        <w:tc>
          <w:tcPr>
            <w:tcW w:w="1612" w:type="dxa"/>
            <w:vAlign w:val="center"/>
          </w:tcPr>
          <w:p w14:paraId="200156BF" w14:textId="77777777" w:rsidR="00193443" w:rsidRPr="00555C93" w:rsidRDefault="00193443" w:rsidP="00BD42BC">
            <w:pPr>
              <w:rPr>
                <w:rFonts w:ascii="Verdana" w:hAnsi="Verdana"/>
                <w:sz w:val="18"/>
                <w:szCs w:val="18"/>
              </w:rPr>
            </w:pPr>
          </w:p>
        </w:tc>
        <w:tc>
          <w:tcPr>
            <w:tcW w:w="1612" w:type="dxa"/>
            <w:vAlign w:val="center"/>
          </w:tcPr>
          <w:p w14:paraId="6E69A2FE" w14:textId="77777777" w:rsidR="00193443" w:rsidRPr="00555C93" w:rsidRDefault="00193443" w:rsidP="00BD42BC">
            <w:pPr>
              <w:rPr>
                <w:rFonts w:ascii="Verdana" w:hAnsi="Verdana"/>
                <w:sz w:val="18"/>
                <w:szCs w:val="18"/>
              </w:rPr>
            </w:pPr>
          </w:p>
        </w:tc>
      </w:tr>
      <w:tr w:rsidR="00193443" w:rsidRPr="00555C93" w14:paraId="449EB9ED" w14:textId="77777777" w:rsidTr="00BD42BC">
        <w:trPr>
          <w:trHeight w:val="151"/>
        </w:trPr>
        <w:tc>
          <w:tcPr>
            <w:tcW w:w="3227" w:type="dxa"/>
            <w:vMerge/>
          </w:tcPr>
          <w:p w14:paraId="1B1D8CF0" w14:textId="77777777" w:rsidR="00193443" w:rsidRPr="00555C93" w:rsidRDefault="00193443" w:rsidP="00BD42BC">
            <w:pPr>
              <w:rPr>
                <w:rFonts w:ascii="Verdana" w:hAnsi="Verdana"/>
                <w:sz w:val="18"/>
                <w:szCs w:val="18"/>
              </w:rPr>
            </w:pPr>
          </w:p>
        </w:tc>
        <w:tc>
          <w:tcPr>
            <w:tcW w:w="1612" w:type="dxa"/>
            <w:vAlign w:val="center"/>
          </w:tcPr>
          <w:p w14:paraId="57B488FC" w14:textId="77777777" w:rsidR="00193443" w:rsidRPr="00555C93" w:rsidRDefault="00193443" w:rsidP="00BD42BC">
            <w:pPr>
              <w:jc w:val="center"/>
              <w:rPr>
                <w:rFonts w:ascii="Verdana" w:hAnsi="Verdana"/>
                <w:sz w:val="18"/>
                <w:szCs w:val="18"/>
              </w:rPr>
            </w:pPr>
          </w:p>
        </w:tc>
        <w:tc>
          <w:tcPr>
            <w:tcW w:w="1612" w:type="dxa"/>
            <w:vAlign w:val="center"/>
          </w:tcPr>
          <w:p w14:paraId="43F8156C" w14:textId="77777777" w:rsidR="00193443" w:rsidRPr="00555C93" w:rsidRDefault="00193443" w:rsidP="00BD42BC">
            <w:pPr>
              <w:rPr>
                <w:rFonts w:ascii="Verdana" w:hAnsi="Verdana"/>
                <w:sz w:val="18"/>
                <w:szCs w:val="18"/>
              </w:rPr>
            </w:pPr>
          </w:p>
        </w:tc>
        <w:tc>
          <w:tcPr>
            <w:tcW w:w="1612" w:type="dxa"/>
            <w:vAlign w:val="center"/>
          </w:tcPr>
          <w:p w14:paraId="1F5A9CF7" w14:textId="77777777" w:rsidR="00193443" w:rsidRPr="00555C93" w:rsidRDefault="00193443" w:rsidP="00BD42BC">
            <w:pPr>
              <w:rPr>
                <w:rFonts w:ascii="Verdana" w:hAnsi="Verdana"/>
                <w:sz w:val="18"/>
                <w:szCs w:val="18"/>
              </w:rPr>
            </w:pPr>
          </w:p>
        </w:tc>
        <w:tc>
          <w:tcPr>
            <w:tcW w:w="1612" w:type="dxa"/>
            <w:vAlign w:val="center"/>
          </w:tcPr>
          <w:p w14:paraId="72446334" w14:textId="77777777" w:rsidR="00193443" w:rsidRPr="00555C93" w:rsidRDefault="00193443" w:rsidP="00BD42BC">
            <w:pPr>
              <w:rPr>
                <w:rFonts w:ascii="Verdana" w:hAnsi="Verdana"/>
                <w:sz w:val="18"/>
                <w:szCs w:val="18"/>
              </w:rPr>
            </w:pPr>
          </w:p>
        </w:tc>
      </w:tr>
      <w:tr w:rsidR="00193443" w:rsidRPr="00555C93" w14:paraId="7C763190" w14:textId="77777777" w:rsidTr="00BD42BC">
        <w:trPr>
          <w:trHeight w:val="151"/>
        </w:trPr>
        <w:tc>
          <w:tcPr>
            <w:tcW w:w="3227" w:type="dxa"/>
            <w:vMerge/>
          </w:tcPr>
          <w:p w14:paraId="184F92A4" w14:textId="77777777" w:rsidR="00193443" w:rsidRPr="00555C93" w:rsidRDefault="00193443" w:rsidP="00BD42BC">
            <w:pPr>
              <w:rPr>
                <w:rFonts w:ascii="Verdana" w:hAnsi="Verdana"/>
                <w:sz w:val="18"/>
                <w:szCs w:val="18"/>
              </w:rPr>
            </w:pPr>
          </w:p>
        </w:tc>
        <w:tc>
          <w:tcPr>
            <w:tcW w:w="1612" w:type="dxa"/>
            <w:vAlign w:val="center"/>
          </w:tcPr>
          <w:p w14:paraId="3FB95361" w14:textId="77777777" w:rsidR="00193443" w:rsidRPr="00555C93" w:rsidRDefault="00193443" w:rsidP="00BD42BC">
            <w:pPr>
              <w:jc w:val="center"/>
              <w:rPr>
                <w:rFonts w:ascii="Verdana" w:hAnsi="Verdana"/>
                <w:sz w:val="18"/>
                <w:szCs w:val="18"/>
              </w:rPr>
            </w:pPr>
          </w:p>
        </w:tc>
        <w:tc>
          <w:tcPr>
            <w:tcW w:w="1612" w:type="dxa"/>
            <w:vAlign w:val="center"/>
          </w:tcPr>
          <w:p w14:paraId="43C073C0" w14:textId="77777777" w:rsidR="00193443" w:rsidRPr="00555C93" w:rsidRDefault="00193443" w:rsidP="00BD42BC">
            <w:pPr>
              <w:rPr>
                <w:rFonts w:ascii="Verdana" w:hAnsi="Verdana"/>
                <w:sz w:val="18"/>
                <w:szCs w:val="18"/>
              </w:rPr>
            </w:pPr>
          </w:p>
        </w:tc>
        <w:tc>
          <w:tcPr>
            <w:tcW w:w="1612" w:type="dxa"/>
            <w:vAlign w:val="center"/>
          </w:tcPr>
          <w:p w14:paraId="4925597A" w14:textId="77777777" w:rsidR="00193443" w:rsidRPr="00555C93" w:rsidRDefault="00193443" w:rsidP="00BD42BC">
            <w:pPr>
              <w:rPr>
                <w:rFonts w:ascii="Verdana" w:hAnsi="Verdana"/>
                <w:sz w:val="18"/>
                <w:szCs w:val="18"/>
              </w:rPr>
            </w:pPr>
          </w:p>
        </w:tc>
        <w:tc>
          <w:tcPr>
            <w:tcW w:w="1612" w:type="dxa"/>
            <w:vAlign w:val="center"/>
          </w:tcPr>
          <w:p w14:paraId="38E67729" w14:textId="77777777" w:rsidR="00193443" w:rsidRPr="00555C93" w:rsidRDefault="00193443" w:rsidP="00BD42BC">
            <w:pPr>
              <w:rPr>
                <w:rFonts w:ascii="Verdana" w:hAnsi="Verdana"/>
                <w:sz w:val="18"/>
                <w:szCs w:val="18"/>
              </w:rPr>
            </w:pPr>
          </w:p>
        </w:tc>
      </w:tr>
      <w:tr w:rsidR="00193443" w:rsidRPr="00555C93" w14:paraId="4FBE7223" w14:textId="77777777" w:rsidTr="00BD42BC">
        <w:trPr>
          <w:trHeight w:val="151"/>
        </w:trPr>
        <w:tc>
          <w:tcPr>
            <w:tcW w:w="3227" w:type="dxa"/>
            <w:vMerge/>
          </w:tcPr>
          <w:p w14:paraId="5D586110" w14:textId="77777777" w:rsidR="00193443" w:rsidRPr="00555C93" w:rsidRDefault="00193443" w:rsidP="00BD42BC">
            <w:pPr>
              <w:rPr>
                <w:rFonts w:ascii="Verdana" w:hAnsi="Verdana"/>
                <w:sz w:val="18"/>
                <w:szCs w:val="18"/>
              </w:rPr>
            </w:pPr>
          </w:p>
        </w:tc>
        <w:tc>
          <w:tcPr>
            <w:tcW w:w="1612" w:type="dxa"/>
            <w:vAlign w:val="center"/>
          </w:tcPr>
          <w:p w14:paraId="2290977A" w14:textId="77777777" w:rsidR="00193443" w:rsidRPr="00555C93" w:rsidRDefault="00193443" w:rsidP="00BD42BC">
            <w:pPr>
              <w:jc w:val="center"/>
              <w:rPr>
                <w:rFonts w:ascii="Verdana" w:hAnsi="Verdana"/>
                <w:sz w:val="18"/>
                <w:szCs w:val="18"/>
              </w:rPr>
            </w:pPr>
          </w:p>
        </w:tc>
        <w:tc>
          <w:tcPr>
            <w:tcW w:w="1612" w:type="dxa"/>
            <w:vAlign w:val="center"/>
          </w:tcPr>
          <w:p w14:paraId="200FF60B" w14:textId="77777777" w:rsidR="00193443" w:rsidRPr="00555C93" w:rsidRDefault="00193443" w:rsidP="00BD42BC">
            <w:pPr>
              <w:rPr>
                <w:rFonts w:ascii="Verdana" w:hAnsi="Verdana"/>
                <w:sz w:val="18"/>
                <w:szCs w:val="18"/>
              </w:rPr>
            </w:pPr>
          </w:p>
        </w:tc>
        <w:tc>
          <w:tcPr>
            <w:tcW w:w="1612" w:type="dxa"/>
            <w:vAlign w:val="center"/>
          </w:tcPr>
          <w:p w14:paraId="1F5ECBDB" w14:textId="77777777" w:rsidR="00193443" w:rsidRPr="00555C93" w:rsidRDefault="00193443" w:rsidP="00BD42BC">
            <w:pPr>
              <w:rPr>
                <w:rFonts w:ascii="Verdana" w:hAnsi="Verdana"/>
                <w:sz w:val="18"/>
                <w:szCs w:val="18"/>
              </w:rPr>
            </w:pPr>
          </w:p>
        </w:tc>
        <w:tc>
          <w:tcPr>
            <w:tcW w:w="1612" w:type="dxa"/>
            <w:vAlign w:val="center"/>
          </w:tcPr>
          <w:p w14:paraId="12BF4B75" w14:textId="77777777" w:rsidR="00193443" w:rsidRPr="00555C93" w:rsidRDefault="00193443" w:rsidP="00BD42BC">
            <w:pPr>
              <w:rPr>
                <w:rFonts w:ascii="Verdana" w:hAnsi="Verdana"/>
                <w:sz w:val="18"/>
                <w:szCs w:val="18"/>
              </w:rPr>
            </w:pPr>
          </w:p>
        </w:tc>
      </w:tr>
      <w:tr w:rsidR="00193443" w:rsidRPr="00555C93" w14:paraId="662F6888" w14:textId="77777777" w:rsidTr="00BD42BC">
        <w:trPr>
          <w:trHeight w:val="151"/>
        </w:trPr>
        <w:tc>
          <w:tcPr>
            <w:tcW w:w="3227" w:type="dxa"/>
            <w:vMerge/>
          </w:tcPr>
          <w:p w14:paraId="582D901D" w14:textId="77777777" w:rsidR="00193443" w:rsidRPr="00555C93" w:rsidRDefault="00193443" w:rsidP="00BD42BC">
            <w:pPr>
              <w:rPr>
                <w:rFonts w:ascii="Verdana" w:hAnsi="Verdana"/>
                <w:sz w:val="18"/>
                <w:szCs w:val="18"/>
              </w:rPr>
            </w:pPr>
          </w:p>
        </w:tc>
        <w:tc>
          <w:tcPr>
            <w:tcW w:w="1612" w:type="dxa"/>
            <w:vAlign w:val="center"/>
          </w:tcPr>
          <w:p w14:paraId="66FE9BD9" w14:textId="77777777" w:rsidR="00193443" w:rsidRPr="00555C93" w:rsidRDefault="00193443" w:rsidP="00BD42BC">
            <w:pPr>
              <w:jc w:val="center"/>
              <w:rPr>
                <w:rFonts w:ascii="Verdana" w:hAnsi="Verdana"/>
                <w:sz w:val="18"/>
                <w:szCs w:val="18"/>
              </w:rPr>
            </w:pPr>
          </w:p>
        </w:tc>
        <w:tc>
          <w:tcPr>
            <w:tcW w:w="1612" w:type="dxa"/>
            <w:vAlign w:val="center"/>
          </w:tcPr>
          <w:p w14:paraId="50ADC293" w14:textId="77777777" w:rsidR="00193443" w:rsidRPr="00555C93" w:rsidRDefault="00193443" w:rsidP="00BD42BC">
            <w:pPr>
              <w:rPr>
                <w:rFonts w:ascii="Verdana" w:hAnsi="Verdana"/>
                <w:sz w:val="18"/>
                <w:szCs w:val="18"/>
              </w:rPr>
            </w:pPr>
          </w:p>
        </w:tc>
        <w:tc>
          <w:tcPr>
            <w:tcW w:w="1612" w:type="dxa"/>
            <w:vAlign w:val="center"/>
          </w:tcPr>
          <w:p w14:paraId="350E6D13" w14:textId="77777777" w:rsidR="00193443" w:rsidRPr="00555C93" w:rsidRDefault="00193443" w:rsidP="00BD42BC">
            <w:pPr>
              <w:rPr>
                <w:rFonts w:ascii="Verdana" w:hAnsi="Verdana"/>
                <w:sz w:val="18"/>
                <w:szCs w:val="18"/>
              </w:rPr>
            </w:pPr>
          </w:p>
        </w:tc>
        <w:tc>
          <w:tcPr>
            <w:tcW w:w="1612" w:type="dxa"/>
            <w:vAlign w:val="center"/>
          </w:tcPr>
          <w:p w14:paraId="057B4C6B" w14:textId="77777777" w:rsidR="00193443" w:rsidRPr="00555C93" w:rsidRDefault="00193443" w:rsidP="00BD42BC">
            <w:pPr>
              <w:rPr>
                <w:rFonts w:ascii="Verdana" w:hAnsi="Verdana"/>
                <w:sz w:val="18"/>
                <w:szCs w:val="18"/>
              </w:rPr>
            </w:pPr>
          </w:p>
        </w:tc>
      </w:tr>
      <w:tr w:rsidR="00193443" w:rsidRPr="00555C93" w14:paraId="49FA1A4D" w14:textId="77777777" w:rsidTr="00BD42BC">
        <w:trPr>
          <w:trHeight w:val="151"/>
        </w:trPr>
        <w:tc>
          <w:tcPr>
            <w:tcW w:w="3227" w:type="dxa"/>
            <w:vMerge/>
          </w:tcPr>
          <w:p w14:paraId="43CA0412" w14:textId="77777777" w:rsidR="00193443" w:rsidRPr="00555C93" w:rsidRDefault="00193443" w:rsidP="00BD42BC">
            <w:pPr>
              <w:rPr>
                <w:rFonts w:ascii="Verdana" w:hAnsi="Verdana"/>
                <w:sz w:val="18"/>
                <w:szCs w:val="18"/>
              </w:rPr>
            </w:pPr>
          </w:p>
        </w:tc>
        <w:tc>
          <w:tcPr>
            <w:tcW w:w="1612" w:type="dxa"/>
            <w:vAlign w:val="center"/>
          </w:tcPr>
          <w:p w14:paraId="380AF823" w14:textId="77777777" w:rsidR="00193443" w:rsidRPr="00555C93" w:rsidRDefault="00193443" w:rsidP="00BD42BC">
            <w:pPr>
              <w:jc w:val="center"/>
              <w:rPr>
                <w:rFonts w:ascii="Verdana" w:hAnsi="Verdana"/>
                <w:sz w:val="18"/>
                <w:szCs w:val="18"/>
              </w:rPr>
            </w:pPr>
          </w:p>
        </w:tc>
        <w:tc>
          <w:tcPr>
            <w:tcW w:w="1612" w:type="dxa"/>
            <w:vAlign w:val="center"/>
          </w:tcPr>
          <w:p w14:paraId="17DE2924" w14:textId="77777777" w:rsidR="00193443" w:rsidRPr="00555C93" w:rsidRDefault="00193443" w:rsidP="00BD42BC">
            <w:pPr>
              <w:rPr>
                <w:rFonts w:ascii="Verdana" w:hAnsi="Verdana"/>
                <w:sz w:val="18"/>
                <w:szCs w:val="18"/>
              </w:rPr>
            </w:pPr>
          </w:p>
        </w:tc>
        <w:tc>
          <w:tcPr>
            <w:tcW w:w="1612" w:type="dxa"/>
            <w:vAlign w:val="center"/>
          </w:tcPr>
          <w:p w14:paraId="40DCF610" w14:textId="77777777" w:rsidR="00193443" w:rsidRPr="00555C93" w:rsidRDefault="00193443" w:rsidP="00BD42BC">
            <w:pPr>
              <w:rPr>
                <w:rFonts w:ascii="Verdana" w:hAnsi="Verdana"/>
                <w:sz w:val="18"/>
                <w:szCs w:val="18"/>
              </w:rPr>
            </w:pPr>
          </w:p>
        </w:tc>
        <w:tc>
          <w:tcPr>
            <w:tcW w:w="1612" w:type="dxa"/>
            <w:vAlign w:val="center"/>
          </w:tcPr>
          <w:p w14:paraId="77D88F30" w14:textId="77777777" w:rsidR="00193443" w:rsidRPr="00555C93" w:rsidRDefault="00193443" w:rsidP="00BD42BC">
            <w:pPr>
              <w:rPr>
                <w:rFonts w:ascii="Verdana" w:hAnsi="Verdana"/>
                <w:sz w:val="18"/>
                <w:szCs w:val="18"/>
              </w:rPr>
            </w:pPr>
          </w:p>
        </w:tc>
      </w:tr>
    </w:tbl>
    <w:p w14:paraId="6CDCBBB8" w14:textId="77777777" w:rsidR="00193443" w:rsidRPr="00950641" w:rsidRDefault="00193443" w:rsidP="00917A5E">
      <w:pPr>
        <w:rPr>
          <w:rFonts w:ascii="Verdana" w:hAnsi="Verdana"/>
          <w:sz w:val="18"/>
          <w:szCs w:val="18"/>
        </w:rPr>
      </w:pPr>
    </w:p>
    <w:sectPr w:rsidR="00193443"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485DB" w14:textId="77777777" w:rsidR="00837317" w:rsidRDefault="00837317">
      <w:r>
        <w:separator/>
      </w:r>
    </w:p>
  </w:endnote>
  <w:endnote w:type="continuationSeparator" w:id="0">
    <w:p w14:paraId="7B5750ED" w14:textId="77777777" w:rsidR="00837317" w:rsidRDefault="00837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815D9" w14:textId="77777777" w:rsidR="00837317" w:rsidRDefault="00837317">
      <w:r>
        <w:separator/>
      </w:r>
    </w:p>
  </w:footnote>
  <w:footnote w:type="continuationSeparator" w:id="0">
    <w:p w14:paraId="7BB22580" w14:textId="77777777" w:rsidR="00837317" w:rsidRDefault="00837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A6796"/>
    <w:rsid w:val="000C6822"/>
    <w:rsid w:val="000C7561"/>
    <w:rsid w:val="000D26B4"/>
    <w:rsid w:val="000F32A2"/>
    <w:rsid w:val="000F42E2"/>
    <w:rsid w:val="001053DF"/>
    <w:rsid w:val="0018046E"/>
    <w:rsid w:val="00186809"/>
    <w:rsid w:val="00193443"/>
    <w:rsid w:val="001C4767"/>
    <w:rsid w:val="001E03B2"/>
    <w:rsid w:val="001F494F"/>
    <w:rsid w:val="00216264"/>
    <w:rsid w:val="00237149"/>
    <w:rsid w:val="002404E6"/>
    <w:rsid w:val="0024243E"/>
    <w:rsid w:val="002447BD"/>
    <w:rsid w:val="00250D20"/>
    <w:rsid w:val="002927D8"/>
    <w:rsid w:val="002A0270"/>
    <w:rsid w:val="002A6699"/>
    <w:rsid w:val="002B2FA8"/>
    <w:rsid w:val="002E3EF7"/>
    <w:rsid w:val="0030469D"/>
    <w:rsid w:val="003064B5"/>
    <w:rsid w:val="00324E6F"/>
    <w:rsid w:val="00346125"/>
    <w:rsid w:val="00392F44"/>
    <w:rsid w:val="0039386B"/>
    <w:rsid w:val="003D3D6B"/>
    <w:rsid w:val="003F790B"/>
    <w:rsid w:val="0041193F"/>
    <w:rsid w:val="004409DE"/>
    <w:rsid w:val="0046639E"/>
    <w:rsid w:val="00475CB4"/>
    <w:rsid w:val="004779B9"/>
    <w:rsid w:val="00495108"/>
    <w:rsid w:val="004A79B6"/>
    <w:rsid w:val="004B36EE"/>
    <w:rsid w:val="004C48F6"/>
    <w:rsid w:val="00512661"/>
    <w:rsid w:val="00530205"/>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440E3"/>
    <w:rsid w:val="00662028"/>
    <w:rsid w:val="006729BC"/>
    <w:rsid w:val="006806F3"/>
    <w:rsid w:val="006964C8"/>
    <w:rsid w:val="006C2A00"/>
    <w:rsid w:val="006D3FA0"/>
    <w:rsid w:val="006F1570"/>
    <w:rsid w:val="006F3381"/>
    <w:rsid w:val="0071070B"/>
    <w:rsid w:val="00721561"/>
    <w:rsid w:val="00733975"/>
    <w:rsid w:val="00735232"/>
    <w:rsid w:val="00744B24"/>
    <w:rsid w:val="007670C8"/>
    <w:rsid w:val="00782FFF"/>
    <w:rsid w:val="007C1D54"/>
    <w:rsid w:val="007C34B6"/>
    <w:rsid w:val="007D25B2"/>
    <w:rsid w:val="00811251"/>
    <w:rsid w:val="00837317"/>
    <w:rsid w:val="00847B3A"/>
    <w:rsid w:val="00857D56"/>
    <w:rsid w:val="008726D7"/>
    <w:rsid w:val="00874382"/>
    <w:rsid w:val="008877EA"/>
    <w:rsid w:val="00897FBA"/>
    <w:rsid w:val="008A1092"/>
    <w:rsid w:val="008C015B"/>
    <w:rsid w:val="008F7D47"/>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E3FC6"/>
    <w:rsid w:val="009E74E4"/>
    <w:rsid w:val="009F4AB1"/>
    <w:rsid w:val="00A00CED"/>
    <w:rsid w:val="00A039DA"/>
    <w:rsid w:val="00A10AA4"/>
    <w:rsid w:val="00A14317"/>
    <w:rsid w:val="00A36FB5"/>
    <w:rsid w:val="00A71104"/>
    <w:rsid w:val="00A740D3"/>
    <w:rsid w:val="00A93C43"/>
    <w:rsid w:val="00AA1FBE"/>
    <w:rsid w:val="00AB61D1"/>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D210B"/>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2.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5.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13</Pages>
  <Words>4922</Words>
  <Characters>27074</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28</cp:revision>
  <dcterms:created xsi:type="dcterms:W3CDTF">2025-05-28T15:50:00Z</dcterms:created>
  <dcterms:modified xsi:type="dcterms:W3CDTF">2025-08-08T00:28:00Z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