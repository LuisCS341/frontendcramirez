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285D149" w14:textId="77777777" w:rsidR="00831EF1" w:rsidRDefault="00831EF1" w:rsidP="00057EFA">
      <w:pPr>
        <w:spacing w:before="4" w:after="4" w:line="276" w:lineRule="auto"/>
        <w:jc w:val="both"/>
        <w:rPr>
          <w:rFonts w:ascii="Verdana" w:hAnsi="Verdana" w:cs="Tahoma"/>
          <w:b/>
          <w:bCs/>
          <w:sz w:val="18"/>
          <w:szCs w:val="18"/>
        </w:rPr>
      </w:pPr>
    </w:p>
    <w:p w14:paraId="3DA6724A" w14:textId="77777777" w:rsidR="00831EF1" w:rsidRDefault="00831EF1" w:rsidP="00057EFA">
      <w:pPr>
        <w:spacing w:before="4" w:after="4" w:line="276" w:lineRule="auto"/>
        <w:jc w:val="both"/>
        <w:rPr>
          <w:rFonts w:ascii="Verdana" w:hAnsi="Verdana" w:cs="Tahoma"/>
          <w:b/>
          <w:bCs/>
          <w:sz w:val="18"/>
          <w:szCs w:val="18"/>
        </w:rPr>
      </w:pPr>
    </w:p>
    <w:p w14:paraId="54EA6431" w14:textId="77777777" w:rsidR="00831EF1" w:rsidRDefault="00831EF1" w:rsidP="00057EFA">
      <w:pPr>
        <w:spacing w:before="4" w:after="4" w:line="276" w:lineRule="auto"/>
        <w:jc w:val="both"/>
        <w:rPr>
          <w:rFonts w:ascii="Verdana" w:hAnsi="Verdana" w:cs="Tahoma"/>
          <w:b/>
          <w:bCs/>
          <w:sz w:val="18"/>
          <w:szCs w:val="18"/>
        </w:rPr>
      </w:pPr>
    </w:p>
    <w:p w14:paraId="48524B92" w14:textId="77777777" w:rsidR="00831EF1" w:rsidRDefault="00831EF1" w:rsidP="00057EFA">
      <w:pPr>
        <w:spacing w:before="4" w:after="4" w:line="276" w:lineRule="auto"/>
        <w:jc w:val="both"/>
        <w:rPr>
          <w:rFonts w:ascii="Verdana" w:hAnsi="Verdana" w:cs="Tahoma"/>
          <w:b/>
          <w:bCs/>
          <w:sz w:val="18"/>
          <w:szCs w:val="18"/>
        </w:rPr>
      </w:pPr>
    </w:p>
    <w:p w14:paraId="207D5AB8" w14:textId="77777777" w:rsidR="00831EF1" w:rsidRDefault="00831EF1" w:rsidP="00057EFA">
      <w:pPr>
        <w:spacing w:before="4" w:after="4" w:line="276" w:lineRule="auto"/>
        <w:jc w:val="both"/>
        <w:rPr>
          <w:rFonts w:ascii="Verdana" w:hAnsi="Verdana" w:cs="Tahoma"/>
          <w:b/>
          <w:bCs/>
          <w:sz w:val="18"/>
          <w:szCs w:val="18"/>
        </w:rPr>
      </w:pPr>
    </w:p>
    <w:p w14:paraId="28F05CF6" w14:textId="77777777" w:rsidR="00831EF1" w:rsidRDefault="00831EF1" w:rsidP="00057EFA">
      <w:pPr>
        <w:spacing w:before="4" w:after="4" w:line="276" w:lineRule="auto"/>
        <w:jc w:val="both"/>
        <w:rPr>
          <w:rFonts w:ascii="Verdana" w:hAnsi="Verdana" w:cs="Tahoma"/>
          <w:b/>
          <w:bCs/>
          <w:sz w:val="18"/>
          <w:szCs w:val="18"/>
        </w:rPr>
      </w:pPr>
    </w:p>
    <w:p w14:paraId="15E7A87C" w14:textId="77777777" w:rsidR="00831EF1" w:rsidRDefault="00831EF1" w:rsidP="00057EFA">
      <w:pPr>
        <w:spacing w:before="4" w:after="4" w:line="276" w:lineRule="auto"/>
        <w:jc w:val="both"/>
        <w:rPr>
          <w:rFonts w:ascii="Verdana" w:hAnsi="Verdana" w:cs="Tahoma"/>
          <w:b/>
          <w:bCs/>
          <w:sz w:val="18"/>
          <w:szCs w:val="18"/>
        </w:rPr>
      </w:pPr>
    </w:p>
    <w:p w14:paraId="2FE48AA4" w14:textId="77777777" w:rsidR="00831EF1" w:rsidRDefault="00831EF1" w:rsidP="00057EFA">
      <w:pPr>
        <w:spacing w:before="4" w:after="4" w:line="276" w:lineRule="auto"/>
        <w:jc w:val="both"/>
        <w:rPr>
          <w:rFonts w:ascii="Verdana" w:hAnsi="Verdana" w:cs="Tahoma"/>
          <w:b/>
          <w:bCs/>
          <w:sz w:val="18"/>
          <w:szCs w:val="18"/>
        </w:rPr>
      </w:pPr>
    </w:p>
    <w:p w14:paraId="4E5E62C0" w14:textId="77777777" w:rsidR="00831EF1" w:rsidRDefault="00831EF1" w:rsidP="00057EFA">
      <w:pPr>
        <w:spacing w:before="4" w:after="4" w:line="276" w:lineRule="auto"/>
        <w:jc w:val="both"/>
        <w:rPr>
          <w:rFonts w:ascii="Verdana" w:hAnsi="Verdana" w:cs="Tahoma"/>
          <w:b/>
          <w:bCs/>
          <w:sz w:val="18"/>
          <w:szCs w:val="18"/>
        </w:rPr>
      </w:pPr>
    </w:p>
    <w:p w14:paraId="7ED1FF2D" w14:textId="77777777" w:rsidR="00831EF1" w:rsidRDefault="00831EF1" w:rsidP="00057EFA">
      <w:pPr>
        <w:spacing w:before="4" w:after="4" w:line="276" w:lineRule="auto"/>
        <w:jc w:val="both"/>
        <w:rPr>
          <w:rFonts w:ascii="Verdana" w:hAnsi="Verdana" w:cs="Tahoma"/>
          <w:b/>
          <w:bCs/>
          <w:sz w:val="18"/>
          <w:szCs w:val="18"/>
        </w:rPr>
      </w:pPr>
    </w:p>
    <w:p w14:paraId="399E12E3" w14:textId="77777777" w:rsidR="00831EF1" w:rsidRDefault="00831EF1" w:rsidP="00057EFA">
      <w:pPr>
        <w:spacing w:before="4" w:after="4" w:line="276" w:lineRule="auto"/>
        <w:jc w:val="both"/>
        <w:rPr>
          <w:rFonts w:ascii="Verdana" w:hAnsi="Verdana" w:cs="Tahoma"/>
          <w:b/>
          <w:bCs/>
          <w:sz w:val="18"/>
          <w:szCs w:val="18"/>
        </w:rPr>
      </w:pPr>
    </w:p>
    <w:p w14:paraId="4F791E7F" w14:textId="77777777" w:rsidR="00831EF1" w:rsidRDefault="00831EF1" w:rsidP="00057EFA">
      <w:pPr>
        <w:spacing w:before="4" w:after="4" w:line="276" w:lineRule="auto"/>
        <w:jc w:val="both"/>
        <w:rPr>
          <w:rFonts w:ascii="Verdana" w:hAnsi="Verdana" w:cs="Tahoma"/>
          <w:b/>
          <w:bCs/>
          <w:sz w:val="18"/>
          <w:szCs w:val="18"/>
        </w:rPr>
      </w:pPr>
    </w:p>
    <w:p w14:paraId="66E1258E" w14:textId="77777777" w:rsidR="00831EF1" w:rsidRDefault="00831EF1" w:rsidP="00057EFA">
      <w:pPr>
        <w:spacing w:before="4" w:after="4" w:line="276" w:lineRule="auto"/>
        <w:jc w:val="both"/>
        <w:rPr>
          <w:rFonts w:ascii="Verdana" w:hAnsi="Verdana" w:cs="Tahoma"/>
          <w:b/>
          <w:bCs/>
          <w:sz w:val="18"/>
          <w:szCs w:val="18"/>
        </w:rPr>
      </w:pPr>
    </w:p>
    <w:p w14:paraId="23745AC5" w14:textId="77777777" w:rsidR="00831EF1" w:rsidRDefault="00831EF1" w:rsidP="00057EFA">
      <w:pPr>
        <w:spacing w:before="4" w:after="4" w:line="276" w:lineRule="auto"/>
        <w:jc w:val="both"/>
        <w:rPr>
          <w:rFonts w:ascii="Verdana" w:hAnsi="Verdana" w:cs="Tahoma"/>
          <w:b/>
          <w:bCs/>
          <w:sz w:val="18"/>
          <w:szCs w:val="18"/>
        </w:rPr>
      </w:pPr>
    </w:p>
    <w:p w14:paraId="225CC303" w14:textId="77777777" w:rsidR="00831EF1" w:rsidRDefault="00831EF1" w:rsidP="00057EFA">
      <w:pPr>
        <w:spacing w:before="4" w:after="4" w:line="276" w:lineRule="auto"/>
        <w:jc w:val="both"/>
        <w:rPr>
          <w:rFonts w:ascii="Verdana" w:hAnsi="Verdana" w:cs="Tahoma"/>
          <w:b/>
          <w:bCs/>
          <w:sz w:val="18"/>
          <w:szCs w:val="18"/>
        </w:rPr>
      </w:pPr>
    </w:p>
    <w:p w14:paraId="54055BF7" w14:textId="77777777" w:rsidR="00831EF1" w:rsidRDefault="00831EF1" w:rsidP="00057EFA">
      <w:pPr>
        <w:spacing w:before="4" w:after="4" w:line="276" w:lineRule="auto"/>
        <w:jc w:val="both"/>
        <w:rPr>
          <w:rFonts w:ascii="Verdana" w:hAnsi="Verdana" w:cs="Tahoma"/>
          <w:b/>
          <w:bCs/>
          <w:sz w:val="18"/>
          <w:szCs w:val="18"/>
        </w:rPr>
      </w:pPr>
    </w:p>
    <w:p w14:paraId="2316319E" w14:textId="59EF7FC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37EC869F" w14:textId="77777777" w:rsidR="00831EF1" w:rsidRPr="00950641" w:rsidRDefault="00831EF1"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00E5107E"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09B133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00831EF1">
              <w:rPr>
                <w:rFonts w:ascii="Verdana" w:hAnsi="Verdana"/>
                <w:b/>
                <w:bCs/>
                <w:noProof/>
                <w:sz w:val="18"/>
                <w:szCs w:val="18"/>
              </w:rPr>
              <w:t xml:space="preserve"> </w:t>
            </w:r>
            <w:r w:rsidR="00831EF1" w:rsidRPr="00950641">
              <w:rPr>
                <w:rFonts w:ascii="Verdana" w:hAnsi="Verdana"/>
                <w:b/>
                <w:bCs/>
                <w:sz w:val="18"/>
                <w:szCs w:val="18"/>
              </w:rPr>
              <w:t>CUOTAS MENSUALES CONSECUTIVAS</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75FC3844" w14:textId="77777777" w:rsidR="00831EF1" w:rsidRDefault="00831EF1" w:rsidP="00917A5E">
      <w:pPr>
        <w:rPr>
          <w:rFonts w:ascii="Verdana" w:hAnsi="Verdana"/>
          <w:sz w:val="18"/>
          <w:szCs w:val="18"/>
        </w:rPr>
      </w:pPr>
    </w:p>
    <w:p w14:paraId="01309FA8" w14:textId="77777777" w:rsidR="00831EF1" w:rsidRDefault="00831EF1" w:rsidP="00917A5E">
      <w:pPr>
        <w:rPr>
          <w:rFonts w:ascii="Verdana" w:hAnsi="Verdana"/>
          <w:sz w:val="18"/>
          <w:szCs w:val="18"/>
        </w:rPr>
      </w:pPr>
    </w:p>
    <w:p w14:paraId="0D451D4F" w14:textId="77777777" w:rsidR="00831EF1" w:rsidRDefault="00831EF1" w:rsidP="00917A5E">
      <w:pPr>
        <w:rPr>
          <w:rFonts w:ascii="Verdana" w:hAnsi="Verdana"/>
          <w:sz w:val="18"/>
          <w:szCs w:val="18"/>
        </w:rPr>
      </w:pPr>
    </w:p>
    <w:p w14:paraId="2B0CC3B2" w14:textId="77777777" w:rsidR="00831EF1" w:rsidRDefault="00831EF1" w:rsidP="00917A5E">
      <w:pPr>
        <w:rPr>
          <w:rFonts w:ascii="Verdana" w:hAnsi="Verdana"/>
          <w:sz w:val="18"/>
          <w:szCs w:val="18"/>
        </w:rPr>
      </w:pPr>
    </w:p>
    <w:p w14:paraId="09930F9D" w14:textId="77777777" w:rsidR="00831EF1" w:rsidRDefault="00831EF1" w:rsidP="00917A5E">
      <w:pPr>
        <w:rPr>
          <w:rFonts w:ascii="Verdana" w:hAnsi="Verdana"/>
          <w:sz w:val="18"/>
          <w:szCs w:val="18"/>
        </w:rPr>
      </w:pPr>
    </w:p>
    <w:p w14:paraId="1D4D24D6" w14:textId="77777777" w:rsidR="00831EF1" w:rsidRDefault="00831EF1" w:rsidP="00917A5E">
      <w:pPr>
        <w:rPr>
          <w:rFonts w:ascii="Verdana" w:hAnsi="Verdana"/>
          <w:sz w:val="18"/>
          <w:szCs w:val="18"/>
        </w:rPr>
      </w:pPr>
    </w:p>
    <w:p w14:paraId="730670A1" w14:textId="77777777" w:rsidR="00831EF1" w:rsidRDefault="00831EF1" w:rsidP="00917A5E">
      <w:pPr>
        <w:rPr>
          <w:rFonts w:ascii="Verdana" w:hAnsi="Verdana"/>
          <w:sz w:val="18"/>
          <w:szCs w:val="18"/>
        </w:rPr>
      </w:pPr>
    </w:p>
    <w:p w14:paraId="1B8F2323" w14:textId="77777777" w:rsidR="00831EF1" w:rsidRDefault="00831EF1" w:rsidP="00917A5E">
      <w:pPr>
        <w:rPr>
          <w:rFonts w:ascii="Verdana" w:hAnsi="Verdana"/>
          <w:sz w:val="18"/>
          <w:szCs w:val="18"/>
        </w:rPr>
      </w:pPr>
    </w:p>
    <w:p w14:paraId="083FE8A8" w14:textId="77777777" w:rsidR="00831EF1" w:rsidRDefault="00831EF1" w:rsidP="00917A5E">
      <w:pPr>
        <w:rPr>
          <w:rFonts w:ascii="Verdana" w:hAnsi="Verdana"/>
          <w:sz w:val="18"/>
          <w:szCs w:val="18"/>
        </w:rPr>
      </w:pPr>
    </w:p>
    <w:p w14:paraId="587AEAAE" w14:textId="77777777" w:rsidR="00831EF1" w:rsidRDefault="00831EF1" w:rsidP="00917A5E">
      <w:pPr>
        <w:rPr>
          <w:rFonts w:ascii="Verdana" w:hAnsi="Verdana"/>
          <w:sz w:val="18"/>
          <w:szCs w:val="18"/>
        </w:rPr>
      </w:pPr>
    </w:p>
    <w:p w14:paraId="0F875629" w14:textId="77777777" w:rsidR="00831EF1" w:rsidRDefault="00831EF1" w:rsidP="00917A5E">
      <w:pPr>
        <w:rPr>
          <w:rFonts w:ascii="Verdana" w:hAnsi="Verdana"/>
          <w:sz w:val="18"/>
          <w:szCs w:val="18"/>
        </w:rPr>
      </w:pPr>
    </w:p>
    <w:p w14:paraId="04F772D7" w14:textId="77777777" w:rsidR="00831EF1" w:rsidRDefault="00831EF1" w:rsidP="00917A5E">
      <w:pPr>
        <w:rPr>
          <w:rFonts w:ascii="Verdana" w:hAnsi="Verdana"/>
          <w:sz w:val="18"/>
          <w:szCs w:val="18"/>
        </w:rPr>
      </w:pPr>
    </w:p>
    <w:p w14:paraId="48674B33" w14:textId="77777777" w:rsidR="00831EF1" w:rsidRDefault="00831EF1" w:rsidP="00917A5E">
      <w:pPr>
        <w:rPr>
          <w:rFonts w:ascii="Verdana" w:hAnsi="Verdana"/>
          <w:sz w:val="18"/>
          <w:szCs w:val="18"/>
        </w:rPr>
      </w:pPr>
    </w:p>
    <w:p w14:paraId="0AA8A89F" w14:textId="77777777" w:rsidR="00831EF1" w:rsidRDefault="00831EF1" w:rsidP="00917A5E">
      <w:pPr>
        <w:rPr>
          <w:rFonts w:ascii="Verdana" w:hAnsi="Verdana"/>
          <w:sz w:val="18"/>
          <w:szCs w:val="18"/>
        </w:rPr>
      </w:pPr>
    </w:p>
    <w:p w14:paraId="1C6EB921" w14:textId="77777777" w:rsidR="00831EF1" w:rsidRDefault="00831EF1" w:rsidP="00917A5E">
      <w:pPr>
        <w:rPr>
          <w:rFonts w:ascii="Verdana" w:hAnsi="Verdana"/>
          <w:sz w:val="18"/>
          <w:szCs w:val="18"/>
        </w:rPr>
      </w:pPr>
    </w:p>
    <w:p w14:paraId="2A8C363F" w14:textId="77777777" w:rsidR="00831EF1" w:rsidRDefault="00831EF1" w:rsidP="00917A5E">
      <w:pPr>
        <w:rPr>
          <w:rFonts w:ascii="Verdana" w:hAnsi="Verdana"/>
          <w:sz w:val="18"/>
          <w:szCs w:val="18"/>
        </w:rPr>
      </w:pPr>
    </w:p>
    <w:p w14:paraId="72976E43" w14:textId="77777777" w:rsidR="00831EF1" w:rsidRDefault="00831EF1" w:rsidP="00917A5E">
      <w:pPr>
        <w:rPr>
          <w:rFonts w:ascii="Verdana" w:hAnsi="Verdana"/>
          <w:sz w:val="18"/>
          <w:szCs w:val="18"/>
        </w:rPr>
      </w:pPr>
    </w:p>
    <w:p w14:paraId="3545A42D" w14:textId="77777777" w:rsidR="00831EF1" w:rsidRDefault="00831EF1" w:rsidP="00917A5E">
      <w:pPr>
        <w:rPr>
          <w:rFonts w:ascii="Verdana" w:hAnsi="Verdana"/>
          <w:sz w:val="18"/>
          <w:szCs w:val="18"/>
        </w:rPr>
      </w:pPr>
    </w:p>
    <w:p w14:paraId="705C4373" w14:textId="77777777" w:rsidR="00831EF1" w:rsidRDefault="00831EF1" w:rsidP="00917A5E">
      <w:pPr>
        <w:rPr>
          <w:rFonts w:ascii="Verdana" w:hAnsi="Verdana"/>
          <w:sz w:val="18"/>
          <w:szCs w:val="18"/>
        </w:rPr>
      </w:pPr>
    </w:p>
    <w:p w14:paraId="40178F90" w14:textId="77777777" w:rsidR="00831EF1" w:rsidRDefault="00831EF1" w:rsidP="00917A5E">
      <w:pPr>
        <w:rPr>
          <w:rFonts w:ascii="Verdana" w:hAnsi="Verdana"/>
          <w:sz w:val="18"/>
          <w:szCs w:val="18"/>
        </w:rPr>
      </w:pPr>
    </w:p>
    <w:p w14:paraId="77B0ACBB" w14:textId="77777777" w:rsidR="00831EF1" w:rsidRDefault="00831EF1" w:rsidP="00917A5E">
      <w:pPr>
        <w:rPr>
          <w:rFonts w:ascii="Verdana" w:hAnsi="Verdana"/>
          <w:sz w:val="18"/>
          <w:szCs w:val="18"/>
        </w:rPr>
      </w:pPr>
    </w:p>
    <w:p w14:paraId="4979CDF3" w14:textId="77777777" w:rsidR="00831EF1" w:rsidRDefault="00831EF1" w:rsidP="00917A5E">
      <w:pPr>
        <w:rPr>
          <w:rFonts w:ascii="Verdana" w:hAnsi="Verdana"/>
          <w:sz w:val="18"/>
          <w:szCs w:val="18"/>
        </w:rPr>
      </w:pPr>
    </w:p>
    <w:p w14:paraId="5F14F685" w14:textId="77777777" w:rsidR="00831EF1" w:rsidRDefault="00831EF1" w:rsidP="00917A5E">
      <w:pPr>
        <w:rPr>
          <w:rFonts w:ascii="Verdana" w:hAnsi="Verdana"/>
          <w:sz w:val="18"/>
          <w:szCs w:val="18"/>
        </w:rPr>
      </w:pPr>
    </w:p>
    <w:p w14:paraId="03C94424" w14:textId="77777777" w:rsidR="00831EF1" w:rsidRDefault="00831EF1" w:rsidP="00917A5E">
      <w:pPr>
        <w:rPr>
          <w:rFonts w:ascii="Verdana" w:hAnsi="Verdana"/>
          <w:sz w:val="18"/>
          <w:szCs w:val="18"/>
        </w:rPr>
      </w:pPr>
    </w:p>
    <w:p w14:paraId="6B17E56C" w14:textId="77777777" w:rsidR="00831EF1" w:rsidRDefault="00831EF1" w:rsidP="00917A5E">
      <w:pPr>
        <w:rPr>
          <w:rFonts w:ascii="Verdana" w:hAnsi="Verdana"/>
          <w:sz w:val="18"/>
          <w:szCs w:val="18"/>
        </w:rPr>
      </w:pPr>
    </w:p>
    <w:p w14:paraId="5B2A0107" w14:textId="77777777" w:rsidR="00831EF1" w:rsidRDefault="00831EF1" w:rsidP="00917A5E">
      <w:pPr>
        <w:rPr>
          <w:rFonts w:ascii="Verdana" w:hAnsi="Verdana"/>
          <w:sz w:val="18"/>
          <w:szCs w:val="18"/>
        </w:rPr>
      </w:pPr>
    </w:p>
    <w:p w14:paraId="55A1F129" w14:textId="77777777" w:rsidR="00831EF1" w:rsidRDefault="00831EF1" w:rsidP="00917A5E">
      <w:pPr>
        <w:rPr>
          <w:rFonts w:ascii="Verdana" w:hAnsi="Verdana"/>
          <w:sz w:val="18"/>
          <w:szCs w:val="18"/>
        </w:rPr>
      </w:pPr>
    </w:p>
    <w:p w14:paraId="5D4F3789" w14:textId="77777777" w:rsidR="00831EF1" w:rsidRDefault="00831EF1" w:rsidP="00917A5E">
      <w:pPr>
        <w:rPr>
          <w:rFonts w:ascii="Verdana" w:hAnsi="Verdana"/>
          <w:sz w:val="18"/>
          <w:szCs w:val="18"/>
        </w:rPr>
      </w:pPr>
    </w:p>
    <w:p w14:paraId="3534FECA" w14:textId="77777777" w:rsidR="00831EF1" w:rsidRDefault="00831EF1" w:rsidP="00917A5E">
      <w:pPr>
        <w:rPr>
          <w:rFonts w:ascii="Verdana" w:hAnsi="Verdana"/>
          <w:sz w:val="18"/>
          <w:szCs w:val="18"/>
        </w:rPr>
      </w:pPr>
    </w:p>
    <w:p w14:paraId="47335C1F" w14:textId="77777777" w:rsidR="00831EF1" w:rsidRDefault="00831EF1" w:rsidP="00917A5E">
      <w:pPr>
        <w:rPr>
          <w:rFonts w:ascii="Verdana" w:hAnsi="Verdana"/>
          <w:sz w:val="18"/>
          <w:szCs w:val="18"/>
        </w:rPr>
      </w:pPr>
    </w:p>
    <w:p w14:paraId="00DE069A" w14:textId="77777777" w:rsidR="00831EF1" w:rsidRDefault="00831EF1" w:rsidP="00917A5E">
      <w:pPr>
        <w:rPr>
          <w:rFonts w:ascii="Verdana" w:hAnsi="Verdana"/>
          <w:sz w:val="18"/>
          <w:szCs w:val="18"/>
        </w:rPr>
      </w:pPr>
    </w:p>
    <w:p w14:paraId="59F6BB71" w14:textId="77777777" w:rsidR="00831EF1" w:rsidRDefault="00831EF1" w:rsidP="00917A5E">
      <w:pPr>
        <w:rPr>
          <w:rFonts w:ascii="Verdana" w:hAnsi="Verdana"/>
          <w:sz w:val="18"/>
          <w:szCs w:val="18"/>
        </w:rPr>
      </w:pPr>
    </w:p>
    <w:p w14:paraId="2FFCDD10" w14:textId="77777777" w:rsidR="00831EF1" w:rsidRDefault="00831EF1" w:rsidP="00917A5E">
      <w:pPr>
        <w:rPr>
          <w:rFonts w:ascii="Verdana" w:hAnsi="Verdana"/>
          <w:sz w:val="18"/>
          <w:szCs w:val="18"/>
        </w:rPr>
      </w:pPr>
    </w:p>
    <w:p w14:paraId="707A7A55" w14:textId="77777777" w:rsidR="00831EF1" w:rsidRDefault="00831EF1" w:rsidP="00917A5E">
      <w:pPr>
        <w:rPr>
          <w:rFonts w:ascii="Verdana" w:hAnsi="Verdana"/>
          <w:sz w:val="18"/>
          <w:szCs w:val="18"/>
        </w:rPr>
      </w:pPr>
    </w:p>
    <w:p w14:paraId="3642E219" w14:textId="77777777" w:rsidR="00831EF1" w:rsidRDefault="00831EF1"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31EF1" w:rsidRPr="00555C93" w14:paraId="67D69599" w14:textId="77777777" w:rsidTr="00BD42BC">
        <w:trPr>
          <w:trHeight w:val="211"/>
        </w:trPr>
        <w:tc>
          <w:tcPr>
            <w:tcW w:w="3227" w:type="dxa"/>
            <w:vMerge w:val="restart"/>
          </w:tcPr>
          <w:p w14:paraId="018C5483" w14:textId="77777777" w:rsidR="00831EF1" w:rsidRPr="00555C93" w:rsidRDefault="00831EF1" w:rsidP="00BD42BC">
            <w:pPr>
              <w:rPr>
                <w:rFonts w:ascii="Verdana" w:hAnsi="Verdana"/>
                <w:sz w:val="18"/>
                <w:szCs w:val="18"/>
              </w:rPr>
            </w:pPr>
          </w:p>
        </w:tc>
        <w:tc>
          <w:tcPr>
            <w:tcW w:w="1612" w:type="dxa"/>
            <w:vAlign w:val="center"/>
          </w:tcPr>
          <w:p w14:paraId="7F92D491" w14:textId="77777777" w:rsidR="00831EF1" w:rsidRPr="00555C93" w:rsidRDefault="00831EF1"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3EF1BA9C" w14:textId="77777777" w:rsidR="00831EF1" w:rsidRPr="00555C93" w:rsidRDefault="00831EF1"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5A90C252" w14:textId="77777777" w:rsidR="00831EF1" w:rsidRPr="00555C93" w:rsidRDefault="00831EF1"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E7BA0D9" w14:textId="77777777" w:rsidR="00831EF1" w:rsidRPr="00555C93" w:rsidRDefault="00831EF1" w:rsidP="00BD42BC">
            <w:pPr>
              <w:rPr>
                <w:rFonts w:ascii="Verdana" w:hAnsi="Verdana"/>
                <w:sz w:val="18"/>
                <w:szCs w:val="18"/>
              </w:rPr>
            </w:pPr>
            <w:r w:rsidRPr="00555C93">
              <w:rPr>
                <w:rFonts w:ascii="Verdana" w:hAnsi="Verdana"/>
                <w:color w:val="000000"/>
                <w:sz w:val="18"/>
                <w:szCs w:val="18"/>
              </w:rPr>
              <w:t>Fecha De Pago</w:t>
            </w:r>
          </w:p>
        </w:tc>
      </w:tr>
      <w:tr w:rsidR="00831EF1" w:rsidRPr="00555C93" w14:paraId="5D411949" w14:textId="77777777" w:rsidTr="00BD42BC">
        <w:trPr>
          <w:trHeight w:val="151"/>
        </w:trPr>
        <w:tc>
          <w:tcPr>
            <w:tcW w:w="3227" w:type="dxa"/>
            <w:vMerge/>
          </w:tcPr>
          <w:p w14:paraId="2E35F6A9" w14:textId="77777777" w:rsidR="00831EF1" w:rsidRPr="00555C93" w:rsidRDefault="00831EF1" w:rsidP="00BD42BC">
            <w:pPr>
              <w:rPr>
                <w:rFonts w:ascii="Verdana" w:hAnsi="Verdana"/>
                <w:sz w:val="18"/>
                <w:szCs w:val="18"/>
              </w:rPr>
            </w:pPr>
          </w:p>
        </w:tc>
        <w:tc>
          <w:tcPr>
            <w:tcW w:w="1612" w:type="dxa"/>
            <w:vAlign w:val="center"/>
          </w:tcPr>
          <w:p w14:paraId="67447055" w14:textId="77777777" w:rsidR="00831EF1" w:rsidRPr="00555C93" w:rsidRDefault="00831EF1" w:rsidP="00BD42BC">
            <w:pPr>
              <w:jc w:val="center"/>
              <w:rPr>
                <w:rFonts w:ascii="Verdana" w:hAnsi="Verdana"/>
                <w:sz w:val="18"/>
                <w:szCs w:val="18"/>
              </w:rPr>
            </w:pPr>
          </w:p>
        </w:tc>
        <w:tc>
          <w:tcPr>
            <w:tcW w:w="1612" w:type="dxa"/>
            <w:vAlign w:val="center"/>
          </w:tcPr>
          <w:p w14:paraId="47965CE6" w14:textId="77777777" w:rsidR="00831EF1" w:rsidRPr="00555C93" w:rsidRDefault="00831EF1" w:rsidP="00BD42BC">
            <w:pPr>
              <w:rPr>
                <w:rFonts w:ascii="Verdana" w:hAnsi="Verdana"/>
                <w:sz w:val="18"/>
                <w:szCs w:val="18"/>
              </w:rPr>
            </w:pPr>
          </w:p>
        </w:tc>
        <w:tc>
          <w:tcPr>
            <w:tcW w:w="1612" w:type="dxa"/>
            <w:vAlign w:val="center"/>
          </w:tcPr>
          <w:p w14:paraId="6E76AC3C" w14:textId="77777777" w:rsidR="00831EF1" w:rsidRPr="00555C93" w:rsidRDefault="00831EF1" w:rsidP="00BD42BC">
            <w:pPr>
              <w:rPr>
                <w:rFonts w:ascii="Verdana" w:hAnsi="Verdana"/>
                <w:sz w:val="18"/>
                <w:szCs w:val="18"/>
              </w:rPr>
            </w:pPr>
          </w:p>
        </w:tc>
        <w:tc>
          <w:tcPr>
            <w:tcW w:w="1612" w:type="dxa"/>
            <w:vAlign w:val="center"/>
          </w:tcPr>
          <w:p w14:paraId="59BA5AFA" w14:textId="77777777" w:rsidR="00831EF1" w:rsidRPr="00555C93" w:rsidRDefault="00831EF1" w:rsidP="00BD42BC">
            <w:pPr>
              <w:rPr>
                <w:rFonts w:ascii="Verdana" w:hAnsi="Verdana"/>
                <w:sz w:val="18"/>
                <w:szCs w:val="18"/>
              </w:rPr>
            </w:pPr>
          </w:p>
        </w:tc>
      </w:tr>
      <w:tr w:rsidR="00831EF1" w:rsidRPr="00555C93" w14:paraId="362CFD0C" w14:textId="77777777" w:rsidTr="00BD42BC">
        <w:trPr>
          <w:trHeight w:val="151"/>
        </w:trPr>
        <w:tc>
          <w:tcPr>
            <w:tcW w:w="3227" w:type="dxa"/>
            <w:vMerge/>
          </w:tcPr>
          <w:p w14:paraId="2573F803" w14:textId="77777777" w:rsidR="00831EF1" w:rsidRPr="00555C93" w:rsidRDefault="00831EF1" w:rsidP="00BD42BC">
            <w:pPr>
              <w:rPr>
                <w:rFonts w:ascii="Verdana" w:hAnsi="Verdana"/>
                <w:sz w:val="18"/>
                <w:szCs w:val="18"/>
              </w:rPr>
            </w:pPr>
          </w:p>
        </w:tc>
        <w:tc>
          <w:tcPr>
            <w:tcW w:w="1612" w:type="dxa"/>
            <w:vAlign w:val="center"/>
          </w:tcPr>
          <w:p w14:paraId="6CFE538B" w14:textId="77777777" w:rsidR="00831EF1" w:rsidRPr="00555C93" w:rsidRDefault="00831EF1" w:rsidP="00BD42BC">
            <w:pPr>
              <w:jc w:val="center"/>
              <w:rPr>
                <w:rFonts w:ascii="Verdana" w:hAnsi="Verdana"/>
                <w:sz w:val="18"/>
                <w:szCs w:val="18"/>
              </w:rPr>
            </w:pPr>
          </w:p>
        </w:tc>
        <w:tc>
          <w:tcPr>
            <w:tcW w:w="1612" w:type="dxa"/>
            <w:vAlign w:val="center"/>
          </w:tcPr>
          <w:p w14:paraId="73D7EE22" w14:textId="77777777" w:rsidR="00831EF1" w:rsidRPr="00555C93" w:rsidRDefault="00831EF1" w:rsidP="00BD42BC">
            <w:pPr>
              <w:rPr>
                <w:rFonts w:ascii="Verdana" w:hAnsi="Verdana"/>
                <w:sz w:val="18"/>
                <w:szCs w:val="18"/>
              </w:rPr>
            </w:pPr>
          </w:p>
        </w:tc>
        <w:tc>
          <w:tcPr>
            <w:tcW w:w="1612" w:type="dxa"/>
            <w:vAlign w:val="center"/>
          </w:tcPr>
          <w:p w14:paraId="3DD78B42" w14:textId="77777777" w:rsidR="00831EF1" w:rsidRPr="00555C93" w:rsidRDefault="00831EF1" w:rsidP="00BD42BC">
            <w:pPr>
              <w:rPr>
                <w:rFonts w:ascii="Verdana" w:hAnsi="Verdana"/>
                <w:sz w:val="18"/>
                <w:szCs w:val="18"/>
              </w:rPr>
            </w:pPr>
          </w:p>
        </w:tc>
        <w:tc>
          <w:tcPr>
            <w:tcW w:w="1612" w:type="dxa"/>
            <w:vAlign w:val="center"/>
          </w:tcPr>
          <w:p w14:paraId="11063507" w14:textId="77777777" w:rsidR="00831EF1" w:rsidRPr="00555C93" w:rsidRDefault="00831EF1" w:rsidP="00BD42BC">
            <w:pPr>
              <w:rPr>
                <w:rFonts w:ascii="Verdana" w:hAnsi="Verdana"/>
                <w:sz w:val="18"/>
                <w:szCs w:val="18"/>
              </w:rPr>
            </w:pPr>
          </w:p>
        </w:tc>
      </w:tr>
      <w:tr w:rsidR="00831EF1" w:rsidRPr="00555C93" w14:paraId="0F5F294B" w14:textId="77777777" w:rsidTr="00BD42BC">
        <w:trPr>
          <w:trHeight w:val="151"/>
        </w:trPr>
        <w:tc>
          <w:tcPr>
            <w:tcW w:w="3227" w:type="dxa"/>
            <w:vMerge/>
          </w:tcPr>
          <w:p w14:paraId="76F49557" w14:textId="77777777" w:rsidR="00831EF1" w:rsidRPr="00555C93" w:rsidRDefault="00831EF1" w:rsidP="00BD42BC">
            <w:pPr>
              <w:rPr>
                <w:rFonts w:ascii="Verdana" w:hAnsi="Verdana"/>
                <w:sz w:val="18"/>
                <w:szCs w:val="18"/>
              </w:rPr>
            </w:pPr>
          </w:p>
        </w:tc>
        <w:tc>
          <w:tcPr>
            <w:tcW w:w="1612" w:type="dxa"/>
            <w:vAlign w:val="center"/>
          </w:tcPr>
          <w:p w14:paraId="20121E99" w14:textId="77777777" w:rsidR="00831EF1" w:rsidRPr="00555C93" w:rsidRDefault="00831EF1" w:rsidP="00BD42BC">
            <w:pPr>
              <w:jc w:val="center"/>
              <w:rPr>
                <w:rFonts w:ascii="Verdana" w:hAnsi="Verdana"/>
                <w:sz w:val="18"/>
                <w:szCs w:val="18"/>
              </w:rPr>
            </w:pPr>
          </w:p>
        </w:tc>
        <w:tc>
          <w:tcPr>
            <w:tcW w:w="1612" w:type="dxa"/>
            <w:vAlign w:val="center"/>
          </w:tcPr>
          <w:p w14:paraId="722C8DF3" w14:textId="77777777" w:rsidR="00831EF1" w:rsidRPr="00555C93" w:rsidRDefault="00831EF1" w:rsidP="00BD42BC">
            <w:pPr>
              <w:rPr>
                <w:rFonts w:ascii="Verdana" w:hAnsi="Verdana"/>
                <w:sz w:val="18"/>
                <w:szCs w:val="18"/>
              </w:rPr>
            </w:pPr>
          </w:p>
        </w:tc>
        <w:tc>
          <w:tcPr>
            <w:tcW w:w="1612" w:type="dxa"/>
            <w:vAlign w:val="center"/>
          </w:tcPr>
          <w:p w14:paraId="324E9039" w14:textId="77777777" w:rsidR="00831EF1" w:rsidRPr="00555C93" w:rsidRDefault="00831EF1" w:rsidP="00BD42BC">
            <w:pPr>
              <w:rPr>
                <w:rFonts w:ascii="Verdana" w:hAnsi="Verdana"/>
                <w:sz w:val="18"/>
                <w:szCs w:val="18"/>
              </w:rPr>
            </w:pPr>
          </w:p>
        </w:tc>
        <w:tc>
          <w:tcPr>
            <w:tcW w:w="1612" w:type="dxa"/>
            <w:vAlign w:val="center"/>
          </w:tcPr>
          <w:p w14:paraId="0AFFB8BF" w14:textId="77777777" w:rsidR="00831EF1" w:rsidRPr="00555C93" w:rsidRDefault="00831EF1" w:rsidP="00BD42BC">
            <w:pPr>
              <w:rPr>
                <w:rFonts w:ascii="Verdana" w:hAnsi="Verdana"/>
                <w:sz w:val="18"/>
                <w:szCs w:val="18"/>
              </w:rPr>
            </w:pPr>
          </w:p>
        </w:tc>
      </w:tr>
      <w:tr w:rsidR="00831EF1" w:rsidRPr="00555C93" w14:paraId="470F04A9" w14:textId="77777777" w:rsidTr="00BD42BC">
        <w:trPr>
          <w:trHeight w:val="151"/>
        </w:trPr>
        <w:tc>
          <w:tcPr>
            <w:tcW w:w="3227" w:type="dxa"/>
            <w:vMerge/>
          </w:tcPr>
          <w:p w14:paraId="50BFD4AC" w14:textId="77777777" w:rsidR="00831EF1" w:rsidRPr="00555C93" w:rsidRDefault="00831EF1" w:rsidP="00BD42BC">
            <w:pPr>
              <w:rPr>
                <w:rFonts w:ascii="Verdana" w:hAnsi="Verdana"/>
                <w:sz w:val="18"/>
                <w:szCs w:val="18"/>
              </w:rPr>
            </w:pPr>
          </w:p>
        </w:tc>
        <w:tc>
          <w:tcPr>
            <w:tcW w:w="1612" w:type="dxa"/>
            <w:vAlign w:val="center"/>
          </w:tcPr>
          <w:p w14:paraId="6A4EADB0" w14:textId="77777777" w:rsidR="00831EF1" w:rsidRPr="00555C93" w:rsidRDefault="00831EF1" w:rsidP="00BD42BC">
            <w:pPr>
              <w:jc w:val="center"/>
              <w:rPr>
                <w:rFonts w:ascii="Verdana" w:hAnsi="Verdana"/>
                <w:sz w:val="18"/>
                <w:szCs w:val="18"/>
              </w:rPr>
            </w:pPr>
          </w:p>
        </w:tc>
        <w:tc>
          <w:tcPr>
            <w:tcW w:w="1612" w:type="dxa"/>
            <w:vAlign w:val="center"/>
          </w:tcPr>
          <w:p w14:paraId="676A25A8" w14:textId="77777777" w:rsidR="00831EF1" w:rsidRPr="00555C93" w:rsidRDefault="00831EF1" w:rsidP="00BD42BC">
            <w:pPr>
              <w:rPr>
                <w:rFonts w:ascii="Verdana" w:hAnsi="Verdana"/>
                <w:sz w:val="18"/>
                <w:szCs w:val="18"/>
              </w:rPr>
            </w:pPr>
          </w:p>
        </w:tc>
        <w:tc>
          <w:tcPr>
            <w:tcW w:w="1612" w:type="dxa"/>
            <w:vAlign w:val="center"/>
          </w:tcPr>
          <w:p w14:paraId="6E338D5F" w14:textId="77777777" w:rsidR="00831EF1" w:rsidRPr="00555C93" w:rsidRDefault="00831EF1" w:rsidP="00BD42BC">
            <w:pPr>
              <w:rPr>
                <w:rFonts w:ascii="Verdana" w:hAnsi="Verdana"/>
                <w:sz w:val="18"/>
                <w:szCs w:val="18"/>
              </w:rPr>
            </w:pPr>
          </w:p>
        </w:tc>
        <w:tc>
          <w:tcPr>
            <w:tcW w:w="1612" w:type="dxa"/>
            <w:vAlign w:val="center"/>
          </w:tcPr>
          <w:p w14:paraId="4AC37291" w14:textId="77777777" w:rsidR="00831EF1" w:rsidRPr="00555C93" w:rsidRDefault="00831EF1" w:rsidP="00BD42BC">
            <w:pPr>
              <w:rPr>
                <w:rFonts w:ascii="Verdana" w:hAnsi="Verdana"/>
                <w:sz w:val="18"/>
                <w:szCs w:val="18"/>
              </w:rPr>
            </w:pPr>
          </w:p>
        </w:tc>
      </w:tr>
      <w:tr w:rsidR="00831EF1" w:rsidRPr="00555C93" w14:paraId="7EDE6373" w14:textId="77777777" w:rsidTr="00BD42BC">
        <w:trPr>
          <w:trHeight w:val="151"/>
        </w:trPr>
        <w:tc>
          <w:tcPr>
            <w:tcW w:w="3227" w:type="dxa"/>
            <w:vMerge/>
          </w:tcPr>
          <w:p w14:paraId="26329506" w14:textId="77777777" w:rsidR="00831EF1" w:rsidRPr="00555C93" w:rsidRDefault="00831EF1" w:rsidP="00BD42BC">
            <w:pPr>
              <w:rPr>
                <w:rFonts w:ascii="Verdana" w:hAnsi="Verdana"/>
                <w:sz w:val="18"/>
                <w:szCs w:val="18"/>
              </w:rPr>
            </w:pPr>
          </w:p>
        </w:tc>
        <w:tc>
          <w:tcPr>
            <w:tcW w:w="1612" w:type="dxa"/>
            <w:vAlign w:val="center"/>
          </w:tcPr>
          <w:p w14:paraId="7D8BC18C" w14:textId="77777777" w:rsidR="00831EF1" w:rsidRPr="00555C93" w:rsidRDefault="00831EF1" w:rsidP="00BD42BC">
            <w:pPr>
              <w:jc w:val="center"/>
              <w:rPr>
                <w:rFonts w:ascii="Verdana" w:hAnsi="Verdana"/>
                <w:sz w:val="18"/>
                <w:szCs w:val="18"/>
              </w:rPr>
            </w:pPr>
          </w:p>
        </w:tc>
        <w:tc>
          <w:tcPr>
            <w:tcW w:w="1612" w:type="dxa"/>
            <w:vAlign w:val="center"/>
          </w:tcPr>
          <w:p w14:paraId="758D04CD" w14:textId="77777777" w:rsidR="00831EF1" w:rsidRPr="00555C93" w:rsidRDefault="00831EF1" w:rsidP="00BD42BC">
            <w:pPr>
              <w:rPr>
                <w:rFonts w:ascii="Verdana" w:hAnsi="Verdana"/>
                <w:sz w:val="18"/>
                <w:szCs w:val="18"/>
              </w:rPr>
            </w:pPr>
          </w:p>
        </w:tc>
        <w:tc>
          <w:tcPr>
            <w:tcW w:w="1612" w:type="dxa"/>
            <w:vAlign w:val="center"/>
          </w:tcPr>
          <w:p w14:paraId="3DFE30DF" w14:textId="77777777" w:rsidR="00831EF1" w:rsidRPr="00555C93" w:rsidRDefault="00831EF1" w:rsidP="00BD42BC">
            <w:pPr>
              <w:rPr>
                <w:rFonts w:ascii="Verdana" w:hAnsi="Verdana"/>
                <w:sz w:val="18"/>
                <w:szCs w:val="18"/>
              </w:rPr>
            </w:pPr>
          </w:p>
        </w:tc>
        <w:tc>
          <w:tcPr>
            <w:tcW w:w="1612" w:type="dxa"/>
            <w:vAlign w:val="center"/>
          </w:tcPr>
          <w:p w14:paraId="5BA5B35A" w14:textId="77777777" w:rsidR="00831EF1" w:rsidRPr="00555C93" w:rsidRDefault="00831EF1" w:rsidP="00BD42BC">
            <w:pPr>
              <w:rPr>
                <w:rFonts w:ascii="Verdana" w:hAnsi="Verdana"/>
                <w:sz w:val="18"/>
                <w:szCs w:val="18"/>
              </w:rPr>
            </w:pPr>
          </w:p>
        </w:tc>
      </w:tr>
      <w:tr w:rsidR="00831EF1" w:rsidRPr="00555C93" w14:paraId="01BE9E59" w14:textId="77777777" w:rsidTr="00BD42BC">
        <w:trPr>
          <w:trHeight w:val="151"/>
        </w:trPr>
        <w:tc>
          <w:tcPr>
            <w:tcW w:w="3227" w:type="dxa"/>
            <w:vMerge/>
          </w:tcPr>
          <w:p w14:paraId="349A383A" w14:textId="77777777" w:rsidR="00831EF1" w:rsidRPr="00555C93" w:rsidRDefault="00831EF1" w:rsidP="00BD42BC">
            <w:pPr>
              <w:rPr>
                <w:rFonts w:ascii="Verdana" w:hAnsi="Verdana"/>
                <w:sz w:val="18"/>
                <w:szCs w:val="18"/>
              </w:rPr>
            </w:pPr>
          </w:p>
        </w:tc>
        <w:tc>
          <w:tcPr>
            <w:tcW w:w="1612" w:type="dxa"/>
            <w:vAlign w:val="center"/>
          </w:tcPr>
          <w:p w14:paraId="1B6BCFE1" w14:textId="77777777" w:rsidR="00831EF1" w:rsidRPr="00555C93" w:rsidRDefault="00831EF1" w:rsidP="00BD42BC">
            <w:pPr>
              <w:jc w:val="center"/>
              <w:rPr>
                <w:rFonts w:ascii="Verdana" w:hAnsi="Verdana"/>
                <w:sz w:val="18"/>
                <w:szCs w:val="18"/>
              </w:rPr>
            </w:pPr>
          </w:p>
        </w:tc>
        <w:tc>
          <w:tcPr>
            <w:tcW w:w="1612" w:type="dxa"/>
            <w:vAlign w:val="center"/>
          </w:tcPr>
          <w:p w14:paraId="1212B72B" w14:textId="77777777" w:rsidR="00831EF1" w:rsidRPr="00555C93" w:rsidRDefault="00831EF1" w:rsidP="00BD42BC">
            <w:pPr>
              <w:rPr>
                <w:rFonts w:ascii="Verdana" w:hAnsi="Verdana"/>
                <w:sz w:val="18"/>
                <w:szCs w:val="18"/>
              </w:rPr>
            </w:pPr>
          </w:p>
        </w:tc>
        <w:tc>
          <w:tcPr>
            <w:tcW w:w="1612" w:type="dxa"/>
            <w:vAlign w:val="center"/>
          </w:tcPr>
          <w:p w14:paraId="7309AA96" w14:textId="77777777" w:rsidR="00831EF1" w:rsidRPr="00555C93" w:rsidRDefault="00831EF1" w:rsidP="00BD42BC">
            <w:pPr>
              <w:rPr>
                <w:rFonts w:ascii="Verdana" w:hAnsi="Verdana"/>
                <w:sz w:val="18"/>
                <w:szCs w:val="18"/>
              </w:rPr>
            </w:pPr>
          </w:p>
        </w:tc>
        <w:tc>
          <w:tcPr>
            <w:tcW w:w="1612" w:type="dxa"/>
            <w:vAlign w:val="center"/>
          </w:tcPr>
          <w:p w14:paraId="54E21EA6" w14:textId="77777777" w:rsidR="00831EF1" w:rsidRPr="00555C93" w:rsidRDefault="00831EF1" w:rsidP="00BD42BC">
            <w:pPr>
              <w:rPr>
                <w:rFonts w:ascii="Verdana" w:hAnsi="Verdana"/>
                <w:sz w:val="18"/>
                <w:szCs w:val="18"/>
              </w:rPr>
            </w:pPr>
          </w:p>
        </w:tc>
      </w:tr>
      <w:tr w:rsidR="00831EF1" w:rsidRPr="00555C93" w14:paraId="5995F4AA" w14:textId="77777777" w:rsidTr="00BD42BC">
        <w:trPr>
          <w:trHeight w:val="151"/>
        </w:trPr>
        <w:tc>
          <w:tcPr>
            <w:tcW w:w="3227" w:type="dxa"/>
            <w:vMerge/>
          </w:tcPr>
          <w:p w14:paraId="08CD8039" w14:textId="77777777" w:rsidR="00831EF1" w:rsidRPr="00555C93" w:rsidRDefault="00831EF1" w:rsidP="00BD42BC">
            <w:pPr>
              <w:rPr>
                <w:rFonts w:ascii="Verdana" w:hAnsi="Verdana"/>
                <w:sz w:val="18"/>
                <w:szCs w:val="18"/>
              </w:rPr>
            </w:pPr>
          </w:p>
        </w:tc>
        <w:tc>
          <w:tcPr>
            <w:tcW w:w="1612" w:type="dxa"/>
            <w:vAlign w:val="center"/>
          </w:tcPr>
          <w:p w14:paraId="4EBCAD8D" w14:textId="77777777" w:rsidR="00831EF1" w:rsidRPr="00555C93" w:rsidRDefault="00831EF1" w:rsidP="00BD42BC">
            <w:pPr>
              <w:jc w:val="center"/>
              <w:rPr>
                <w:rFonts w:ascii="Verdana" w:hAnsi="Verdana"/>
                <w:sz w:val="18"/>
                <w:szCs w:val="18"/>
              </w:rPr>
            </w:pPr>
          </w:p>
        </w:tc>
        <w:tc>
          <w:tcPr>
            <w:tcW w:w="1612" w:type="dxa"/>
            <w:vAlign w:val="center"/>
          </w:tcPr>
          <w:p w14:paraId="375AD673" w14:textId="77777777" w:rsidR="00831EF1" w:rsidRPr="00555C93" w:rsidRDefault="00831EF1" w:rsidP="00BD42BC">
            <w:pPr>
              <w:rPr>
                <w:rFonts w:ascii="Verdana" w:hAnsi="Verdana"/>
                <w:sz w:val="18"/>
                <w:szCs w:val="18"/>
              </w:rPr>
            </w:pPr>
          </w:p>
        </w:tc>
        <w:tc>
          <w:tcPr>
            <w:tcW w:w="1612" w:type="dxa"/>
            <w:vAlign w:val="center"/>
          </w:tcPr>
          <w:p w14:paraId="32E1DB56" w14:textId="77777777" w:rsidR="00831EF1" w:rsidRPr="00555C93" w:rsidRDefault="00831EF1" w:rsidP="00BD42BC">
            <w:pPr>
              <w:rPr>
                <w:rFonts w:ascii="Verdana" w:hAnsi="Verdana"/>
                <w:sz w:val="18"/>
                <w:szCs w:val="18"/>
              </w:rPr>
            </w:pPr>
          </w:p>
        </w:tc>
        <w:tc>
          <w:tcPr>
            <w:tcW w:w="1612" w:type="dxa"/>
            <w:vAlign w:val="center"/>
          </w:tcPr>
          <w:p w14:paraId="1DA838C1" w14:textId="77777777" w:rsidR="00831EF1" w:rsidRPr="00555C93" w:rsidRDefault="00831EF1" w:rsidP="00BD42BC">
            <w:pPr>
              <w:rPr>
                <w:rFonts w:ascii="Verdana" w:hAnsi="Verdana"/>
                <w:sz w:val="18"/>
                <w:szCs w:val="18"/>
              </w:rPr>
            </w:pPr>
          </w:p>
        </w:tc>
      </w:tr>
      <w:tr w:rsidR="00831EF1" w:rsidRPr="00555C93" w14:paraId="79ECA00A" w14:textId="77777777" w:rsidTr="00BD42BC">
        <w:trPr>
          <w:trHeight w:val="151"/>
        </w:trPr>
        <w:tc>
          <w:tcPr>
            <w:tcW w:w="3227" w:type="dxa"/>
            <w:vMerge/>
          </w:tcPr>
          <w:p w14:paraId="68D81292" w14:textId="77777777" w:rsidR="00831EF1" w:rsidRPr="00555C93" w:rsidRDefault="00831EF1" w:rsidP="00BD42BC">
            <w:pPr>
              <w:rPr>
                <w:rFonts w:ascii="Verdana" w:hAnsi="Verdana"/>
                <w:sz w:val="18"/>
                <w:szCs w:val="18"/>
              </w:rPr>
            </w:pPr>
          </w:p>
        </w:tc>
        <w:tc>
          <w:tcPr>
            <w:tcW w:w="1612" w:type="dxa"/>
            <w:vAlign w:val="center"/>
          </w:tcPr>
          <w:p w14:paraId="444D4BB2" w14:textId="77777777" w:rsidR="00831EF1" w:rsidRPr="00555C93" w:rsidRDefault="00831EF1" w:rsidP="00BD42BC">
            <w:pPr>
              <w:jc w:val="center"/>
              <w:rPr>
                <w:rFonts w:ascii="Verdana" w:hAnsi="Verdana"/>
                <w:sz w:val="18"/>
                <w:szCs w:val="18"/>
              </w:rPr>
            </w:pPr>
          </w:p>
        </w:tc>
        <w:tc>
          <w:tcPr>
            <w:tcW w:w="1612" w:type="dxa"/>
            <w:vAlign w:val="center"/>
          </w:tcPr>
          <w:p w14:paraId="645DD1A4" w14:textId="77777777" w:rsidR="00831EF1" w:rsidRPr="00555C93" w:rsidRDefault="00831EF1" w:rsidP="00BD42BC">
            <w:pPr>
              <w:rPr>
                <w:rFonts w:ascii="Verdana" w:hAnsi="Verdana"/>
                <w:sz w:val="18"/>
                <w:szCs w:val="18"/>
              </w:rPr>
            </w:pPr>
          </w:p>
        </w:tc>
        <w:tc>
          <w:tcPr>
            <w:tcW w:w="1612" w:type="dxa"/>
            <w:vAlign w:val="center"/>
          </w:tcPr>
          <w:p w14:paraId="7E406295" w14:textId="77777777" w:rsidR="00831EF1" w:rsidRPr="00555C93" w:rsidRDefault="00831EF1" w:rsidP="00BD42BC">
            <w:pPr>
              <w:rPr>
                <w:rFonts w:ascii="Verdana" w:hAnsi="Verdana"/>
                <w:sz w:val="18"/>
                <w:szCs w:val="18"/>
              </w:rPr>
            </w:pPr>
          </w:p>
        </w:tc>
        <w:tc>
          <w:tcPr>
            <w:tcW w:w="1612" w:type="dxa"/>
            <w:vAlign w:val="center"/>
          </w:tcPr>
          <w:p w14:paraId="0712DE73" w14:textId="77777777" w:rsidR="00831EF1" w:rsidRPr="00555C93" w:rsidRDefault="00831EF1" w:rsidP="00BD42BC">
            <w:pPr>
              <w:rPr>
                <w:rFonts w:ascii="Verdana" w:hAnsi="Verdana"/>
                <w:sz w:val="18"/>
                <w:szCs w:val="18"/>
              </w:rPr>
            </w:pPr>
          </w:p>
        </w:tc>
      </w:tr>
      <w:tr w:rsidR="00831EF1" w:rsidRPr="00555C93" w14:paraId="6CE81071" w14:textId="77777777" w:rsidTr="00BD42BC">
        <w:trPr>
          <w:trHeight w:val="151"/>
        </w:trPr>
        <w:tc>
          <w:tcPr>
            <w:tcW w:w="3227" w:type="dxa"/>
            <w:vMerge/>
          </w:tcPr>
          <w:p w14:paraId="05C49DAB" w14:textId="77777777" w:rsidR="00831EF1" w:rsidRPr="00555C93" w:rsidRDefault="00831EF1" w:rsidP="00BD42BC">
            <w:pPr>
              <w:rPr>
                <w:rFonts w:ascii="Verdana" w:hAnsi="Verdana"/>
                <w:sz w:val="18"/>
                <w:szCs w:val="18"/>
              </w:rPr>
            </w:pPr>
          </w:p>
        </w:tc>
        <w:tc>
          <w:tcPr>
            <w:tcW w:w="1612" w:type="dxa"/>
            <w:vAlign w:val="center"/>
          </w:tcPr>
          <w:p w14:paraId="62E14A50" w14:textId="77777777" w:rsidR="00831EF1" w:rsidRPr="00555C93" w:rsidRDefault="00831EF1" w:rsidP="00BD42BC">
            <w:pPr>
              <w:jc w:val="center"/>
              <w:rPr>
                <w:rFonts w:ascii="Verdana" w:hAnsi="Verdana"/>
                <w:sz w:val="18"/>
                <w:szCs w:val="18"/>
              </w:rPr>
            </w:pPr>
          </w:p>
        </w:tc>
        <w:tc>
          <w:tcPr>
            <w:tcW w:w="1612" w:type="dxa"/>
            <w:vAlign w:val="center"/>
          </w:tcPr>
          <w:p w14:paraId="77ECCACE" w14:textId="77777777" w:rsidR="00831EF1" w:rsidRPr="00555C93" w:rsidRDefault="00831EF1" w:rsidP="00BD42BC">
            <w:pPr>
              <w:rPr>
                <w:rFonts w:ascii="Verdana" w:hAnsi="Verdana"/>
                <w:sz w:val="18"/>
                <w:szCs w:val="18"/>
              </w:rPr>
            </w:pPr>
          </w:p>
        </w:tc>
        <w:tc>
          <w:tcPr>
            <w:tcW w:w="1612" w:type="dxa"/>
            <w:vAlign w:val="center"/>
          </w:tcPr>
          <w:p w14:paraId="522D48AE" w14:textId="77777777" w:rsidR="00831EF1" w:rsidRPr="00555C93" w:rsidRDefault="00831EF1" w:rsidP="00BD42BC">
            <w:pPr>
              <w:rPr>
                <w:rFonts w:ascii="Verdana" w:hAnsi="Verdana"/>
                <w:sz w:val="18"/>
                <w:szCs w:val="18"/>
              </w:rPr>
            </w:pPr>
          </w:p>
        </w:tc>
        <w:tc>
          <w:tcPr>
            <w:tcW w:w="1612" w:type="dxa"/>
            <w:vAlign w:val="center"/>
          </w:tcPr>
          <w:p w14:paraId="2E4A2131" w14:textId="77777777" w:rsidR="00831EF1" w:rsidRPr="00555C93" w:rsidRDefault="00831EF1" w:rsidP="00BD42BC">
            <w:pPr>
              <w:rPr>
                <w:rFonts w:ascii="Verdana" w:hAnsi="Verdana"/>
                <w:sz w:val="18"/>
                <w:szCs w:val="18"/>
              </w:rPr>
            </w:pPr>
          </w:p>
        </w:tc>
      </w:tr>
      <w:tr w:rsidR="00831EF1" w:rsidRPr="00555C93" w14:paraId="248F2F63" w14:textId="77777777" w:rsidTr="00BD42BC">
        <w:trPr>
          <w:trHeight w:val="151"/>
        </w:trPr>
        <w:tc>
          <w:tcPr>
            <w:tcW w:w="3227" w:type="dxa"/>
            <w:vMerge/>
          </w:tcPr>
          <w:p w14:paraId="1DCBAF5F" w14:textId="77777777" w:rsidR="00831EF1" w:rsidRPr="00555C93" w:rsidRDefault="00831EF1" w:rsidP="00BD42BC">
            <w:pPr>
              <w:rPr>
                <w:rFonts w:ascii="Verdana" w:hAnsi="Verdana"/>
                <w:sz w:val="18"/>
                <w:szCs w:val="18"/>
              </w:rPr>
            </w:pPr>
          </w:p>
        </w:tc>
        <w:tc>
          <w:tcPr>
            <w:tcW w:w="1612" w:type="dxa"/>
            <w:vAlign w:val="center"/>
          </w:tcPr>
          <w:p w14:paraId="2A138DC7" w14:textId="77777777" w:rsidR="00831EF1" w:rsidRPr="00555C93" w:rsidRDefault="00831EF1" w:rsidP="00BD42BC">
            <w:pPr>
              <w:jc w:val="center"/>
              <w:rPr>
                <w:rFonts w:ascii="Verdana" w:hAnsi="Verdana"/>
                <w:sz w:val="18"/>
                <w:szCs w:val="18"/>
              </w:rPr>
            </w:pPr>
          </w:p>
        </w:tc>
        <w:tc>
          <w:tcPr>
            <w:tcW w:w="1612" w:type="dxa"/>
            <w:vAlign w:val="center"/>
          </w:tcPr>
          <w:p w14:paraId="4B32E2F5" w14:textId="77777777" w:rsidR="00831EF1" w:rsidRPr="00555C93" w:rsidRDefault="00831EF1" w:rsidP="00BD42BC">
            <w:pPr>
              <w:rPr>
                <w:rFonts w:ascii="Verdana" w:hAnsi="Verdana"/>
                <w:sz w:val="18"/>
                <w:szCs w:val="18"/>
              </w:rPr>
            </w:pPr>
          </w:p>
        </w:tc>
        <w:tc>
          <w:tcPr>
            <w:tcW w:w="1612" w:type="dxa"/>
            <w:vAlign w:val="center"/>
          </w:tcPr>
          <w:p w14:paraId="7A39BEC5" w14:textId="77777777" w:rsidR="00831EF1" w:rsidRPr="00555C93" w:rsidRDefault="00831EF1" w:rsidP="00BD42BC">
            <w:pPr>
              <w:rPr>
                <w:rFonts w:ascii="Verdana" w:hAnsi="Verdana"/>
                <w:sz w:val="18"/>
                <w:szCs w:val="18"/>
              </w:rPr>
            </w:pPr>
          </w:p>
        </w:tc>
        <w:tc>
          <w:tcPr>
            <w:tcW w:w="1612" w:type="dxa"/>
            <w:vAlign w:val="center"/>
          </w:tcPr>
          <w:p w14:paraId="14588FBE" w14:textId="77777777" w:rsidR="00831EF1" w:rsidRPr="00555C93" w:rsidRDefault="00831EF1" w:rsidP="00BD42BC">
            <w:pPr>
              <w:rPr>
                <w:rFonts w:ascii="Verdana" w:hAnsi="Verdana"/>
                <w:sz w:val="18"/>
                <w:szCs w:val="18"/>
              </w:rPr>
            </w:pPr>
          </w:p>
        </w:tc>
      </w:tr>
      <w:tr w:rsidR="00831EF1" w:rsidRPr="00555C93" w14:paraId="52143C7D" w14:textId="77777777" w:rsidTr="00BD42BC">
        <w:trPr>
          <w:trHeight w:val="151"/>
        </w:trPr>
        <w:tc>
          <w:tcPr>
            <w:tcW w:w="3227" w:type="dxa"/>
            <w:vMerge/>
          </w:tcPr>
          <w:p w14:paraId="2419A7C2" w14:textId="77777777" w:rsidR="00831EF1" w:rsidRPr="00555C93" w:rsidRDefault="00831EF1" w:rsidP="00BD42BC">
            <w:pPr>
              <w:rPr>
                <w:rFonts w:ascii="Verdana" w:hAnsi="Verdana"/>
                <w:sz w:val="18"/>
                <w:szCs w:val="18"/>
              </w:rPr>
            </w:pPr>
          </w:p>
        </w:tc>
        <w:tc>
          <w:tcPr>
            <w:tcW w:w="1612" w:type="dxa"/>
            <w:vAlign w:val="center"/>
          </w:tcPr>
          <w:p w14:paraId="07457933" w14:textId="77777777" w:rsidR="00831EF1" w:rsidRPr="00555C93" w:rsidRDefault="00831EF1" w:rsidP="00BD42BC">
            <w:pPr>
              <w:jc w:val="center"/>
              <w:rPr>
                <w:rFonts w:ascii="Verdana" w:hAnsi="Verdana"/>
                <w:sz w:val="18"/>
                <w:szCs w:val="18"/>
              </w:rPr>
            </w:pPr>
          </w:p>
        </w:tc>
        <w:tc>
          <w:tcPr>
            <w:tcW w:w="1612" w:type="dxa"/>
            <w:vAlign w:val="center"/>
          </w:tcPr>
          <w:p w14:paraId="0F474417" w14:textId="77777777" w:rsidR="00831EF1" w:rsidRPr="00555C93" w:rsidRDefault="00831EF1" w:rsidP="00BD42BC">
            <w:pPr>
              <w:rPr>
                <w:rFonts w:ascii="Verdana" w:hAnsi="Verdana"/>
                <w:sz w:val="18"/>
                <w:szCs w:val="18"/>
              </w:rPr>
            </w:pPr>
          </w:p>
        </w:tc>
        <w:tc>
          <w:tcPr>
            <w:tcW w:w="1612" w:type="dxa"/>
            <w:vAlign w:val="center"/>
          </w:tcPr>
          <w:p w14:paraId="3C0BE06D" w14:textId="77777777" w:rsidR="00831EF1" w:rsidRPr="00555C93" w:rsidRDefault="00831EF1" w:rsidP="00BD42BC">
            <w:pPr>
              <w:rPr>
                <w:rFonts w:ascii="Verdana" w:hAnsi="Verdana"/>
                <w:sz w:val="18"/>
                <w:szCs w:val="18"/>
              </w:rPr>
            </w:pPr>
          </w:p>
        </w:tc>
        <w:tc>
          <w:tcPr>
            <w:tcW w:w="1612" w:type="dxa"/>
            <w:vAlign w:val="center"/>
          </w:tcPr>
          <w:p w14:paraId="2EAD86AC" w14:textId="77777777" w:rsidR="00831EF1" w:rsidRPr="00555C93" w:rsidRDefault="00831EF1" w:rsidP="00BD42BC">
            <w:pPr>
              <w:rPr>
                <w:rFonts w:ascii="Verdana" w:hAnsi="Verdana"/>
                <w:sz w:val="18"/>
                <w:szCs w:val="18"/>
              </w:rPr>
            </w:pPr>
          </w:p>
        </w:tc>
      </w:tr>
      <w:tr w:rsidR="00831EF1" w:rsidRPr="00555C93" w14:paraId="1A92C9CC" w14:textId="77777777" w:rsidTr="00BD42BC">
        <w:trPr>
          <w:trHeight w:val="151"/>
        </w:trPr>
        <w:tc>
          <w:tcPr>
            <w:tcW w:w="3227" w:type="dxa"/>
            <w:vMerge/>
          </w:tcPr>
          <w:p w14:paraId="6D61769A" w14:textId="77777777" w:rsidR="00831EF1" w:rsidRPr="00555C93" w:rsidRDefault="00831EF1" w:rsidP="00BD42BC">
            <w:pPr>
              <w:rPr>
                <w:rFonts w:ascii="Verdana" w:hAnsi="Verdana"/>
                <w:sz w:val="18"/>
                <w:szCs w:val="18"/>
              </w:rPr>
            </w:pPr>
          </w:p>
        </w:tc>
        <w:tc>
          <w:tcPr>
            <w:tcW w:w="1612" w:type="dxa"/>
            <w:vAlign w:val="center"/>
          </w:tcPr>
          <w:p w14:paraId="4F0FE110" w14:textId="77777777" w:rsidR="00831EF1" w:rsidRPr="00555C93" w:rsidRDefault="00831EF1" w:rsidP="00BD42BC">
            <w:pPr>
              <w:jc w:val="center"/>
              <w:rPr>
                <w:rFonts w:ascii="Verdana" w:hAnsi="Verdana"/>
                <w:sz w:val="18"/>
                <w:szCs w:val="18"/>
              </w:rPr>
            </w:pPr>
          </w:p>
        </w:tc>
        <w:tc>
          <w:tcPr>
            <w:tcW w:w="1612" w:type="dxa"/>
            <w:vAlign w:val="center"/>
          </w:tcPr>
          <w:p w14:paraId="2F3A0B0A" w14:textId="77777777" w:rsidR="00831EF1" w:rsidRPr="00555C93" w:rsidRDefault="00831EF1" w:rsidP="00BD42BC">
            <w:pPr>
              <w:rPr>
                <w:rFonts w:ascii="Verdana" w:hAnsi="Verdana"/>
                <w:sz w:val="18"/>
                <w:szCs w:val="18"/>
              </w:rPr>
            </w:pPr>
          </w:p>
        </w:tc>
        <w:tc>
          <w:tcPr>
            <w:tcW w:w="1612" w:type="dxa"/>
            <w:vAlign w:val="center"/>
          </w:tcPr>
          <w:p w14:paraId="60C64B82" w14:textId="77777777" w:rsidR="00831EF1" w:rsidRPr="00555C93" w:rsidRDefault="00831EF1" w:rsidP="00BD42BC">
            <w:pPr>
              <w:rPr>
                <w:rFonts w:ascii="Verdana" w:hAnsi="Verdana"/>
                <w:sz w:val="18"/>
                <w:szCs w:val="18"/>
              </w:rPr>
            </w:pPr>
          </w:p>
        </w:tc>
        <w:tc>
          <w:tcPr>
            <w:tcW w:w="1612" w:type="dxa"/>
            <w:vAlign w:val="center"/>
          </w:tcPr>
          <w:p w14:paraId="324BA201" w14:textId="77777777" w:rsidR="00831EF1" w:rsidRPr="00555C93" w:rsidRDefault="00831EF1" w:rsidP="00BD42BC">
            <w:pPr>
              <w:rPr>
                <w:rFonts w:ascii="Verdana" w:hAnsi="Verdana"/>
                <w:sz w:val="18"/>
                <w:szCs w:val="18"/>
              </w:rPr>
            </w:pPr>
          </w:p>
        </w:tc>
      </w:tr>
      <w:tr w:rsidR="00831EF1" w:rsidRPr="00555C93" w14:paraId="17B83593" w14:textId="77777777" w:rsidTr="00BD42BC">
        <w:trPr>
          <w:trHeight w:val="151"/>
        </w:trPr>
        <w:tc>
          <w:tcPr>
            <w:tcW w:w="3227" w:type="dxa"/>
            <w:vMerge/>
          </w:tcPr>
          <w:p w14:paraId="0C544AE3" w14:textId="77777777" w:rsidR="00831EF1" w:rsidRPr="00555C93" w:rsidRDefault="00831EF1" w:rsidP="00BD42BC">
            <w:pPr>
              <w:rPr>
                <w:rFonts w:ascii="Verdana" w:hAnsi="Verdana"/>
                <w:sz w:val="18"/>
                <w:szCs w:val="18"/>
              </w:rPr>
            </w:pPr>
          </w:p>
        </w:tc>
        <w:tc>
          <w:tcPr>
            <w:tcW w:w="1612" w:type="dxa"/>
            <w:vAlign w:val="center"/>
          </w:tcPr>
          <w:p w14:paraId="18C9ADA6" w14:textId="77777777" w:rsidR="00831EF1" w:rsidRPr="00555C93" w:rsidRDefault="00831EF1" w:rsidP="00BD42BC">
            <w:pPr>
              <w:jc w:val="center"/>
              <w:rPr>
                <w:rFonts w:ascii="Verdana" w:hAnsi="Verdana"/>
                <w:sz w:val="18"/>
                <w:szCs w:val="18"/>
              </w:rPr>
            </w:pPr>
          </w:p>
        </w:tc>
        <w:tc>
          <w:tcPr>
            <w:tcW w:w="1612" w:type="dxa"/>
            <w:vAlign w:val="center"/>
          </w:tcPr>
          <w:p w14:paraId="0C178237" w14:textId="77777777" w:rsidR="00831EF1" w:rsidRPr="00555C93" w:rsidRDefault="00831EF1" w:rsidP="00BD42BC">
            <w:pPr>
              <w:rPr>
                <w:rFonts w:ascii="Verdana" w:hAnsi="Verdana"/>
                <w:sz w:val="18"/>
                <w:szCs w:val="18"/>
              </w:rPr>
            </w:pPr>
          </w:p>
        </w:tc>
        <w:tc>
          <w:tcPr>
            <w:tcW w:w="1612" w:type="dxa"/>
            <w:vAlign w:val="center"/>
          </w:tcPr>
          <w:p w14:paraId="7CEB2156" w14:textId="77777777" w:rsidR="00831EF1" w:rsidRPr="00555C93" w:rsidRDefault="00831EF1" w:rsidP="00BD42BC">
            <w:pPr>
              <w:rPr>
                <w:rFonts w:ascii="Verdana" w:hAnsi="Verdana"/>
                <w:sz w:val="18"/>
                <w:szCs w:val="18"/>
              </w:rPr>
            </w:pPr>
          </w:p>
        </w:tc>
        <w:tc>
          <w:tcPr>
            <w:tcW w:w="1612" w:type="dxa"/>
            <w:vAlign w:val="center"/>
          </w:tcPr>
          <w:p w14:paraId="636AEAA2" w14:textId="77777777" w:rsidR="00831EF1" w:rsidRPr="00555C93" w:rsidRDefault="00831EF1" w:rsidP="00BD42BC">
            <w:pPr>
              <w:rPr>
                <w:rFonts w:ascii="Verdana" w:hAnsi="Verdana"/>
                <w:sz w:val="18"/>
                <w:szCs w:val="18"/>
              </w:rPr>
            </w:pPr>
          </w:p>
        </w:tc>
      </w:tr>
      <w:tr w:rsidR="00831EF1" w:rsidRPr="00555C93" w14:paraId="53606274" w14:textId="77777777" w:rsidTr="00BD42BC">
        <w:trPr>
          <w:trHeight w:val="151"/>
        </w:trPr>
        <w:tc>
          <w:tcPr>
            <w:tcW w:w="3227" w:type="dxa"/>
            <w:vMerge/>
          </w:tcPr>
          <w:p w14:paraId="10EC1163" w14:textId="77777777" w:rsidR="00831EF1" w:rsidRPr="00555C93" w:rsidRDefault="00831EF1" w:rsidP="00BD42BC">
            <w:pPr>
              <w:rPr>
                <w:rFonts w:ascii="Verdana" w:hAnsi="Verdana"/>
                <w:sz w:val="18"/>
                <w:szCs w:val="18"/>
              </w:rPr>
            </w:pPr>
          </w:p>
        </w:tc>
        <w:tc>
          <w:tcPr>
            <w:tcW w:w="1612" w:type="dxa"/>
            <w:vAlign w:val="center"/>
          </w:tcPr>
          <w:p w14:paraId="4B63B34B" w14:textId="77777777" w:rsidR="00831EF1" w:rsidRPr="00555C93" w:rsidRDefault="00831EF1" w:rsidP="00BD42BC">
            <w:pPr>
              <w:jc w:val="center"/>
              <w:rPr>
                <w:rFonts w:ascii="Verdana" w:hAnsi="Verdana"/>
                <w:sz w:val="18"/>
                <w:szCs w:val="18"/>
              </w:rPr>
            </w:pPr>
          </w:p>
        </w:tc>
        <w:tc>
          <w:tcPr>
            <w:tcW w:w="1612" w:type="dxa"/>
            <w:vAlign w:val="center"/>
          </w:tcPr>
          <w:p w14:paraId="4AE22427" w14:textId="77777777" w:rsidR="00831EF1" w:rsidRPr="00555C93" w:rsidRDefault="00831EF1" w:rsidP="00BD42BC">
            <w:pPr>
              <w:rPr>
                <w:rFonts w:ascii="Verdana" w:hAnsi="Verdana"/>
                <w:sz w:val="18"/>
                <w:szCs w:val="18"/>
              </w:rPr>
            </w:pPr>
          </w:p>
        </w:tc>
        <w:tc>
          <w:tcPr>
            <w:tcW w:w="1612" w:type="dxa"/>
            <w:vAlign w:val="center"/>
          </w:tcPr>
          <w:p w14:paraId="6091D930" w14:textId="77777777" w:rsidR="00831EF1" w:rsidRPr="00555C93" w:rsidRDefault="00831EF1" w:rsidP="00BD42BC">
            <w:pPr>
              <w:rPr>
                <w:rFonts w:ascii="Verdana" w:hAnsi="Verdana"/>
                <w:sz w:val="18"/>
                <w:szCs w:val="18"/>
              </w:rPr>
            </w:pPr>
          </w:p>
        </w:tc>
        <w:tc>
          <w:tcPr>
            <w:tcW w:w="1612" w:type="dxa"/>
            <w:vAlign w:val="center"/>
          </w:tcPr>
          <w:p w14:paraId="5645EB4A" w14:textId="77777777" w:rsidR="00831EF1" w:rsidRPr="00555C93" w:rsidRDefault="00831EF1" w:rsidP="00BD42BC">
            <w:pPr>
              <w:rPr>
                <w:rFonts w:ascii="Verdana" w:hAnsi="Verdana"/>
                <w:sz w:val="18"/>
                <w:szCs w:val="18"/>
              </w:rPr>
            </w:pPr>
          </w:p>
        </w:tc>
      </w:tr>
      <w:tr w:rsidR="00831EF1" w:rsidRPr="00555C93" w14:paraId="1A61C7EE" w14:textId="77777777" w:rsidTr="00BD42BC">
        <w:trPr>
          <w:trHeight w:val="151"/>
        </w:trPr>
        <w:tc>
          <w:tcPr>
            <w:tcW w:w="3227" w:type="dxa"/>
            <w:vMerge/>
          </w:tcPr>
          <w:p w14:paraId="33ADDD8C" w14:textId="77777777" w:rsidR="00831EF1" w:rsidRPr="00555C93" w:rsidRDefault="00831EF1" w:rsidP="00BD42BC">
            <w:pPr>
              <w:rPr>
                <w:rFonts w:ascii="Verdana" w:hAnsi="Verdana"/>
                <w:sz w:val="18"/>
                <w:szCs w:val="18"/>
              </w:rPr>
            </w:pPr>
          </w:p>
        </w:tc>
        <w:tc>
          <w:tcPr>
            <w:tcW w:w="1612" w:type="dxa"/>
            <w:vAlign w:val="center"/>
          </w:tcPr>
          <w:p w14:paraId="301922CB" w14:textId="77777777" w:rsidR="00831EF1" w:rsidRPr="00555C93" w:rsidRDefault="00831EF1" w:rsidP="00BD42BC">
            <w:pPr>
              <w:jc w:val="center"/>
              <w:rPr>
                <w:rFonts w:ascii="Verdana" w:hAnsi="Verdana"/>
                <w:sz w:val="18"/>
                <w:szCs w:val="18"/>
              </w:rPr>
            </w:pPr>
          </w:p>
        </w:tc>
        <w:tc>
          <w:tcPr>
            <w:tcW w:w="1612" w:type="dxa"/>
            <w:vAlign w:val="center"/>
          </w:tcPr>
          <w:p w14:paraId="4F58A4E8" w14:textId="77777777" w:rsidR="00831EF1" w:rsidRPr="00555C93" w:rsidRDefault="00831EF1" w:rsidP="00BD42BC">
            <w:pPr>
              <w:rPr>
                <w:rFonts w:ascii="Verdana" w:hAnsi="Verdana"/>
                <w:sz w:val="18"/>
                <w:szCs w:val="18"/>
              </w:rPr>
            </w:pPr>
          </w:p>
        </w:tc>
        <w:tc>
          <w:tcPr>
            <w:tcW w:w="1612" w:type="dxa"/>
            <w:vAlign w:val="center"/>
          </w:tcPr>
          <w:p w14:paraId="16BB25FC" w14:textId="77777777" w:rsidR="00831EF1" w:rsidRPr="00555C93" w:rsidRDefault="00831EF1" w:rsidP="00BD42BC">
            <w:pPr>
              <w:rPr>
                <w:rFonts w:ascii="Verdana" w:hAnsi="Verdana"/>
                <w:sz w:val="18"/>
                <w:szCs w:val="18"/>
              </w:rPr>
            </w:pPr>
          </w:p>
        </w:tc>
        <w:tc>
          <w:tcPr>
            <w:tcW w:w="1612" w:type="dxa"/>
            <w:vAlign w:val="center"/>
          </w:tcPr>
          <w:p w14:paraId="24ACF5E3" w14:textId="77777777" w:rsidR="00831EF1" w:rsidRPr="00555C93" w:rsidRDefault="00831EF1" w:rsidP="00BD42BC">
            <w:pPr>
              <w:rPr>
                <w:rFonts w:ascii="Verdana" w:hAnsi="Verdana"/>
                <w:sz w:val="18"/>
                <w:szCs w:val="18"/>
              </w:rPr>
            </w:pPr>
          </w:p>
        </w:tc>
      </w:tr>
      <w:tr w:rsidR="00831EF1" w:rsidRPr="00555C93" w14:paraId="6F0D1222" w14:textId="77777777" w:rsidTr="00BD42BC">
        <w:trPr>
          <w:trHeight w:val="151"/>
        </w:trPr>
        <w:tc>
          <w:tcPr>
            <w:tcW w:w="3227" w:type="dxa"/>
            <w:vMerge/>
          </w:tcPr>
          <w:p w14:paraId="343FAD5C" w14:textId="77777777" w:rsidR="00831EF1" w:rsidRPr="00555C93" w:rsidRDefault="00831EF1" w:rsidP="00BD42BC">
            <w:pPr>
              <w:rPr>
                <w:rFonts w:ascii="Verdana" w:hAnsi="Verdana"/>
                <w:sz w:val="18"/>
                <w:szCs w:val="18"/>
              </w:rPr>
            </w:pPr>
          </w:p>
        </w:tc>
        <w:tc>
          <w:tcPr>
            <w:tcW w:w="1612" w:type="dxa"/>
            <w:vAlign w:val="center"/>
          </w:tcPr>
          <w:p w14:paraId="09EA693C" w14:textId="77777777" w:rsidR="00831EF1" w:rsidRPr="00555C93" w:rsidRDefault="00831EF1" w:rsidP="00BD42BC">
            <w:pPr>
              <w:jc w:val="center"/>
              <w:rPr>
                <w:rFonts w:ascii="Verdana" w:hAnsi="Verdana"/>
                <w:sz w:val="18"/>
                <w:szCs w:val="18"/>
              </w:rPr>
            </w:pPr>
          </w:p>
        </w:tc>
        <w:tc>
          <w:tcPr>
            <w:tcW w:w="1612" w:type="dxa"/>
            <w:vAlign w:val="center"/>
          </w:tcPr>
          <w:p w14:paraId="00D3C8DD" w14:textId="77777777" w:rsidR="00831EF1" w:rsidRPr="00555C93" w:rsidRDefault="00831EF1" w:rsidP="00BD42BC">
            <w:pPr>
              <w:rPr>
                <w:rFonts w:ascii="Verdana" w:hAnsi="Verdana"/>
                <w:sz w:val="18"/>
                <w:szCs w:val="18"/>
              </w:rPr>
            </w:pPr>
          </w:p>
        </w:tc>
        <w:tc>
          <w:tcPr>
            <w:tcW w:w="1612" w:type="dxa"/>
            <w:vAlign w:val="center"/>
          </w:tcPr>
          <w:p w14:paraId="57CD8440" w14:textId="77777777" w:rsidR="00831EF1" w:rsidRPr="00555C93" w:rsidRDefault="00831EF1" w:rsidP="00BD42BC">
            <w:pPr>
              <w:rPr>
                <w:rFonts w:ascii="Verdana" w:hAnsi="Verdana"/>
                <w:sz w:val="18"/>
                <w:szCs w:val="18"/>
              </w:rPr>
            </w:pPr>
          </w:p>
        </w:tc>
        <w:tc>
          <w:tcPr>
            <w:tcW w:w="1612" w:type="dxa"/>
            <w:vAlign w:val="center"/>
          </w:tcPr>
          <w:p w14:paraId="02576D69" w14:textId="77777777" w:rsidR="00831EF1" w:rsidRPr="00555C93" w:rsidRDefault="00831EF1" w:rsidP="00BD42BC">
            <w:pPr>
              <w:rPr>
                <w:rFonts w:ascii="Verdana" w:hAnsi="Verdana"/>
                <w:sz w:val="18"/>
                <w:szCs w:val="18"/>
              </w:rPr>
            </w:pPr>
          </w:p>
        </w:tc>
      </w:tr>
      <w:tr w:rsidR="00831EF1" w:rsidRPr="00555C93" w14:paraId="4BE2A9AC" w14:textId="77777777" w:rsidTr="00BD42BC">
        <w:trPr>
          <w:trHeight w:val="151"/>
        </w:trPr>
        <w:tc>
          <w:tcPr>
            <w:tcW w:w="3227" w:type="dxa"/>
            <w:vMerge/>
          </w:tcPr>
          <w:p w14:paraId="637D9D02" w14:textId="77777777" w:rsidR="00831EF1" w:rsidRPr="00555C93" w:rsidRDefault="00831EF1" w:rsidP="00BD42BC">
            <w:pPr>
              <w:rPr>
                <w:rFonts w:ascii="Verdana" w:hAnsi="Verdana"/>
                <w:sz w:val="18"/>
                <w:szCs w:val="18"/>
              </w:rPr>
            </w:pPr>
          </w:p>
        </w:tc>
        <w:tc>
          <w:tcPr>
            <w:tcW w:w="1612" w:type="dxa"/>
            <w:vAlign w:val="center"/>
          </w:tcPr>
          <w:p w14:paraId="64FD53D4" w14:textId="77777777" w:rsidR="00831EF1" w:rsidRPr="00555C93" w:rsidRDefault="00831EF1" w:rsidP="00BD42BC">
            <w:pPr>
              <w:jc w:val="center"/>
              <w:rPr>
                <w:rFonts w:ascii="Verdana" w:hAnsi="Verdana"/>
                <w:sz w:val="18"/>
                <w:szCs w:val="18"/>
              </w:rPr>
            </w:pPr>
          </w:p>
        </w:tc>
        <w:tc>
          <w:tcPr>
            <w:tcW w:w="1612" w:type="dxa"/>
            <w:vAlign w:val="center"/>
          </w:tcPr>
          <w:p w14:paraId="6585E0C0" w14:textId="77777777" w:rsidR="00831EF1" w:rsidRPr="00555C93" w:rsidRDefault="00831EF1" w:rsidP="00BD42BC">
            <w:pPr>
              <w:rPr>
                <w:rFonts w:ascii="Verdana" w:hAnsi="Verdana"/>
                <w:sz w:val="18"/>
                <w:szCs w:val="18"/>
              </w:rPr>
            </w:pPr>
          </w:p>
        </w:tc>
        <w:tc>
          <w:tcPr>
            <w:tcW w:w="1612" w:type="dxa"/>
            <w:vAlign w:val="center"/>
          </w:tcPr>
          <w:p w14:paraId="5C0C25CD" w14:textId="77777777" w:rsidR="00831EF1" w:rsidRPr="00555C93" w:rsidRDefault="00831EF1" w:rsidP="00BD42BC">
            <w:pPr>
              <w:rPr>
                <w:rFonts w:ascii="Verdana" w:hAnsi="Verdana"/>
                <w:sz w:val="18"/>
                <w:szCs w:val="18"/>
              </w:rPr>
            </w:pPr>
          </w:p>
        </w:tc>
        <w:tc>
          <w:tcPr>
            <w:tcW w:w="1612" w:type="dxa"/>
            <w:vAlign w:val="center"/>
          </w:tcPr>
          <w:p w14:paraId="59131392" w14:textId="77777777" w:rsidR="00831EF1" w:rsidRPr="00555C93" w:rsidRDefault="00831EF1" w:rsidP="00BD42BC">
            <w:pPr>
              <w:rPr>
                <w:rFonts w:ascii="Verdana" w:hAnsi="Verdana"/>
                <w:sz w:val="18"/>
                <w:szCs w:val="18"/>
              </w:rPr>
            </w:pPr>
          </w:p>
        </w:tc>
      </w:tr>
      <w:tr w:rsidR="00831EF1" w:rsidRPr="00555C93" w14:paraId="1ECEB749" w14:textId="77777777" w:rsidTr="00BD42BC">
        <w:trPr>
          <w:trHeight w:val="151"/>
        </w:trPr>
        <w:tc>
          <w:tcPr>
            <w:tcW w:w="3227" w:type="dxa"/>
            <w:vMerge/>
          </w:tcPr>
          <w:p w14:paraId="5193F8F6" w14:textId="77777777" w:rsidR="00831EF1" w:rsidRPr="00555C93" w:rsidRDefault="00831EF1" w:rsidP="00BD42BC">
            <w:pPr>
              <w:rPr>
                <w:rFonts w:ascii="Verdana" w:hAnsi="Verdana"/>
                <w:sz w:val="18"/>
                <w:szCs w:val="18"/>
              </w:rPr>
            </w:pPr>
          </w:p>
        </w:tc>
        <w:tc>
          <w:tcPr>
            <w:tcW w:w="1612" w:type="dxa"/>
            <w:vAlign w:val="center"/>
          </w:tcPr>
          <w:p w14:paraId="34C2C82A" w14:textId="77777777" w:rsidR="00831EF1" w:rsidRPr="00555C93" w:rsidRDefault="00831EF1" w:rsidP="00BD42BC">
            <w:pPr>
              <w:jc w:val="center"/>
              <w:rPr>
                <w:rFonts w:ascii="Verdana" w:hAnsi="Verdana"/>
                <w:sz w:val="18"/>
                <w:szCs w:val="18"/>
              </w:rPr>
            </w:pPr>
          </w:p>
        </w:tc>
        <w:tc>
          <w:tcPr>
            <w:tcW w:w="1612" w:type="dxa"/>
            <w:vAlign w:val="center"/>
          </w:tcPr>
          <w:p w14:paraId="2F85C215" w14:textId="77777777" w:rsidR="00831EF1" w:rsidRPr="00555C93" w:rsidRDefault="00831EF1" w:rsidP="00BD42BC">
            <w:pPr>
              <w:rPr>
                <w:rFonts w:ascii="Verdana" w:hAnsi="Verdana"/>
                <w:sz w:val="18"/>
                <w:szCs w:val="18"/>
              </w:rPr>
            </w:pPr>
          </w:p>
        </w:tc>
        <w:tc>
          <w:tcPr>
            <w:tcW w:w="1612" w:type="dxa"/>
            <w:vAlign w:val="center"/>
          </w:tcPr>
          <w:p w14:paraId="39737CC4" w14:textId="77777777" w:rsidR="00831EF1" w:rsidRPr="00555C93" w:rsidRDefault="00831EF1" w:rsidP="00BD42BC">
            <w:pPr>
              <w:rPr>
                <w:rFonts w:ascii="Verdana" w:hAnsi="Verdana"/>
                <w:sz w:val="18"/>
                <w:szCs w:val="18"/>
              </w:rPr>
            </w:pPr>
          </w:p>
        </w:tc>
        <w:tc>
          <w:tcPr>
            <w:tcW w:w="1612" w:type="dxa"/>
            <w:vAlign w:val="center"/>
          </w:tcPr>
          <w:p w14:paraId="1E863C94" w14:textId="77777777" w:rsidR="00831EF1" w:rsidRPr="00555C93" w:rsidRDefault="00831EF1" w:rsidP="00BD42BC">
            <w:pPr>
              <w:rPr>
                <w:rFonts w:ascii="Verdana" w:hAnsi="Verdana"/>
                <w:sz w:val="18"/>
                <w:szCs w:val="18"/>
              </w:rPr>
            </w:pPr>
          </w:p>
        </w:tc>
      </w:tr>
      <w:tr w:rsidR="00831EF1" w:rsidRPr="00555C93" w14:paraId="74233846" w14:textId="77777777" w:rsidTr="00BD42BC">
        <w:trPr>
          <w:trHeight w:val="151"/>
        </w:trPr>
        <w:tc>
          <w:tcPr>
            <w:tcW w:w="3227" w:type="dxa"/>
            <w:vMerge/>
          </w:tcPr>
          <w:p w14:paraId="7B5A23DD" w14:textId="77777777" w:rsidR="00831EF1" w:rsidRPr="00555C93" w:rsidRDefault="00831EF1" w:rsidP="00BD42BC">
            <w:pPr>
              <w:rPr>
                <w:rFonts w:ascii="Verdana" w:hAnsi="Verdana"/>
                <w:sz w:val="18"/>
                <w:szCs w:val="18"/>
              </w:rPr>
            </w:pPr>
          </w:p>
        </w:tc>
        <w:tc>
          <w:tcPr>
            <w:tcW w:w="1612" w:type="dxa"/>
            <w:vAlign w:val="center"/>
          </w:tcPr>
          <w:p w14:paraId="4C1EC5E7" w14:textId="77777777" w:rsidR="00831EF1" w:rsidRPr="00555C93" w:rsidRDefault="00831EF1" w:rsidP="00BD42BC">
            <w:pPr>
              <w:jc w:val="center"/>
              <w:rPr>
                <w:rFonts w:ascii="Verdana" w:hAnsi="Verdana"/>
                <w:sz w:val="18"/>
                <w:szCs w:val="18"/>
              </w:rPr>
            </w:pPr>
          </w:p>
        </w:tc>
        <w:tc>
          <w:tcPr>
            <w:tcW w:w="1612" w:type="dxa"/>
            <w:vAlign w:val="center"/>
          </w:tcPr>
          <w:p w14:paraId="539B090E" w14:textId="77777777" w:rsidR="00831EF1" w:rsidRPr="00555C93" w:rsidRDefault="00831EF1" w:rsidP="00BD42BC">
            <w:pPr>
              <w:rPr>
                <w:rFonts w:ascii="Verdana" w:hAnsi="Verdana"/>
                <w:sz w:val="18"/>
                <w:szCs w:val="18"/>
              </w:rPr>
            </w:pPr>
          </w:p>
        </w:tc>
        <w:tc>
          <w:tcPr>
            <w:tcW w:w="1612" w:type="dxa"/>
            <w:vAlign w:val="center"/>
          </w:tcPr>
          <w:p w14:paraId="7DB74BA1" w14:textId="77777777" w:rsidR="00831EF1" w:rsidRPr="00555C93" w:rsidRDefault="00831EF1" w:rsidP="00BD42BC">
            <w:pPr>
              <w:rPr>
                <w:rFonts w:ascii="Verdana" w:hAnsi="Verdana"/>
                <w:sz w:val="18"/>
                <w:szCs w:val="18"/>
              </w:rPr>
            </w:pPr>
          </w:p>
        </w:tc>
        <w:tc>
          <w:tcPr>
            <w:tcW w:w="1612" w:type="dxa"/>
            <w:vAlign w:val="center"/>
          </w:tcPr>
          <w:p w14:paraId="7BDD4EC1" w14:textId="77777777" w:rsidR="00831EF1" w:rsidRPr="00555C93" w:rsidRDefault="00831EF1" w:rsidP="00BD42BC">
            <w:pPr>
              <w:rPr>
                <w:rFonts w:ascii="Verdana" w:hAnsi="Verdana"/>
                <w:sz w:val="18"/>
                <w:szCs w:val="18"/>
              </w:rPr>
            </w:pPr>
          </w:p>
        </w:tc>
      </w:tr>
      <w:tr w:rsidR="00831EF1" w:rsidRPr="00555C93" w14:paraId="0B65D7BD" w14:textId="77777777" w:rsidTr="00BD42BC">
        <w:trPr>
          <w:trHeight w:val="151"/>
        </w:trPr>
        <w:tc>
          <w:tcPr>
            <w:tcW w:w="3227" w:type="dxa"/>
            <w:vMerge/>
          </w:tcPr>
          <w:p w14:paraId="0632C082" w14:textId="77777777" w:rsidR="00831EF1" w:rsidRPr="00555C93" w:rsidRDefault="00831EF1" w:rsidP="00BD42BC">
            <w:pPr>
              <w:rPr>
                <w:rFonts w:ascii="Verdana" w:hAnsi="Verdana"/>
                <w:sz w:val="18"/>
                <w:szCs w:val="18"/>
              </w:rPr>
            </w:pPr>
          </w:p>
        </w:tc>
        <w:tc>
          <w:tcPr>
            <w:tcW w:w="1612" w:type="dxa"/>
            <w:vAlign w:val="center"/>
          </w:tcPr>
          <w:p w14:paraId="640FDE11" w14:textId="77777777" w:rsidR="00831EF1" w:rsidRPr="00555C93" w:rsidRDefault="00831EF1" w:rsidP="00BD42BC">
            <w:pPr>
              <w:jc w:val="center"/>
              <w:rPr>
                <w:rFonts w:ascii="Verdana" w:hAnsi="Verdana"/>
                <w:sz w:val="18"/>
                <w:szCs w:val="18"/>
              </w:rPr>
            </w:pPr>
          </w:p>
        </w:tc>
        <w:tc>
          <w:tcPr>
            <w:tcW w:w="1612" w:type="dxa"/>
            <w:vAlign w:val="center"/>
          </w:tcPr>
          <w:p w14:paraId="4FC71DC6" w14:textId="77777777" w:rsidR="00831EF1" w:rsidRPr="00555C93" w:rsidRDefault="00831EF1" w:rsidP="00BD42BC">
            <w:pPr>
              <w:rPr>
                <w:rFonts w:ascii="Verdana" w:hAnsi="Verdana"/>
                <w:sz w:val="18"/>
                <w:szCs w:val="18"/>
              </w:rPr>
            </w:pPr>
          </w:p>
        </w:tc>
        <w:tc>
          <w:tcPr>
            <w:tcW w:w="1612" w:type="dxa"/>
            <w:vAlign w:val="center"/>
          </w:tcPr>
          <w:p w14:paraId="24CE087A" w14:textId="77777777" w:rsidR="00831EF1" w:rsidRPr="00555C93" w:rsidRDefault="00831EF1" w:rsidP="00BD42BC">
            <w:pPr>
              <w:rPr>
                <w:rFonts w:ascii="Verdana" w:hAnsi="Verdana"/>
                <w:sz w:val="18"/>
                <w:szCs w:val="18"/>
              </w:rPr>
            </w:pPr>
          </w:p>
        </w:tc>
        <w:tc>
          <w:tcPr>
            <w:tcW w:w="1612" w:type="dxa"/>
            <w:vAlign w:val="center"/>
          </w:tcPr>
          <w:p w14:paraId="0F27F81B" w14:textId="77777777" w:rsidR="00831EF1" w:rsidRPr="00555C93" w:rsidRDefault="00831EF1" w:rsidP="00BD42BC">
            <w:pPr>
              <w:rPr>
                <w:rFonts w:ascii="Verdana" w:hAnsi="Verdana"/>
                <w:sz w:val="18"/>
                <w:szCs w:val="18"/>
              </w:rPr>
            </w:pPr>
          </w:p>
        </w:tc>
      </w:tr>
      <w:tr w:rsidR="00831EF1" w:rsidRPr="00555C93" w14:paraId="6F19DF4C" w14:textId="77777777" w:rsidTr="00BD42BC">
        <w:trPr>
          <w:trHeight w:val="151"/>
        </w:trPr>
        <w:tc>
          <w:tcPr>
            <w:tcW w:w="3227" w:type="dxa"/>
            <w:vMerge/>
          </w:tcPr>
          <w:p w14:paraId="5D121C6A" w14:textId="77777777" w:rsidR="00831EF1" w:rsidRPr="00555C93" w:rsidRDefault="00831EF1" w:rsidP="00BD42BC">
            <w:pPr>
              <w:rPr>
                <w:rFonts w:ascii="Verdana" w:hAnsi="Verdana"/>
                <w:sz w:val="18"/>
                <w:szCs w:val="18"/>
              </w:rPr>
            </w:pPr>
          </w:p>
        </w:tc>
        <w:tc>
          <w:tcPr>
            <w:tcW w:w="1612" w:type="dxa"/>
            <w:vAlign w:val="center"/>
          </w:tcPr>
          <w:p w14:paraId="1AD8F589" w14:textId="77777777" w:rsidR="00831EF1" w:rsidRPr="00555C93" w:rsidRDefault="00831EF1" w:rsidP="00BD42BC">
            <w:pPr>
              <w:jc w:val="center"/>
              <w:rPr>
                <w:rFonts w:ascii="Verdana" w:hAnsi="Verdana"/>
                <w:sz w:val="18"/>
                <w:szCs w:val="18"/>
              </w:rPr>
            </w:pPr>
          </w:p>
        </w:tc>
        <w:tc>
          <w:tcPr>
            <w:tcW w:w="1612" w:type="dxa"/>
            <w:vAlign w:val="center"/>
          </w:tcPr>
          <w:p w14:paraId="1050593F" w14:textId="77777777" w:rsidR="00831EF1" w:rsidRPr="00555C93" w:rsidRDefault="00831EF1" w:rsidP="00BD42BC">
            <w:pPr>
              <w:rPr>
                <w:rFonts w:ascii="Verdana" w:hAnsi="Verdana"/>
                <w:sz w:val="18"/>
                <w:szCs w:val="18"/>
              </w:rPr>
            </w:pPr>
          </w:p>
        </w:tc>
        <w:tc>
          <w:tcPr>
            <w:tcW w:w="1612" w:type="dxa"/>
            <w:vAlign w:val="center"/>
          </w:tcPr>
          <w:p w14:paraId="757C7C82" w14:textId="77777777" w:rsidR="00831EF1" w:rsidRPr="00555C93" w:rsidRDefault="00831EF1" w:rsidP="00BD42BC">
            <w:pPr>
              <w:rPr>
                <w:rFonts w:ascii="Verdana" w:hAnsi="Verdana"/>
                <w:sz w:val="18"/>
                <w:szCs w:val="18"/>
              </w:rPr>
            </w:pPr>
          </w:p>
        </w:tc>
        <w:tc>
          <w:tcPr>
            <w:tcW w:w="1612" w:type="dxa"/>
            <w:vAlign w:val="center"/>
          </w:tcPr>
          <w:p w14:paraId="43C17107" w14:textId="77777777" w:rsidR="00831EF1" w:rsidRPr="00555C93" w:rsidRDefault="00831EF1" w:rsidP="00BD42BC">
            <w:pPr>
              <w:rPr>
                <w:rFonts w:ascii="Verdana" w:hAnsi="Verdana"/>
                <w:sz w:val="18"/>
                <w:szCs w:val="18"/>
              </w:rPr>
            </w:pPr>
          </w:p>
        </w:tc>
      </w:tr>
      <w:tr w:rsidR="00831EF1" w:rsidRPr="00555C93" w14:paraId="588DF228" w14:textId="77777777" w:rsidTr="00BD42BC">
        <w:trPr>
          <w:trHeight w:val="151"/>
        </w:trPr>
        <w:tc>
          <w:tcPr>
            <w:tcW w:w="3227" w:type="dxa"/>
            <w:vMerge/>
          </w:tcPr>
          <w:p w14:paraId="4E986AEF" w14:textId="77777777" w:rsidR="00831EF1" w:rsidRPr="00555C93" w:rsidRDefault="00831EF1" w:rsidP="00BD42BC">
            <w:pPr>
              <w:rPr>
                <w:rFonts w:ascii="Verdana" w:hAnsi="Verdana"/>
                <w:sz w:val="18"/>
                <w:szCs w:val="18"/>
              </w:rPr>
            </w:pPr>
          </w:p>
        </w:tc>
        <w:tc>
          <w:tcPr>
            <w:tcW w:w="1612" w:type="dxa"/>
            <w:vAlign w:val="center"/>
          </w:tcPr>
          <w:p w14:paraId="484B2445" w14:textId="77777777" w:rsidR="00831EF1" w:rsidRPr="00555C93" w:rsidRDefault="00831EF1" w:rsidP="00BD42BC">
            <w:pPr>
              <w:jc w:val="center"/>
              <w:rPr>
                <w:rFonts w:ascii="Verdana" w:hAnsi="Verdana"/>
                <w:sz w:val="18"/>
                <w:szCs w:val="18"/>
              </w:rPr>
            </w:pPr>
          </w:p>
        </w:tc>
        <w:tc>
          <w:tcPr>
            <w:tcW w:w="1612" w:type="dxa"/>
            <w:vAlign w:val="center"/>
          </w:tcPr>
          <w:p w14:paraId="05BB55EB" w14:textId="77777777" w:rsidR="00831EF1" w:rsidRPr="00555C93" w:rsidRDefault="00831EF1" w:rsidP="00BD42BC">
            <w:pPr>
              <w:rPr>
                <w:rFonts w:ascii="Verdana" w:hAnsi="Verdana"/>
                <w:sz w:val="18"/>
                <w:szCs w:val="18"/>
              </w:rPr>
            </w:pPr>
          </w:p>
        </w:tc>
        <w:tc>
          <w:tcPr>
            <w:tcW w:w="1612" w:type="dxa"/>
            <w:vAlign w:val="center"/>
          </w:tcPr>
          <w:p w14:paraId="7EDBCC98" w14:textId="77777777" w:rsidR="00831EF1" w:rsidRPr="00555C93" w:rsidRDefault="00831EF1" w:rsidP="00BD42BC">
            <w:pPr>
              <w:rPr>
                <w:rFonts w:ascii="Verdana" w:hAnsi="Verdana"/>
                <w:sz w:val="18"/>
                <w:szCs w:val="18"/>
              </w:rPr>
            </w:pPr>
          </w:p>
        </w:tc>
        <w:tc>
          <w:tcPr>
            <w:tcW w:w="1612" w:type="dxa"/>
            <w:vAlign w:val="center"/>
          </w:tcPr>
          <w:p w14:paraId="5144D436" w14:textId="77777777" w:rsidR="00831EF1" w:rsidRPr="00555C93" w:rsidRDefault="00831EF1" w:rsidP="00BD42BC">
            <w:pPr>
              <w:rPr>
                <w:rFonts w:ascii="Verdana" w:hAnsi="Verdana"/>
                <w:sz w:val="18"/>
                <w:szCs w:val="18"/>
              </w:rPr>
            </w:pPr>
          </w:p>
        </w:tc>
      </w:tr>
      <w:tr w:rsidR="00831EF1" w:rsidRPr="00555C93" w14:paraId="435709E0" w14:textId="77777777" w:rsidTr="00BD42BC">
        <w:trPr>
          <w:trHeight w:val="151"/>
        </w:trPr>
        <w:tc>
          <w:tcPr>
            <w:tcW w:w="3227" w:type="dxa"/>
            <w:vMerge/>
          </w:tcPr>
          <w:p w14:paraId="588FE0DD" w14:textId="77777777" w:rsidR="00831EF1" w:rsidRPr="00555C93" w:rsidRDefault="00831EF1" w:rsidP="00BD42BC">
            <w:pPr>
              <w:rPr>
                <w:rFonts w:ascii="Verdana" w:hAnsi="Verdana"/>
                <w:sz w:val="18"/>
                <w:szCs w:val="18"/>
              </w:rPr>
            </w:pPr>
          </w:p>
        </w:tc>
        <w:tc>
          <w:tcPr>
            <w:tcW w:w="1612" w:type="dxa"/>
            <w:vAlign w:val="center"/>
          </w:tcPr>
          <w:p w14:paraId="22B2738D" w14:textId="77777777" w:rsidR="00831EF1" w:rsidRPr="00555C93" w:rsidRDefault="00831EF1" w:rsidP="00BD42BC">
            <w:pPr>
              <w:jc w:val="center"/>
              <w:rPr>
                <w:rFonts w:ascii="Verdana" w:hAnsi="Verdana"/>
                <w:sz w:val="18"/>
                <w:szCs w:val="18"/>
              </w:rPr>
            </w:pPr>
          </w:p>
        </w:tc>
        <w:tc>
          <w:tcPr>
            <w:tcW w:w="1612" w:type="dxa"/>
            <w:vAlign w:val="center"/>
          </w:tcPr>
          <w:p w14:paraId="3307A5F7" w14:textId="77777777" w:rsidR="00831EF1" w:rsidRPr="00555C93" w:rsidRDefault="00831EF1" w:rsidP="00BD42BC">
            <w:pPr>
              <w:rPr>
                <w:rFonts w:ascii="Verdana" w:hAnsi="Verdana"/>
                <w:sz w:val="18"/>
                <w:szCs w:val="18"/>
              </w:rPr>
            </w:pPr>
          </w:p>
        </w:tc>
        <w:tc>
          <w:tcPr>
            <w:tcW w:w="1612" w:type="dxa"/>
            <w:vAlign w:val="center"/>
          </w:tcPr>
          <w:p w14:paraId="4776C1FB" w14:textId="77777777" w:rsidR="00831EF1" w:rsidRPr="00555C93" w:rsidRDefault="00831EF1" w:rsidP="00BD42BC">
            <w:pPr>
              <w:rPr>
                <w:rFonts w:ascii="Verdana" w:hAnsi="Verdana"/>
                <w:sz w:val="18"/>
                <w:szCs w:val="18"/>
              </w:rPr>
            </w:pPr>
          </w:p>
        </w:tc>
        <w:tc>
          <w:tcPr>
            <w:tcW w:w="1612" w:type="dxa"/>
            <w:vAlign w:val="center"/>
          </w:tcPr>
          <w:p w14:paraId="31FC9E70" w14:textId="77777777" w:rsidR="00831EF1" w:rsidRPr="00555C93" w:rsidRDefault="00831EF1" w:rsidP="00BD42BC">
            <w:pPr>
              <w:rPr>
                <w:rFonts w:ascii="Verdana" w:hAnsi="Verdana"/>
                <w:sz w:val="18"/>
                <w:szCs w:val="18"/>
              </w:rPr>
            </w:pPr>
          </w:p>
        </w:tc>
      </w:tr>
      <w:tr w:rsidR="00831EF1" w:rsidRPr="00555C93" w14:paraId="2325606A" w14:textId="77777777" w:rsidTr="00BD42BC">
        <w:trPr>
          <w:trHeight w:val="151"/>
        </w:trPr>
        <w:tc>
          <w:tcPr>
            <w:tcW w:w="3227" w:type="dxa"/>
            <w:vMerge/>
          </w:tcPr>
          <w:p w14:paraId="7D22B262" w14:textId="77777777" w:rsidR="00831EF1" w:rsidRPr="00555C93" w:rsidRDefault="00831EF1" w:rsidP="00BD42BC">
            <w:pPr>
              <w:rPr>
                <w:rFonts w:ascii="Verdana" w:hAnsi="Verdana"/>
                <w:sz w:val="18"/>
                <w:szCs w:val="18"/>
              </w:rPr>
            </w:pPr>
          </w:p>
        </w:tc>
        <w:tc>
          <w:tcPr>
            <w:tcW w:w="1612" w:type="dxa"/>
            <w:vAlign w:val="center"/>
          </w:tcPr>
          <w:p w14:paraId="37225BE7" w14:textId="77777777" w:rsidR="00831EF1" w:rsidRPr="00555C93" w:rsidRDefault="00831EF1" w:rsidP="00BD42BC">
            <w:pPr>
              <w:jc w:val="center"/>
              <w:rPr>
                <w:rFonts w:ascii="Verdana" w:hAnsi="Verdana"/>
                <w:sz w:val="18"/>
                <w:szCs w:val="18"/>
              </w:rPr>
            </w:pPr>
          </w:p>
        </w:tc>
        <w:tc>
          <w:tcPr>
            <w:tcW w:w="1612" w:type="dxa"/>
            <w:vAlign w:val="center"/>
          </w:tcPr>
          <w:p w14:paraId="3C2C81F6" w14:textId="77777777" w:rsidR="00831EF1" w:rsidRPr="00555C93" w:rsidRDefault="00831EF1" w:rsidP="00BD42BC">
            <w:pPr>
              <w:rPr>
                <w:rFonts w:ascii="Verdana" w:hAnsi="Verdana"/>
                <w:sz w:val="18"/>
                <w:szCs w:val="18"/>
              </w:rPr>
            </w:pPr>
          </w:p>
        </w:tc>
        <w:tc>
          <w:tcPr>
            <w:tcW w:w="1612" w:type="dxa"/>
            <w:vAlign w:val="center"/>
          </w:tcPr>
          <w:p w14:paraId="12829A6E" w14:textId="77777777" w:rsidR="00831EF1" w:rsidRPr="00555C93" w:rsidRDefault="00831EF1" w:rsidP="00BD42BC">
            <w:pPr>
              <w:rPr>
                <w:rFonts w:ascii="Verdana" w:hAnsi="Verdana"/>
                <w:sz w:val="18"/>
                <w:szCs w:val="18"/>
              </w:rPr>
            </w:pPr>
          </w:p>
        </w:tc>
        <w:tc>
          <w:tcPr>
            <w:tcW w:w="1612" w:type="dxa"/>
            <w:vAlign w:val="center"/>
          </w:tcPr>
          <w:p w14:paraId="376B1C31" w14:textId="77777777" w:rsidR="00831EF1" w:rsidRPr="00555C93" w:rsidRDefault="00831EF1" w:rsidP="00BD42BC">
            <w:pPr>
              <w:rPr>
                <w:rFonts w:ascii="Verdana" w:hAnsi="Verdana"/>
                <w:sz w:val="18"/>
                <w:szCs w:val="18"/>
              </w:rPr>
            </w:pPr>
          </w:p>
        </w:tc>
      </w:tr>
      <w:tr w:rsidR="00831EF1" w:rsidRPr="00555C93" w14:paraId="1D5AD362" w14:textId="77777777" w:rsidTr="00BD42BC">
        <w:trPr>
          <w:trHeight w:val="151"/>
        </w:trPr>
        <w:tc>
          <w:tcPr>
            <w:tcW w:w="3227" w:type="dxa"/>
            <w:vMerge/>
          </w:tcPr>
          <w:p w14:paraId="6BF08976" w14:textId="77777777" w:rsidR="00831EF1" w:rsidRPr="00555C93" w:rsidRDefault="00831EF1" w:rsidP="00BD42BC">
            <w:pPr>
              <w:rPr>
                <w:rFonts w:ascii="Verdana" w:hAnsi="Verdana"/>
                <w:sz w:val="18"/>
                <w:szCs w:val="18"/>
              </w:rPr>
            </w:pPr>
          </w:p>
        </w:tc>
        <w:tc>
          <w:tcPr>
            <w:tcW w:w="1612" w:type="dxa"/>
            <w:vAlign w:val="center"/>
          </w:tcPr>
          <w:p w14:paraId="05D67499" w14:textId="77777777" w:rsidR="00831EF1" w:rsidRPr="00555C93" w:rsidRDefault="00831EF1" w:rsidP="00BD42BC">
            <w:pPr>
              <w:jc w:val="center"/>
              <w:rPr>
                <w:rFonts w:ascii="Verdana" w:hAnsi="Verdana"/>
                <w:sz w:val="18"/>
                <w:szCs w:val="18"/>
              </w:rPr>
            </w:pPr>
          </w:p>
        </w:tc>
        <w:tc>
          <w:tcPr>
            <w:tcW w:w="1612" w:type="dxa"/>
            <w:vAlign w:val="center"/>
          </w:tcPr>
          <w:p w14:paraId="0F43C775" w14:textId="77777777" w:rsidR="00831EF1" w:rsidRPr="00555C93" w:rsidRDefault="00831EF1" w:rsidP="00BD42BC">
            <w:pPr>
              <w:rPr>
                <w:rFonts w:ascii="Verdana" w:hAnsi="Verdana"/>
                <w:sz w:val="18"/>
                <w:szCs w:val="18"/>
              </w:rPr>
            </w:pPr>
          </w:p>
        </w:tc>
        <w:tc>
          <w:tcPr>
            <w:tcW w:w="1612" w:type="dxa"/>
            <w:vAlign w:val="center"/>
          </w:tcPr>
          <w:p w14:paraId="36479DFC" w14:textId="77777777" w:rsidR="00831EF1" w:rsidRPr="00555C93" w:rsidRDefault="00831EF1" w:rsidP="00BD42BC">
            <w:pPr>
              <w:rPr>
                <w:rFonts w:ascii="Verdana" w:hAnsi="Verdana"/>
                <w:sz w:val="18"/>
                <w:szCs w:val="18"/>
              </w:rPr>
            </w:pPr>
          </w:p>
        </w:tc>
        <w:tc>
          <w:tcPr>
            <w:tcW w:w="1612" w:type="dxa"/>
            <w:vAlign w:val="center"/>
          </w:tcPr>
          <w:p w14:paraId="74849526" w14:textId="77777777" w:rsidR="00831EF1" w:rsidRPr="00555C93" w:rsidRDefault="00831EF1" w:rsidP="00BD42BC">
            <w:pPr>
              <w:rPr>
                <w:rFonts w:ascii="Verdana" w:hAnsi="Verdana"/>
                <w:sz w:val="18"/>
                <w:szCs w:val="18"/>
              </w:rPr>
            </w:pPr>
          </w:p>
        </w:tc>
      </w:tr>
      <w:tr w:rsidR="00831EF1" w:rsidRPr="00555C93" w14:paraId="74950436" w14:textId="77777777" w:rsidTr="00BD42BC">
        <w:trPr>
          <w:trHeight w:val="151"/>
        </w:trPr>
        <w:tc>
          <w:tcPr>
            <w:tcW w:w="3227" w:type="dxa"/>
            <w:vMerge/>
          </w:tcPr>
          <w:p w14:paraId="406C24C1" w14:textId="77777777" w:rsidR="00831EF1" w:rsidRPr="00555C93" w:rsidRDefault="00831EF1" w:rsidP="00BD42BC">
            <w:pPr>
              <w:rPr>
                <w:rFonts w:ascii="Verdana" w:hAnsi="Verdana"/>
                <w:sz w:val="18"/>
                <w:szCs w:val="18"/>
              </w:rPr>
            </w:pPr>
          </w:p>
        </w:tc>
        <w:tc>
          <w:tcPr>
            <w:tcW w:w="1612" w:type="dxa"/>
            <w:vAlign w:val="center"/>
          </w:tcPr>
          <w:p w14:paraId="0FCAC4E7" w14:textId="77777777" w:rsidR="00831EF1" w:rsidRPr="00555C93" w:rsidRDefault="00831EF1" w:rsidP="00BD42BC">
            <w:pPr>
              <w:jc w:val="center"/>
              <w:rPr>
                <w:rFonts w:ascii="Verdana" w:hAnsi="Verdana"/>
                <w:sz w:val="18"/>
                <w:szCs w:val="18"/>
              </w:rPr>
            </w:pPr>
          </w:p>
        </w:tc>
        <w:tc>
          <w:tcPr>
            <w:tcW w:w="1612" w:type="dxa"/>
            <w:vAlign w:val="center"/>
          </w:tcPr>
          <w:p w14:paraId="70F07BA6" w14:textId="77777777" w:rsidR="00831EF1" w:rsidRPr="00555C93" w:rsidRDefault="00831EF1" w:rsidP="00BD42BC">
            <w:pPr>
              <w:rPr>
                <w:rFonts w:ascii="Verdana" w:hAnsi="Verdana"/>
                <w:sz w:val="18"/>
                <w:szCs w:val="18"/>
              </w:rPr>
            </w:pPr>
          </w:p>
        </w:tc>
        <w:tc>
          <w:tcPr>
            <w:tcW w:w="1612" w:type="dxa"/>
            <w:vAlign w:val="center"/>
          </w:tcPr>
          <w:p w14:paraId="54C4962D" w14:textId="77777777" w:rsidR="00831EF1" w:rsidRPr="00555C93" w:rsidRDefault="00831EF1" w:rsidP="00BD42BC">
            <w:pPr>
              <w:rPr>
                <w:rFonts w:ascii="Verdana" w:hAnsi="Verdana"/>
                <w:sz w:val="18"/>
                <w:szCs w:val="18"/>
              </w:rPr>
            </w:pPr>
          </w:p>
        </w:tc>
        <w:tc>
          <w:tcPr>
            <w:tcW w:w="1612" w:type="dxa"/>
            <w:vAlign w:val="center"/>
          </w:tcPr>
          <w:p w14:paraId="14C21464" w14:textId="77777777" w:rsidR="00831EF1" w:rsidRPr="00555C93" w:rsidRDefault="00831EF1" w:rsidP="00BD42BC">
            <w:pPr>
              <w:rPr>
                <w:rFonts w:ascii="Verdana" w:hAnsi="Verdana"/>
                <w:sz w:val="18"/>
                <w:szCs w:val="18"/>
              </w:rPr>
            </w:pPr>
          </w:p>
        </w:tc>
      </w:tr>
      <w:tr w:rsidR="00831EF1" w:rsidRPr="00555C93" w14:paraId="37DD708F" w14:textId="77777777" w:rsidTr="00BD42BC">
        <w:trPr>
          <w:trHeight w:val="151"/>
        </w:trPr>
        <w:tc>
          <w:tcPr>
            <w:tcW w:w="3227" w:type="dxa"/>
            <w:vMerge/>
          </w:tcPr>
          <w:p w14:paraId="13CF7B30" w14:textId="77777777" w:rsidR="00831EF1" w:rsidRPr="00555C93" w:rsidRDefault="00831EF1" w:rsidP="00BD42BC">
            <w:pPr>
              <w:rPr>
                <w:rFonts w:ascii="Verdana" w:hAnsi="Verdana"/>
                <w:sz w:val="18"/>
                <w:szCs w:val="18"/>
              </w:rPr>
            </w:pPr>
          </w:p>
        </w:tc>
        <w:tc>
          <w:tcPr>
            <w:tcW w:w="1612" w:type="dxa"/>
            <w:vAlign w:val="center"/>
          </w:tcPr>
          <w:p w14:paraId="19B5A5C0" w14:textId="77777777" w:rsidR="00831EF1" w:rsidRPr="00555C93" w:rsidRDefault="00831EF1" w:rsidP="00BD42BC">
            <w:pPr>
              <w:jc w:val="center"/>
              <w:rPr>
                <w:rFonts w:ascii="Verdana" w:hAnsi="Verdana"/>
                <w:sz w:val="18"/>
                <w:szCs w:val="18"/>
              </w:rPr>
            </w:pPr>
          </w:p>
        </w:tc>
        <w:tc>
          <w:tcPr>
            <w:tcW w:w="1612" w:type="dxa"/>
            <w:vAlign w:val="center"/>
          </w:tcPr>
          <w:p w14:paraId="68A46AE6" w14:textId="77777777" w:rsidR="00831EF1" w:rsidRPr="00555C93" w:rsidRDefault="00831EF1" w:rsidP="00BD42BC">
            <w:pPr>
              <w:rPr>
                <w:rFonts w:ascii="Verdana" w:hAnsi="Verdana"/>
                <w:sz w:val="18"/>
                <w:szCs w:val="18"/>
              </w:rPr>
            </w:pPr>
          </w:p>
        </w:tc>
        <w:tc>
          <w:tcPr>
            <w:tcW w:w="1612" w:type="dxa"/>
            <w:vAlign w:val="center"/>
          </w:tcPr>
          <w:p w14:paraId="06A5E395" w14:textId="77777777" w:rsidR="00831EF1" w:rsidRPr="00555C93" w:rsidRDefault="00831EF1" w:rsidP="00BD42BC">
            <w:pPr>
              <w:rPr>
                <w:rFonts w:ascii="Verdana" w:hAnsi="Verdana"/>
                <w:sz w:val="18"/>
                <w:szCs w:val="18"/>
              </w:rPr>
            </w:pPr>
          </w:p>
        </w:tc>
        <w:tc>
          <w:tcPr>
            <w:tcW w:w="1612" w:type="dxa"/>
            <w:vAlign w:val="center"/>
          </w:tcPr>
          <w:p w14:paraId="25187F6E" w14:textId="77777777" w:rsidR="00831EF1" w:rsidRPr="00555C93" w:rsidRDefault="00831EF1" w:rsidP="00BD42BC">
            <w:pPr>
              <w:rPr>
                <w:rFonts w:ascii="Verdana" w:hAnsi="Verdana"/>
                <w:sz w:val="18"/>
                <w:szCs w:val="18"/>
              </w:rPr>
            </w:pPr>
          </w:p>
        </w:tc>
      </w:tr>
      <w:tr w:rsidR="00831EF1" w:rsidRPr="00555C93" w14:paraId="2ABDA70F" w14:textId="77777777" w:rsidTr="00BD42BC">
        <w:trPr>
          <w:trHeight w:val="151"/>
        </w:trPr>
        <w:tc>
          <w:tcPr>
            <w:tcW w:w="3227" w:type="dxa"/>
            <w:vMerge/>
          </w:tcPr>
          <w:p w14:paraId="4533F05F" w14:textId="77777777" w:rsidR="00831EF1" w:rsidRPr="00555C93" w:rsidRDefault="00831EF1" w:rsidP="00BD42BC">
            <w:pPr>
              <w:rPr>
                <w:rFonts w:ascii="Verdana" w:hAnsi="Verdana"/>
                <w:sz w:val="18"/>
                <w:szCs w:val="18"/>
              </w:rPr>
            </w:pPr>
          </w:p>
        </w:tc>
        <w:tc>
          <w:tcPr>
            <w:tcW w:w="1612" w:type="dxa"/>
            <w:vAlign w:val="center"/>
          </w:tcPr>
          <w:p w14:paraId="74993EDB" w14:textId="77777777" w:rsidR="00831EF1" w:rsidRPr="00555C93" w:rsidRDefault="00831EF1" w:rsidP="00BD42BC">
            <w:pPr>
              <w:jc w:val="center"/>
              <w:rPr>
                <w:rFonts w:ascii="Verdana" w:hAnsi="Verdana"/>
                <w:sz w:val="18"/>
                <w:szCs w:val="18"/>
              </w:rPr>
            </w:pPr>
          </w:p>
        </w:tc>
        <w:tc>
          <w:tcPr>
            <w:tcW w:w="1612" w:type="dxa"/>
            <w:vAlign w:val="center"/>
          </w:tcPr>
          <w:p w14:paraId="360D494D" w14:textId="77777777" w:rsidR="00831EF1" w:rsidRPr="00555C93" w:rsidRDefault="00831EF1" w:rsidP="00BD42BC">
            <w:pPr>
              <w:rPr>
                <w:rFonts w:ascii="Verdana" w:hAnsi="Verdana"/>
                <w:sz w:val="18"/>
                <w:szCs w:val="18"/>
              </w:rPr>
            </w:pPr>
          </w:p>
        </w:tc>
        <w:tc>
          <w:tcPr>
            <w:tcW w:w="1612" w:type="dxa"/>
            <w:vAlign w:val="center"/>
          </w:tcPr>
          <w:p w14:paraId="36C1DE9F" w14:textId="77777777" w:rsidR="00831EF1" w:rsidRPr="00555C93" w:rsidRDefault="00831EF1" w:rsidP="00BD42BC">
            <w:pPr>
              <w:rPr>
                <w:rFonts w:ascii="Verdana" w:hAnsi="Verdana"/>
                <w:sz w:val="18"/>
                <w:szCs w:val="18"/>
              </w:rPr>
            </w:pPr>
          </w:p>
        </w:tc>
        <w:tc>
          <w:tcPr>
            <w:tcW w:w="1612" w:type="dxa"/>
            <w:vAlign w:val="center"/>
          </w:tcPr>
          <w:p w14:paraId="468656D3" w14:textId="77777777" w:rsidR="00831EF1" w:rsidRPr="00555C93" w:rsidRDefault="00831EF1" w:rsidP="00BD42BC">
            <w:pPr>
              <w:rPr>
                <w:rFonts w:ascii="Verdana" w:hAnsi="Verdana"/>
                <w:sz w:val="18"/>
                <w:szCs w:val="18"/>
              </w:rPr>
            </w:pPr>
          </w:p>
        </w:tc>
      </w:tr>
      <w:tr w:rsidR="00831EF1" w:rsidRPr="00555C93" w14:paraId="29639ABC" w14:textId="77777777" w:rsidTr="00BD42BC">
        <w:trPr>
          <w:trHeight w:val="151"/>
        </w:trPr>
        <w:tc>
          <w:tcPr>
            <w:tcW w:w="3227" w:type="dxa"/>
            <w:vMerge/>
          </w:tcPr>
          <w:p w14:paraId="48BEAC16" w14:textId="77777777" w:rsidR="00831EF1" w:rsidRPr="00555C93" w:rsidRDefault="00831EF1" w:rsidP="00BD42BC">
            <w:pPr>
              <w:rPr>
                <w:rFonts w:ascii="Verdana" w:hAnsi="Verdana"/>
                <w:sz w:val="18"/>
                <w:szCs w:val="18"/>
              </w:rPr>
            </w:pPr>
          </w:p>
        </w:tc>
        <w:tc>
          <w:tcPr>
            <w:tcW w:w="1612" w:type="dxa"/>
            <w:vAlign w:val="center"/>
          </w:tcPr>
          <w:p w14:paraId="55DCA653" w14:textId="77777777" w:rsidR="00831EF1" w:rsidRPr="00555C93" w:rsidRDefault="00831EF1" w:rsidP="00BD42BC">
            <w:pPr>
              <w:jc w:val="center"/>
              <w:rPr>
                <w:rFonts w:ascii="Verdana" w:hAnsi="Verdana"/>
                <w:sz w:val="18"/>
                <w:szCs w:val="18"/>
              </w:rPr>
            </w:pPr>
          </w:p>
        </w:tc>
        <w:tc>
          <w:tcPr>
            <w:tcW w:w="1612" w:type="dxa"/>
            <w:vAlign w:val="center"/>
          </w:tcPr>
          <w:p w14:paraId="0CE5B24B" w14:textId="77777777" w:rsidR="00831EF1" w:rsidRPr="00555C93" w:rsidRDefault="00831EF1" w:rsidP="00BD42BC">
            <w:pPr>
              <w:rPr>
                <w:rFonts w:ascii="Verdana" w:hAnsi="Verdana"/>
                <w:sz w:val="18"/>
                <w:szCs w:val="18"/>
              </w:rPr>
            </w:pPr>
          </w:p>
        </w:tc>
        <w:tc>
          <w:tcPr>
            <w:tcW w:w="1612" w:type="dxa"/>
            <w:vAlign w:val="center"/>
          </w:tcPr>
          <w:p w14:paraId="62F5AF8D" w14:textId="77777777" w:rsidR="00831EF1" w:rsidRPr="00555C93" w:rsidRDefault="00831EF1" w:rsidP="00BD42BC">
            <w:pPr>
              <w:rPr>
                <w:rFonts w:ascii="Verdana" w:hAnsi="Verdana"/>
                <w:sz w:val="18"/>
                <w:szCs w:val="18"/>
              </w:rPr>
            </w:pPr>
          </w:p>
        </w:tc>
        <w:tc>
          <w:tcPr>
            <w:tcW w:w="1612" w:type="dxa"/>
            <w:vAlign w:val="center"/>
          </w:tcPr>
          <w:p w14:paraId="065C98EE" w14:textId="77777777" w:rsidR="00831EF1" w:rsidRPr="00555C93" w:rsidRDefault="00831EF1" w:rsidP="00BD42BC">
            <w:pPr>
              <w:rPr>
                <w:rFonts w:ascii="Verdana" w:hAnsi="Verdana"/>
                <w:sz w:val="18"/>
                <w:szCs w:val="18"/>
              </w:rPr>
            </w:pPr>
          </w:p>
        </w:tc>
      </w:tr>
      <w:tr w:rsidR="00831EF1" w:rsidRPr="00555C93" w14:paraId="7CD270A9" w14:textId="77777777" w:rsidTr="00BD42BC">
        <w:trPr>
          <w:trHeight w:val="151"/>
        </w:trPr>
        <w:tc>
          <w:tcPr>
            <w:tcW w:w="3227" w:type="dxa"/>
            <w:vMerge/>
          </w:tcPr>
          <w:p w14:paraId="6D33E194" w14:textId="77777777" w:rsidR="00831EF1" w:rsidRPr="00555C93" w:rsidRDefault="00831EF1" w:rsidP="00BD42BC">
            <w:pPr>
              <w:rPr>
                <w:rFonts w:ascii="Verdana" w:hAnsi="Verdana"/>
                <w:sz w:val="18"/>
                <w:szCs w:val="18"/>
              </w:rPr>
            </w:pPr>
          </w:p>
        </w:tc>
        <w:tc>
          <w:tcPr>
            <w:tcW w:w="1612" w:type="dxa"/>
            <w:vAlign w:val="center"/>
          </w:tcPr>
          <w:p w14:paraId="7A61EF4F" w14:textId="77777777" w:rsidR="00831EF1" w:rsidRPr="00555C93" w:rsidRDefault="00831EF1" w:rsidP="00BD42BC">
            <w:pPr>
              <w:jc w:val="center"/>
              <w:rPr>
                <w:rFonts w:ascii="Verdana" w:hAnsi="Verdana"/>
                <w:sz w:val="18"/>
                <w:szCs w:val="18"/>
              </w:rPr>
            </w:pPr>
          </w:p>
        </w:tc>
        <w:tc>
          <w:tcPr>
            <w:tcW w:w="1612" w:type="dxa"/>
            <w:vAlign w:val="center"/>
          </w:tcPr>
          <w:p w14:paraId="1A26B658" w14:textId="77777777" w:rsidR="00831EF1" w:rsidRPr="00555C93" w:rsidRDefault="00831EF1" w:rsidP="00BD42BC">
            <w:pPr>
              <w:rPr>
                <w:rFonts w:ascii="Verdana" w:hAnsi="Verdana"/>
                <w:sz w:val="18"/>
                <w:szCs w:val="18"/>
              </w:rPr>
            </w:pPr>
          </w:p>
        </w:tc>
        <w:tc>
          <w:tcPr>
            <w:tcW w:w="1612" w:type="dxa"/>
            <w:vAlign w:val="center"/>
          </w:tcPr>
          <w:p w14:paraId="5A2DFF32" w14:textId="77777777" w:rsidR="00831EF1" w:rsidRPr="00555C93" w:rsidRDefault="00831EF1" w:rsidP="00BD42BC">
            <w:pPr>
              <w:rPr>
                <w:rFonts w:ascii="Verdana" w:hAnsi="Verdana"/>
                <w:sz w:val="18"/>
                <w:szCs w:val="18"/>
              </w:rPr>
            </w:pPr>
          </w:p>
        </w:tc>
        <w:tc>
          <w:tcPr>
            <w:tcW w:w="1612" w:type="dxa"/>
            <w:vAlign w:val="center"/>
          </w:tcPr>
          <w:p w14:paraId="31A407F8" w14:textId="77777777" w:rsidR="00831EF1" w:rsidRPr="00555C93" w:rsidRDefault="00831EF1" w:rsidP="00BD42BC">
            <w:pPr>
              <w:rPr>
                <w:rFonts w:ascii="Verdana" w:hAnsi="Verdana"/>
                <w:sz w:val="18"/>
                <w:szCs w:val="18"/>
              </w:rPr>
            </w:pPr>
          </w:p>
        </w:tc>
      </w:tr>
      <w:tr w:rsidR="00831EF1" w:rsidRPr="00555C93" w14:paraId="77329DEB" w14:textId="77777777" w:rsidTr="00BD42BC">
        <w:trPr>
          <w:trHeight w:val="151"/>
        </w:trPr>
        <w:tc>
          <w:tcPr>
            <w:tcW w:w="3227" w:type="dxa"/>
            <w:vMerge/>
          </w:tcPr>
          <w:p w14:paraId="3038ECBF" w14:textId="77777777" w:rsidR="00831EF1" w:rsidRPr="00555C93" w:rsidRDefault="00831EF1" w:rsidP="00BD42BC">
            <w:pPr>
              <w:rPr>
                <w:rFonts w:ascii="Verdana" w:hAnsi="Verdana"/>
                <w:sz w:val="18"/>
                <w:szCs w:val="18"/>
              </w:rPr>
            </w:pPr>
          </w:p>
        </w:tc>
        <w:tc>
          <w:tcPr>
            <w:tcW w:w="1612" w:type="dxa"/>
            <w:vAlign w:val="center"/>
          </w:tcPr>
          <w:p w14:paraId="12DF1DDA" w14:textId="77777777" w:rsidR="00831EF1" w:rsidRPr="00555C93" w:rsidRDefault="00831EF1" w:rsidP="00BD42BC">
            <w:pPr>
              <w:jc w:val="center"/>
              <w:rPr>
                <w:rFonts w:ascii="Verdana" w:hAnsi="Verdana"/>
                <w:sz w:val="18"/>
                <w:szCs w:val="18"/>
              </w:rPr>
            </w:pPr>
          </w:p>
        </w:tc>
        <w:tc>
          <w:tcPr>
            <w:tcW w:w="1612" w:type="dxa"/>
            <w:vAlign w:val="center"/>
          </w:tcPr>
          <w:p w14:paraId="1488EC18" w14:textId="77777777" w:rsidR="00831EF1" w:rsidRPr="00555C93" w:rsidRDefault="00831EF1" w:rsidP="00BD42BC">
            <w:pPr>
              <w:rPr>
                <w:rFonts w:ascii="Verdana" w:hAnsi="Verdana"/>
                <w:sz w:val="18"/>
                <w:szCs w:val="18"/>
              </w:rPr>
            </w:pPr>
          </w:p>
        </w:tc>
        <w:tc>
          <w:tcPr>
            <w:tcW w:w="1612" w:type="dxa"/>
            <w:vAlign w:val="center"/>
          </w:tcPr>
          <w:p w14:paraId="63D61B86" w14:textId="77777777" w:rsidR="00831EF1" w:rsidRPr="00555C93" w:rsidRDefault="00831EF1" w:rsidP="00BD42BC">
            <w:pPr>
              <w:rPr>
                <w:rFonts w:ascii="Verdana" w:hAnsi="Verdana"/>
                <w:sz w:val="18"/>
                <w:szCs w:val="18"/>
              </w:rPr>
            </w:pPr>
          </w:p>
        </w:tc>
        <w:tc>
          <w:tcPr>
            <w:tcW w:w="1612" w:type="dxa"/>
            <w:vAlign w:val="center"/>
          </w:tcPr>
          <w:p w14:paraId="27EAD679" w14:textId="77777777" w:rsidR="00831EF1" w:rsidRPr="00555C93" w:rsidRDefault="00831EF1" w:rsidP="00BD42BC">
            <w:pPr>
              <w:rPr>
                <w:rFonts w:ascii="Verdana" w:hAnsi="Verdana"/>
                <w:sz w:val="18"/>
                <w:szCs w:val="18"/>
              </w:rPr>
            </w:pPr>
          </w:p>
        </w:tc>
      </w:tr>
      <w:tr w:rsidR="00831EF1" w:rsidRPr="00555C93" w14:paraId="541FB2A6" w14:textId="77777777" w:rsidTr="00BD42BC">
        <w:trPr>
          <w:trHeight w:val="151"/>
        </w:trPr>
        <w:tc>
          <w:tcPr>
            <w:tcW w:w="3227" w:type="dxa"/>
            <w:vMerge/>
          </w:tcPr>
          <w:p w14:paraId="6BE148E3" w14:textId="77777777" w:rsidR="00831EF1" w:rsidRPr="00555C93" w:rsidRDefault="00831EF1" w:rsidP="00BD42BC">
            <w:pPr>
              <w:rPr>
                <w:rFonts w:ascii="Verdana" w:hAnsi="Verdana"/>
                <w:sz w:val="18"/>
                <w:szCs w:val="18"/>
              </w:rPr>
            </w:pPr>
          </w:p>
        </w:tc>
        <w:tc>
          <w:tcPr>
            <w:tcW w:w="1612" w:type="dxa"/>
            <w:vAlign w:val="center"/>
          </w:tcPr>
          <w:p w14:paraId="3CB62ADF" w14:textId="77777777" w:rsidR="00831EF1" w:rsidRPr="00555C93" w:rsidRDefault="00831EF1" w:rsidP="00BD42BC">
            <w:pPr>
              <w:jc w:val="center"/>
              <w:rPr>
                <w:rFonts w:ascii="Verdana" w:hAnsi="Verdana"/>
                <w:sz w:val="18"/>
                <w:szCs w:val="18"/>
              </w:rPr>
            </w:pPr>
          </w:p>
        </w:tc>
        <w:tc>
          <w:tcPr>
            <w:tcW w:w="1612" w:type="dxa"/>
            <w:vAlign w:val="center"/>
          </w:tcPr>
          <w:p w14:paraId="339770F9" w14:textId="77777777" w:rsidR="00831EF1" w:rsidRPr="00555C93" w:rsidRDefault="00831EF1" w:rsidP="00BD42BC">
            <w:pPr>
              <w:rPr>
                <w:rFonts w:ascii="Verdana" w:hAnsi="Verdana"/>
                <w:sz w:val="18"/>
                <w:szCs w:val="18"/>
              </w:rPr>
            </w:pPr>
          </w:p>
        </w:tc>
        <w:tc>
          <w:tcPr>
            <w:tcW w:w="1612" w:type="dxa"/>
            <w:vAlign w:val="center"/>
          </w:tcPr>
          <w:p w14:paraId="53D5D0A1" w14:textId="77777777" w:rsidR="00831EF1" w:rsidRPr="00555C93" w:rsidRDefault="00831EF1" w:rsidP="00BD42BC">
            <w:pPr>
              <w:rPr>
                <w:rFonts w:ascii="Verdana" w:hAnsi="Verdana"/>
                <w:sz w:val="18"/>
                <w:szCs w:val="18"/>
              </w:rPr>
            </w:pPr>
          </w:p>
        </w:tc>
        <w:tc>
          <w:tcPr>
            <w:tcW w:w="1612" w:type="dxa"/>
            <w:vAlign w:val="center"/>
          </w:tcPr>
          <w:p w14:paraId="4CB197F7" w14:textId="77777777" w:rsidR="00831EF1" w:rsidRPr="00555C93" w:rsidRDefault="00831EF1" w:rsidP="00BD42BC">
            <w:pPr>
              <w:rPr>
                <w:rFonts w:ascii="Verdana" w:hAnsi="Verdana"/>
                <w:sz w:val="18"/>
                <w:szCs w:val="18"/>
              </w:rPr>
            </w:pPr>
          </w:p>
        </w:tc>
      </w:tr>
      <w:tr w:rsidR="00831EF1" w:rsidRPr="00555C93" w14:paraId="6955624D" w14:textId="77777777" w:rsidTr="00BD42BC">
        <w:trPr>
          <w:trHeight w:val="151"/>
        </w:trPr>
        <w:tc>
          <w:tcPr>
            <w:tcW w:w="3227" w:type="dxa"/>
            <w:vMerge/>
          </w:tcPr>
          <w:p w14:paraId="5F1574ED" w14:textId="77777777" w:rsidR="00831EF1" w:rsidRPr="00555C93" w:rsidRDefault="00831EF1" w:rsidP="00BD42BC">
            <w:pPr>
              <w:rPr>
                <w:rFonts w:ascii="Verdana" w:hAnsi="Verdana"/>
                <w:sz w:val="18"/>
                <w:szCs w:val="18"/>
              </w:rPr>
            </w:pPr>
          </w:p>
        </w:tc>
        <w:tc>
          <w:tcPr>
            <w:tcW w:w="1612" w:type="dxa"/>
            <w:vAlign w:val="center"/>
          </w:tcPr>
          <w:p w14:paraId="55339425" w14:textId="77777777" w:rsidR="00831EF1" w:rsidRPr="00555C93" w:rsidRDefault="00831EF1" w:rsidP="00BD42BC">
            <w:pPr>
              <w:jc w:val="center"/>
              <w:rPr>
                <w:rFonts w:ascii="Verdana" w:hAnsi="Verdana"/>
                <w:sz w:val="18"/>
                <w:szCs w:val="18"/>
              </w:rPr>
            </w:pPr>
          </w:p>
        </w:tc>
        <w:tc>
          <w:tcPr>
            <w:tcW w:w="1612" w:type="dxa"/>
            <w:vAlign w:val="center"/>
          </w:tcPr>
          <w:p w14:paraId="36C7266F" w14:textId="77777777" w:rsidR="00831EF1" w:rsidRPr="00555C93" w:rsidRDefault="00831EF1" w:rsidP="00BD42BC">
            <w:pPr>
              <w:rPr>
                <w:rFonts w:ascii="Verdana" w:hAnsi="Verdana"/>
                <w:sz w:val="18"/>
                <w:szCs w:val="18"/>
              </w:rPr>
            </w:pPr>
          </w:p>
        </w:tc>
        <w:tc>
          <w:tcPr>
            <w:tcW w:w="1612" w:type="dxa"/>
            <w:vAlign w:val="center"/>
          </w:tcPr>
          <w:p w14:paraId="111A45BF" w14:textId="77777777" w:rsidR="00831EF1" w:rsidRPr="00555C93" w:rsidRDefault="00831EF1" w:rsidP="00BD42BC">
            <w:pPr>
              <w:rPr>
                <w:rFonts w:ascii="Verdana" w:hAnsi="Verdana"/>
                <w:sz w:val="18"/>
                <w:szCs w:val="18"/>
              </w:rPr>
            </w:pPr>
          </w:p>
        </w:tc>
        <w:tc>
          <w:tcPr>
            <w:tcW w:w="1612" w:type="dxa"/>
            <w:vAlign w:val="center"/>
          </w:tcPr>
          <w:p w14:paraId="37F26690" w14:textId="77777777" w:rsidR="00831EF1" w:rsidRPr="00555C93" w:rsidRDefault="00831EF1" w:rsidP="00BD42BC">
            <w:pPr>
              <w:rPr>
                <w:rFonts w:ascii="Verdana" w:hAnsi="Verdana"/>
                <w:sz w:val="18"/>
                <w:szCs w:val="18"/>
              </w:rPr>
            </w:pPr>
          </w:p>
        </w:tc>
      </w:tr>
      <w:tr w:rsidR="00831EF1" w:rsidRPr="00555C93" w14:paraId="0D9E4CA9" w14:textId="77777777" w:rsidTr="00BD42BC">
        <w:trPr>
          <w:trHeight w:val="151"/>
        </w:trPr>
        <w:tc>
          <w:tcPr>
            <w:tcW w:w="3227" w:type="dxa"/>
            <w:vMerge/>
          </w:tcPr>
          <w:p w14:paraId="0BA90276" w14:textId="77777777" w:rsidR="00831EF1" w:rsidRPr="00555C93" w:rsidRDefault="00831EF1" w:rsidP="00BD42BC">
            <w:pPr>
              <w:rPr>
                <w:rFonts w:ascii="Verdana" w:hAnsi="Verdana"/>
                <w:sz w:val="18"/>
                <w:szCs w:val="18"/>
              </w:rPr>
            </w:pPr>
          </w:p>
        </w:tc>
        <w:tc>
          <w:tcPr>
            <w:tcW w:w="1612" w:type="dxa"/>
            <w:vAlign w:val="center"/>
          </w:tcPr>
          <w:p w14:paraId="6DD01E37" w14:textId="77777777" w:rsidR="00831EF1" w:rsidRPr="00555C93" w:rsidRDefault="00831EF1" w:rsidP="00BD42BC">
            <w:pPr>
              <w:jc w:val="center"/>
              <w:rPr>
                <w:rFonts w:ascii="Verdana" w:hAnsi="Verdana"/>
                <w:sz w:val="18"/>
                <w:szCs w:val="18"/>
              </w:rPr>
            </w:pPr>
          </w:p>
        </w:tc>
        <w:tc>
          <w:tcPr>
            <w:tcW w:w="1612" w:type="dxa"/>
            <w:vAlign w:val="center"/>
          </w:tcPr>
          <w:p w14:paraId="64240A68" w14:textId="77777777" w:rsidR="00831EF1" w:rsidRPr="00555C93" w:rsidRDefault="00831EF1" w:rsidP="00BD42BC">
            <w:pPr>
              <w:rPr>
                <w:rFonts w:ascii="Verdana" w:hAnsi="Verdana"/>
                <w:sz w:val="18"/>
                <w:szCs w:val="18"/>
              </w:rPr>
            </w:pPr>
          </w:p>
        </w:tc>
        <w:tc>
          <w:tcPr>
            <w:tcW w:w="1612" w:type="dxa"/>
            <w:vAlign w:val="center"/>
          </w:tcPr>
          <w:p w14:paraId="55B01D4F" w14:textId="77777777" w:rsidR="00831EF1" w:rsidRPr="00555C93" w:rsidRDefault="00831EF1" w:rsidP="00BD42BC">
            <w:pPr>
              <w:rPr>
                <w:rFonts w:ascii="Verdana" w:hAnsi="Verdana"/>
                <w:sz w:val="18"/>
                <w:szCs w:val="18"/>
              </w:rPr>
            </w:pPr>
          </w:p>
        </w:tc>
        <w:tc>
          <w:tcPr>
            <w:tcW w:w="1612" w:type="dxa"/>
            <w:vAlign w:val="center"/>
          </w:tcPr>
          <w:p w14:paraId="60613E42" w14:textId="77777777" w:rsidR="00831EF1" w:rsidRPr="00555C93" w:rsidRDefault="00831EF1" w:rsidP="00BD42BC">
            <w:pPr>
              <w:rPr>
                <w:rFonts w:ascii="Verdana" w:hAnsi="Verdana"/>
                <w:sz w:val="18"/>
                <w:szCs w:val="18"/>
              </w:rPr>
            </w:pPr>
          </w:p>
        </w:tc>
      </w:tr>
      <w:tr w:rsidR="00831EF1" w:rsidRPr="00555C93" w14:paraId="1A89E9D4" w14:textId="77777777" w:rsidTr="00BD42BC">
        <w:trPr>
          <w:trHeight w:val="151"/>
        </w:trPr>
        <w:tc>
          <w:tcPr>
            <w:tcW w:w="3227" w:type="dxa"/>
            <w:vMerge/>
          </w:tcPr>
          <w:p w14:paraId="0CEFAB57" w14:textId="77777777" w:rsidR="00831EF1" w:rsidRPr="00555C93" w:rsidRDefault="00831EF1" w:rsidP="00BD42BC">
            <w:pPr>
              <w:rPr>
                <w:rFonts w:ascii="Verdana" w:hAnsi="Verdana"/>
                <w:sz w:val="18"/>
                <w:szCs w:val="18"/>
              </w:rPr>
            </w:pPr>
          </w:p>
        </w:tc>
        <w:tc>
          <w:tcPr>
            <w:tcW w:w="1612" w:type="dxa"/>
            <w:vAlign w:val="center"/>
          </w:tcPr>
          <w:p w14:paraId="618CE811" w14:textId="77777777" w:rsidR="00831EF1" w:rsidRPr="00555C93" w:rsidRDefault="00831EF1" w:rsidP="00BD42BC">
            <w:pPr>
              <w:jc w:val="center"/>
              <w:rPr>
                <w:rFonts w:ascii="Verdana" w:hAnsi="Verdana"/>
                <w:sz w:val="18"/>
                <w:szCs w:val="18"/>
              </w:rPr>
            </w:pPr>
          </w:p>
        </w:tc>
        <w:tc>
          <w:tcPr>
            <w:tcW w:w="1612" w:type="dxa"/>
            <w:vAlign w:val="center"/>
          </w:tcPr>
          <w:p w14:paraId="75AFCE9B" w14:textId="77777777" w:rsidR="00831EF1" w:rsidRPr="00555C93" w:rsidRDefault="00831EF1" w:rsidP="00BD42BC">
            <w:pPr>
              <w:rPr>
                <w:rFonts w:ascii="Verdana" w:hAnsi="Verdana"/>
                <w:sz w:val="18"/>
                <w:szCs w:val="18"/>
              </w:rPr>
            </w:pPr>
          </w:p>
        </w:tc>
        <w:tc>
          <w:tcPr>
            <w:tcW w:w="1612" w:type="dxa"/>
            <w:vAlign w:val="center"/>
          </w:tcPr>
          <w:p w14:paraId="749608DE" w14:textId="77777777" w:rsidR="00831EF1" w:rsidRPr="00555C93" w:rsidRDefault="00831EF1" w:rsidP="00BD42BC">
            <w:pPr>
              <w:rPr>
                <w:rFonts w:ascii="Verdana" w:hAnsi="Verdana"/>
                <w:sz w:val="18"/>
                <w:szCs w:val="18"/>
              </w:rPr>
            </w:pPr>
          </w:p>
        </w:tc>
        <w:tc>
          <w:tcPr>
            <w:tcW w:w="1612" w:type="dxa"/>
            <w:vAlign w:val="center"/>
          </w:tcPr>
          <w:p w14:paraId="3ADF1087" w14:textId="77777777" w:rsidR="00831EF1" w:rsidRPr="00555C93" w:rsidRDefault="00831EF1" w:rsidP="00BD42BC">
            <w:pPr>
              <w:rPr>
                <w:rFonts w:ascii="Verdana" w:hAnsi="Verdana"/>
                <w:sz w:val="18"/>
                <w:szCs w:val="18"/>
              </w:rPr>
            </w:pPr>
          </w:p>
        </w:tc>
      </w:tr>
      <w:tr w:rsidR="00831EF1" w:rsidRPr="00555C93" w14:paraId="0A058C83" w14:textId="77777777" w:rsidTr="00BD42BC">
        <w:trPr>
          <w:trHeight w:val="151"/>
        </w:trPr>
        <w:tc>
          <w:tcPr>
            <w:tcW w:w="3227" w:type="dxa"/>
            <w:vMerge/>
          </w:tcPr>
          <w:p w14:paraId="37DC3B3D" w14:textId="77777777" w:rsidR="00831EF1" w:rsidRPr="00555C93" w:rsidRDefault="00831EF1" w:rsidP="00BD42BC">
            <w:pPr>
              <w:rPr>
                <w:rFonts w:ascii="Verdana" w:hAnsi="Verdana"/>
                <w:sz w:val="18"/>
                <w:szCs w:val="18"/>
              </w:rPr>
            </w:pPr>
          </w:p>
        </w:tc>
        <w:tc>
          <w:tcPr>
            <w:tcW w:w="1612" w:type="dxa"/>
            <w:vAlign w:val="center"/>
          </w:tcPr>
          <w:p w14:paraId="16D9691B" w14:textId="77777777" w:rsidR="00831EF1" w:rsidRPr="00555C93" w:rsidRDefault="00831EF1" w:rsidP="00BD42BC">
            <w:pPr>
              <w:jc w:val="center"/>
              <w:rPr>
                <w:rFonts w:ascii="Verdana" w:hAnsi="Verdana"/>
                <w:sz w:val="18"/>
                <w:szCs w:val="18"/>
              </w:rPr>
            </w:pPr>
          </w:p>
        </w:tc>
        <w:tc>
          <w:tcPr>
            <w:tcW w:w="1612" w:type="dxa"/>
            <w:vAlign w:val="center"/>
          </w:tcPr>
          <w:p w14:paraId="2DA1F166" w14:textId="77777777" w:rsidR="00831EF1" w:rsidRPr="00555C93" w:rsidRDefault="00831EF1" w:rsidP="00BD42BC">
            <w:pPr>
              <w:rPr>
                <w:rFonts w:ascii="Verdana" w:hAnsi="Verdana"/>
                <w:sz w:val="18"/>
                <w:szCs w:val="18"/>
              </w:rPr>
            </w:pPr>
          </w:p>
        </w:tc>
        <w:tc>
          <w:tcPr>
            <w:tcW w:w="1612" w:type="dxa"/>
            <w:vAlign w:val="center"/>
          </w:tcPr>
          <w:p w14:paraId="38B69F8F" w14:textId="77777777" w:rsidR="00831EF1" w:rsidRPr="00555C93" w:rsidRDefault="00831EF1" w:rsidP="00BD42BC">
            <w:pPr>
              <w:rPr>
                <w:rFonts w:ascii="Verdana" w:hAnsi="Verdana"/>
                <w:sz w:val="18"/>
                <w:szCs w:val="18"/>
              </w:rPr>
            </w:pPr>
          </w:p>
        </w:tc>
        <w:tc>
          <w:tcPr>
            <w:tcW w:w="1612" w:type="dxa"/>
            <w:vAlign w:val="center"/>
          </w:tcPr>
          <w:p w14:paraId="5114120E" w14:textId="77777777" w:rsidR="00831EF1" w:rsidRPr="00555C93" w:rsidRDefault="00831EF1" w:rsidP="00BD42BC">
            <w:pPr>
              <w:rPr>
                <w:rFonts w:ascii="Verdana" w:hAnsi="Verdana"/>
                <w:sz w:val="18"/>
                <w:szCs w:val="18"/>
              </w:rPr>
            </w:pPr>
          </w:p>
        </w:tc>
      </w:tr>
      <w:tr w:rsidR="00831EF1" w:rsidRPr="00555C93" w14:paraId="5FD9EB84" w14:textId="77777777" w:rsidTr="00BD42BC">
        <w:trPr>
          <w:trHeight w:val="151"/>
        </w:trPr>
        <w:tc>
          <w:tcPr>
            <w:tcW w:w="3227" w:type="dxa"/>
            <w:vMerge/>
          </w:tcPr>
          <w:p w14:paraId="11EC46DF" w14:textId="77777777" w:rsidR="00831EF1" w:rsidRPr="00555C93" w:rsidRDefault="00831EF1" w:rsidP="00BD42BC">
            <w:pPr>
              <w:rPr>
                <w:rFonts w:ascii="Verdana" w:hAnsi="Verdana"/>
                <w:sz w:val="18"/>
                <w:szCs w:val="18"/>
              </w:rPr>
            </w:pPr>
          </w:p>
        </w:tc>
        <w:tc>
          <w:tcPr>
            <w:tcW w:w="1612" w:type="dxa"/>
            <w:vAlign w:val="center"/>
          </w:tcPr>
          <w:p w14:paraId="3067A537" w14:textId="77777777" w:rsidR="00831EF1" w:rsidRPr="00555C93" w:rsidRDefault="00831EF1" w:rsidP="00BD42BC">
            <w:pPr>
              <w:jc w:val="center"/>
              <w:rPr>
                <w:rFonts w:ascii="Verdana" w:hAnsi="Verdana"/>
                <w:sz w:val="18"/>
                <w:szCs w:val="18"/>
              </w:rPr>
            </w:pPr>
          </w:p>
        </w:tc>
        <w:tc>
          <w:tcPr>
            <w:tcW w:w="1612" w:type="dxa"/>
            <w:vAlign w:val="center"/>
          </w:tcPr>
          <w:p w14:paraId="1339FE68" w14:textId="77777777" w:rsidR="00831EF1" w:rsidRPr="00555C93" w:rsidRDefault="00831EF1" w:rsidP="00BD42BC">
            <w:pPr>
              <w:rPr>
                <w:rFonts w:ascii="Verdana" w:hAnsi="Verdana"/>
                <w:sz w:val="18"/>
                <w:szCs w:val="18"/>
              </w:rPr>
            </w:pPr>
          </w:p>
        </w:tc>
        <w:tc>
          <w:tcPr>
            <w:tcW w:w="1612" w:type="dxa"/>
            <w:vAlign w:val="center"/>
          </w:tcPr>
          <w:p w14:paraId="32E1A3F0" w14:textId="77777777" w:rsidR="00831EF1" w:rsidRPr="00555C93" w:rsidRDefault="00831EF1" w:rsidP="00BD42BC">
            <w:pPr>
              <w:rPr>
                <w:rFonts w:ascii="Verdana" w:hAnsi="Verdana"/>
                <w:sz w:val="18"/>
                <w:szCs w:val="18"/>
              </w:rPr>
            </w:pPr>
          </w:p>
        </w:tc>
        <w:tc>
          <w:tcPr>
            <w:tcW w:w="1612" w:type="dxa"/>
            <w:vAlign w:val="center"/>
          </w:tcPr>
          <w:p w14:paraId="155B04F5" w14:textId="77777777" w:rsidR="00831EF1" w:rsidRPr="00555C93" w:rsidRDefault="00831EF1" w:rsidP="00BD42BC">
            <w:pPr>
              <w:rPr>
                <w:rFonts w:ascii="Verdana" w:hAnsi="Verdana"/>
                <w:sz w:val="18"/>
                <w:szCs w:val="18"/>
              </w:rPr>
            </w:pPr>
          </w:p>
        </w:tc>
      </w:tr>
      <w:tr w:rsidR="00831EF1" w:rsidRPr="00555C93" w14:paraId="4EDF4D22" w14:textId="77777777" w:rsidTr="00BD42BC">
        <w:trPr>
          <w:trHeight w:val="151"/>
        </w:trPr>
        <w:tc>
          <w:tcPr>
            <w:tcW w:w="3227" w:type="dxa"/>
            <w:vMerge/>
          </w:tcPr>
          <w:p w14:paraId="462D0FDA" w14:textId="77777777" w:rsidR="00831EF1" w:rsidRPr="00555C93" w:rsidRDefault="00831EF1" w:rsidP="00BD42BC">
            <w:pPr>
              <w:rPr>
                <w:rFonts w:ascii="Verdana" w:hAnsi="Verdana"/>
                <w:sz w:val="18"/>
                <w:szCs w:val="18"/>
              </w:rPr>
            </w:pPr>
          </w:p>
        </w:tc>
        <w:tc>
          <w:tcPr>
            <w:tcW w:w="1612" w:type="dxa"/>
            <w:vAlign w:val="center"/>
          </w:tcPr>
          <w:p w14:paraId="49C6036C" w14:textId="77777777" w:rsidR="00831EF1" w:rsidRPr="00555C93" w:rsidRDefault="00831EF1" w:rsidP="00BD42BC">
            <w:pPr>
              <w:jc w:val="center"/>
              <w:rPr>
                <w:rFonts w:ascii="Verdana" w:hAnsi="Verdana"/>
                <w:sz w:val="18"/>
                <w:szCs w:val="18"/>
              </w:rPr>
            </w:pPr>
          </w:p>
        </w:tc>
        <w:tc>
          <w:tcPr>
            <w:tcW w:w="1612" w:type="dxa"/>
            <w:vAlign w:val="center"/>
          </w:tcPr>
          <w:p w14:paraId="4C7E2F49" w14:textId="77777777" w:rsidR="00831EF1" w:rsidRPr="00555C93" w:rsidRDefault="00831EF1" w:rsidP="00BD42BC">
            <w:pPr>
              <w:rPr>
                <w:rFonts w:ascii="Verdana" w:hAnsi="Verdana"/>
                <w:sz w:val="18"/>
                <w:szCs w:val="18"/>
              </w:rPr>
            </w:pPr>
          </w:p>
        </w:tc>
        <w:tc>
          <w:tcPr>
            <w:tcW w:w="1612" w:type="dxa"/>
            <w:vAlign w:val="center"/>
          </w:tcPr>
          <w:p w14:paraId="1FE8D053" w14:textId="77777777" w:rsidR="00831EF1" w:rsidRPr="00555C93" w:rsidRDefault="00831EF1" w:rsidP="00BD42BC">
            <w:pPr>
              <w:rPr>
                <w:rFonts w:ascii="Verdana" w:hAnsi="Verdana"/>
                <w:sz w:val="18"/>
                <w:szCs w:val="18"/>
              </w:rPr>
            </w:pPr>
          </w:p>
        </w:tc>
        <w:tc>
          <w:tcPr>
            <w:tcW w:w="1612" w:type="dxa"/>
            <w:vAlign w:val="center"/>
          </w:tcPr>
          <w:p w14:paraId="418CBA99" w14:textId="77777777" w:rsidR="00831EF1" w:rsidRPr="00555C93" w:rsidRDefault="00831EF1" w:rsidP="00BD42BC">
            <w:pPr>
              <w:rPr>
                <w:rFonts w:ascii="Verdana" w:hAnsi="Verdana"/>
                <w:sz w:val="18"/>
                <w:szCs w:val="18"/>
              </w:rPr>
            </w:pPr>
          </w:p>
        </w:tc>
      </w:tr>
      <w:tr w:rsidR="00831EF1" w:rsidRPr="00555C93" w14:paraId="041B6A77" w14:textId="77777777" w:rsidTr="00BD42BC">
        <w:trPr>
          <w:trHeight w:val="151"/>
        </w:trPr>
        <w:tc>
          <w:tcPr>
            <w:tcW w:w="3227" w:type="dxa"/>
            <w:vMerge/>
          </w:tcPr>
          <w:p w14:paraId="679EEB1D" w14:textId="77777777" w:rsidR="00831EF1" w:rsidRPr="00555C93" w:rsidRDefault="00831EF1" w:rsidP="00BD42BC">
            <w:pPr>
              <w:rPr>
                <w:rFonts w:ascii="Verdana" w:hAnsi="Verdana"/>
                <w:sz w:val="18"/>
                <w:szCs w:val="18"/>
              </w:rPr>
            </w:pPr>
          </w:p>
        </w:tc>
        <w:tc>
          <w:tcPr>
            <w:tcW w:w="1612" w:type="dxa"/>
            <w:vAlign w:val="center"/>
          </w:tcPr>
          <w:p w14:paraId="56AEA89A" w14:textId="77777777" w:rsidR="00831EF1" w:rsidRPr="00555C93" w:rsidRDefault="00831EF1" w:rsidP="00BD42BC">
            <w:pPr>
              <w:jc w:val="center"/>
              <w:rPr>
                <w:rFonts w:ascii="Verdana" w:hAnsi="Verdana"/>
                <w:sz w:val="18"/>
                <w:szCs w:val="18"/>
              </w:rPr>
            </w:pPr>
          </w:p>
        </w:tc>
        <w:tc>
          <w:tcPr>
            <w:tcW w:w="1612" w:type="dxa"/>
            <w:vAlign w:val="center"/>
          </w:tcPr>
          <w:p w14:paraId="0586F976" w14:textId="77777777" w:rsidR="00831EF1" w:rsidRPr="00555C93" w:rsidRDefault="00831EF1" w:rsidP="00BD42BC">
            <w:pPr>
              <w:rPr>
                <w:rFonts w:ascii="Verdana" w:hAnsi="Verdana"/>
                <w:sz w:val="18"/>
                <w:szCs w:val="18"/>
              </w:rPr>
            </w:pPr>
          </w:p>
        </w:tc>
        <w:tc>
          <w:tcPr>
            <w:tcW w:w="1612" w:type="dxa"/>
            <w:vAlign w:val="center"/>
          </w:tcPr>
          <w:p w14:paraId="261CCB5B" w14:textId="77777777" w:rsidR="00831EF1" w:rsidRPr="00555C93" w:rsidRDefault="00831EF1" w:rsidP="00BD42BC">
            <w:pPr>
              <w:rPr>
                <w:rFonts w:ascii="Verdana" w:hAnsi="Verdana"/>
                <w:sz w:val="18"/>
                <w:szCs w:val="18"/>
              </w:rPr>
            </w:pPr>
          </w:p>
        </w:tc>
        <w:tc>
          <w:tcPr>
            <w:tcW w:w="1612" w:type="dxa"/>
            <w:vAlign w:val="center"/>
          </w:tcPr>
          <w:p w14:paraId="39B23155" w14:textId="77777777" w:rsidR="00831EF1" w:rsidRPr="00555C93" w:rsidRDefault="00831EF1" w:rsidP="00BD42BC">
            <w:pPr>
              <w:rPr>
                <w:rFonts w:ascii="Verdana" w:hAnsi="Verdana"/>
                <w:sz w:val="18"/>
                <w:szCs w:val="18"/>
              </w:rPr>
            </w:pPr>
          </w:p>
        </w:tc>
      </w:tr>
      <w:tr w:rsidR="00831EF1" w:rsidRPr="00555C93" w14:paraId="0768D31F" w14:textId="77777777" w:rsidTr="00BD42BC">
        <w:trPr>
          <w:trHeight w:val="151"/>
        </w:trPr>
        <w:tc>
          <w:tcPr>
            <w:tcW w:w="3227" w:type="dxa"/>
            <w:vMerge/>
          </w:tcPr>
          <w:p w14:paraId="2AD00FE1" w14:textId="77777777" w:rsidR="00831EF1" w:rsidRPr="00555C93" w:rsidRDefault="00831EF1" w:rsidP="00BD42BC">
            <w:pPr>
              <w:rPr>
                <w:rFonts w:ascii="Verdana" w:hAnsi="Verdana"/>
                <w:sz w:val="18"/>
                <w:szCs w:val="18"/>
              </w:rPr>
            </w:pPr>
          </w:p>
        </w:tc>
        <w:tc>
          <w:tcPr>
            <w:tcW w:w="1612" w:type="dxa"/>
            <w:vAlign w:val="center"/>
          </w:tcPr>
          <w:p w14:paraId="0AFDEA81" w14:textId="77777777" w:rsidR="00831EF1" w:rsidRPr="00555C93" w:rsidRDefault="00831EF1" w:rsidP="00BD42BC">
            <w:pPr>
              <w:jc w:val="center"/>
              <w:rPr>
                <w:rFonts w:ascii="Verdana" w:hAnsi="Verdana"/>
                <w:sz w:val="18"/>
                <w:szCs w:val="18"/>
              </w:rPr>
            </w:pPr>
          </w:p>
        </w:tc>
        <w:tc>
          <w:tcPr>
            <w:tcW w:w="1612" w:type="dxa"/>
            <w:vAlign w:val="center"/>
          </w:tcPr>
          <w:p w14:paraId="4A1A2071" w14:textId="77777777" w:rsidR="00831EF1" w:rsidRPr="00555C93" w:rsidRDefault="00831EF1" w:rsidP="00BD42BC">
            <w:pPr>
              <w:rPr>
                <w:rFonts w:ascii="Verdana" w:hAnsi="Verdana"/>
                <w:sz w:val="18"/>
                <w:szCs w:val="18"/>
              </w:rPr>
            </w:pPr>
          </w:p>
        </w:tc>
        <w:tc>
          <w:tcPr>
            <w:tcW w:w="1612" w:type="dxa"/>
            <w:vAlign w:val="center"/>
          </w:tcPr>
          <w:p w14:paraId="675B7720" w14:textId="77777777" w:rsidR="00831EF1" w:rsidRPr="00555C93" w:rsidRDefault="00831EF1" w:rsidP="00BD42BC">
            <w:pPr>
              <w:rPr>
                <w:rFonts w:ascii="Verdana" w:hAnsi="Verdana"/>
                <w:sz w:val="18"/>
                <w:szCs w:val="18"/>
              </w:rPr>
            </w:pPr>
          </w:p>
        </w:tc>
        <w:tc>
          <w:tcPr>
            <w:tcW w:w="1612" w:type="dxa"/>
            <w:vAlign w:val="center"/>
          </w:tcPr>
          <w:p w14:paraId="3AF5EBEE" w14:textId="77777777" w:rsidR="00831EF1" w:rsidRPr="00555C93" w:rsidRDefault="00831EF1" w:rsidP="00BD42BC">
            <w:pPr>
              <w:rPr>
                <w:rFonts w:ascii="Verdana" w:hAnsi="Verdana"/>
                <w:sz w:val="18"/>
                <w:szCs w:val="18"/>
              </w:rPr>
            </w:pPr>
          </w:p>
        </w:tc>
      </w:tr>
      <w:tr w:rsidR="00831EF1" w:rsidRPr="00555C93" w14:paraId="373EA967" w14:textId="77777777" w:rsidTr="00BD42BC">
        <w:trPr>
          <w:trHeight w:val="151"/>
        </w:trPr>
        <w:tc>
          <w:tcPr>
            <w:tcW w:w="3227" w:type="dxa"/>
            <w:vMerge/>
          </w:tcPr>
          <w:p w14:paraId="5B77EE94" w14:textId="77777777" w:rsidR="00831EF1" w:rsidRPr="00555C93" w:rsidRDefault="00831EF1" w:rsidP="00BD42BC">
            <w:pPr>
              <w:rPr>
                <w:rFonts w:ascii="Verdana" w:hAnsi="Verdana"/>
                <w:sz w:val="18"/>
                <w:szCs w:val="18"/>
              </w:rPr>
            </w:pPr>
          </w:p>
        </w:tc>
        <w:tc>
          <w:tcPr>
            <w:tcW w:w="1612" w:type="dxa"/>
            <w:vAlign w:val="center"/>
          </w:tcPr>
          <w:p w14:paraId="230884F3" w14:textId="77777777" w:rsidR="00831EF1" w:rsidRPr="00555C93" w:rsidRDefault="00831EF1" w:rsidP="00BD42BC">
            <w:pPr>
              <w:jc w:val="center"/>
              <w:rPr>
                <w:rFonts w:ascii="Verdana" w:hAnsi="Verdana"/>
                <w:sz w:val="18"/>
                <w:szCs w:val="18"/>
              </w:rPr>
            </w:pPr>
          </w:p>
        </w:tc>
        <w:tc>
          <w:tcPr>
            <w:tcW w:w="1612" w:type="dxa"/>
            <w:vAlign w:val="center"/>
          </w:tcPr>
          <w:p w14:paraId="18E1284F" w14:textId="77777777" w:rsidR="00831EF1" w:rsidRPr="00555C93" w:rsidRDefault="00831EF1" w:rsidP="00BD42BC">
            <w:pPr>
              <w:rPr>
                <w:rFonts w:ascii="Verdana" w:hAnsi="Verdana"/>
                <w:sz w:val="18"/>
                <w:szCs w:val="18"/>
              </w:rPr>
            </w:pPr>
          </w:p>
        </w:tc>
        <w:tc>
          <w:tcPr>
            <w:tcW w:w="1612" w:type="dxa"/>
            <w:vAlign w:val="center"/>
          </w:tcPr>
          <w:p w14:paraId="10D423DC" w14:textId="77777777" w:rsidR="00831EF1" w:rsidRPr="00555C93" w:rsidRDefault="00831EF1" w:rsidP="00BD42BC">
            <w:pPr>
              <w:rPr>
                <w:rFonts w:ascii="Verdana" w:hAnsi="Verdana"/>
                <w:sz w:val="18"/>
                <w:szCs w:val="18"/>
              </w:rPr>
            </w:pPr>
          </w:p>
        </w:tc>
        <w:tc>
          <w:tcPr>
            <w:tcW w:w="1612" w:type="dxa"/>
            <w:vAlign w:val="center"/>
          </w:tcPr>
          <w:p w14:paraId="35707B80" w14:textId="77777777" w:rsidR="00831EF1" w:rsidRPr="00555C93" w:rsidRDefault="00831EF1" w:rsidP="00BD42BC">
            <w:pPr>
              <w:rPr>
                <w:rFonts w:ascii="Verdana" w:hAnsi="Verdana"/>
                <w:sz w:val="18"/>
                <w:szCs w:val="18"/>
              </w:rPr>
            </w:pPr>
          </w:p>
        </w:tc>
      </w:tr>
      <w:tr w:rsidR="00831EF1" w:rsidRPr="00555C93" w14:paraId="30555337" w14:textId="77777777" w:rsidTr="00BD42BC">
        <w:trPr>
          <w:trHeight w:val="151"/>
        </w:trPr>
        <w:tc>
          <w:tcPr>
            <w:tcW w:w="3227" w:type="dxa"/>
            <w:vMerge/>
          </w:tcPr>
          <w:p w14:paraId="79F5AE54" w14:textId="77777777" w:rsidR="00831EF1" w:rsidRPr="00555C93" w:rsidRDefault="00831EF1" w:rsidP="00BD42BC">
            <w:pPr>
              <w:rPr>
                <w:rFonts w:ascii="Verdana" w:hAnsi="Verdana"/>
                <w:sz w:val="18"/>
                <w:szCs w:val="18"/>
              </w:rPr>
            </w:pPr>
          </w:p>
        </w:tc>
        <w:tc>
          <w:tcPr>
            <w:tcW w:w="1612" w:type="dxa"/>
            <w:vAlign w:val="center"/>
          </w:tcPr>
          <w:p w14:paraId="612DCB84" w14:textId="77777777" w:rsidR="00831EF1" w:rsidRPr="00555C93" w:rsidRDefault="00831EF1" w:rsidP="00BD42BC">
            <w:pPr>
              <w:jc w:val="center"/>
              <w:rPr>
                <w:rFonts w:ascii="Verdana" w:hAnsi="Verdana"/>
                <w:sz w:val="18"/>
                <w:szCs w:val="18"/>
              </w:rPr>
            </w:pPr>
          </w:p>
        </w:tc>
        <w:tc>
          <w:tcPr>
            <w:tcW w:w="1612" w:type="dxa"/>
            <w:vAlign w:val="center"/>
          </w:tcPr>
          <w:p w14:paraId="34E582A9" w14:textId="77777777" w:rsidR="00831EF1" w:rsidRPr="00555C93" w:rsidRDefault="00831EF1" w:rsidP="00BD42BC">
            <w:pPr>
              <w:rPr>
                <w:rFonts w:ascii="Verdana" w:hAnsi="Verdana"/>
                <w:sz w:val="18"/>
                <w:szCs w:val="18"/>
              </w:rPr>
            </w:pPr>
          </w:p>
        </w:tc>
        <w:tc>
          <w:tcPr>
            <w:tcW w:w="1612" w:type="dxa"/>
            <w:vAlign w:val="center"/>
          </w:tcPr>
          <w:p w14:paraId="63D262F6" w14:textId="77777777" w:rsidR="00831EF1" w:rsidRPr="00555C93" w:rsidRDefault="00831EF1" w:rsidP="00BD42BC">
            <w:pPr>
              <w:rPr>
                <w:rFonts w:ascii="Verdana" w:hAnsi="Verdana"/>
                <w:sz w:val="18"/>
                <w:szCs w:val="18"/>
              </w:rPr>
            </w:pPr>
          </w:p>
        </w:tc>
        <w:tc>
          <w:tcPr>
            <w:tcW w:w="1612" w:type="dxa"/>
            <w:vAlign w:val="center"/>
          </w:tcPr>
          <w:p w14:paraId="192B61D8" w14:textId="77777777" w:rsidR="00831EF1" w:rsidRPr="00555C93" w:rsidRDefault="00831EF1" w:rsidP="00BD42BC">
            <w:pPr>
              <w:rPr>
                <w:rFonts w:ascii="Verdana" w:hAnsi="Verdana"/>
                <w:sz w:val="18"/>
                <w:szCs w:val="18"/>
              </w:rPr>
            </w:pPr>
          </w:p>
        </w:tc>
      </w:tr>
      <w:tr w:rsidR="00831EF1" w:rsidRPr="00555C93" w14:paraId="65EB9092" w14:textId="77777777" w:rsidTr="00BD42BC">
        <w:trPr>
          <w:trHeight w:val="151"/>
        </w:trPr>
        <w:tc>
          <w:tcPr>
            <w:tcW w:w="3227" w:type="dxa"/>
            <w:vMerge/>
          </w:tcPr>
          <w:p w14:paraId="54664437" w14:textId="77777777" w:rsidR="00831EF1" w:rsidRPr="00555C93" w:rsidRDefault="00831EF1" w:rsidP="00BD42BC">
            <w:pPr>
              <w:rPr>
                <w:rFonts w:ascii="Verdana" w:hAnsi="Verdana"/>
                <w:sz w:val="18"/>
                <w:szCs w:val="18"/>
              </w:rPr>
            </w:pPr>
          </w:p>
        </w:tc>
        <w:tc>
          <w:tcPr>
            <w:tcW w:w="1612" w:type="dxa"/>
            <w:vAlign w:val="center"/>
          </w:tcPr>
          <w:p w14:paraId="7253C6A6" w14:textId="77777777" w:rsidR="00831EF1" w:rsidRPr="00555C93" w:rsidRDefault="00831EF1" w:rsidP="00BD42BC">
            <w:pPr>
              <w:jc w:val="center"/>
              <w:rPr>
                <w:rFonts w:ascii="Verdana" w:hAnsi="Verdana"/>
                <w:sz w:val="18"/>
                <w:szCs w:val="18"/>
              </w:rPr>
            </w:pPr>
          </w:p>
        </w:tc>
        <w:tc>
          <w:tcPr>
            <w:tcW w:w="1612" w:type="dxa"/>
            <w:vAlign w:val="center"/>
          </w:tcPr>
          <w:p w14:paraId="12F8B1E3" w14:textId="77777777" w:rsidR="00831EF1" w:rsidRPr="00555C93" w:rsidRDefault="00831EF1" w:rsidP="00BD42BC">
            <w:pPr>
              <w:rPr>
                <w:rFonts w:ascii="Verdana" w:hAnsi="Verdana"/>
                <w:sz w:val="18"/>
                <w:szCs w:val="18"/>
              </w:rPr>
            </w:pPr>
          </w:p>
        </w:tc>
        <w:tc>
          <w:tcPr>
            <w:tcW w:w="1612" w:type="dxa"/>
            <w:vAlign w:val="center"/>
          </w:tcPr>
          <w:p w14:paraId="69CD1460" w14:textId="77777777" w:rsidR="00831EF1" w:rsidRPr="00555C93" w:rsidRDefault="00831EF1" w:rsidP="00BD42BC">
            <w:pPr>
              <w:rPr>
                <w:rFonts w:ascii="Verdana" w:hAnsi="Verdana"/>
                <w:sz w:val="18"/>
                <w:szCs w:val="18"/>
              </w:rPr>
            </w:pPr>
          </w:p>
        </w:tc>
        <w:tc>
          <w:tcPr>
            <w:tcW w:w="1612" w:type="dxa"/>
            <w:vAlign w:val="center"/>
          </w:tcPr>
          <w:p w14:paraId="7B938894" w14:textId="77777777" w:rsidR="00831EF1" w:rsidRPr="00555C93" w:rsidRDefault="00831EF1" w:rsidP="00BD42BC">
            <w:pPr>
              <w:rPr>
                <w:rFonts w:ascii="Verdana" w:hAnsi="Verdana"/>
                <w:sz w:val="18"/>
                <w:szCs w:val="18"/>
              </w:rPr>
            </w:pPr>
          </w:p>
        </w:tc>
      </w:tr>
      <w:tr w:rsidR="00831EF1" w:rsidRPr="00555C93" w14:paraId="4188DD8C" w14:textId="77777777" w:rsidTr="00BD42BC">
        <w:trPr>
          <w:trHeight w:val="151"/>
        </w:trPr>
        <w:tc>
          <w:tcPr>
            <w:tcW w:w="3227" w:type="dxa"/>
            <w:vMerge/>
          </w:tcPr>
          <w:p w14:paraId="19162628" w14:textId="77777777" w:rsidR="00831EF1" w:rsidRPr="00555C93" w:rsidRDefault="00831EF1" w:rsidP="00BD42BC">
            <w:pPr>
              <w:rPr>
                <w:rFonts w:ascii="Verdana" w:hAnsi="Verdana"/>
                <w:sz w:val="18"/>
                <w:szCs w:val="18"/>
              </w:rPr>
            </w:pPr>
          </w:p>
        </w:tc>
        <w:tc>
          <w:tcPr>
            <w:tcW w:w="1612" w:type="dxa"/>
            <w:vAlign w:val="center"/>
          </w:tcPr>
          <w:p w14:paraId="01C27C57" w14:textId="77777777" w:rsidR="00831EF1" w:rsidRPr="00555C93" w:rsidRDefault="00831EF1" w:rsidP="00BD42BC">
            <w:pPr>
              <w:jc w:val="center"/>
              <w:rPr>
                <w:rFonts w:ascii="Verdana" w:hAnsi="Verdana"/>
                <w:sz w:val="18"/>
                <w:szCs w:val="18"/>
              </w:rPr>
            </w:pPr>
          </w:p>
        </w:tc>
        <w:tc>
          <w:tcPr>
            <w:tcW w:w="1612" w:type="dxa"/>
            <w:vAlign w:val="center"/>
          </w:tcPr>
          <w:p w14:paraId="1D28C4BD" w14:textId="77777777" w:rsidR="00831EF1" w:rsidRPr="00555C93" w:rsidRDefault="00831EF1" w:rsidP="00BD42BC">
            <w:pPr>
              <w:rPr>
                <w:rFonts w:ascii="Verdana" w:hAnsi="Verdana"/>
                <w:sz w:val="18"/>
                <w:szCs w:val="18"/>
              </w:rPr>
            </w:pPr>
          </w:p>
        </w:tc>
        <w:tc>
          <w:tcPr>
            <w:tcW w:w="1612" w:type="dxa"/>
            <w:vAlign w:val="center"/>
          </w:tcPr>
          <w:p w14:paraId="401043CE" w14:textId="77777777" w:rsidR="00831EF1" w:rsidRPr="00555C93" w:rsidRDefault="00831EF1" w:rsidP="00BD42BC">
            <w:pPr>
              <w:rPr>
                <w:rFonts w:ascii="Verdana" w:hAnsi="Verdana"/>
                <w:sz w:val="18"/>
                <w:szCs w:val="18"/>
              </w:rPr>
            </w:pPr>
          </w:p>
        </w:tc>
        <w:tc>
          <w:tcPr>
            <w:tcW w:w="1612" w:type="dxa"/>
            <w:vAlign w:val="center"/>
          </w:tcPr>
          <w:p w14:paraId="4B0608B5" w14:textId="77777777" w:rsidR="00831EF1" w:rsidRPr="00555C93" w:rsidRDefault="00831EF1" w:rsidP="00BD42BC">
            <w:pPr>
              <w:rPr>
                <w:rFonts w:ascii="Verdana" w:hAnsi="Verdana"/>
                <w:sz w:val="18"/>
                <w:szCs w:val="18"/>
              </w:rPr>
            </w:pPr>
          </w:p>
        </w:tc>
      </w:tr>
      <w:tr w:rsidR="00831EF1" w:rsidRPr="00555C93" w14:paraId="2716E79F" w14:textId="77777777" w:rsidTr="00BD42BC">
        <w:trPr>
          <w:trHeight w:val="151"/>
        </w:trPr>
        <w:tc>
          <w:tcPr>
            <w:tcW w:w="3227" w:type="dxa"/>
            <w:vMerge/>
          </w:tcPr>
          <w:p w14:paraId="3AA81CE0" w14:textId="77777777" w:rsidR="00831EF1" w:rsidRPr="00555C93" w:rsidRDefault="00831EF1" w:rsidP="00BD42BC">
            <w:pPr>
              <w:rPr>
                <w:rFonts w:ascii="Verdana" w:hAnsi="Verdana"/>
                <w:sz w:val="18"/>
                <w:szCs w:val="18"/>
              </w:rPr>
            </w:pPr>
          </w:p>
        </w:tc>
        <w:tc>
          <w:tcPr>
            <w:tcW w:w="1612" w:type="dxa"/>
            <w:vAlign w:val="center"/>
          </w:tcPr>
          <w:p w14:paraId="5E688F1F" w14:textId="77777777" w:rsidR="00831EF1" w:rsidRPr="00555C93" w:rsidRDefault="00831EF1" w:rsidP="00BD42BC">
            <w:pPr>
              <w:jc w:val="center"/>
              <w:rPr>
                <w:rFonts w:ascii="Verdana" w:hAnsi="Verdana"/>
                <w:sz w:val="18"/>
                <w:szCs w:val="18"/>
              </w:rPr>
            </w:pPr>
          </w:p>
        </w:tc>
        <w:tc>
          <w:tcPr>
            <w:tcW w:w="1612" w:type="dxa"/>
            <w:vAlign w:val="center"/>
          </w:tcPr>
          <w:p w14:paraId="6C47789E" w14:textId="77777777" w:rsidR="00831EF1" w:rsidRPr="00555C93" w:rsidRDefault="00831EF1" w:rsidP="00BD42BC">
            <w:pPr>
              <w:rPr>
                <w:rFonts w:ascii="Verdana" w:hAnsi="Verdana"/>
                <w:sz w:val="18"/>
                <w:szCs w:val="18"/>
              </w:rPr>
            </w:pPr>
          </w:p>
        </w:tc>
        <w:tc>
          <w:tcPr>
            <w:tcW w:w="1612" w:type="dxa"/>
            <w:vAlign w:val="center"/>
          </w:tcPr>
          <w:p w14:paraId="0CEB35DF" w14:textId="77777777" w:rsidR="00831EF1" w:rsidRPr="00555C93" w:rsidRDefault="00831EF1" w:rsidP="00BD42BC">
            <w:pPr>
              <w:rPr>
                <w:rFonts w:ascii="Verdana" w:hAnsi="Verdana"/>
                <w:sz w:val="18"/>
                <w:szCs w:val="18"/>
              </w:rPr>
            </w:pPr>
          </w:p>
        </w:tc>
        <w:tc>
          <w:tcPr>
            <w:tcW w:w="1612" w:type="dxa"/>
            <w:vAlign w:val="center"/>
          </w:tcPr>
          <w:p w14:paraId="367E51DA" w14:textId="77777777" w:rsidR="00831EF1" w:rsidRPr="00555C93" w:rsidRDefault="00831EF1" w:rsidP="00BD42BC">
            <w:pPr>
              <w:rPr>
                <w:rFonts w:ascii="Verdana" w:hAnsi="Verdana"/>
                <w:sz w:val="18"/>
                <w:szCs w:val="18"/>
              </w:rPr>
            </w:pPr>
          </w:p>
        </w:tc>
      </w:tr>
      <w:tr w:rsidR="00831EF1" w:rsidRPr="00555C93" w14:paraId="3820A5A8" w14:textId="77777777" w:rsidTr="00BD42BC">
        <w:trPr>
          <w:trHeight w:val="151"/>
        </w:trPr>
        <w:tc>
          <w:tcPr>
            <w:tcW w:w="3227" w:type="dxa"/>
            <w:vMerge/>
          </w:tcPr>
          <w:p w14:paraId="34C086EB" w14:textId="77777777" w:rsidR="00831EF1" w:rsidRPr="00555C93" w:rsidRDefault="00831EF1" w:rsidP="00BD42BC">
            <w:pPr>
              <w:rPr>
                <w:rFonts w:ascii="Verdana" w:hAnsi="Verdana"/>
                <w:sz w:val="18"/>
                <w:szCs w:val="18"/>
              </w:rPr>
            </w:pPr>
          </w:p>
        </w:tc>
        <w:tc>
          <w:tcPr>
            <w:tcW w:w="1612" w:type="dxa"/>
            <w:vAlign w:val="center"/>
          </w:tcPr>
          <w:p w14:paraId="5904BC23" w14:textId="77777777" w:rsidR="00831EF1" w:rsidRPr="00555C93" w:rsidRDefault="00831EF1" w:rsidP="00BD42BC">
            <w:pPr>
              <w:jc w:val="center"/>
              <w:rPr>
                <w:rFonts w:ascii="Verdana" w:hAnsi="Verdana"/>
                <w:sz w:val="18"/>
                <w:szCs w:val="18"/>
              </w:rPr>
            </w:pPr>
          </w:p>
        </w:tc>
        <w:tc>
          <w:tcPr>
            <w:tcW w:w="1612" w:type="dxa"/>
            <w:vAlign w:val="center"/>
          </w:tcPr>
          <w:p w14:paraId="25B27198" w14:textId="77777777" w:rsidR="00831EF1" w:rsidRPr="00555C93" w:rsidRDefault="00831EF1" w:rsidP="00BD42BC">
            <w:pPr>
              <w:rPr>
                <w:rFonts w:ascii="Verdana" w:hAnsi="Verdana"/>
                <w:sz w:val="18"/>
                <w:szCs w:val="18"/>
              </w:rPr>
            </w:pPr>
          </w:p>
        </w:tc>
        <w:tc>
          <w:tcPr>
            <w:tcW w:w="1612" w:type="dxa"/>
            <w:vAlign w:val="center"/>
          </w:tcPr>
          <w:p w14:paraId="49BC96C1" w14:textId="77777777" w:rsidR="00831EF1" w:rsidRPr="00555C93" w:rsidRDefault="00831EF1" w:rsidP="00BD42BC">
            <w:pPr>
              <w:rPr>
                <w:rFonts w:ascii="Verdana" w:hAnsi="Verdana"/>
                <w:sz w:val="18"/>
                <w:szCs w:val="18"/>
              </w:rPr>
            </w:pPr>
          </w:p>
        </w:tc>
        <w:tc>
          <w:tcPr>
            <w:tcW w:w="1612" w:type="dxa"/>
            <w:vAlign w:val="center"/>
          </w:tcPr>
          <w:p w14:paraId="62F04F57" w14:textId="77777777" w:rsidR="00831EF1" w:rsidRPr="00555C93" w:rsidRDefault="00831EF1" w:rsidP="00BD42BC">
            <w:pPr>
              <w:rPr>
                <w:rFonts w:ascii="Verdana" w:hAnsi="Verdana"/>
                <w:sz w:val="18"/>
                <w:szCs w:val="18"/>
              </w:rPr>
            </w:pPr>
          </w:p>
        </w:tc>
      </w:tr>
      <w:tr w:rsidR="00831EF1" w:rsidRPr="00555C93" w14:paraId="3BECB8BC" w14:textId="77777777" w:rsidTr="00BD42BC">
        <w:trPr>
          <w:trHeight w:val="151"/>
        </w:trPr>
        <w:tc>
          <w:tcPr>
            <w:tcW w:w="3227" w:type="dxa"/>
            <w:vMerge/>
          </w:tcPr>
          <w:p w14:paraId="577FEAD5" w14:textId="77777777" w:rsidR="00831EF1" w:rsidRPr="00555C93" w:rsidRDefault="00831EF1" w:rsidP="00BD42BC">
            <w:pPr>
              <w:rPr>
                <w:rFonts w:ascii="Verdana" w:hAnsi="Verdana"/>
                <w:sz w:val="18"/>
                <w:szCs w:val="18"/>
              </w:rPr>
            </w:pPr>
          </w:p>
        </w:tc>
        <w:tc>
          <w:tcPr>
            <w:tcW w:w="1612" w:type="dxa"/>
            <w:vAlign w:val="center"/>
          </w:tcPr>
          <w:p w14:paraId="6160CE2F" w14:textId="77777777" w:rsidR="00831EF1" w:rsidRPr="00555C93" w:rsidRDefault="00831EF1" w:rsidP="00BD42BC">
            <w:pPr>
              <w:jc w:val="center"/>
              <w:rPr>
                <w:rFonts w:ascii="Verdana" w:hAnsi="Verdana"/>
                <w:sz w:val="18"/>
                <w:szCs w:val="18"/>
              </w:rPr>
            </w:pPr>
          </w:p>
        </w:tc>
        <w:tc>
          <w:tcPr>
            <w:tcW w:w="1612" w:type="dxa"/>
            <w:vAlign w:val="center"/>
          </w:tcPr>
          <w:p w14:paraId="59D2D4FD" w14:textId="77777777" w:rsidR="00831EF1" w:rsidRPr="00555C93" w:rsidRDefault="00831EF1" w:rsidP="00BD42BC">
            <w:pPr>
              <w:rPr>
                <w:rFonts w:ascii="Verdana" w:hAnsi="Verdana"/>
                <w:sz w:val="18"/>
                <w:szCs w:val="18"/>
              </w:rPr>
            </w:pPr>
          </w:p>
        </w:tc>
        <w:tc>
          <w:tcPr>
            <w:tcW w:w="1612" w:type="dxa"/>
            <w:vAlign w:val="center"/>
          </w:tcPr>
          <w:p w14:paraId="0841C7AE" w14:textId="77777777" w:rsidR="00831EF1" w:rsidRPr="00555C93" w:rsidRDefault="00831EF1" w:rsidP="00BD42BC">
            <w:pPr>
              <w:rPr>
                <w:rFonts w:ascii="Verdana" w:hAnsi="Verdana"/>
                <w:sz w:val="18"/>
                <w:szCs w:val="18"/>
              </w:rPr>
            </w:pPr>
          </w:p>
        </w:tc>
        <w:tc>
          <w:tcPr>
            <w:tcW w:w="1612" w:type="dxa"/>
            <w:vAlign w:val="center"/>
          </w:tcPr>
          <w:p w14:paraId="5E96028D" w14:textId="77777777" w:rsidR="00831EF1" w:rsidRPr="00555C93" w:rsidRDefault="00831EF1" w:rsidP="00BD42BC">
            <w:pPr>
              <w:rPr>
                <w:rFonts w:ascii="Verdana" w:hAnsi="Verdana"/>
                <w:sz w:val="18"/>
                <w:szCs w:val="18"/>
              </w:rPr>
            </w:pPr>
          </w:p>
        </w:tc>
      </w:tr>
      <w:tr w:rsidR="00831EF1" w:rsidRPr="00555C93" w14:paraId="39567E61" w14:textId="77777777" w:rsidTr="00BD42BC">
        <w:trPr>
          <w:trHeight w:val="151"/>
        </w:trPr>
        <w:tc>
          <w:tcPr>
            <w:tcW w:w="3227" w:type="dxa"/>
            <w:vMerge/>
          </w:tcPr>
          <w:p w14:paraId="0377D227" w14:textId="77777777" w:rsidR="00831EF1" w:rsidRPr="00555C93" w:rsidRDefault="00831EF1" w:rsidP="00BD42BC">
            <w:pPr>
              <w:rPr>
                <w:rFonts w:ascii="Verdana" w:hAnsi="Verdana"/>
                <w:sz w:val="18"/>
                <w:szCs w:val="18"/>
              </w:rPr>
            </w:pPr>
          </w:p>
        </w:tc>
        <w:tc>
          <w:tcPr>
            <w:tcW w:w="1612" w:type="dxa"/>
            <w:vAlign w:val="center"/>
          </w:tcPr>
          <w:p w14:paraId="26C5CB15" w14:textId="77777777" w:rsidR="00831EF1" w:rsidRPr="00555C93" w:rsidRDefault="00831EF1" w:rsidP="00BD42BC">
            <w:pPr>
              <w:jc w:val="center"/>
              <w:rPr>
                <w:rFonts w:ascii="Verdana" w:hAnsi="Verdana"/>
                <w:sz w:val="18"/>
                <w:szCs w:val="18"/>
              </w:rPr>
            </w:pPr>
          </w:p>
        </w:tc>
        <w:tc>
          <w:tcPr>
            <w:tcW w:w="1612" w:type="dxa"/>
            <w:vAlign w:val="center"/>
          </w:tcPr>
          <w:p w14:paraId="0D0C9EDA" w14:textId="77777777" w:rsidR="00831EF1" w:rsidRPr="00555C93" w:rsidRDefault="00831EF1" w:rsidP="00BD42BC">
            <w:pPr>
              <w:rPr>
                <w:rFonts w:ascii="Verdana" w:hAnsi="Verdana"/>
                <w:sz w:val="18"/>
                <w:szCs w:val="18"/>
              </w:rPr>
            </w:pPr>
          </w:p>
        </w:tc>
        <w:tc>
          <w:tcPr>
            <w:tcW w:w="1612" w:type="dxa"/>
            <w:vAlign w:val="center"/>
          </w:tcPr>
          <w:p w14:paraId="3836C9D8" w14:textId="77777777" w:rsidR="00831EF1" w:rsidRPr="00555C93" w:rsidRDefault="00831EF1" w:rsidP="00BD42BC">
            <w:pPr>
              <w:rPr>
                <w:rFonts w:ascii="Verdana" w:hAnsi="Verdana"/>
                <w:sz w:val="18"/>
                <w:szCs w:val="18"/>
              </w:rPr>
            </w:pPr>
          </w:p>
        </w:tc>
        <w:tc>
          <w:tcPr>
            <w:tcW w:w="1612" w:type="dxa"/>
            <w:vAlign w:val="center"/>
          </w:tcPr>
          <w:p w14:paraId="28EA233C" w14:textId="77777777" w:rsidR="00831EF1" w:rsidRPr="00555C93" w:rsidRDefault="00831EF1" w:rsidP="00BD42BC">
            <w:pPr>
              <w:rPr>
                <w:rFonts w:ascii="Verdana" w:hAnsi="Verdana"/>
                <w:sz w:val="18"/>
                <w:szCs w:val="18"/>
              </w:rPr>
            </w:pPr>
          </w:p>
        </w:tc>
      </w:tr>
      <w:tr w:rsidR="00831EF1" w:rsidRPr="00555C93" w14:paraId="43494463" w14:textId="77777777" w:rsidTr="00BD42BC">
        <w:trPr>
          <w:trHeight w:val="151"/>
        </w:trPr>
        <w:tc>
          <w:tcPr>
            <w:tcW w:w="3227" w:type="dxa"/>
            <w:vMerge/>
          </w:tcPr>
          <w:p w14:paraId="463B10F3" w14:textId="77777777" w:rsidR="00831EF1" w:rsidRPr="00555C93" w:rsidRDefault="00831EF1" w:rsidP="00BD42BC">
            <w:pPr>
              <w:rPr>
                <w:rFonts w:ascii="Verdana" w:hAnsi="Verdana"/>
                <w:sz w:val="18"/>
                <w:szCs w:val="18"/>
              </w:rPr>
            </w:pPr>
          </w:p>
        </w:tc>
        <w:tc>
          <w:tcPr>
            <w:tcW w:w="1612" w:type="dxa"/>
            <w:vAlign w:val="center"/>
          </w:tcPr>
          <w:p w14:paraId="63061F94" w14:textId="77777777" w:rsidR="00831EF1" w:rsidRPr="00555C93" w:rsidRDefault="00831EF1" w:rsidP="00BD42BC">
            <w:pPr>
              <w:jc w:val="center"/>
              <w:rPr>
                <w:rFonts w:ascii="Verdana" w:hAnsi="Verdana"/>
                <w:sz w:val="18"/>
                <w:szCs w:val="18"/>
              </w:rPr>
            </w:pPr>
          </w:p>
        </w:tc>
        <w:tc>
          <w:tcPr>
            <w:tcW w:w="1612" w:type="dxa"/>
            <w:vAlign w:val="center"/>
          </w:tcPr>
          <w:p w14:paraId="7CF660C8" w14:textId="77777777" w:rsidR="00831EF1" w:rsidRPr="00555C93" w:rsidRDefault="00831EF1" w:rsidP="00BD42BC">
            <w:pPr>
              <w:rPr>
                <w:rFonts w:ascii="Verdana" w:hAnsi="Verdana"/>
                <w:sz w:val="18"/>
                <w:szCs w:val="18"/>
              </w:rPr>
            </w:pPr>
          </w:p>
        </w:tc>
        <w:tc>
          <w:tcPr>
            <w:tcW w:w="1612" w:type="dxa"/>
            <w:vAlign w:val="center"/>
          </w:tcPr>
          <w:p w14:paraId="12EBC7B4" w14:textId="77777777" w:rsidR="00831EF1" w:rsidRPr="00555C93" w:rsidRDefault="00831EF1" w:rsidP="00BD42BC">
            <w:pPr>
              <w:rPr>
                <w:rFonts w:ascii="Verdana" w:hAnsi="Verdana"/>
                <w:sz w:val="18"/>
                <w:szCs w:val="18"/>
              </w:rPr>
            </w:pPr>
          </w:p>
        </w:tc>
        <w:tc>
          <w:tcPr>
            <w:tcW w:w="1612" w:type="dxa"/>
            <w:vAlign w:val="center"/>
          </w:tcPr>
          <w:p w14:paraId="7A58FF5B" w14:textId="77777777" w:rsidR="00831EF1" w:rsidRPr="00555C93" w:rsidRDefault="00831EF1" w:rsidP="00BD42BC">
            <w:pPr>
              <w:rPr>
                <w:rFonts w:ascii="Verdana" w:hAnsi="Verdana"/>
                <w:sz w:val="18"/>
                <w:szCs w:val="18"/>
              </w:rPr>
            </w:pPr>
          </w:p>
        </w:tc>
      </w:tr>
      <w:tr w:rsidR="00831EF1" w:rsidRPr="00555C93" w14:paraId="3E4476E3" w14:textId="77777777" w:rsidTr="00BD42BC">
        <w:trPr>
          <w:trHeight w:val="151"/>
        </w:trPr>
        <w:tc>
          <w:tcPr>
            <w:tcW w:w="3227" w:type="dxa"/>
            <w:vMerge/>
          </w:tcPr>
          <w:p w14:paraId="6CD16D64" w14:textId="77777777" w:rsidR="00831EF1" w:rsidRPr="00555C93" w:rsidRDefault="00831EF1" w:rsidP="00BD42BC">
            <w:pPr>
              <w:rPr>
                <w:rFonts w:ascii="Verdana" w:hAnsi="Verdana"/>
                <w:sz w:val="18"/>
                <w:szCs w:val="18"/>
              </w:rPr>
            </w:pPr>
          </w:p>
        </w:tc>
        <w:tc>
          <w:tcPr>
            <w:tcW w:w="1612" w:type="dxa"/>
            <w:vAlign w:val="center"/>
          </w:tcPr>
          <w:p w14:paraId="395E96F4" w14:textId="77777777" w:rsidR="00831EF1" w:rsidRPr="00555C93" w:rsidRDefault="00831EF1" w:rsidP="00BD42BC">
            <w:pPr>
              <w:jc w:val="center"/>
              <w:rPr>
                <w:rFonts w:ascii="Verdana" w:hAnsi="Verdana"/>
                <w:sz w:val="18"/>
                <w:szCs w:val="18"/>
              </w:rPr>
            </w:pPr>
          </w:p>
        </w:tc>
        <w:tc>
          <w:tcPr>
            <w:tcW w:w="1612" w:type="dxa"/>
            <w:vAlign w:val="center"/>
          </w:tcPr>
          <w:p w14:paraId="7CD1F1C4" w14:textId="77777777" w:rsidR="00831EF1" w:rsidRPr="00555C93" w:rsidRDefault="00831EF1" w:rsidP="00BD42BC">
            <w:pPr>
              <w:rPr>
                <w:rFonts w:ascii="Verdana" w:hAnsi="Verdana"/>
                <w:sz w:val="18"/>
                <w:szCs w:val="18"/>
              </w:rPr>
            </w:pPr>
          </w:p>
        </w:tc>
        <w:tc>
          <w:tcPr>
            <w:tcW w:w="1612" w:type="dxa"/>
            <w:vAlign w:val="center"/>
          </w:tcPr>
          <w:p w14:paraId="1D34F852" w14:textId="77777777" w:rsidR="00831EF1" w:rsidRPr="00555C93" w:rsidRDefault="00831EF1" w:rsidP="00BD42BC">
            <w:pPr>
              <w:rPr>
                <w:rFonts w:ascii="Verdana" w:hAnsi="Verdana"/>
                <w:sz w:val="18"/>
                <w:szCs w:val="18"/>
              </w:rPr>
            </w:pPr>
          </w:p>
        </w:tc>
        <w:tc>
          <w:tcPr>
            <w:tcW w:w="1612" w:type="dxa"/>
            <w:vAlign w:val="center"/>
          </w:tcPr>
          <w:p w14:paraId="14272F0B" w14:textId="77777777" w:rsidR="00831EF1" w:rsidRPr="00555C93" w:rsidRDefault="00831EF1" w:rsidP="00BD42BC">
            <w:pPr>
              <w:rPr>
                <w:rFonts w:ascii="Verdana" w:hAnsi="Verdana"/>
                <w:sz w:val="18"/>
                <w:szCs w:val="18"/>
              </w:rPr>
            </w:pPr>
          </w:p>
        </w:tc>
      </w:tr>
      <w:tr w:rsidR="00831EF1" w:rsidRPr="00555C93" w14:paraId="73C54587" w14:textId="77777777" w:rsidTr="00BD42BC">
        <w:trPr>
          <w:trHeight w:val="151"/>
        </w:trPr>
        <w:tc>
          <w:tcPr>
            <w:tcW w:w="3227" w:type="dxa"/>
            <w:vMerge/>
          </w:tcPr>
          <w:p w14:paraId="6391BDA7" w14:textId="77777777" w:rsidR="00831EF1" w:rsidRPr="00555C93" w:rsidRDefault="00831EF1" w:rsidP="00BD42BC">
            <w:pPr>
              <w:rPr>
                <w:rFonts w:ascii="Verdana" w:hAnsi="Verdana"/>
                <w:sz w:val="18"/>
                <w:szCs w:val="18"/>
              </w:rPr>
            </w:pPr>
          </w:p>
        </w:tc>
        <w:tc>
          <w:tcPr>
            <w:tcW w:w="1612" w:type="dxa"/>
            <w:vAlign w:val="center"/>
          </w:tcPr>
          <w:p w14:paraId="69258BAD" w14:textId="77777777" w:rsidR="00831EF1" w:rsidRPr="00555C93" w:rsidRDefault="00831EF1" w:rsidP="00BD42BC">
            <w:pPr>
              <w:jc w:val="center"/>
              <w:rPr>
                <w:rFonts w:ascii="Verdana" w:hAnsi="Verdana"/>
                <w:sz w:val="18"/>
                <w:szCs w:val="18"/>
              </w:rPr>
            </w:pPr>
          </w:p>
        </w:tc>
        <w:tc>
          <w:tcPr>
            <w:tcW w:w="1612" w:type="dxa"/>
            <w:vAlign w:val="center"/>
          </w:tcPr>
          <w:p w14:paraId="606C6E25" w14:textId="77777777" w:rsidR="00831EF1" w:rsidRPr="00555C93" w:rsidRDefault="00831EF1" w:rsidP="00BD42BC">
            <w:pPr>
              <w:rPr>
                <w:rFonts w:ascii="Verdana" w:hAnsi="Verdana"/>
                <w:sz w:val="18"/>
                <w:szCs w:val="18"/>
              </w:rPr>
            </w:pPr>
          </w:p>
        </w:tc>
        <w:tc>
          <w:tcPr>
            <w:tcW w:w="1612" w:type="dxa"/>
            <w:vAlign w:val="center"/>
          </w:tcPr>
          <w:p w14:paraId="3ACA7CC6" w14:textId="77777777" w:rsidR="00831EF1" w:rsidRPr="00555C93" w:rsidRDefault="00831EF1" w:rsidP="00BD42BC">
            <w:pPr>
              <w:rPr>
                <w:rFonts w:ascii="Verdana" w:hAnsi="Verdana"/>
                <w:sz w:val="18"/>
                <w:szCs w:val="18"/>
              </w:rPr>
            </w:pPr>
          </w:p>
        </w:tc>
        <w:tc>
          <w:tcPr>
            <w:tcW w:w="1612" w:type="dxa"/>
            <w:vAlign w:val="center"/>
          </w:tcPr>
          <w:p w14:paraId="05219106" w14:textId="77777777" w:rsidR="00831EF1" w:rsidRPr="00555C93" w:rsidRDefault="00831EF1" w:rsidP="00BD42BC">
            <w:pPr>
              <w:rPr>
                <w:rFonts w:ascii="Verdana" w:hAnsi="Verdana"/>
                <w:sz w:val="18"/>
                <w:szCs w:val="18"/>
              </w:rPr>
            </w:pPr>
          </w:p>
        </w:tc>
      </w:tr>
    </w:tbl>
    <w:p w14:paraId="7E0E3175" w14:textId="77777777" w:rsidR="00831EF1" w:rsidRPr="00950641" w:rsidRDefault="00831EF1" w:rsidP="00917A5E">
      <w:pPr>
        <w:rPr>
          <w:rFonts w:ascii="Verdana" w:hAnsi="Verdana"/>
          <w:sz w:val="18"/>
          <w:szCs w:val="18"/>
        </w:rPr>
      </w:pPr>
    </w:p>
    <w:sectPr w:rsidR="00831EF1"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3D7A" w14:textId="77777777" w:rsidR="00620081" w:rsidRDefault="00620081">
      <w:r>
        <w:separator/>
      </w:r>
    </w:p>
  </w:endnote>
  <w:endnote w:type="continuationSeparator" w:id="0">
    <w:p w14:paraId="45C4420A" w14:textId="77777777" w:rsidR="00620081" w:rsidRDefault="0062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E89B" w14:textId="77777777" w:rsidR="00620081" w:rsidRDefault="00620081">
      <w:r>
        <w:separator/>
      </w:r>
    </w:p>
  </w:footnote>
  <w:footnote w:type="continuationSeparator" w:id="0">
    <w:p w14:paraId="4092881E" w14:textId="77777777" w:rsidR="00620081" w:rsidRDefault="0062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20081"/>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31EF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C519B"/>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37687"/>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58D"/>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4800</Words>
  <Characters>26405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