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3ACA0533" w:rsidR="009D58F7" w:rsidRPr="004949C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r w:rsidR="000A6796" w:rsidRPr="00950641">
        <w:rPr>
          <w:rFonts w:ascii="Verdana" w:hAnsi="Verdana"/>
          <w:b/>
          <w:sz w:val="18"/>
          <w:szCs w:val="18"/>
          <w:lang w:val="es-MX"/>
        </w:rPr>
        <w:t>empresaVende</w:t>
      </w:r>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RUC N°</w:t>
      </w:r>
      <w:r w:rsidR="000A6796" w:rsidRPr="00950641">
        <w:rPr>
          <w:rFonts w:ascii="Verdana" w:hAnsi="Verdana"/>
          <w:b/>
          <w:sz w:val="18"/>
          <w:szCs w:val="18"/>
        </w:rPr>
        <w:t>{</w:t>
      </w:r>
      <w:r w:rsidR="000A6796" w:rsidRPr="00950641">
        <w:rPr>
          <w:rFonts w:ascii="Verdana" w:hAnsi="Verdana"/>
          <w:b/>
          <w:sz w:val="18"/>
          <w:szCs w:val="18"/>
          <w:lang w:val="es-MX"/>
        </w:rPr>
        <w:t>rucVendedor</w:t>
      </w:r>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r w:rsidR="000A6796" w:rsidRPr="00950641">
        <w:rPr>
          <w:rFonts w:ascii="Verdana" w:hAnsi="Verdana"/>
          <w:b/>
          <w:sz w:val="18"/>
          <w:szCs w:val="18"/>
          <w:lang w:val="es-MX"/>
        </w:rPr>
        <w:t>representanteLegal</w:t>
      </w:r>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DNI N°</w:t>
      </w:r>
      <w:r w:rsidR="000A6796" w:rsidRPr="00950641">
        <w:rPr>
          <w:rFonts w:ascii="Verdana" w:hAnsi="Verdana"/>
          <w:b/>
          <w:sz w:val="18"/>
          <w:szCs w:val="18"/>
        </w:rPr>
        <w:t>{</w:t>
      </w:r>
      <w:r w:rsidR="000A6796" w:rsidRPr="00950641">
        <w:rPr>
          <w:rFonts w:ascii="Verdana" w:hAnsi="Verdana"/>
          <w:b/>
          <w:sz w:val="18"/>
          <w:szCs w:val="18"/>
          <w:lang w:val="es-MX"/>
        </w:rPr>
        <w:t>dniVendedor</w:t>
      </w:r>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PARTIDA ELECTRÓNICA N°</w:t>
      </w:r>
      <w:r w:rsidR="000A6796" w:rsidRPr="00950641">
        <w:rPr>
          <w:rFonts w:ascii="Verdana" w:hAnsi="Verdana"/>
          <w:b/>
          <w:bCs/>
          <w:sz w:val="18"/>
          <w:szCs w:val="18"/>
        </w:rPr>
        <w:t>{</w:t>
      </w:r>
      <w:r w:rsidR="000A6796" w:rsidRPr="00950641">
        <w:rPr>
          <w:rFonts w:ascii="Verdana" w:hAnsi="Verdana"/>
          <w:b/>
          <w:bCs/>
          <w:sz w:val="18"/>
          <w:szCs w:val="18"/>
          <w:lang w:val="es-MX"/>
        </w:rPr>
        <w:t>numeroPartidaPoderVendedor</w:t>
      </w:r>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r w:rsidR="000A6796" w:rsidRPr="00950641">
        <w:rPr>
          <w:rFonts w:ascii="Verdana" w:hAnsi="Verdana"/>
          <w:b/>
          <w:bCs/>
          <w:spacing w:val="-4"/>
          <w:sz w:val="18"/>
          <w:szCs w:val="18"/>
          <w:lang w:val="es-MX"/>
        </w:rPr>
        <w:t>direccionVendedor</w:t>
      </w:r>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r w:rsidR="000A6796" w:rsidRPr="00950641">
        <w:rPr>
          <w:rFonts w:ascii="Verdana" w:hAnsi="Verdana"/>
          <w:b/>
          <w:bCs/>
          <w:sz w:val="18"/>
          <w:szCs w:val="18"/>
          <w:lang w:val="es-MX"/>
        </w:rPr>
        <w:t>nombresApellidos</w:t>
      </w:r>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r w:rsidR="000A6796" w:rsidRPr="00950641">
        <w:rPr>
          <w:rFonts w:ascii="Verdana" w:hAnsi="Verdana"/>
          <w:b/>
          <w:bCs/>
          <w:sz w:val="18"/>
          <w:szCs w:val="18"/>
          <w:lang w:val="es-MX"/>
        </w:rPr>
        <w:t>documentoIdentificacion</w:t>
      </w:r>
      <w:r w:rsidR="000A6796" w:rsidRPr="00950641">
        <w:rPr>
          <w:rFonts w:ascii="Verdana" w:hAnsi="Verdana"/>
          <w:b/>
          <w:bCs/>
          <w:sz w:val="18"/>
          <w:szCs w:val="18"/>
        </w:rPr>
        <w:t>}</w:t>
      </w:r>
      <w:r w:rsidRPr="00950641">
        <w:rPr>
          <w:rFonts w:ascii="Verdana" w:eastAsia="Tahoma" w:hAnsi="Verdana" w:cs="Tahoma"/>
          <w:b/>
          <w:bCs/>
          <w:sz w:val="18"/>
          <w:szCs w:val="18"/>
        </w:rPr>
        <w:t xml:space="preserve"> N°</w:t>
      </w:r>
      <w:r w:rsidR="000A6796" w:rsidRPr="00950641">
        <w:rPr>
          <w:rFonts w:ascii="Verdana" w:hAnsi="Verdana"/>
          <w:b/>
          <w:bCs/>
          <w:sz w:val="18"/>
          <w:szCs w:val="18"/>
        </w:rPr>
        <w:t>{</w:t>
      </w:r>
      <w:r w:rsidR="000A6796" w:rsidRPr="00950641">
        <w:rPr>
          <w:rFonts w:ascii="Verdana" w:hAnsi="Verdana"/>
          <w:b/>
          <w:bCs/>
          <w:sz w:val="18"/>
          <w:szCs w:val="18"/>
          <w:lang w:val="es-MX"/>
        </w:rPr>
        <w:t>numeroIdentificacion</w:t>
      </w:r>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r w:rsidR="000A6796" w:rsidRPr="00950641">
        <w:rPr>
          <w:rFonts w:ascii="Verdana" w:hAnsi="Verdana"/>
          <w:b/>
          <w:bCs/>
          <w:sz w:val="18"/>
          <w:szCs w:val="18"/>
          <w:lang w:val="es-MX"/>
        </w:rPr>
        <w:t>estadoCivil</w:t>
      </w:r>
      <w:r w:rsidR="000A6796" w:rsidRPr="00950641">
        <w:rPr>
          <w:rFonts w:ascii="Verdana" w:hAnsi="Verdana"/>
          <w:b/>
          <w:bCs/>
          <w:sz w:val="18"/>
          <w:szCs w:val="18"/>
        </w:rPr>
        <w:t>}</w:t>
      </w:r>
      <w:r w:rsidR="00B44D9F">
        <w:rPr>
          <w:rFonts w:ascii="Verdana" w:hAnsi="Verdana"/>
          <w:b/>
          <w:bCs/>
          <w:sz w:val="18"/>
          <w:szCs w:val="18"/>
        </w:rPr>
        <w:t xml:space="preserve"> </w:t>
      </w:r>
      <w:r w:rsidR="00B44D9F" w:rsidRPr="00B44D9F">
        <w:rPr>
          <w:rFonts w:ascii="Verdana" w:hAnsi="Verdana"/>
          <w:sz w:val="18"/>
          <w:szCs w:val="18"/>
        </w:rPr>
        <w:t>y</w:t>
      </w:r>
      <w:r w:rsidR="00B44D9F">
        <w:rPr>
          <w:rFonts w:ascii="Verdana" w:hAnsi="Verdana"/>
          <w:b/>
          <w:bCs/>
          <w:sz w:val="18"/>
          <w:szCs w:val="18"/>
        </w:rPr>
        <w:t xml:space="preserve"> </w:t>
      </w:r>
      <w:r w:rsidR="00B44D9F" w:rsidRPr="00950641">
        <w:rPr>
          <w:rFonts w:ascii="Verdana" w:hAnsi="Verdana"/>
          <w:b/>
          <w:bCs/>
          <w:sz w:val="18"/>
          <w:szCs w:val="18"/>
        </w:rPr>
        <w:t>{</w:t>
      </w:r>
      <w:r w:rsidR="00B4564A" w:rsidRPr="00B4564A">
        <w:rPr>
          <w:rFonts w:ascii="Verdana" w:hAnsi="Verdana"/>
          <w:b/>
          <w:bCs/>
          <w:sz w:val="18"/>
          <w:szCs w:val="18"/>
          <w:lang w:val="es-PE"/>
        </w:rPr>
        <w:t>nombresApellidosCopropietarios</w:t>
      </w:r>
      <w:r w:rsidR="00B44D9F" w:rsidRPr="00950641">
        <w:rPr>
          <w:rFonts w:ascii="Verdana" w:hAnsi="Verdana"/>
          <w:b/>
          <w:bCs/>
          <w:sz w:val="18"/>
          <w:szCs w:val="18"/>
        </w:rPr>
        <w:t>}</w:t>
      </w:r>
      <w:r w:rsidR="00B44D9F" w:rsidRPr="00950641">
        <w:rPr>
          <w:rFonts w:ascii="Verdana" w:eastAsia="Tahoma" w:hAnsi="Verdana" w:cs="Tahoma"/>
          <w:sz w:val="18"/>
          <w:szCs w:val="18"/>
        </w:rPr>
        <w:t xml:space="preserve"> , IDENTIFICADO CON </w:t>
      </w:r>
      <w:r w:rsidR="00B44D9F" w:rsidRPr="00950641">
        <w:rPr>
          <w:rFonts w:ascii="Verdana" w:hAnsi="Verdana"/>
          <w:b/>
          <w:bCs/>
          <w:sz w:val="18"/>
          <w:szCs w:val="18"/>
        </w:rPr>
        <w:t>{</w:t>
      </w:r>
      <w:r w:rsidR="00B4564A" w:rsidRPr="00B4564A">
        <w:rPr>
          <w:rFonts w:ascii="Verdana" w:hAnsi="Verdana"/>
          <w:b/>
          <w:bCs/>
          <w:sz w:val="18"/>
          <w:szCs w:val="18"/>
          <w:lang w:val="es-PE"/>
        </w:rPr>
        <w:t>numeroIdentificacionCopropietarios</w:t>
      </w:r>
      <w:r w:rsidR="00B44D9F" w:rsidRPr="00950641">
        <w:rPr>
          <w:rFonts w:ascii="Verdana" w:hAnsi="Verdana"/>
          <w:b/>
          <w:bCs/>
          <w:sz w:val="18"/>
          <w:szCs w:val="18"/>
        </w:rPr>
        <w:t>}</w:t>
      </w:r>
      <w:r w:rsidR="00B44D9F" w:rsidRPr="00950641">
        <w:rPr>
          <w:rFonts w:ascii="Verdana" w:eastAsia="Tahoma" w:hAnsi="Verdana" w:cs="Tahoma"/>
          <w:b/>
          <w:bCs/>
          <w:sz w:val="18"/>
          <w:szCs w:val="18"/>
        </w:rPr>
        <w:t xml:space="preserve"> N°</w:t>
      </w:r>
      <w:r w:rsidR="00B44D9F" w:rsidRPr="00950641">
        <w:rPr>
          <w:rFonts w:ascii="Verdana" w:hAnsi="Verdana"/>
          <w:b/>
          <w:bCs/>
          <w:sz w:val="18"/>
          <w:szCs w:val="18"/>
        </w:rPr>
        <w:t>{</w:t>
      </w:r>
      <w:r w:rsidR="00B4564A" w:rsidRPr="00B4564A">
        <w:rPr>
          <w:rFonts w:ascii="Verdana" w:hAnsi="Verdana"/>
          <w:b/>
          <w:bCs/>
          <w:sz w:val="18"/>
          <w:szCs w:val="18"/>
          <w:lang w:val="es-PE"/>
        </w:rPr>
        <w:t>documentoIdentificacionCopropietarios</w:t>
      </w:r>
      <w:r w:rsidR="00B44D9F" w:rsidRPr="00950641">
        <w:rPr>
          <w:rFonts w:ascii="Verdana" w:hAnsi="Verdana"/>
          <w:b/>
          <w:bCs/>
          <w:sz w:val="18"/>
          <w:szCs w:val="18"/>
        </w:rPr>
        <w:t>}</w:t>
      </w:r>
      <w:r w:rsidR="00B44D9F" w:rsidRPr="00950641">
        <w:rPr>
          <w:rFonts w:ascii="Verdana" w:eastAsia="Tahoma" w:hAnsi="Verdana" w:cs="Tahoma"/>
          <w:sz w:val="18"/>
          <w:szCs w:val="18"/>
        </w:rPr>
        <w:t xml:space="preserve">, DE NACIONALIDAD </w:t>
      </w:r>
      <w:r w:rsidR="00B44D9F" w:rsidRPr="00950641">
        <w:rPr>
          <w:rFonts w:ascii="Verdana" w:hAnsi="Verdana"/>
          <w:b/>
          <w:bCs/>
          <w:sz w:val="18"/>
          <w:szCs w:val="18"/>
        </w:rPr>
        <w:t>{</w:t>
      </w:r>
      <w:r w:rsidR="00B4564A" w:rsidRPr="00B4564A">
        <w:rPr>
          <w:rFonts w:ascii="Verdana" w:hAnsi="Verdana"/>
          <w:b/>
          <w:bCs/>
          <w:sz w:val="18"/>
          <w:szCs w:val="18"/>
          <w:lang w:val="es-PE"/>
        </w:rPr>
        <w:t>nacionalidadCopropietarios</w:t>
      </w:r>
      <w:r w:rsidR="00B44D9F" w:rsidRPr="00950641">
        <w:rPr>
          <w:rFonts w:ascii="Verdana" w:hAnsi="Verdana"/>
          <w:b/>
          <w:bCs/>
          <w:sz w:val="18"/>
          <w:szCs w:val="18"/>
        </w:rPr>
        <w:t>}</w:t>
      </w:r>
      <w:r w:rsidR="00B44D9F" w:rsidRPr="00950641">
        <w:rPr>
          <w:rFonts w:ascii="Verdana" w:eastAsia="Tahoma" w:hAnsi="Verdana" w:cs="Tahoma"/>
          <w:sz w:val="18"/>
          <w:szCs w:val="18"/>
        </w:rPr>
        <w:t xml:space="preserve">, ESTADO CIVIL </w:t>
      </w:r>
      <w:r w:rsidR="00B44D9F" w:rsidRPr="00950641">
        <w:rPr>
          <w:rFonts w:ascii="Verdana" w:hAnsi="Verdana"/>
          <w:b/>
          <w:bCs/>
          <w:sz w:val="18"/>
          <w:szCs w:val="18"/>
        </w:rPr>
        <w:t>{</w:t>
      </w:r>
      <w:r w:rsidR="00B4564A" w:rsidRPr="00B4564A">
        <w:rPr>
          <w:rFonts w:ascii="Verdana" w:hAnsi="Verdana"/>
          <w:b/>
          <w:bCs/>
          <w:sz w:val="18"/>
          <w:szCs w:val="18"/>
          <w:lang w:val="es-PE"/>
        </w:rPr>
        <w:t>estadoCivilCopropietarios</w:t>
      </w:r>
      <w:r w:rsidR="00B44D9F"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r w:rsidR="000A6796" w:rsidRPr="00950641">
        <w:rPr>
          <w:rFonts w:ascii="Verdana" w:hAnsi="Verdana"/>
          <w:b/>
          <w:bCs/>
          <w:sz w:val="18"/>
          <w:szCs w:val="18"/>
          <w:lang w:val="es-MX"/>
        </w:rPr>
        <w:t>direccion</w:t>
      </w:r>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w:t>
      </w:r>
      <w:r w:rsidRPr="00950641">
        <w:rPr>
          <w:rFonts w:ascii="Verdana" w:eastAsia="Tahoma" w:hAnsi="Verdana" w:cs="Tahoma"/>
          <w:color w:val="000000"/>
          <w:sz w:val="18"/>
          <w:szCs w:val="18"/>
        </w:rPr>
        <w:lastRenderedPageBreak/>
        <w:t>INDEPENDIZADAS DE LA MATRIZ, EN MÉRITO AL CONTRATO DE LOCACIÓN DE SERVICIOS QUE SUSCRIBIRÁ CON EL VENDEDOR PARA TAL FIN, TERMINANDO CON ELLO EL RÉGIMEN DE 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r w:rsidR="00F57DC0" w:rsidRPr="00950641">
        <w:rPr>
          <w:rFonts w:ascii="Verdana" w:hAnsi="Verdana"/>
          <w:b/>
          <w:bCs/>
          <w:sz w:val="18"/>
          <w:szCs w:val="18"/>
          <w:lang w:val="es-MX"/>
        </w:rPr>
        <w:t>alicuota</w:t>
      </w:r>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r w:rsidR="00F57DC0" w:rsidRPr="00950641">
        <w:rPr>
          <w:rFonts w:ascii="Verdana" w:hAnsi="Verdana"/>
          <w:b/>
          <w:sz w:val="18"/>
          <w:szCs w:val="18"/>
          <w:lang w:val="es-MX"/>
        </w:rPr>
        <w:t>alicuotaLetras}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526E9F8A" w:rsidR="009D58F7" w:rsidRPr="004E385B" w:rsidRDefault="00D863D3" w:rsidP="004E385B">
      <w:pPr>
        <w:pStyle w:val="Prrafodelista"/>
        <w:numPr>
          <w:ilvl w:val="1"/>
          <w:numId w:val="25"/>
        </w:numPr>
        <w:pBdr>
          <w:top w:val="nil"/>
          <w:left w:val="nil"/>
          <w:bottom w:val="nil"/>
          <w:right w:val="nil"/>
          <w:between w:val="nil"/>
        </w:pBdr>
        <w:jc w:val="both"/>
        <w:rPr>
          <w:rFonts w:ascii="Verdana" w:eastAsia="Verdana" w:hAnsi="Verdana" w:cs="Verdana"/>
          <w:b/>
          <w:bCs/>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r w:rsidR="002B2FA8" w:rsidRPr="00950641">
        <w:rPr>
          <w:rFonts w:ascii="Verdana" w:hAnsi="Verdana"/>
          <w:b/>
          <w:bCs/>
          <w:sz w:val="18"/>
          <w:szCs w:val="18"/>
          <w:lang w:val="es-MX"/>
        </w:rPr>
        <w:t>costoLote</w:t>
      </w:r>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r w:rsidR="004E385B" w:rsidRPr="004E385B">
        <w:rPr>
          <w:rFonts w:ascii="Verdana" w:eastAsia="Verdana" w:hAnsi="Verdana" w:cs="Verdana"/>
          <w:b/>
          <w:bCs/>
          <w:color w:val="000000"/>
          <w:sz w:val="18"/>
          <w:szCs w:val="18"/>
          <w:lang w:val="es-PE"/>
        </w:rPr>
        <w:t>costoLoteLetras</w:t>
      </w:r>
      <w:r w:rsidR="002B2FA8" w:rsidRPr="004E385B">
        <w:rPr>
          <w:rFonts w:ascii="Verdana" w:eastAsia="Verdana" w:hAnsi="Verdana" w:cs="Verdana"/>
          <w:b/>
          <w:bCs/>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QUEDANDO UN SALDO PENDIENTE DE PAGO POR LA SUMA DE </w:t>
      </w:r>
      <w:r w:rsidRPr="004E385B">
        <w:rPr>
          <w:rFonts w:ascii="Verdana" w:eastAsia="Tahoma" w:hAnsi="Verdana" w:cs="Tahoma"/>
          <w:b/>
          <w:bCs/>
          <w:color w:val="000000"/>
          <w:sz w:val="18"/>
          <w:szCs w:val="18"/>
        </w:rPr>
        <w:t xml:space="preserve">S/ </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estadoCuenta</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color w:val="000000"/>
          <w:sz w:val="18"/>
          <w:szCs w:val="18"/>
        </w:rPr>
        <w:t xml:space="preserve"> </w:t>
      </w:r>
      <w:r w:rsidRPr="004E385B">
        <w:rPr>
          <w:rFonts w:ascii="Verdana" w:eastAsia="Tahoma" w:hAnsi="Verdana" w:cs="Tahoma"/>
          <w:b/>
          <w:bCs/>
          <w:color w:val="000000"/>
          <w:sz w:val="18"/>
          <w:szCs w:val="18"/>
        </w:rPr>
        <w:t>(</w:t>
      </w:r>
      <w:r w:rsidR="002B2FA8" w:rsidRPr="004E385B">
        <w:rPr>
          <w:rFonts w:ascii="Verdana" w:eastAsia="Tahoma" w:hAnsi="Verdana" w:cs="Tahoma"/>
          <w:b/>
          <w:bCs/>
          <w:noProof/>
          <w:color w:val="000000"/>
          <w:sz w:val="18"/>
          <w:szCs w:val="18"/>
        </w:rPr>
        <w:t>{</w:t>
      </w:r>
      <w:r w:rsidR="002B2FA8" w:rsidRPr="004E385B">
        <w:rPr>
          <w:rFonts w:ascii="Verdana" w:eastAsia="Tahoma" w:hAnsi="Verdana" w:cs="Tahoma"/>
          <w:b/>
          <w:bCs/>
          <w:noProof/>
          <w:color w:val="000000"/>
          <w:sz w:val="18"/>
          <w:szCs w:val="18"/>
          <w:lang w:val="es-PE"/>
        </w:rPr>
        <w:t>montoDeudaLetra</w:t>
      </w:r>
      <w:r w:rsidR="002B2FA8" w:rsidRPr="004E385B">
        <w:rPr>
          <w:rFonts w:ascii="Verdana" w:eastAsia="Tahoma" w:hAnsi="Verdana" w:cs="Tahoma"/>
          <w:b/>
          <w:bCs/>
          <w:noProof/>
          <w:color w:val="000000"/>
          <w:sz w:val="18"/>
          <w:szCs w:val="18"/>
        </w:rPr>
        <w:t>}</w:t>
      </w:r>
      <w:r w:rsidRPr="004E385B">
        <w:rPr>
          <w:rFonts w:ascii="Verdana" w:eastAsia="Tahoma" w:hAnsi="Verdana" w:cs="Tahoma"/>
          <w:b/>
          <w:bCs/>
          <w:color w:val="000000"/>
          <w:sz w:val="18"/>
          <w:szCs w:val="18"/>
        </w:rPr>
        <w:t>)</w:t>
      </w:r>
      <w:r w:rsidRPr="004E385B">
        <w:rPr>
          <w:rFonts w:ascii="Verdana" w:eastAsia="Tahoma" w:hAnsi="Verdana" w:cs="Tahoma"/>
          <w:color w:val="000000"/>
          <w:sz w:val="18"/>
          <w:szCs w:val="18"/>
        </w:rPr>
        <w:t xml:space="preserve">, LA MISMA QUE SERÁ CANCELADA POR </w:t>
      </w:r>
      <w:r w:rsidRPr="004E385B">
        <w:rPr>
          <w:rFonts w:ascii="Verdana" w:eastAsia="Tahoma" w:hAnsi="Verdana" w:cs="Tahoma"/>
          <w:b/>
          <w:bCs/>
          <w:color w:val="000000"/>
          <w:sz w:val="18"/>
          <w:szCs w:val="18"/>
        </w:rPr>
        <w:t>EL COMPRADOR</w:t>
      </w:r>
      <w:r w:rsidRPr="004E385B">
        <w:rPr>
          <w:rFonts w:ascii="Verdana" w:eastAsia="Tahoma" w:hAnsi="Verdana" w:cs="Tahoma"/>
          <w:color w:val="000000"/>
          <w:sz w:val="18"/>
          <w:szCs w:val="18"/>
        </w:rPr>
        <w:t xml:space="preserve"> ACORDE AL DETALLE INDICADO EN EL </w:t>
      </w:r>
      <w:r w:rsidRPr="004E385B">
        <w:rPr>
          <w:rFonts w:ascii="Verdana" w:eastAsia="Tahoma" w:hAnsi="Verdana" w:cs="Tahoma"/>
          <w:b/>
          <w:bCs/>
          <w:color w:val="000000"/>
          <w:sz w:val="18"/>
          <w:szCs w:val="18"/>
        </w:rPr>
        <w:t>ANEXO I – INFORMACIÓN GENERAL</w:t>
      </w:r>
      <w:r w:rsidRPr="004E385B">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w:t>
      </w:r>
      <w:r w:rsidRPr="00950641">
        <w:rPr>
          <w:rFonts w:ascii="Verdana" w:eastAsia="Tahoma" w:hAnsi="Verdana" w:cs="Tahoma"/>
          <w:color w:val="000000"/>
          <w:sz w:val="18"/>
          <w:szCs w:val="18"/>
        </w:rPr>
        <w:lastRenderedPageBreak/>
        <w:t>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lastRenderedPageBreak/>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D. LEG. N°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w:t>
      </w:r>
      <w:r w:rsidRPr="00950641">
        <w:rPr>
          <w:rFonts w:ascii="Verdana" w:eastAsia="Tahoma" w:hAnsi="Verdana" w:cs="Tahoma"/>
          <w:color w:val="000000"/>
          <w:sz w:val="18"/>
          <w:szCs w:val="18"/>
        </w:rPr>
        <w:lastRenderedPageBreak/>
        <w:t xml:space="preserve">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{idLote}-{</w:t>
      </w:r>
      <w:r w:rsidRPr="00950641">
        <w:rPr>
          <w:rFonts w:ascii="Verdana" w:eastAsia="Verdana" w:hAnsi="Verdana" w:cs="Verdana"/>
          <w:b/>
          <w:color w:val="000000"/>
          <w:sz w:val="18"/>
          <w:szCs w:val="18"/>
          <w:lang w:val="es-MX"/>
        </w:rPr>
        <w:t>codigoLoteCliente</w:t>
      </w:r>
      <w:r w:rsidRPr="00950641">
        <w:rPr>
          <w:rFonts w:ascii="Verdana" w:eastAsia="Verdana" w:hAnsi="Verdana" w:cs="Verdana"/>
          <w:b/>
          <w:color w:val="000000"/>
          <w:sz w:val="18"/>
          <w:szCs w:val="18"/>
        </w:rPr>
        <w:t>}-{contrato}-{tipoProyecto}</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empresaVende</w:t>
            </w:r>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direccionVendedor</w:t>
            </w:r>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rucVendedor</w:t>
            </w:r>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representanteLegal</w:t>
            </w:r>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z w:val="18"/>
                <w:szCs w:val="18"/>
                <w:lang w:val="es-MX"/>
              </w:rPr>
              <w:t>direccionVendedor</w:t>
            </w:r>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DNI N°</w:t>
            </w:r>
            <w:r w:rsidR="00E83B96" w:rsidRPr="00950641">
              <w:rPr>
                <w:rFonts w:ascii="Verdana" w:eastAsia="Verdana" w:hAnsi="Verdana" w:cs="Verdana"/>
                <w:color w:val="000000"/>
                <w:sz w:val="18"/>
                <w:szCs w:val="18"/>
              </w:rPr>
              <w:t>{</w:t>
            </w:r>
            <w:r w:rsidR="00E83B96" w:rsidRPr="00950641">
              <w:rPr>
                <w:rFonts w:ascii="Verdana" w:hAnsi="Verdana"/>
                <w:spacing w:val="-5"/>
                <w:sz w:val="18"/>
                <w:szCs w:val="18"/>
                <w:lang w:val="es-MX"/>
              </w:rPr>
              <w:t>dniVendedor</w:t>
            </w:r>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INSCRITA EN LA PARTIDA ELECTRÓNICA N°</w:t>
            </w:r>
            <w:r w:rsidR="00E83B96" w:rsidRPr="00950641">
              <w:rPr>
                <w:rFonts w:ascii="Verdana" w:eastAsia="Verdana" w:hAnsi="Verdana" w:cs="Verdana"/>
                <w:color w:val="000000"/>
                <w:sz w:val="18"/>
                <w:szCs w:val="18"/>
              </w:rPr>
              <w:t>{</w:t>
            </w:r>
            <w:r w:rsidR="00E83B96" w:rsidRPr="00950641">
              <w:rPr>
                <w:rFonts w:ascii="Verdana" w:hAnsi="Verdana"/>
                <w:sz w:val="18"/>
                <w:szCs w:val="18"/>
                <w:lang w:val="es-MX"/>
              </w:rPr>
              <w:t>numeroPartidaPoderVendedor</w:t>
            </w:r>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nombresApellidos</w:t>
            </w:r>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Tipo y N°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documentoIdentificacion</w:t>
            </w:r>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r w:rsidRPr="00950641">
              <w:rPr>
                <w:rFonts w:ascii="Verdana" w:hAnsi="Verdana"/>
                <w:spacing w:val="-2"/>
                <w:sz w:val="18"/>
                <w:szCs w:val="18"/>
                <w:lang w:val="es-MX"/>
              </w:rPr>
              <w:t>numeroIdentificacion</w:t>
            </w:r>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r w:rsidRPr="00950641">
              <w:rPr>
                <w:rFonts w:ascii="Verdana" w:hAnsi="Verdana"/>
                <w:spacing w:val="-2"/>
                <w:sz w:val="18"/>
                <w:szCs w:val="18"/>
                <w:lang w:val="es-MX"/>
              </w:rPr>
              <w:t>estadoCivil</w:t>
            </w:r>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ocupacion</w:t>
            </w:r>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{direccion</w:t>
            </w:r>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correoElectronico</w:t>
            </w:r>
            <w:r w:rsidRPr="00950641">
              <w:rPr>
                <w:rFonts w:ascii="Verdana" w:hAnsi="Verdana"/>
                <w:spacing w:val="-2"/>
                <w:sz w:val="18"/>
                <w:szCs w:val="18"/>
              </w:rPr>
              <w:t>}</w:t>
            </w:r>
          </w:p>
        </w:tc>
      </w:tr>
    </w:tbl>
    <w:p w14:paraId="25B0A3D8" w14:textId="77777777" w:rsidR="00057EFA"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D26B4" w:rsidRPr="00555C93" w14:paraId="4FE25917" w14:textId="77777777" w:rsidTr="0093585C">
        <w:trPr>
          <w:trHeight w:val="397"/>
        </w:trPr>
        <w:tc>
          <w:tcPr>
            <w:tcW w:w="9883" w:type="dxa"/>
            <w:gridSpan w:val="6"/>
            <w:vAlign w:val="center"/>
          </w:tcPr>
          <w:p w14:paraId="31334D2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p>
          <w:p w14:paraId="18249E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b/>
                <w:color w:val="000000"/>
                <w:sz w:val="18"/>
                <w:szCs w:val="18"/>
              </w:rPr>
            </w:pPr>
            <w:r w:rsidRPr="00555C93">
              <w:rPr>
                <w:rFonts w:ascii="Verdana" w:eastAsia="Verdana" w:hAnsi="Verdana" w:cs="Verdana"/>
                <w:b/>
                <w:color w:val="000000"/>
                <w:sz w:val="18"/>
                <w:szCs w:val="18"/>
              </w:rPr>
              <w:t>DATOS DEL COPROPIETARIO</w:t>
            </w:r>
          </w:p>
        </w:tc>
      </w:tr>
      <w:tr w:rsidR="000D26B4" w:rsidRPr="00555C93" w14:paraId="479023CA" w14:textId="77777777" w:rsidTr="0093585C">
        <w:trPr>
          <w:trHeight w:val="170"/>
        </w:trPr>
        <w:tc>
          <w:tcPr>
            <w:tcW w:w="3686" w:type="dxa"/>
          </w:tcPr>
          <w:p w14:paraId="39809C1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Nombres y Apellidos</w:t>
            </w:r>
          </w:p>
        </w:tc>
        <w:tc>
          <w:tcPr>
            <w:tcW w:w="284" w:type="dxa"/>
          </w:tcPr>
          <w:p w14:paraId="15F155A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666EE69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nombresApellidosCopropietarios</w:t>
            </w:r>
            <w:r w:rsidRPr="00555C93">
              <w:rPr>
                <w:rFonts w:ascii="Verdana" w:hAnsi="Verdana"/>
                <w:spacing w:val="-2"/>
                <w:sz w:val="18"/>
                <w:szCs w:val="18"/>
              </w:rPr>
              <w:t>}</w:t>
            </w:r>
          </w:p>
        </w:tc>
      </w:tr>
      <w:tr w:rsidR="000D26B4" w:rsidRPr="00555C93" w14:paraId="22B8C88A" w14:textId="77777777" w:rsidTr="0093585C">
        <w:trPr>
          <w:trHeight w:val="170"/>
        </w:trPr>
        <w:tc>
          <w:tcPr>
            <w:tcW w:w="3686" w:type="dxa"/>
          </w:tcPr>
          <w:p w14:paraId="7FB9D16C"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Tipo y N° de documento de identidad</w:t>
            </w:r>
          </w:p>
        </w:tc>
        <w:tc>
          <w:tcPr>
            <w:tcW w:w="284" w:type="dxa"/>
          </w:tcPr>
          <w:p w14:paraId="16A422A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1701" w:type="dxa"/>
          </w:tcPr>
          <w:p w14:paraId="31D25BC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documentoIdentificacionCopropietarios</w:t>
            </w:r>
            <w:r w:rsidRPr="00555C93">
              <w:rPr>
                <w:rFonts w:ascii="Verdana" w:hAnsi="Verdana"/>
                <w:spacing w:val="-2"/>
                <w:sz w:val="18"/>
                <w:szCs w:val="18"/>
              </w:rPr>
              <w:t>}</w:t>
            </w:r>
          </w:p>
        </w:tc>
        <w:tc>
          <w:tcPr>
            <w:tcW w:w="708" w:type="dxa"/>
          </w:tcPr>
          <w:p w14:paraId="6E17A57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No.</w:t>
            </w:r>
          </w:p>
        </w:tc>
        <w:tc>
          <w:tcPr>
            <w:tcW w:w="324" w:type="dxa"/>
          </w:tcPr>
          <w:p w14:paraId="1C341E6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3180" w:type="dxa"/>
          </w:tcPr>
          <w:p w14:paraId="167F0A3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numeroIdentificacionCopropietarios</w:t>
            </w:r>
            <w:r w:rsidRPr="00555C93">
              <w:rPr>
                <w:rFonts w:ascii="Verdana" w:hAnsi="Verdana"/>
                <w:spacing w:val="-2"/>
                <w:sz w:val="18"/>
                <w:szCs w:val="18"/>
              </w:rPr>
              <w:t>}</w:t>
            </w:r>
          </w:p>
        </w:tc>
      </w:tr>
      <w:tr w:rsidR="000D26B4" w:rsidRPr="00555C93" w14:paraId="43561153" w14:textId="77777777" w:rsidTr="0093585C">
        <w:trPr>
          <w:trHeight w:val="170"/>
        </w:trPr>
        <w:tc>
          <w:tcPr>
            <w:tcW w:w="3686" w:type="dxa"/>
          </w:tcPr>
          <w:p w14:paraId="25F20BB5"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Estado Civil</w:t>
            </w:r>
          </w:p>
        </w:tc>
        <w:tc>
          <w:tcPr>
            <w:tcW w:w="284" w:type="dxa"/>
          </w:tcPr>
          <w:p w14:paraId="51B7F3B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90DD94D"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estadoCivilCopropietarios</w:t>
            </w:r>
            <w:r w:rsidRPr="00555C93">
              <w:rPr>
                <w:rFonts w:ascii="Verdana" w:hAnsi="Verdana"/>
                <w:spacing w:val="-2"/>
                <w:sz w:val="18"/>
                <w:szCs w:val="18"/>
              </w:rPr>
              <w:t>}</w:t>
            </w:r>
          </w:p>
        </w:tc>
      </w:tr>
      <w:tr w:rsidR="000D26B4" w:rsidRPr="00555C93" w14:paraId="2779050D" w14:textId="77777777" w:rsidTr="0093585C">
        <w:trPr>
          <w:trHeight w:val="170"/>
        </w:trPr>
        <w:tc>
          <w:tcPr>
            <w:tcW w:w="3686" w:type="dxa"/>
          </w:tcPr>
          <w:p w14:paraId="57E37963"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Ocupación</w:t>
            </w:r>
          </w:p>
        </w:tc>
        <w:tc>
          <w:tcPr>
            <w:tcW w:w="284" w:type="dxa"/>
          </w:tcPr>
          <w:p w14:paraId="4CB4BB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4C95BCCE"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ocupacionCopropietarios</w:t>
            </w:r>
            <w:r w:rsidRPr="00555C93">
              <w:rPr>
                <w:rFonts w:ascii="Verdana" w:hAnsi="Verdana"/>
                <w:spacing w:val="-2"/>
                <w:sz w:val="18"/>
                <w:szCs w:val="18"/>
              </w:rPr>
              <w:t>}</w:t>
            </w:r>
          </w:p>
        </w:tc>
      </w:tr>
      <w:tr w:rsidR="000D26B4" w:rsidRPr="00555C93" w14:paraId="5046EFC8" w14:textId="77777777" w:rsidTr="0093585C">
        <w:trPr>
          <w:trHeight w:val="170"/>
        </w:trPr>
        <w:tc>
          <w:tcPr>
            <w:tcW w:w="3686" w:type="dxa"/>
          </w:tcPr>
          <w:p w14:paraId="68C391DF"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Domicilio</w:t>
            </w:r>
          </w:p>
        </w:tc>
        <w:tc>
          <w:tcPr>
            <w:tcW w:w="284" w:type="dxa"/>
          </w:tcPr>
          <w:p w14:paraId="31C00329"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2E460BFF"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direccionCopropietarios</w:t>
            </w:r>
            <w:r w:rsidRPr="00555C93">
              <w:rPr>
                <w:rFonts w:ascii="Verdana" w:hAnsi="Verdana"/>
                <w:spacing w:val="-2"/>
                <w:sz w:val="18"/>
                <w:szCs w:val="18"/>
              </w:rPr>
              <w:t>}</w:t>
            </w:r>
          </w:p>
        </w:tc>
      </w:tr>
      <w:tr w:rsidR="000D26B4" w:rsidRPr="00555C93" w14:paraId="6A0E2A36" w14:textId="77777777" w:rsidTr="0093585C">
        <w:trPr>
          <w:trHeight w:val="170"/>
        </w:trPr>
        <w:tc>
          <w:tcPr>
            <w:tcW w:w="3686" w:type="dxa"/>
          </w:tcPr>
          <w:p w14:paraId="4C69A3B2"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Distrito</w:t>
            </w:r>
          </w:p>
        </w:tc>
        <w:tc>
          <w:tcPr>
            <w:tcW w:w="284" w:type="dxa"/>
          </w:tcPr>
          <w:p w14:paraId="0BB9CDEA"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721D5336" w14:textId="77777777" w:rsidR="000D26B4" w:rsidRPr="00555C93" w:rsidRDefault="000D26B4" w:rsidP="0093585C">
            <w:pPr>
              <w:spacing w:before="4" w:after="4" w:line="276" w:lineRule="auto"/>
              <w:rPr>
                <w:rFonts w:ascii="Verdana" w:eastAsia="Verdana" w:hAnsi="Verdana" w:cs="Verdana"/>
                <w:sz w:val="18"/>
                <w:szCs w:val="18"/>
              </w:rPr>
            </w:pPr>
            <w:r w:rsidRPr="00555C93">
              <w:rPr>
                <w:rFonts w:ascii="Verdana" w:hAnsi="Verdana"/>
                <w:spacing w:val="-2"/>
                <w:sz w:val="18"/>
                <w:szCs w:val="18"/>
              </w:rPr>
              <w:t>{</w:t>
            </w:r>
            <w:r w:rsidRPr="00555C93">
              <w:rPr>
                <w:rFonts w:ascii="Verdana" w:hAnsi="Verdana"/>
                <w:spacing w:val="-2"/>
                <w:sz w:val="18"/>
                <w:szCs w:val="18"/>
                <w:lang w:val="es-MX"/>
              </w:rPr>
              <w:t>distritoCopropietarios</w:t>
            </w:r>
            <w:r w:rsidRPr="00555C93">
              <w:rPr>
                <w:rFonts w:ascii="Verdana" w:hAnsi="Verdana"/>
                <w:spacing w:val="-2"/>
                <w:sz w:val="18"/>
                <w:szCs w:val="18"/>
              </w:rPr>
              <w:t>}</w:t>
            </w:r>
          </w:p>
        </w:tc>
      </w:tr>
      <w:tr w:rsidR="000D26B4" w:rsidRPr="00555C93" w14:paraId="45B4BBAB" w14:textId="77777777" w:rsidTr="0093585C">
        <w:trPr>
          <w:trHeight w:val="170"/>
        </w:trPr>
        <w:tc>
          <w:tcPr>
            <w:tcW w:w="3686" w:type="dxa"/>
          </w:tcPr>
          <w:p w14:paraId="3C76538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Provincia</w:t>
            </w:r>
          </w:p>
        </w:tc>
        <w:tc>
          <w:tcPr>
            <w:tcW w:w="284" w:type="dxa"/>
          </w:tcPr>
          <w:p w14:paraId="226F29D4"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1DA45DF1"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provinciaCopropietarios</w:t>
            </w:r>
            <w:r w:rsidRPr="00555C93">
              <w:rPr>
                <w:rFonts w:ascii="Verdana" w:hAnsi="Verdana"/>
                <w:spacing w:val="-2"/>
                <w:sz w:val="18"/>
                <w:szCs w:val="18"/>
              </w:rPr>
              <w:t>}</w:t>
            </w:r>
          </w:p>
        </w:tc>
      </w:tr>
      <w:tr w:rsidR="000D26B4" w:rsidRPr="00555C93" w14:paraId="3F389C18" w14:textId="77777777" w:rsidTr="0093585C">
        <w:trPr>
          <w:trHeight w:val="170"/>
        </w:trPr>
        <w:tc>
          <w:tcPr>
            <w:tcW w:w="3686" w:type="dxa"/>
          </w:tcPr>
          <w:p w14:paraId="41907626"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Departamento</w:t>
            </w:r>
          </w:p>
        </w:tc>
        <w:tc>
          <w:tcPr>
            <w:tcW w:w="284" w:type="dxa"/>
          </w:tcPr>
          <w:p w14:paraId="5E116047" w14:textId="77777777" w:rsidR="000D26B4" w:rsidRPr="00555C93" w:rsidRDefault="000D26B4" w:rsidP="0093585C">
            <w:pPr>
              <w:pBdr>
                <w:top w:val="nil"/>
                <w:left w:val="nil"/>
                <w:bottom w:val="nil"/>
                <w:right w:val="nil"/>
                <w:between w:val="nil"/>
              </w:pBdr>
              <w:spacing w:before="4" w:after="4" w:line="276" w:lineRule="auto"/>
              <w:rPr>
                <w:rFonts w:ascii="Verdana" w:eastAsia="Verdana" w:hAnsi="Verdana" w:cs="Verdana"/>
                <w:color w:val="000000"/>
                <w:sz w:val="18"/>
                <w:szCs w:val="18"/>
              </w:rPr>
            </w:pPr>
            <w:r w:rsidRPr="00555C93">
              <w:rPr>
                <w:rFonts w:ascii="Verdana" w:eastAsia="Verdana" w:hAnsi="Verdana" w:cs="Verdana"/>
                <w:color w:val="000000"/>
                <w:sz w:val="18"/>
                <w:szCs w:val="18"/>
              </w:rPr>
              <w:t>:</w:t>
            </w:r>
          </w:p>
        </w:tc>
        <w:tc>
          <w:tcPr>
            <w:tcW w:w="5913" w:type="dxa"/>
            <w:gridSpan w:val="4"/>
          </w:tcPr>
          <w:p w14:paraId="5BA760C7" w14:textId="77777777" w:rsidR="000D26B4" w:rsidRPr="00555C93" w:rsidRDefault="000D26B4" w:rsidP="0093585C">
            <w:pPr>
              <w:spacing w:before="4" w:after="4" w:line="276" w:lineRule="auto"/>
              <w:rPr>
                <w:rFonts w:ascii="Verdana" w:eastAsia="Verdana" w:hAnsi="Verdana" w:cs="Verdan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departamentoCopropietarios</w:t>
            </w:r>
            <w:r w:rsidRPr="00555C93">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{idLote}-{</w:t>
      </w:r>
      <w:r w:rsidR="0046639E" w:rsidRPr="00950641">
        <w:rPr>
          <w:rFonts w:ascii="Verdana" w:eastAsia="Verdana" w:hAnsi="Verdana" w:cs="Verdana"/>
          <w:b/>
          <w:color w:val="000000"/>
          <w:sz w:val="18"/>
          <w:szCs w:val="18"/>
          <w:lang w:val="es-MX"/>
        </w:rPr>
        <w:t>codigoLoteCliente</w:t>
      </w:r>
      <w:r w:rsidR="0046639E" w:rsidRPr="00950641">
        <w:rPr>
          <w:rFonts w:ascii="Verdana" w:eastAsia="Verdana" w:hAnsi="Verdana" w:cs="Verdana"/>
          <w:b/>
          <w:color w:val="000000"/>
          <w:sz w:val="18"/>
          <w:szCs w:val="18"/>
        </w:rPr>
        <w:t>}-{contrato}-{tipoProyecto}</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tipoProyecto</w:t>
            </w:r>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1F6CD6EA" w:rsidR="00057EFA" w:rsidRPr="00950641" w:rsidRDefault="000921F9" w:rsidP="002E3EB1">
            <w:pPr>
              <w:spacing w:before="4" w:after="4"/>
              <w:rPr>
                <w:rFonts w:ascii="Verdana" w:eastAsia="Verdana" w:hAnsi="Verdana" w:cs="Verdana"/>
                <w:color w:val="000000"/>
                <w:sz w:val="18"/>
                <w:szCs w:val="18"/>
                <w:lang w:val="es-PE"/>
              </w:rPr>
            </w:pPr>
            <w:r w:rsidRPr="00555C93">
              <w:rPr>
                <w:rFonts w:ascii="Verdana" w:hAnsi="Verdana"/>
                <w:spacing w:val="-10"/>
                <w:sz w:val="18"/>
                <w:szCs w:val="18"/>
              </w:rPr>
              <w:t>{</w:t>
            </w:r>
            <w:r w:rsidRPr="00DC1768">
              <w:rPr>
                <w:rFonts w:ascii="Verdana" w:hAnsi="Verdana"/>
                <w:spacing w:val="-10"/>
                <w:sz w:val="18"/>
                <w:szCs w:val="18"/>
                <w:lang w:val="es-MX"/>
              </w:rPr>
              <w:t>numeroLote</w:t>
            </w:r>
            <w:r w:rsidRPr="00555C93">
              <w:rPr>
                <w:rFonts w:ascii="Verdana" w:hAnsi="Verdana"/>
                <w:spacing w:val="-10"/>
                <w:sz w:val="18"/>
                <w:szCs w:val="18"/>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areaLote</w:t>
            </w:r>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61CA5FBA" w:rsidR="00057EFA" w:rsidRPr="00950641" w:rsidRDefault="000921F9"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r w:rsidRPr="00950641">
              <w:rPr>
                <w:rFonts w:ascii="Verdana" w:eastAsia="Verdana" w:hAnsi="Verdana" w:cs="Verdana"/>
                <w:color w:val="000000"/>
                <w:sz w:val="18"/>
                <w:szCs w:val="18"/>
                <w:lang w:val="es-PE"/>
              </w:rPr>
              <w:t>descripcionPorLaDerecha</w:t>
            </w:r>
            <w:r w:rsidRPr="00950641">
              <w:rPr>
                <w:rFonts w:ascii="Verdana" w:hAnsi="Verdana"/>
                <w:sz w:val="18"/>
                <w:szCs w:val="18"/>
              </w:rPr>
              <w:t>}</w:t>
            </w:r>
            <w:r>
              <w:rPr>
                <w:rFonts w:ascii="Verdana" w:hAnsi="Verdana"/>
                <w:sz w:val="18"/>
                <w:szCs w:val="18"/>
              </w:rPr>
              <w:t xml:space="preserve"> </w:t>
            </w:r>
            <w:r w:rsidR="004409DE" w:rsidRPr="00950641">
              <w:rPr>
                <w:rFonts w:ascii="Verdana" w:eastAsia="Verdana" w:hAnsi="Verdana" w:cs="Verdana"/>
                <w:color w:val="000000"/>
                <w:sz w:val="18"/>
                <w:szCs w:val="18"/>
              </w:rPr>
              <w:t xml:space="preserve">con </w:t>
            </w:r>
            <w:r w:rsidR="004409DE" w:rsidRPr="00950641">
              <w:rPr>
                <w:rFonts w:ascii="Verdana" w:hAnsi="Verdana"/>
                <w:spacing w:val="-2"/>
                <w:sz w:val="18"/>
                <w:szCs w:val="18"/>
              </w:rPr>
              <w:t>{</w:t>
            </w:r>
            <w:r w:rsidR="004409DE" w:rsidRPr="00950641">
              <w:rPr>
                <w:rFonts w:ascii="Verdana" w:hAnsi="Verdana"/>
                <w:spacing w:val="-2"/>
                <w:sz w:val="18"/>
                <w:szCs w:val="18"/>
                <w:lang w:val="es-MX"/>
              </w:rPr>
              <w:t>porElFrente</w:t>
            </w:r>
            <w:r w:rsidR="004409DE" w:rsidRPr="00950641">
              <w:rPr>
                <w:rFonts w:ascii="Verdana" w:hAnsi="Verdana"/>
                <w:spacing w:val="-2"/>
                <w:sz w:val="18"/>
                <w:szCs w:val="18"/>
              </w:rPr>
              <w:t>}</w:t>
            </w:r>
            <w:r w:rsidR="004409DE"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2F59E8DA"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000921F9" w:rsidRPr="00950641">
              <w:rPr>
                <w:rFonts w:ascii="Verdana" w:eastAsia="Verdana" w:hAnsi="Verdana" w:cs="Verdana"/>
                <w:color w:val="000000"/>
                <w:sz w:val="18"/>
                <w:szCs w:val="18"/>
              </w:rPr>
              <w:t>{</w:t>
            </w:r>
            <w:r w:rsidR="000921F9" w:rsidRPr="00950641">
              <w:rPr>
                <w:rFonts w:ascii="Verdana" w:eastAsia="Verdana" w:hAnsi="Verdana" w:cs="Verdana"/>
                <w:color w:val="000000"/>
                <w:sz w:val="18"/>
                <w:szCs w:val="18"/>
                <w:lang w:val="es-PE"/>
              </w:rPr>
              <w:t>descripcionPorElFrente</w:t>
            </w:r>
            <w:r w:rsidR="000921F9" w:rsidRPr="00950641">
              <w:rPr>
                <w:rFonts w:ascii="Verdana" w:eastAsia="Verdana" w:hAnsi="Verdana" w:cs="Verdana"/>
                <w:color w:val="000000"/>
                <w:sz w:val="18"/>
                <w:szCs w:val="18"/>
              </w:rPr>
              <w:t>}</w:t>
            </w:r>
            <w:r w:rsidR="000921F9">
              <w:rPr>
                <w:rFonts w:ascii="Verdana" w:eastAsia="Verdana" w:hAnsi="Verdana" w:cs="Verdana"/>
                <w:color w:val="000000"/>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porLaDerecha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descripcionPorLaIzquierda</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porLaIzquierda</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r w:rsidRPr="00950641">
              <w:rPr>
                <w:rFonts w:ascii="Verdana" w:hAnsi="Verdana"/>
                <w:sz w:val="18"/>
                <w:szCs w:val="18"/>
                <w:lang w:val="es-PE"/>
              </w:rPr>
              <w:t>descripcionPorElFondo</w:t>
            </w:r>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r w:rsidRPr="00950641">
              <w:rPr>
                <w:rFonts w:ascii="Verdana" w:hAnsi="Verdana"/>
                <w:sz w:val="18"/>
                <w:szCs w:val="18"/>
                <w:lang w:val="es-MX"/>
              </w:rPr>
              <w:t>porElFondo</w:t>
            </w:r>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r w:rsidR="004409DE" w:rsidRPr="00950641">
        <w:rPr>
          <w:rFonts w:ascii="Verdana" w:hAnsi="Verdana"/>
          <w:spacing w:val="-2"/>
          <w:sz w:val="18"/>
          <w:szCs w:val="18"/>
          <w:lang w:val="es-MX"/>
        </w:rPr>
        <w:t>fechaFormatoLegal</w:t>
      </w:r>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7212EFB8" w14:textId="77777777" w:rsidR="000921F9" w:rsidRDefault="000921F9" w:rsidP="00057EFA">
      <w:pPr>
        <w:spacing w:before="4" w:after="4" w:line="276" w:lineRule="auto"/>
        <w:jc w:val="both"/>
        <w:rPr>
          <w:rFonts w:ascii="Verdana" w:hAnsi="Verdana" w:cs="Tahoma"/>
          <w:b/>
          <w:bCs/>
          <w:sz w:val="18"/>
          <w:szCs w:val="18"/>
        </w:rPr>
      </w:pPr>
    </w:p>
    <w:p w14:paraId="597BDCDD" w14:textId="77777777" w:rsidR="000921F9" w:rsidRDefault="000921F9" w:rsidP="00057EFA">
      <w:pPr>
        <w:spacing w:before="4" w:after="4" w:line="276" w:lineRule="auto"/>
        <w:jc w:val="both"/>
        <w:rPr>
          <w:rFonts w:ascii="Verdana" w:hAnsi="Verdana" w:cs="Tahoma"/>
          <w:b/>
          <w:bCs/>
          <w:sz w:val="18"/>
          <w:szCs w:val="18"/>
        </w:rPr>
      </w:pPr>
    </w:p>
    <w:p w14:paraId="26740376" w14:textId="77777777" w:rsidR="000921F9" w:rsidRDefault="000921F9" w:rsidP="00057EFA">
      <w:pPr>
        <w:spacing w:before="4" w:after="4" w:line="276" w:lineRule="auto"/>
        <w:jc w:val="both"/>
        <w:rPr>
          <w:rFonts w:ascii="Verdana" w:hAnsi="Verdana" w:cs="Tahoma"/>
          <w:b/>
          <w:bCs/>
          <w:sz w:val="18"/>
          <w:szCs w:val="18"/>
        </w:rPr>
      </w:pPr>
    </w:p>
    <w:p w14:paraId="2316319E" w14:textId="7FD4EC23"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7E158AA6" w14:textId="77777777" w:rsidR="004949C1" w:rsidRDefault="004949C1" w:rsidP="00057EFA">
      <w:pPr>
        <w:spacing w:before="4" w:after="4" w:line="276" w:lineRule="auto"/>
        <w:jc w:val="both"/>
        <w:rPr>
          <w:rFonts w:ascii="Verdana" w:hAnsi="Verdana" w:cs="Tahoma"/>
          <w:sz w:val="18"/>
          <w:szCs w:val="18"/>
        </w:rPr>
      </w:pPr>
    </w:p>
    <w:p w14:paraId="5F498D7D" w14:textId="56FE8A89"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r w:rsidR="004409DE" w:rsidRPr="00950641">
        <w:rPr>
          <w:rFonts w:ascii="Verdana" w:hAnsi="Verdana"/>
          <w:b/>
          <w:sz w:val="18"/>
          <w:szCs w:val="18"/>
          <w:lang w:val="es-MX"/>
        </w:rPr>
        <w:t>nombresApellidos</w:t>
      </w:r>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documentoIdentificacion</w:t>
      </w:r>
      <w:r w:rsidR="004409DE" w:rsidRPr="00950641">
        <w:rPr>
          <w:rFonts w:ascii="Verdana" w:hAnsi="Verdana"/>
          <w:b/>
          <w:bCs/>
          <w:sz w:val="18"/>
          <w:szCs w:val="18"/>
        </w:rPr>
        <w:t>}</w:t>
      </w:r>
      <w:r w:rsidR="004409DE" w:rsidRPr="00950641">
        <w:rPr>
          <w:rFonts w:ascii="Verdana" w:hAnsi="Verdana"/>
          <w:b/>
          <w:bCs/>
          <w:spacing w:val="-6"/>
          <w:sz w:val="18"/>
          <w:szCs w:val="18"/>
        </w:rPr>
        <w:t xml:space="preserve"> </w:t>
      </w:r>
      <w:r w:rsidR="004409DE" w:rsidRPr="00950641">
        <w:rPr>
          <w:rFonts w:ascii="Verdana" w:hAnsi="Verdana" w:cs="Tahoma"/>
          <w:b/>
          <w:bCs/>
          <w:sz w:val="18"/>
          <w:szCs w:val="18"/>
        </w:rPr>
        <w:t xml:space="preserve">Nº </w:t>
      </w:r>
      <w:r w:rsidR="004409DE" w:rsidRPr="00950641">
        <w:rPr>
          <w:rFonts w:ascii="Verdana" w:hAnsi="Verdana"/>
          <w:b/>
          <w:bCs/>
          <w:sz w:val="18"/>
          <w:szCs w:val="18"/>
        </w:rPr>
        <w:t>{</w:t>
      </w:r>
      <w:r w:rsidR="004409DE" w:rsidRPr="00950641">
        <w:rPr>
          <w:rFonts w:ascii="Verdana" w:hAnsi="Verdana"/>
          <w:b/>
          <w:bCs/>
          <w:sz w:val="18"/>
          <w:szCs w:val="18"/>
          <w:lang w:val="es-MX"/>
        </w:rPr>
        <w:t>numeroIdentificacion</w:t>
      </w:r>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{estadoCivil}</w:t>
      </w:r>
      <w:r w:rsidR="004949C1">
        <w:rPr>
          <w:rFonts w:ascii="Verdana" w:hAnsi="Verdana"/>
          <w:b/>
          <w:bCs/>
          <w:sz w:val="18"/>
          <w:szCs w:val="18"/>
          <w:lang w:val="es-MX"/>
        </w:rPr>
        <w:t xml:space="preserve"> </w:t>
      </w:r>
      <w:r w:rsidR="004949C1" w:rsidRPr="00B44D9F">
        <w:rPr>
          <w:rFonts w:ascii="Verdana" w:hAnsi="Verdana"/>
          <w:sz w:val="18"/>
          <w:szCs w:val="18"/>
        </w:rPr>
        <w:t>y</w:t>
      </w:r>
      <w:r w:rsidR="004949C1">
        <w:rPr>
          <w:rFonts w:ascii="Verdana" w:hAnsi="Verdana"/>
          <w:b/>
          <w:bCs/>
          <w:sz w:val="18"/>
          <w:szCs w:val="18"/>
        </w:rPr>
        <w:t xml:space="preserve"> </w:t>
      </w:r>
      <w:r w:rsidR="004949C1" w:rsidRPr="00950641">
        <w:rPr>
          <w:rFonts w:ascii="Verdana" w:hAnsi="Verdana"/>
          <w:b/>
          <w:bCs/>
          <w:sz w:val="18"/>
          <w:szCs w:val="18"/>
        </w:rPr>
        <w:t>{</w:t>
      </w:r>
      <w:r w:rsidR="004949C1" w:rsidRPr="00B4564A">
        <w:rPr>
          <w:rFonts w:ascii="Verdana" w:hAnsi="Verdana"/>
          <w:b/>
          <w:bCs/>
          <w:sz w:val="18"/>
          <w:szCs w:val="18"/>
          <w:lang w:val="es-PE"/>
        </w:rPr>
        <w:t>nombresApellidosCopropietarios</w:t>
      </w:r>
      <w:r w:rsidR="004949C1" w:rsidRPr="00950641">
        <w:rPr>
          <w:rFonts w:ascii="Verdana" w:hAnsi="Verdana"/>
          <w:b/>
          <w:bCs/>
          <w:sz w:val="18"/>
          <w:szCs w:val="18"/>
        </w:rPr>
        <w:t>}</w:t>
      </w:r>
      <w:r w:rsidR="004949C1" w:rsidRPr="00950641">
        <w:rPr>
          <w:rFonts w:ascii="Verdana" w:eastAsia="Tahoma" w:hAnsi="Verdana" w:cs="Tahoma"/>
          <w:sz w:val="18"/>
          <w:szCs w:val="18"/>
        </w:rPr>
        <w:t xml:space="preserve"> , IDENTIFICADO CON </w:t>
      </w:r>
      <w:r w:rsidR="004949C1" w:rsidRPr="00950641">
        <w:rPr>
          <w:rFonts w:ascii="Verdana" w:hAnsi="Verdana"/>
          <w:b/>
          <w:bCs/>
          <w:sz w:val="18"/>
          <w:szCs w:val="18"/>
        </w:rPr>
        <w:t>{</w:t>
      </w:r>
      <w:r w:rsidR="004949C1" w:rsidRPr="00B4564A">
        <w:rPr>
          <w:rFonts w:ascii="Verdana" w:hAnsi="Verdana"/>
          <w:b/>
          <w:bCs/>
          <w:sz w:val="18"/>
          <w:szCs w:val="18"/>
          <w:lang w:val="es-PE"/>
        </w:rPr>
        <w:t>numeroIdentificacionCopropietarios</w:t>
      </w:r>
      <w:r w:rsidR="004949C1" w:rsidRPr="00950641">
        <w:rPr>
          <w:rFonts w:ascii="Verdana" w:hAnsi="Verdana"/>
          <w:b/>
          <w:bCs/>
          <w:sz w:val="18"/>
          <w:szCs w:val="18"/>
        </w:rPr>
        <w:t>}</w:t>
      </w:r>
      <w:r w:rsidR="004949C1" w:rsidRPr="00950641">
        <w:rPr>
          <w:rFonts w:ascii="Verdana" w:eastAsia="Tahoma" w:hAnsi="Verdana" w:cs="Tahoma"/>
          <w:b/>
          <w:bCs/>
          <w:sz w:val="18"/>
          <w:szCs w:val="18"/>
        </w:rPr>
        <w:t xml:space="preserve"> N°</w:t>
      </w:r>
      <w:r w:rsidR="004949C1" w:rsidRPr="00950641">
        <w:rPr>
          <w:rFonts w:ascii="Verdana" w:hAnsi="Verdana"/>
          <w:b/>
          <w:bCs/>
          <w:sz w:val="18"/>
          <w:szCs w:val="18"/>
        </w:rPr>
        <w:t>{</w:t>
      </w:r>
      <w:r w:rsidR="004949C1" w:rsidRPr="00B4564A">
        <w:rPr>
          <w:rFonts w:ascii="Verdana" w:hAnsi="Verdana"/>
          <w:b/>
          <w:bCs/>
          <w:sz w:val="18"/>
          <w:szCs w:val="18"/>
          <w:lang w:val="es-PE"/>
        </w:rPr>
        <w:t>documentoIdentificacionCopropietarios</w:t>
      </w:r>
      <w:r w:rsidR="004949C1" w:rsidRPr="00950641">
        <w:rPr>
          <w:rFonts w:ascii="Verdana" w:hAnsi="Verdana"/>
          <w:b/>
          <w:bCs/>
          <w:sz w:val="18"/>
          <w:szCs w:val="18"/>
        </w:rPr>
        <w:t>}</w:t>
      </w:r>
      <w:r w:rsidR="004949C1" w:rsidRPr="00950641">
        <w:rPr>
          <w:rFonts w:ascii="Verdana" w:eastAsia="Tahoma" w:hAnsi="Verdana" w:cs="Tahoma"/>
          <w:sz w:val="18"/>
          <w:szCs w:val="18"/>
        </w:rPr>
        <w:t xml:space="preserve">, DE NACIONALIDAD </w:t>
      </w:r>
      <w:r w:rsidR="004949C1" w:rsidRPr="00950641">
        <w:rPr>
          <w:rFonts w:ascii="Verdana" w:hAnsi="Verdana"/>
          <w:b/>
          <w:bCs/>
          <w:sz w:val="18"/>
          <w:szCs w:val="18"/>
        </w:rPr>
        <w:t>{</w:t>
      </w:r>
      <w:r w:rsidR="004949C1" w:rsidRPr="00B4564A">
        <w:rPr>
          <w:rFonts w:ascii="Verdana" w:hAnsi="Verdana"/>
          <w:b/>
          <w:bCs/>
          <w:sz w:val="18"/>
          <w:szCs w:val="18"/>
          <w:lang w:val="es-PE"/>
        </w:rPr>
        <w:t>nacionalidadCopropietarios</w:t>
      </w:r>
      <w:r w:rsidR="004949C1" w:rsidRPr="00950641">
        <w:rPr>
          <w:rFonts w:ascii="Verdana" w:hAnsi="Verdana"/>
          <w:b/>
          <w:bCs/>
          <w:sz w:val="18"/>
          <w:szCs w:val="18"/>
        </w:rPr>
        <w:t>}</w:t>
      </w:r>
      <w:r w:rsidR="004949C1" w:rsidRPr="00950641">
        <w:rPr>
          <w:rFonts w:ascii="Verdana" w:eastAsia="Tahoma" w:hAnsi="Verdana" w:cs="Tahoma"/>
          <w:sz w:val="18"/>
          <w:szCs w:val="18"/>
        </w:rPr>
        <w:t xml:space="preserve">, ESTADO CIVIL </w:t>
      </w:r>
      <w:r w:rsidR="004949C1" w:rsidRPr="00950641">
        <w:rPr>
          <w:rFonts w:ascii="Verdana" w:hAnsi="Verdana"/>
          <w:b/>
          <w:bCs/>
          <w:sz w:val="18"/>
          <w:szCs w:val="18"/>
        </w:rPr>
        <w:t>{</w:t>
      </w:r>
      <w:r w:rsidR="004949C1" w:rsidRPr="00B4564A">
        <w:rPr>
          <w:rFonts w:ascii="Verdana" w:hAnsi="Verdana"/>
          <w:b/>
          <w:bCs/>
          <w:sz w:val="18"/>
          <w:szCs w:val="18"/>
          <w:lang w:val="es-PE"/>
        </w:rPr>
        <w:t>estadoCivilCopropietarios</w:t>
      </w:r>
      <w:r w:rsidR="004949C1" w:rsidRPr="00950641">
        <w:rPr>
          <w:rFonts w:ascii="Verdana" w:hAnsi="Verdana"/>
          <w:b/>
          <w:bCs/>
          <w:sz w:val="18"/>
          <w:szCs w:val="18"/>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ocupacion</w:t>
      </w:r>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direccion</w:t>
      </w:r>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RUC Nº</w:t>
      </w:r>
      <w:r w:rsidR="00950641">
        <w:rPr>
          <w:rFonts w:ascii="Verdana" w:hAnsi="Verdana" w:cs="Tahoma"/>
          <w:b/>
          <w:bCs/>
          <w:sz w:val="18"/>
          <w:szCs w:val="18"/>
        </w:rPr>
        <w:t xml:space="preserve"> {</w:t>
      </w:r>
      <w:r w:rsidR="00950641" w:rsidRPr="00950641">
        <w:rPr>
          <w:rFonts w:ascii="Verdana" w:hAnsi="Verdana" w:cs="Tahoma"/>
          <w:b/>
          <w:bCs/>
          <w:sz w:val="18"/>
          <w:szCs w:val="18"/>
          <w:lang w:val="es-PE"/>
        </w:rPr>
        <w:t>rucVendedor</w:t>
      </w:r>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r w:rsidR="00950641" w:rsidRPr="00910F8C">
        <w:rPr>
          <w:rFonts w:ascii="Verdana" w:hAnsi="Verdana"/>
          <w:sz w:val="19"/>
          <w:szCs w:val="19"/>
          <w:lang w:val="es-MX"/>
        </w:rPr>
        <w:t>representanteLegal</w:t>
      </w:r>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DNI N°</w:t>
      </w:r>
      <w:r w:rsidR="00950641" w:rsidRPr="00910F8C">
        <w:rPr>
          <w:rFonts w:ascii="Verdana" w:hAnsi="Verdana"/>
          <w:sz w:val="19"/>
          <w:szCs w:val="19"/>
        </w:rPr>
        <w:t>{</w:t>
      </w:r>
      <w:r w:rsidR="00950641" w:rsidRPr="00910F8C">
        <w:rPr>
          <w:rFonts w:ascii="Verdana" w:hAnsi="Verdana"/>
          <w:sz w:val="19"/>
          <w:szCs w:val="19"/>
          <w:lang w:val="es-MX"/>
        </w:rPr>
        <w:t>dniVendedor</w:t>
      </w:r>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ELECTRÓNICA N°</w:t>
      </w:r>
      <w:r w:rsidR="00950641" w:rsidRPr="00910F8C">
        <w:rPr>
          <w:rFonts w:ascii="Verdana" w:hAnsi="Verdana"/>
          <w:sz w:val="19"/>
          <w:szCs w:val="19"/>
        </w:rPr>
        <w:t>{</w:t>
      </w:r>
      <w:r w:rsidR="00950641" w:rsidRPr="00910F8C">
        <w:rPr>
          <w:rFonts w:ascii="Verdana" w:hAnsi="Verdana"/>
          <w:sz w:val="19"/>
          <w:szCs w:val="19"/>
          <w:lang w:val="es-MX"/>
        </w:rPr>
        <w:t>numeroPartidaPoderVendedor</w:t>
      </w:r>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r w:rsidR="00BB4D35" w:rsidRPr="00910F8C">
        <w:rPr>
          <w:rFonts w:ascii="Verdana" w:hAnsi="Verdana"/>
          <w:sz w:val="19"/>
          <w:szCs w:val="19"/>
          <w:lang w:val="es-MX"/>
        </w:rPr>
        <w:t>direccionVendedor</w:t>
      </w:r>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DNI Nº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PE"/>
        </w:rPr>
        <w:t>tipoProyecto</w:t>
      </w:r>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txtubicacionmatriz</w:t>
      </w:r>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r w:rsidR="008C015B" w:rsidRPr="00950641">
        <w:rPr>
          <w:rFonts w:ascii="Verdana" w:hAnsi="Verdana" w:cs="Tahoma"/>
          <w:b/>
          <w:bCs/>
          <w:sz w:val="18"/>
          <w:szCs w:val="18"/>
          <w:lang w:val="es-PE"/>
        </w:rPr>
        <w:t>urbanizacionMatriz</w:t>
      </w:r>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PE"/>
        </w:rPr>
        <w:t>txtdistritomatriz</w:t>
      </w:r>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r w:rsidRPr="00950641">
        <w:rPr>
          <w:rFonts w:ascii="Verdana" w:hAnsi="Verdana"/>
          <w:b/>
          <w:bCs/>
          <w:spacing w:val="-2"/>
          <w:sz w:val="18"/>
          <w:szCs w:val="18"/>
          <w:lang w:val="es-MX"/>
        </w:rPr>
        <w:t>txtprovinciamatriz</w:t>
      </w:r>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r w:rsidRPr="00950641">
        <w:rPr>
          <w:rFonts w:ascii="Verdana" w:hAnsi="Verdana"/>
          <w:b/>
          <w:bCs/>
          <w:spacing w:val="-2"/>
          <w:sz w:val="18"/>
          <w:szCs w:val="18"/>
          <w:lang w:val="es-MX"/>
        </w:rPr>
        <w:t>txtdepartamentomatriz</w:t>
      </w:r>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r w:rsidR="008C015B" w:rsidRPr="00950641">
        <w:rPr>
          <w:rFonts w:ascii="Verdana" w:hAnsi="Verdana"/>
          <w:b/>
          <w:sz w:val="18"/>
          <w:szCs w:val="18"/>
          <w:lang w:val="es-MX"/>
        </w:rPr>
        <w:t>empresaVende</w:t>
      </w:r>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w:t>
      </w:r>
      <w:r w:rsidRPr="00950641">
        <w:rPr>
          <w:rFonts w:ascii="Verdana" w:hAnsi="Verdana" w:cs="Tahoma"/>
          <w:sz w:val="18"/>
          <w:szCs w:val="18"/>
        </w:rPr>
        <w:lastRenderedPageBreak/>
        <w:t xml:space="preserve">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r w:rsidR="008C015B" w:rsidRPr="00950641">
        <w:rPr>
          <w:rFonts w:ascii="Verdana" w:hAnsi="Verdana"/>
          <w:spacing w:val="-2"/>
          <w:sz w:val="18"/>
          <w:szCs w:val="18"/>
          <w:lang w:val="es-MX"/>
        </w:rPr>
        <w:t>fechaFormatoLegal</w:t>
      </w:r>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{nombresApellidos}</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{documentoIdentificacion}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183854EC" w14:textId="77777777" w:rsidR="00717C62" w:rsidRPr="00950641" w:rsidRDefault="00717C62"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txtubicacionmatriz</w:t>
            </w:r>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unidadCatastralMatriz</w:t>
            </w:r>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urbanizacionMatriz</w:t>
            </w:r>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txtdistritomatriz</w:t>
            </w:r>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txtprovinciamatriz</w:t>
            </w:r>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txtdepartamentomatriz</w:t>
            </w:r>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areaMatrizHasMatriz</w:t>
            </w:r>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r w:rsidRPr="00950641">
              <w:rPr>
                <w:rFonts w:ascii="Verdana" w:hAnsi="Verdana"/>
                <w:sz w:val="18"/>
                <w:szCs w:val="18"/>
                <w:lang w:val="es-MX"/>
              </w:rPr>
              <w:t>partidaMatriz</w:t>
            </w:r>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r w:rsidRPr="00950641">
              <w:rPr>
                <w:rFonts w:ascii="Verdana" w:hAnsi="Verdana"/>
                <w:spacing w:val="-2"/>
                <w:sz w:val="18"/>
                <w:szCs w:val="18"/>
                <w:lang w:val="es-MX"/>
              </w:rPr>
              <w:t>compraventaMatriz</w:t>
            </w:r>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PE"/>
              </w:rPr>
              <w:t>situacionLegalMatriz</w:t>
            </w:r>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{areaLote}</w:t>
            </w:r>
            <w:r w:rsidRPr="00950641">
              <w:rPr>
                <w:rFonts w:ascii="Verdana" w:eastAsia="Verdana" w:hAnsi="Verdana" w:cs="Verdana"/>
                <w:sz w:val="18"/>
                <w:szCs w:val="18"/>
              </w:rPr>
              <w:t>M2 (</w:t>
            </w:r>
            <w:r w:rsidRPr="00950641">
              <w:rPr>
                <w:rFonts w:ascii="Verdana" w:hAnsi="Verdana"/>
                <w:spacing w:val="-2"/>
                <w:sz w:val="18"/>
                <w:szCs w:val="18"/>
              </w:rPr>
              <w:t>{</w:t>
            </w:r>
            <w:r w:rsidRPr="00950641">
              <w:rPr>
                <w:rFonts w:ascii="Verdana" w:hAnsi="Verdana"/>
                <w:spacing w:val="-2"/>
                <w:sz w:val="18"/>
                <w:szCs w:val="18"/>
                <w:lang w:val="es-MX"/>
              </w:rPr>
              <w:t>areaLoteLetras</w:t>
            </w:r>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42141D77"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r w:rsidRPr="00950641">
              <w:rPr>
                <w:rFonts w:ascii="Verdana" w:hAnsi="Verdana"/>
                <w:sz w:val="18"/>
                <w:szCs w:val="18"/>
                <w:lang w:val="es-MX"/>
              </w:rPr>
              <w:t>alicuota</w:t>
            </w:r>
            <w:r w:rsidRPr="00950641">
              <w:rPr>
                <w:rFonts w:ascii="Verdana" w:hAnsi="Verdana"/>
                <w:sz w:val="18"/>
                <w:szCs w:val="18"/>
              </w:rPr>
              <w:t>}</w:t>
            </w:r>
            <w:r w:rsidRPr="00950641">
              <w:rPr>
                <w:rFonts w:ascii="Verdana" w:eastAsia="Verdana" w:hAnsi="Verdana" w:cs="Verdana"/>
                <w:sz w:val="18"/>
                <w:szCs w:val="18"/>
              </w:rPr>
              <w:t>% (</w:t>
            </w:r>
            <w:r w:rsidR="00541262">
              <w:rPr>
                <w:rFonts w:ascii="Verdana" w:eastAsia="Verdana" w:hAnsi="Verdana" w:cs="Verdana"/>
                <w:sz w:val="18"/>
                <w:szCs w:val="18"/>
              </w:rPr>
              <w:t>{</w:t>
            </w:r>
            <w:r w:rsidRPr="00950641">
              <w:rPr>
                <w:rFonts w:ascii="Verdana" w:hAnsi="Verdana"/>
                <w:spacing w:val="-2"/>
                <w:sz w:val="18"/>
                <w:szCs w:val="18"/>
                <w:lang w:val="es-MX"/>
              </w:rPr>
              <w:t>alicuotaLetras</w:t>
            </w:r>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6808"/>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4"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r w:rsidR="008C015B" w:rsidRPr="00950641">
              <w:rPr>
                <w:rFonts w:ascii="Verdana" w:hAnsi="Verdana"/>
                <w:b/>
                <w:bCs/>
                <w:spacing w:val="-2"/>
                <w:sz w:val="18"/>
                <w:szCs w:val="18"/>
                <w:lang w:val="es-MX"/>
              </w:rPr>
              <w:t>costoLote</w:t>
            </w:r>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r w:rsidR="008C015B" w:rsidRPr="00950641">
              <w:rPr>
                <w:rFonts w:ascii="Verdana" w:hAnsi="Verdana"/>
                <w:b/>
                <w:bCs/>
                <w:sz w:val="18"/>
                <w:szCs w:val="18"/>
                <w:lang w:val="es-PE"/>
              </w:rPr>
              <w:t>costoLoteLetras</w:t>
            </w:r>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6D13824" w14:textId="7AA73A62" w:rsidR="004B36EE" w:rsidRPr="00950641" w:rsidRDefault="00304FFB"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r w:rsidRPr="00BD488E">
              <w:rPr>
                <w:rFonts w:ascii="Verdana" w:hAnsi="Verdana"/>
                <w:b/>
                <w:bCs/>
                <w:sz w:val="18"/>
                <w:szCs w:val="18"/>
                <w:lang w:val="es-PE"/>
              </w:rPr>
              <w:t>cantidadCuotas}</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r w:rsidRPr="00563E79">
              <w:rPr>
                <w:rFonts w:ascii="Verdana" w:hAnsi="Verdana"/>
                <w:b/>
                <w:bCs/>
                <w:sz w:val="18"/>
                <w:szCs w:val="18"/>
                <w:lang w:val="es-PE"/>
              </w:rPr>
              <w:t>cantidadCuotaExtraordinariaLetras</w:t>
            </w:r>
            <w:r>
              <w:rPr>
                <w:rFonts w:ascii="Verdana" w:hAnsi="Verdana"/>
                <w:b/>
                <w:bCs/>
                <w:sz w:val="18"/>
                <w:szCs w:val="18"/>
              </w:rPr>
              <w:t>})</w:t>
            </w:r>
            <w:r w:rsidRPr="00950641">
              <w:rPr>
                <w:rFonts w:ascii="Verdana" w:hAnsi="Verdana"/>
                <w:b/>
                <w:bCs/>
                <w:sz w:val="18"/>
                <w:szCs w:val="18"/>
              </w:rPr>
              <w:t xml:space="preserve"> {</w:t>
            </w:r>
            <w:r w:rsidRPr="00950641">
              <w:rPr>
                <w:rFonts w:ascii="Verdana" w:hAnsi="Verdana"/>
                <w:b/>
                <w:bCs/>
                <w:sz w:val="18"/>
                <w:szCs w:val="18"/>
                <w:lang w:val="es-PE"/>
              </w:rPr>
              <w:t>cantidadCuotaExtraordinaria</w:t>
            </w:r>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3"/>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541262">
              <w:rPr>
                <w:rFonts w:ascii="Verdana" w:hAnsi="Verdana"/>
                <w:b/>
                <w:bCs/>
                <w:sz w:val="18"/>
                <w:szCs w:val="18"/>
              </w:rPr>
              <w:t>{</w:t>
            </w:r>
            <w:r w:rsidR="004B36EE" w:rsidRPr="00541262">
              <w:rPr>
                <w:rFonts w:ascii="Verdana" w:hAnsi="Verdana"/>
                <w:b/>
                <w:bCs/>
                <w:sz w:val="18"/>
                <w:szCs w:val="18"/>
                <w:lang w:val="es-PE"/>
              </w:rPr>
              <w:t>cuotaInicialIncluyeSeparacion</w:t>
            </w:r>
            <w:r w:rsidR="004B36EE" w:rsidRPr="00541262">
              <w:rPr>
                <w:rFonts w:ascii="Verdana" w:hAnsi="Verdana"/>
                <w:b/>
                <w:bCs/>
                <w:sz w:val="18"/>
                <w:szCs w:val="18"/>
              </w:rPr>
              <w:t xml:space="preserve">} </w:t>
            </w:r>
            <w:r w:rsidRPr="00541262">
              <w:rPr>
                <w:rFonts w:ascii="Verdana" w:hAnsi="Verdana"/>
                <w:b/>
                <w:bCs/>
                <w:sz w:val="18"/>
                <w:szCs w:val="18"/>
              </w:rPr>
              <w:t>(</w:t>
            </w:r>
            <w:r w:rsidR="004B36EE" w:rsidRPr="00541262">
              <w:rPr>
                <w:rFonts w:ascii="Verdana" w:hAnsi="Verdana"/>
                <w:b/>
                <w:bCs/>
                <w:sz w:val="18"/>
                <w:szCs w:val="18"/>
              </w:rPr>
              <w:t>{</w:t>
            </w:r>
            <w:r w:rsidR="004B36EE" w:rsidRPr="00541262">
              <w:rPr>
                <w:rFonts w:ascii="Verdana" w:hAnsi="Verdana"/>
                <w:b/>
                <w:bCs/>
                <w:sz w:val="18"/>
                <w:szCs w:val="18"/>
                <w:lang w:val="es-PE"/>
              </w:rPr>
              <w:t>cuotaInicialIncluyeSeparacionLetras</w:t>
            </w:r>
            <w:r w:rsidR="004B36EE" w:rsidRPr="00541262">
              <w:rPr>
                <w:rFonts w:ascii="Verdana" w:hAnsi="Verdana"/>
                <w:b/>
                <w:bCs/>
                <w:sz w:val="18"/>
                <w:szCs w:val="18"/>
              </w:rPr>
              <w:t>}</w:t>
            </w:r>
            <w:r w:rsidRPr="00541262">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r w:rsidR="009513A2" w:rsidRPr="00950641">
              <w:rPr>
                <w:rFonts w:ascii="Verdana" w:hAnsi="Verdana"/>
                <w:b/>
                <w:bCs/>
                <w:sz w:val="18"/>
                <w:szCs w:val="18"/>
                <w:lang w:val="es-PE"/>
              </w:rPr>
              <w:t>fechaPago</w:t>
            </w:r>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r w:rsidRPr="00950641">
              <w:rPr>
                <w:rFonts w:ascii="Verdana" w:hAnsi="Verdana"/>
                <w:b/>
                <w:bCs/>
                <w:sz w:val="18"/>
                <w:szCs w:val="18"/>
              </w:rPr>
              <w:t>N°</w:t>
            </w:r>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r w:rsidR="009513A2" w:rsidRPr="00950641">
              <w:rPr>
                <w:rFonts w:ascii="Verdana" w:hAnsi="Verdana"/>
                <w:b/>
                <w:bCs/>
                <w:sz w:val="18"/>
                <w:szCs w:val="18"/>
                <w:lang w:val="es-PE"/>
              </w:rPr>
              <w:t>cuotaInicialBanco}</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tcBorders>
              <w:top w:val="single" w:sz="6" w:space="0" w:color="auto"/>
              <w:left w:val="single" w:sz="6" w:space="0" w:color="auto"/>
              <w:bottom w:val="single" w:sz="6" w:space="0" w:color="auto"/>
              <w:right w:val="single" w:sz="6" w:space="0" w:color="auto"/>
            </w:tcBorders>
            <w:vAlign w:val="center"/>
            <w:hideMark/>
          </w:tcPr>
          <w:p w14:paraId="276DF8F9" w14:textId="1AFC6403"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r w:rsidR="009513A2" w:rsidRPr="00950641">
              <w:rPr>
                <w:rFonts w:ascii="Verdana" w:hAnsi="Verdana"/>
                <w:b/>
                <w:bCs/>
                <w:sz w:val="18"/>
                <w:szCs w:val="18"/>
                <w:lang w:val="es-PE"/>
              </w:rPr>
              <w:t>saldoLote}</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s en</w:t>
            </w:r>
            <w:r w:rsidR="00304FFB">
              <w:rPr>
                <w:rFonts w:ascii="Verdana" w:hAnsi="Verdana"/>
                <w:sz w:val="18"/>
                <w:szCs w:val="18"/>
              </w:rPr>
              <w:t xml:space="preserve"> </w:t>
            </w:r>
            <w:r w:rsidR="00304FFB">
              <w:rPr>
                <w:rFonts w:ascii="Verdana" w:hAnsi="Verdana"/>
                <w:b/>
                <w:bCs/>
                <w:sz w:val="18"/>
                <w:szCs w:val="18"/>
              </w:rPr>
              <w:t>(</w:t>
            </w:r>
            <w:r w:rsidR="00304FFB" w:rsidRPr="00BD488E">
              <w:rPr>
                <w:rFonts w:ascii="Verdana" w:hAnsi="Verdana"/>
                <w:b/>
                <w:bCs/>
                <w:sz w:val="18"/>
                <w:szCs w:val="18"/>
              </w:rPr>
              <w:t>{</w:t>
            </w:r>
            <w:r w:rsidR="00304FFB" w:rsidRPr="00BD488E">
              <w:rPr>
                <w:rFonts w:ascii="Verdana" w:hAnsi="Verdana"/>
                <w:b/>
                <w:bCs/>
                <w:sz w:val="18"/>
                <w:szCs w:val="18"/>
                <w:lang w:val="es-PE"/>
              </w:rPr>
              <w:t>cantidadCuotaLetras</w:t>
            </w:r>
            <w:r w:rsidR="00304FFB" w:rsidRPr="00BD488E">
              <w:rPr>
                <w:rFonts w:ascii="Verdana" w:hAnsi="Verdana"/>
                <w:b/>
                <w:bCs/>
                <w:sz w:val="18"/>
                <w:szCs w:val="18"/>
              </w:rPr>
              <w:t>}</w:t>
            </w:r>
            <w:r w:rsidR="00304FFB">
              <w:rPr>
                <w:rFonts w:ascii="Verdana" w:hAnsi="Verdana"/>
                <w:b/>
                <w:bCs/>
                <w:sz w:val="18"/>
                <w:szCs w:val="18"/>
              </w:rPr>
              <w:t xml:space="preserve">) </w:t>
            </w:r>
            <w:r w:rsidR="00304FFB" w:rsidRPr="00BD488E">
              <w:rPr>
                <w:rFonts w:ascii="Verdana" w:hAnsi="Verdana"/>
                <w:b/>
                <w:bCs/>
                <w:sz w:val="18"/>
                <w:szCs w:val="18"/>
              </w:rPr>
              <w:t>{</w:t>
            </w:r>
            <w:r w:rsidR="00304FFB" w:rsidRPr="00BD488E">
              <w:rPr>
                <w:rFonts w:ascii="Verdana" w:hAnsi="Verdana"/>
                <w:b/>
                <w:bCs/>
                <w:sz w:val="18"/>
                <w:szCs w:val="18"/>
                <w:lang w:val="es-PE"/>
              </w:rPr>
              <w:t>cantidadCuotas}</w:t>
            </w:r>
            <w:r w:rsidR="00304FFB">
              <w:rPr>
                <w:rFonts w:ascii="Verdana" w:hAnsi="Verdana"/>
                <w:b/>
                <w:bCs/>
                <w:sz w:val="18"/>
                <w:szCs w:val="18"/>
              </w:rPr>
              <w:t xml:space="preserve"> CUOTAS MENSUALES CONSECUTIVAS </w:t>
            </w:r>
            <w:r w:rsidR="00304FFB" w:rsidRPr="00950641">
              <w:rPr>
                <w:rFonts w:ascii="Verdana" w:hAnsi="Verdana"/>
                <w:b/>
                <w:bCs/>
                <w:sz w:val="18"/>
                <w:szCs w:val="18"/>
              </w:rPr>
              <w:t>Y</w:t>
            </w:r>
            <w:r w:rsidR="00304FFB">
              <w:rPr>
                <w:rFonts w:ascii="Verdana" w:hAnsi="Verdana"/>
                <w:b/>
                <w:bCs/>
                <w:sz w:val="18"/>
                <w:szCs w:val="18"/>
              </w:rPr>
              <w:t xml:space="preserve"> ({</w:t>
            </w:r>
            <w:r w:rsidR="00304FFB" w:rsidRPr="00563E79">
              <w:rPr>
                <w:rFonts w:ascii="Verdana" w:hAnsi="Verdana"/>
                <w:b/>
                <w:bCs/>
                <w:sz w:val="18"/>
                <w:szCs w:val="18"/>
                <w:lang w:val="es-PE"/>
              </w:rPr>
              <w:t>cantidadCuotaExtraordinariaLetras</w:t>
            </w:r>
            <w:r w:rsidR="00304FFB">
              <w:rPr>
                <w:rFonts w:ascii="Verdana" w:hAnsi="Verdana"/>
                <w:b/>
                <w:bCs/>
                <w:sz w:val="18"/>
                <w:szCs w:val="18"/>
              </w:rPr>
              <w:t>})</w:t>
            </w:r>
            <w:r w:rsidR="00304FFB" w:rsidRPr="00950641">
              <w:rPr>
                <w:rFonts w:ascii="Verdana" w:hAnsi="Verdana"/>
                <w:b/>
                <w:bCs/>
                <w:sz w:val="18"/>
                <w:szCs w:val="18"/>
              </w:rPr>
              <w:t xml:space="preserve"> {</w:t>
            </w:r>
            <w:r w:rsidR="00304FFB" w:rsidRPr="00950641">
              <w:rPr>
                <w:rFonts w:ascii="Verdana" w:hAnsi="Verdana"/>
                <w:b/>
                <w:bCs/>
                <w:sz w:val="18"/>
                <w:szCs w:val="18"/>
                <w:lang w:val="es-PE"/>
              </w:rPr>
              <w:t>cantidadCuotaExtraordinaria</w:t>
            </w:r>
            <w:r w:rsidR="00304FFB" w:rsidRPr="00950641">
              <w:rPr>
                <w:rFonts w:ascii="Verdana" w:hAnsi="Verdana"/>
                <w:b/>
                <w:bCs/>
                <w:sz w:val="18"/>
                <w:szCs w:val="18"/>
              </w:rPr>
              <w:t>} CUOTA EXTRAORDINARIA</w:t>
            </w:r>
            <w:r w:rsidRPr="00950641">
              <w:rPr>
                <w:rFonts w:ascii="Verdana" w:hAnsi="Verdana"/>
                <w:sz w:val="18"/>
                <w:szCs w:val="18"/>
              </w:rPr>
              <w:t>, mediante transferencia bancaria/depósito bancario/ en la cuenta N</w:t>
            </w:r>
            <w:r w:rsidRPr="00950641">
              <w:rPr>
                <w:rFonts w:ascii="Verdana" w:hAnsi="Verdana"/>
                <w:b/>
                <w:bCs/>
                <w:sz w:val="18"/>
                <w:szCs w:val="18"/>
              </w:rPr>
              <w:t>°</w:t>
            </w:r>
            <w:r w:rsidR="004363C6">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lastRenderedPageBreak/>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tcBorders>
              <w:top w:val="single" w:sz="4" w:space="0" w:color="auto"/>
              <w:left w:val="single" w:sz="6" w:space="0" w:color="auto"/>
              <w:bottom w:val="single" w:sz="6" w:space="0" w:color="auto"/>
              <w:right w:val="single" w:sz="6" w:space="0" w:color="auto"/>
            </w:tcBorders>
            <w:vAlign w:val="center"/>
          </w:tcPr>
          <w:p w14:paraId="70DFF82B" w14:textId="0E33634D"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{estadoCuenta}</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{letrasPendientePago}</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r w:rsidRPr="00950641">
              <w:rPr>
                <w:rFonts w:ascii="Verdana" w:hAnsi="Verdana"/>
                <w:sz w:val="18"/>
                <w:szCs w:val="18"/>
              </w:rPr>
              <w:t>N</w:t>
            </w:r>
            <w:r w:rsidRPr="00950641">
              <w:rPr>
                <w:rFonts w:ascii="Verdana" w:hAnsi="Verdana"/>
                <w:b/>
                <w:bCs/>
                <w:sz w:val="18"/>
                <w:szCs w:val="18"/>
              </w:rPr>
              <w:t>°</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del</w:t>
            </w:r>
            <w:r w:rsidR="004363C6">
              <w:rPr>
                <w:rFonts w:ascii="Verdana" w:eastAsia="Tahoma" w:hAnsi="Verdana" w:cs="Tahoma"/>
                <w:sz w:val="18"/>
                <w:szCs w:val="18"/>
                <w:lang w:val="es-PE"/>
              </w:rPr>
              <w:t xml:space="preserve"> </w:t>
            </w:r>
            <w:r w:rsidR="004363C6" w:rsidRPr="00950641">
              <w:rPr>
                <w:rFonts w:ascii="Verdana" w:hAnsi="Verdana"/>
                <w:b/>
                <w:bCs/>
                <w:noProof/>
                <w:sz w:val="18"/>
                <w:szCs w:val="18"/>
              </w:rPr>
              <w:t>{</w:t>
            </w:r>
            <w:r w:rsidR="004363C6" w:rsidRPr="00950641">
              <w:rPr>
                <w:rFonts w:ascii="Verdana" w:hAnsi="Verdana"/>
                <w:b/>
                <w:bCs/>
                <w:noProof/>
                <w:sz w:val="18"/>
                <w:szCs w:val="18"/>
                <w:lang w:val="es-PE"/>
              </w:rPr>
              <w:t>cantidadCuotaBanco}</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4"/>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r w:rsidR="009513A2" w:rsidRPr="00950641">
              <w:rPr>
                <w:rFonts w:ascii="Verdana" w:hAnsi="Verdana" w:cs="Arial"/>
                <w:b/>
                <w:bCs/>
                <w:color w:val="040C28"/>
                <w:sz w:val="18"/>
                <w:szCs w:val="18"/>
                <w:lang w:val="es-PE"/>
              </w:rPr>
              <w:t>mantenimientoMensual}</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r w:rsidRPr="00950641">
              <w:rPr>
                <w:rFonts w:ascii="Verdana" w:eastAsia="Verdana" w:hAnsi="Verdana" w:cs="Verdana"/>
                <w:sz w:val="18"/>
                <w:szCs w:val="18"/>
              </w:rPr>
              <w:t>N°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156E2AF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{fecha</w:t>
            </w:r>
            <w:r w:rsidR="00541262">
              <w:rPr>
                <w:rFonts w:ascii="Verdana" w:eastAsia="Times New Roman" w:hAnsi="Verdana" w:cs="Segoe UI"/>
                <w:sz w:val="18"/>
                <w:szCs w:val="18"/>
                <w:lang w:val="es-PE"/>
              </w:rPr>
              <w:t>Sale</w:t>
            </w:r>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r w:rsidR="00F12A80" w:rsidRPr="00950641">
              <w:rPr>
                <w:rFonts w:ascii="Verdana" w:eastAsia="Times New Roman" w:hAnsi="Verdana" w:cs="Tahoma"/>
                <w:color w:val="000000"/>
                <w:sz w:val="18"/>
                <w:szCs w:val="18"/>
                <w:lang w:val="es-PE"/>
              </w:rPr>
              <w:t>fechaFormatoLegal}</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2BC1A70A" w14:textId="77777777" w:rsidR="008F12F3" w:rsidRDefault="008F12F3" w:rsidP="00917A5E">
      <w:pPr>
        <w:rPr>
          <w:rFonts w:ascii="Verdana" w:hAnsi="Verdana"/>
          <w:sz w:val="18"/>
          <w:szCs w:val="18"/>
        </w:rPr>
      </w:pPr>
    </w:p>
    <w:p w14:paraId="7CDCA7E2" w14:textId="77777777" w:rsidR="008F12F3" w:rsidRDefault="008F12F3" w:rsidP="00917A5E">
      <w:pPr>
        <w:rPr>
          <w:rFonts w:ascii="Verdana" w:hAnsi="Verdana"/>
          <w:sz w:val="18"/>
          <w:szCs w:val="18"/>
        </w:rPr>
      </w:pPr>
    </w:p>
    <w:p w14:paraId="7AC839A1" w14:textId="77777777" w:rsidR="008F12F3" w:rsidRDefault="008F12F3" w:rsidP="00917A5E">
      <w:pPr>
        <w:rPr>
          <w:rFonts w:ascii="Verdana" w:hAnsi="Verdana"/>
          <w:sz w:val="18"/>
          <w:szCs w:val="18"/>
        </w:rPr>
      </w:pPr>
    </w:p>
    <w:p w14:paraId="3AAAD941" w14:textId="77777777" w:rsidR="008F12F3" w:rsidRDefault="008F12F3" w:rsidP="00917A5E">
      <w:pPr>
        <w:rPr>
          <w:rFonts w:ascii="Verdana" w:hAnsi="Verdana"/>
          <w:sz w:val="18"/>
          <w:szCs w:val="18"/>
        </w:rPr>
      </w:pPr>
    </w:p>
    <w:p w14:paraId="62FD1381" w14:textId="77777777" w:rsidR="008F12F3" w:rsidRDefault="008F12F3" w:rsidP="00917A5E">
      <w:pPr>
        <w:rPr>
          <w:rFonts w:ascii="Verdana" w:hAnsi="Verdana"/>
          <w:sz w:val="18"/>
          <w:szCs w:val="18"/>
        </w:rPr>
      </w:pPr>
    </w:p>
    <w:p w14:paraId="7D1081E6" w14:textId="77777777" w:rsidR="008F12F3" w:rsidRDefault="008F12F3" w:rsidP="00917A5E">
      <w:pPr>
        <w:rPr>
          <w:rFonts w:ascii="Verdana" w:hAnsi="Verdana"/>
          <w:sz w:val="18"/>
          <w:szCs w:val="18"/>
        </w:rPr>
      </w:pPr>
    </w:p>
    <w:p w14:paraId="27166A4B" w14:textId="77777777" w:rsidR="008F12F3" w:rsidRDefault="008F12F3" w:rsidP="00917A5E">
      <w:pPr>
        <w:rPr>
          <w:rFonts w:ascii="Verdana" w:hAnsi="Verdana"/>
          <w:sz w:val="18"/>
          <w:szCs w:val="18"/>
        </w:rPr>
      </w:pPr>
    </w:p>
    <w:p w14:paraId="5874B9E8" w14:textId="77777777" w:rsidR="008F12F3" w:rsidRDefault="008F12F3" w:rsidP="00917A5E">
      <w:pPr>
        <w:rPr>
          <w:rFonts w:ascii="Verdana" w:hAnsi="Verdana"/>
          <w:sz w:val="18"/>
          <w:szCs w:val="18"/>
        </w:rPr>
      </w:pPr>
    </w:p>
    <w:p w14:paraId="3411DDAD" w14:textId="77777777" w:rsidR="008F12F3" w:rsidRDefault="008F12F3" w:rsidP="00917A5E">
      <w:pPr>
        <w:rPr>
          <w:rFonts w:ascii="Verdana" w:hAnsi="Verdana"/>
          <w:sz w:val="18"/>
          <w:szCs w:val="18"/>
        </w:rPr>
      </w:pPr>
    </w:p>
    <w:p w14:paraId="2D83339D" w14:textId="77777777" w:rsidR="008F12F3" w:rsidRDefault="008F12F3" w:rsidP="00917A5E">
      <w:pPr>
        <w:rPr>
          <w:rFonts w:ascii="Verdana" w:hAnsi="Verdana"/>
          <w:sz w:val="18"/>
          <w:szCs w:val="18"/>
        </w:rPr>
      </w:pPr>
    </w:p>
    <w:p w14:paraId="0024B285" w14:textId="77777777" w:rsidR="008F12F3" w:rsidRDefault="008F12F3" w:rsidP="00917A5E">
      <w:pPr>
        <w:rPr>
          <w:rFonts w:ascii="Verdana" w:hAnsi="Verdana"/>
          <w:sz w:val="18"/>
          <w:szCs w:val="18"/>
        </w:rPr>
      </w:pPr>
    </w:p>
    <w:p w14:paraId="51C369CC" w14:textId="77777777" w:rsidR="008F12F3" w:rsidRDefault="008F12F3" w:rsidP="00917A5E">
      <w:pPr>
        <w:rPr>
          <w:rFonts w:ascii="Verdana" w:hAnsi="Verdana"/>
          <w:sz w:val="18"/>
          <w:szCs w:val="18"/>
        </w:rPr>
      </w:pPr>
    </w:p>
    <w:p w14:paraId="393052EF" w14:textId="77777777" w:rsidR="008F12F3" w:rsidRDefault="008F12F3" w:rsidP="00917A5E">
      <w:pPr>
        <w:rPr>
          <w:rFonts w:ascii="Verdana" w:hAnsi="Verdana"/>
          <w:sz w:val="18"/>
          <w:szCs w:val="18"/>
        </w:rPr>
      </w:pPr>
    </w:p>
    <w:p w14:paraId="7553FD65" w14:textId="77777777" w:rsidR="008F12F3" w:rsidRDefault="008F12F3" w:rsidP="00917A5E">
      <w:pPr>
        <w:rPr>
          <w:rFonts w:ascii="Verdana" w:hAnsi="Verdana"/>
          <w:sz w:val="18"/>
          <w:szCs w:val="18"/>
        </w:rPr>
      </w:pPr>
    </w:p>
    <w:p w14:paraId="02D27D1A" w14:textId="77777777" w:rsidR="008F12F3" w:rsidRDefault="008F12F3" w:rsidP="00917A5E">
      <w:pPr>
        <w:rPr>
          <w:rFonts w:ascii="Verdana" w:hAnsi="Verdana"/>
          <w:sz w:val="18"/>
          <w:szCs w:val="18"/>
        </w:rPr>
      </w:pPr>
    </w:p>
    <w:p w14:paraId="45C4FE63" w14:textId="77777777" w:rsidR="008F12F3" w:rsidRDefault="008F12F3" w:rsidP="00917A5E">
      <w:pPr>
        <w:rPr>
          <w:rFonts w:ascii="Verdana" w:hAnsi="Verdana"/>
          <w:sz w:val="18"/>
          <w:szCs w:val="18"/>
        </w:rPr>
      </w:pPr>
    </w:p>
    <w:p w14:paraId="46A29152" w14:textId="77777777" w:rsidR="008F12F3" w:rsidRDefault="008F12F3" w:rsidP="00917A5E">
      <w:pPr>
        <w:rPr>
          <w:rFonts w:ascii="Verdana" w:hAnsi="Verdana"/>
          <w:sz w:val="18"/>
          <w:szCs w:val="18"/>
        </w:rPr>
      </w:pPr>
    </w:p>
    <w:p w14:paraId="5A8AE6BE" w14:textId="77777777" w:rsidR="008F12F3" w:rsidRDefault="008F12F3" w:rsidP="00917A5E">
      <w:pPr>
        <w:rPr>
          <w:rFonts w:ascii="Verdana" w:hAnsi="Verdana"/>
          <w:sz w:val="18"/>
          <w:szCs w:val="18"/>
        </w:rPr>
      </w:pPr>
    </w:p>
    <w:p w14:paraId="597581BB" w14:textId="77777777" w:rsidR="008F12F3" w:rsidRDefault="008F12F3" w:rsidP="00917A5E">
      <w:pPr>
        <w:rPr>
          <w:rFonts w:ascii="Verdana" w:hAnsi="Verdana"/>
          <w:sz w:val="18"/>
          <w:szCs w:val="18"/>
        </w:rPr>
      </w:pPr>
    </w:p>
    <w:p w14:paraId="4799BE39" w14:textId="77777777" w:rsidR="008F12F3" w:rsidRDefault="008F12F3" w:rsidP="00917A5E">
      <w:pPr>
        <w:rPr>
          <w:rFonts w:ascii="Verdana" w:hAnsi="Verdana"/>
          <w:sz w:val="18"/>
          <w:szCs w:val="18"/>
        </w:rPr>
      </w:pPr>
    </w:p>
    <w:p w14:paraId="170F2D50" w14:textId="77777777" w:rsidR="008F12F3" w:rsidRDefault="008F12F3" w:rsidP="00917A5E">
      <w:pPr>
        <w:rPr>
          <w:rFonts w:ascii="Verdana" w:hAnsi="Verdana"/>
          <w:sz w:val="18"/>
          <w:szCs w:val="18"/>
        </w:rPr>
      </w:pPr>
    </w:p>
    <w:p w14:paraId="028D2015" w14:textId="77777777" w:rsidR="008F12F3" w:rsidRDefault="008F12F3" w:rsidP="00917A5E">
      <w:pPr>
        <w:rPr>
          <w:rFonts w:ascii="Verdana" w:hAnsi="Verdana"/>
          <w:sz w:val="18"/>
          <w:szCs w:val="18"/>
        </w:rPr>
      </w:pPr>
    </w:p>
    <w:p w14:paraId="587A34E2" w14:textId="77777777" w:rsidR="008F12F3" w:rsidRDefault="008F12F3" w:rsidP="00917A5E">
      <w:pPr>
        <w:rPr>
          <w:rFonts w:ascii="Verdana" w:hAnsi="Verdana"/>
          <w:sz w:val="18"/>
          <w:szCs w:val="18"/>
        </w:rPr>
      </w:pPr>
    </w:p>
    <w:p w14:paraId="679BB35B" w14:textId="77777777" w:rsidR="008F12F3" w:rsidRDefault="008F12F3" w:rsidP="00917A5E">
      <w:pPr>
        <w:rPr>
          <w:rFonts w:ascii="Verdana" w:hAnsi="Verdana"/>
          <w:sz w:val="18"/>
          <w:szCs w:val="18"/>
        </w:rPr>
      </w:pPr>
    </w:p>
    <w:p w14:paraId="4128E057" w14:textId="77777777" w:rsidR="008F12F3" w:rsidRDefault="008F12F3" w:rsidP="00917A5E">
      <w:pPr>
        <w:rPr>
          <w:rFonts w:ascii="Verdana" w:hAnsi="Verdana"/>
          <w:sz w:val="18"/>
          <w:szCs w:val="18"/>
        </w:rPr>
      </w:pPr>
    </w:p>
    <w:p w14:paraId="413C4342" w14:textId="77777777" w:rsidR="008F12F3" w:rsidRDefault="008F12F3" w:rsidP="00917A5E">
      <w:pPr>
        <w:rPr>
          <w:rFonts w:ascii="Verdana" w:hAnsi="Verdana"/>
          <w:sz w:val="18"/>
          <w:szCs w:val="18"/>
        </w:rPr>
      </w:pPr>
    </w:p>
    <w:p w14:paraId="06E814B8" w14:textId="77777777" w:rsidR="008F12F3" w:rsidRDefault="008F12F3" w:rsidP="00917A5E">
      <w:pPr>
        <w:rPr>
          <w:rFonts w:ascii="Verdana" w:hAnsi="Verdana"/>
          <w:sz w:val="18"/>
          <w:szCs w:val="18"/>
        </w:rPr>
      </w:pPr>
    </w:p>
    <w:p w14:paraId="23DAA94A" w14:textId="77777777" w:rsidR="008F12F3" w:rsidRDefault="008F12F3" w:rsidP="00917A5E">
      <w:pPr>
        <w:rPr>
          <w:rFonts w:ascii="Verdana" w:hAnsi="Verdana"/>
          <w:sz w:val="18"/>
          <w:szCs w:val="18"/>
        </w:rPr>
      </w:pPr>
    </w:p>
    <w:p w14:paraId="2881DED6" w14:textId="77777777" w:rsidR="008F12F3" w:rsidRDefault="008F12F3" w:rsidP="00917A5E">
      <w:pPr>
        <w:rPr>
          <w:rFonts w:ascii="Verdana" w:hAnsi="Verdana"/>
          <w:sz w:val="18"/>
          <w:szCs w:val="18"/>
        </w:rPr>
      </w:pPr>
    </w:p>
    <w:p w14:paraId="27F292C5" w14:textId="77777777" w:rsidR="008F12F3" w:rsidRDefault="008F12F3"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8F12F3" w:rsidRPr="00555C93" w14:paraId="1676B636" w14:textId="77777777" w:rsidTr="00BD42BC">
        <w:trPr>
          <w:trHeight w:val="211"/>
        </w:trPr>
        <w:tc>
          <w:tcPr>
            <w:tcW w:w="3227" w:type="dxa"/>
            <w:vMerge w:val="restart"/>
          </w:tcPr>
          <w:p w14:paraId="070B8A58" w14:textId="77777777" w:rsidR="008F12F3" w:rsidRPr="00555C93" w:rsidRDefault="008F12F3" w:rsidP="00BD42BC">
            <w:pPr>
              <w:rPr>
                <w:rFonts w:ascii="Verdana" w:hAnsi="Verdana"/>
                <w:sz w:val="18"/>
                <w:szCs w:val="18"/>
              </w:rPr>
            </w:pPr>
          </w:p>
        </w:tc>
        <w:tc>
          <w:tcPr>
            <w:tcW w:w="1612" w:type="dxa"/>
            <w:vAlign w:val="center"/>
          </w:tcPr>
          <w:p w14:paraId="60C6F376" w14:textId="77777777" w:rsidR="008F12F3" w:rsidRPr="00555C93" w:rsidRDefault="008F12F3" w:rsidP="00BD42B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4B76D720" w14:textId="77777777" w:rsidR="008F12F3" w:rsidRPr="00555C93" w:rsidRDefault="008F12F3"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2927B7A0" w14:textId="77777777" w:rsidR="008F12F3" w:rsidRPr="00555C93" w:rsidRDefault="008F12F3" w:rsidP="00BD42B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C3629" w14:textId="77777777" w:rsidR="008F12F3" w:rsidRPr="00555C93" w:rsidRDefault="008F12F3" w:rsidP="00BD42BC">
            <w:pPr>
              <w:rPr>
                <w:rFonts w:ascii="Verdana" w:hAnsi="Verdana"/>
                <w:sz w:val="18"/>
                <w:szCs w:val="18"/>
              </w:rPr>
            </w:pPr>
            <w:r w:rsidRPr="00555C93">
              <w:rPr>
                <w:rFonts w:ascii="Verdana" w:hAnsi="Verdana"/>
                <w:color w:val="000000"/>
                <w:sz w:val="18"/>
                <w:szCs w:val="18"/>
              </w:rPr>
              <w:t>Fecha De Pago</w:t>
            </w:r>
          </w:p>
        </w:tc>
      </w:tr>
      <w:tr w:rsidR="008F12F3" w:rsidRPr="00555C93" w14:paraId="3A628E07" w14:textId="77777777" w:rsidTr="00BD42BC">
        <w:trPr>
          <w:trHeight w:val="151"/>
        </w:trPr>
        <w:tc>
          <w:tcPr>
            <w:tcW w:w="3227" w:type="dxa"/>
            <w:vMerge/>
          </w:tcPr>
          <w:p w14:paraId="6338FE12" w14:textId="77777777" w:rsidR="008F12F3" w:rsidRPr="00555C93" w:rsidRDefault="008F12F3" w:rsidP="00BD42BC">
            <w:pPr>
              <w:rPr>
                <w:rFonts w:ascii="Verdana" w:hAnsi="Verdana"/>
                <w:sz w:val="18"/>
                <w:szCs w:val="18"/>
              </w:rPr>
            </w:pPr>
          </w:p>
        </w:tc>
        <w:tc>
          <w:tcPr>
            <w:tcW w:w="1612" w:type="dxa"/>
            <w:vAlign w:val="center"/>
          </w:tcPr>
          <w:p w14:paraId="1C77EB2F" w14:textId="77777777" w:rsidR="008F12F3" w:rsidRPr="00555C93" w:rsidRDefault="008F12F3" w:rsidP="00BD42BC">
            <w:pPr>
              <w:jc w:val="center"/>
              <w:rPr>
                <w:rFonts w:ascii="Verdana" w:hAnsi="Verdana"/>
                <w:sz w:val="18"/>
                <w:szCs w:val="18"/>
              </w:rPr>
            </w:pPr>
          </w:p>
        </w:tc>
        <w:tc>
          <w:tcPr>
            <w:tcW w:w="1612" w:type="dxa"/>
            <w:vAlign w:val="center"/>
          </w:tcPr>
          <w:p w14:paraId="3F861A1B" w14:textId="77777777" w:rsidR="008F12F3" w:rsidRPr="00555C93" w:rsidRDefault="008F12F3" w:rsidP="00BD42BC">
            <w:pPr>
              <w:rPr>
                <w:rFonts w:ascii="Verdana" w:hAnsi="Verdana"/>
                <w:sz w:val="18"/>
                <w:szCs w:val="18"/>
              </w:rPr>
            </w:pPr>
          </w:p>
        </w:tc>
        <w:tc>
          <w:tcPr>
            <w:tcW w:w="1612" w:type="dxa"/>
            <w:vAlign w:val="center"/>
          </w:tcPr>
          <w:p w14:paraId="16A441D9" w14:textId="77777777" w:rsidR="008F12F3" w:rsidRPr="00555C93" w:rsidRDefault="008F12F3" w:rsidP="00BD42BC">
            <w:pPr>
              <w:rPr>
                <w:rFonts w:ascii="Verdana" w:hAnsi="Verdana"/>
                <w:sz w:val="18"/>
                <w:szCs w:val="18"/>
              </w:rPr>
            </w:pPr>
          </w:p>
        </w:tc>
        <w:tc>
          <w:tcPr>
            <w:tcW w:w="1612" w:type="dxa"/>
            <w:vAlign w:val="center"/>
          </w:tcPr>
          <w:p w14:paraId="367ED29C" w14:textId="77777777" w:rsidR="008F12F3" w:rsidRPr="00555C93" w:rsidRDefault="008F12F3" w:rsidP="00BD42BC">
            <w:pPr>
              <w:rPr>
                <w:rFonts w:ascii="Verdana" w:hAnsi="Verdana"/>
                <w:sz w:val="18"/>
                <w:szCs w:val="18"/>
              </w:rPr>
            </w:pPr>
          </w:p>
        </w:tc>
      </w:tr>
      <w:tr w:rsidR="008F12F3" w:rsidRPr="00555C93" w14:paraId="367C7C66" w14:textId="77777777" w:rsidTr="00BD42BC">
        <w:trPr>
          <w:trHeight w:val="151"/>
        </w:trPr>
        <w:tc>
          <w:tcPr>
            <w:tcW w:w="3227" w:type="dxa"/>
            <w:vMerge/>
          </w:tcPr>
          <w:p w14:paraId="71EF76D6" w14:textId="77777777" w:rsidR="008F12F3" w:rsidRPr="00555C93" w:rsidRDefault="008F12F3" w:rsidP="00BD42BC">
            <w:pPr>
              <w:rPr>
                <w:rFonts w:ascii="Verdana" w:hAnsi="Verdana"/>
                <w:sz w:val="18"/>
                <w:szCs w:val="18"/>
              </w:rPr>
            </w:pPr>
          </w:p>
        </w:tc>
        <w:tc>
          <w:tcPr>
            <w:tcW w:w="1612" w:type="dxa"/>
            <w:vAlign w:val="center"/>
          </w:tcPr>
          <w:p w14:paraId="0AAED6D9" w14:textId="77777777" w:rsidR="008F12F3" w:rsidRPr="00555C93" w:rsidRDefault="008F12F3" w:rsidP="00BD42BC">
            <w:pPr>
              <w:jc w:val="center"/>
              <w:rPr>
                <w:rFonts w:ascii="Verdana" w:hAnsi="Verdana"/>
                <w:sz w:val="18"/>
                <w:szCs w:val="18"/>
              </w:rPr>
            </w:pPr>
          </w:p>
        </w:tc>
        <w:tc>
          <w:tcPr>
            <w:tcW w:w="1612" w:type="dxa"/>
            <w:vAlign w:val="center"/>
          </w:tcPr>
          <w:p w14:paraId="7074F3E8" w14:textId="77777777" w:rsidR="008F12F3" w:rsidRPr="00555C93" w:rsidRDefault="008F12F3" w:rsidP="00BD42BC">
            <w:pPr>
              <w:rPr>
                <w:rFonts w:ascii="Verdana" w:hAnsi="Verdana"/>
                <w:sz w:val="18"/>
                <w:szCs w:val="18"/>
              </w:rPr>
            </w:pPr>
          </w:p>
        </w:tc>
        <w:tc>
          <w:tcPr>
            <w:tcW w:w="1612" w:type="dxa"/>
            <w:vAlign w:val="center"/>
          </w:tcPr>
          <w:p w14:paraId="51BE0A82" w14:textId="77777777" w:rsidR="008F12F3" w:rsidRPr="00555C93" w:rsidRDefault="008F12F3" w:rsidP="00BD42BC">
            <w:pPr>
              <w:rPr>
                <w:rFonts w:ascii="Verdana" w:hAnsi="Verdana"/>
                <w:sz w:val="18"/>
                <w:szCs w:val="18"/>
              </w:rPr>
            </w:pPr>
          </w:p>
        </w:tc>
        <w:tc>
          <w:tcPr>
            <w:tcW w:w="1612" w:type="dxa"/>
            <w:vAlign w:val="center"/>
          </w:tcPr>
          <w:p w14:paraId="02A6078E" w14:textId="77777777" w:rsidR="008F12F3" w:rsidRPr="00555C93" w:rsidRDefault="008F12F3" w:rsidP="00BD42BC">
            <w:pPr>
              <w:rPr>
                <w:rFonts w:ascii="Verdana" w:hAnsi="Verdana"/>
                <w:sz w:val="18"/>
                <w:szCs w:val="18"/>
              </w:rPr>
            </w:pPr>
          </w:p>
        </w:tc>
      </w:tr>
      <w:tr w:rsidR="008F12F3" w:rsidRPr="00555C93" w14:paraId="7EA69229" w14:textId="77777777" w:rsidTr="00BD42BC">
        <w:trPr>
          <w:trHeight w:val="151"/>
        </w:trPr>
        <w:tc>
          <w:tcPr>
            <w:tcW w:w="3227" w:type="dxa"/>
            <w:vMerge/>
          </w:tcPr>
          <w:p w14:paraId="60BD162B" w14:textId="77777777" w:rsidR="008F12F3" w:rsidRPr="00555C93" w:rsidRDefault="008F12F3" w:rsidP="00BD42BC">
            <w:pPr>
              <w:rPr>
                <w:rFonts w:ascii="Verdana" w:hAnsi="Verdana"/>
                <w:sz w:val="18"/>
                <w:szCs w:val="18"/>
              </w:rPr>
            </w:pPr>
          </w:p>
        </w:tc>
        <w:tc>
          <w:tcPr>
            <w:tcW w:w="1612" w:type="dxa"/>
            <w:vAlign w:val="center"/>
          </w:tcPr>
          <w:p w14:paraId="51085A8B" w14:textId="77777777" w:rsidR="008F12F3" w:rsidRPr="00555C93" w:rsidRDefault="008F12F3" w:rsidP="00BD42BC">
            <w:pPr>
              <w:jc w:val="center"/>
              <w:rPr>
                <w:rFonts w:ascii="Verdana" w:hAnsi="Verdana"/>
                <w:sz w:val="18"/>
                <w:szCs w:val="18"/>
              </w:rPr>
            </w:pPr>
          </w:p>
        </w:tc>
        <w:tc>
          <w:tcPr>
            <w:tcW w:w="1612" w:type="dxa"/>
            <w:vAlign w:val="center"/>
          </w:tcPr>
          <w:p w14:paraId="4886680D" w14:textId="77777777" w:rsidR="008F12F3" w:rsidRPr="00555C93" w:rsidRDefault="008F12F3" w:rsidP="00BD42BC">
            <w:pPr>
              <w:rPr>
                <w:rFonts w:ascii="Verdana" w:hAnsi="Verdana"/>
                <w:sz w:val="18"/>
                <w:szCs w:val="18"/>
              </w:rPr>
            </w:pPr>
          </w:p>
        </w:tc>
        <w:tc>
          <w:tcPr>
            <w:tcW w:w="1612" w:type="dxa"/>
            <w:vAlign w:val="center"/>
          </w:tcPr>
          <w:p w14:paraId="6752A797" w14:textId="77777777" w:rsidR="008F12F3" w:rsidRPr="00555C93" w:rsidRDefault="008F12F3" w:rsidP="00BD42BC">
            <w:pPr>
              <w:rPr>
                <w:rFonts w:ascii="Verdana" w:hAnsi="Verdana"/>
                <w:sz w:val="18"/>
                <w:szCs w:val="18"/>
              </w:rPr>
            </w:pPr>
          </w:p>
        </w:tc>
        <w:tc>
          <w:tcPr>
            <w:tcW w:w="1612" w:type="dxa"/>
            <w:vAlign w:val="center"/>
          </w:tcPr>
          <w:p w14:paraId="68F44922" w14:textId="77777777" w:rsidR="008F12F3" w:rsidRPr="00555C93" w:rsidRDefault="008F12F3" w:rsidP="00BD42BC">
            <w:pPr>
              <w:rPr>
                <w:rFonts w:ascii="Verdana" w:hAnsi="Verdana"/>
                <w:sz w:val="18"/>
                <w:szCs w:val="18"/>
              </w:rPr>
            </w:pPr>
          </w:p>
        </w:tc>
      </w:tr>
      <w:tr w:rsidR="008F12F3" w:rsidRPr="00555C93" w14:paraId="65D1625F" w14:textId="77777777" w:rsidTr="00BD42BC">
        <w:trPr>
          <w:trHeight w:val="151"/>
        </w:trPr>
        <w:tc>
          <w:tcPr>
            <w:tcW w:w="3227" w:type="dxa"/>
            <w:vMerge/>
          </w:tcPr>
          <w:p w14:paraId="574235EA" w14:textId="77777777" w:rsidR="008F12F3" w:rsidRPr="00555C93" w:rsidRDefault="008F12F3" w:rsidP="00BD42BC">
            <w:pPr>
              <w:rPr>
                <w:rFonts w:ascii="Verdana" w:hAnsi="Verdana"/>
                <w:sz w:val="18"/>
                <w:szCs w:val="18"/>
              </w:rPr>
            </w:pPr>
          </w:p>
        </w:tc>
        <w:tc>
          <w:tcPr>
            <w:tcW w:w="1612" w:type="dxa"/>
            <w:vAlign w:val="center"/>
          </w:tcPr>
          <w:p w14:paraId="221B3823" w14:textId="77777777" w:rsidR="008F12F3" w:rsidRPr="00555C93" w:rsidRDefault="008F12F3" w:rsidP="00BD42BC">
            <w:pPr>
              <w:jc w:val="center"/>
              <w:rPr>
                <w:rFonts w:ascii="Verdana" w:hAnsi="Verdana"/>
                <w:sz w:val="18"/>
                <w:szCs w:val="18"/>
              </w:rPr>
            </w:pPr>
          </w:p>
        </w:tc>
        <w:tc>
          <w:tcPr>
            <w:tcW w:w="1612" w:type="dxa"/>
            <w:vAlign w:val="center"/>
          </w:tcPr>
          <w:p w14:paraId="0945604C" w14:textId="77777777" w:rsidR="008F12F3" w:rsidRPr="00555C93" w:rsidRDefault="008F12F3" w:rsidP="00BD42BC">
            <w:pPr>
              <w:rPr>
                <w:rFonts w:ascii="Verdana" w:hAnsi="Verdana"/>
                <w:sz w:val="18"/>
                <w:szCs w:val="18"/>
              </w:rPr>
            </w:pPr>
          </w:p>
        </w:tc>
        <w:tc>
          <w:tcPr>
            <w:tcW w:w="1612" w:type="dxa"/>
            <w:vAlign w:val="center"/>
          </w:tcPr>
          <w:p w14:paraId="458C0552" w14:textId="77777777" w:rsidR="008F12F3" w:rsidRPr="00555C93" w:rsidRDefault="008F12F3" w:rsidP="00BD42BC">
            <w:pPr>
              <w:rPr>
                <w:rFonts w:ascii="Verdana" w:hAnsi="Verdana"/>
                <w:sz w:val="18"/>
                <w:szCs w:val="18"/>
              </w:rPr>
            </w:pPr>
          </w:p>
        </w:tc>
        <w:tc>
          <w:tcPr>
            <w:tcW w:w="1612" w:type="dxa"/>
            <w:vAlign w:val="center"/>
          </w:tcPr>
          <w:p w14:paraId="27B50018" w14:textId="77777777" w:rsidR="008F12F3" w:rsidRPr="00555C93" w:rsidRDefault="008F12F3" w:rsidP="00BD42BC">
            <w:pPr>
              <w:rPr>
                <w:rFonts w:ascii="Verdana" w:hAnsi="Verdana"/>
                <w:sz w:val="18"/>
                <w:szCs w:val="18"/>
              </w:rPr>
            </w:pPr>
          </w:p>
        </w:tc>
      </w:tr>
      <w:tr w:rsidR="008F12F3" w:rsidRPr="00555C93" w14:paraId="692446FF" w14:textId="77777777" w:rsidTr="00BD42BC">
        <w:trPr>
          <w:trHeight w:val="151"/>
        </w:trPr>
        <w:tc>
          <w:tcPr>
            <w:tcW w:w="3227" w:type="dxa"/>
            <w:vMerge/>
          </w:tcPr>
          <w:p w14:paraId="2CB7C58F" w14:textId="77777777" w:rsidR="008F12F3" w:rsidRPr="00555C93" w:rsidRDefault="008F12F3" w:rsidP="00BD42BC">
            <w:pPr>
              <w:rPr>
                <w:rFonts w:ascii="Verdana" w:hAnsi="Verdana"/>
                <w:sz w:val="18"/>
                <w:szCs w:val="18"/>
              </w:rPr>
            </w:pPr>
          </w:p>
        </w:tc>
        <w:tc>
          <w:tcPr>
            <w:tcW w:w="1612" w:type="dxa"/>
            <w:vAlign w:val="center"/>
          </w:tcPr>
          <w:p w14:paraId="2122B9C5" w14:textId="77777777" w:rsidR="008F12F3" w:rsidRPr="00555C93" w:rsidRDefault="008F12F3" w:rsidP="00BD42BC">
            <w:pPr>
              <w:jc w:val="center"/>
              <w:rPr>
                <w:rFonts w:ascii="Verdana" w:hAnsi="Verdana"/>
                <w:sz w:val="18"/>
                <w:szCs w:val="18"/>
              </w:rPr>
            </w:pPr>
          </w:p>
        </w:tc>
        <w:tc>
          <w:tcPr>
            <w:tcW w:w="1612" w:type="dxa"/>
            <w:vAlign w:val="center"/>
          </w:tcPr>
          <w:p w14:paraId="4C3D8498" w14:textId="77777777" w:rsidR="008F12F3" w:rsidRPr="00555C93" w:rsidRDefault="008F12F3" w:rsidP="00BD42BC">
            <w:pPr>
              <w:rPr>
                <w:rFonts w:ascii="Verdana" w:hAnsi="Verdana"/>
                <w:sz w:val="18"/>
                <w:szCs w:val="18"/>
              </w:rPr>
            </w:pPr>
          </w:p>
        </w:tc>
        <w:tc>
          <w:tcPr>
            <w:tcW w:w="1612" w:type="dxa"/>
            <w:vAlign w:val="center"/>
          </w:tcPr>
          <w:p w14:paraId="6F14A6BD" w14:textId="77777777" w:rsidR="008F12F3" w:rsidRPr="00555C93" w:rsidRDefault="008F12F3" w:rsidP="00BD42BC">
            <w:pPr>
              <w:rPr>
                <w:rFonts w:ascii="Verdana" w:hAnsi="Verdana"/>
                <w:sz w:val="18"/>
                <w:szCs w:val="18"/>
              </w:rPr>
            </w:pPr>
          </w:p>
        </w:tc>
        <w:tc>
          <w:tcPr>
            <w:tcW w:w="1612" w:type="dxa"/>
            <w:vAlign w:val="center"/>
          </w:tcPr>
          <w:p w14:paraId="064D939B" w14:textId="77777777" w:rsidR="008F12F3" w:rsidRPr="00555C93" w:rsidRDefault="008F12F3" w:rsidP="00BD42BC">
            <w:pPr>
              <w:rPr>
                <w:rFonts w:ascii="Verdana" w:hAnsi="Verdana"/>
                <w:sz w:val="18"/>
                <w:szCs w:val="18"/>
              </w:rPr>
            </w:pPr>
          </w:p>
        </w:tc>
      </w:tr>
      <w:tr w:rsidR="008F12F3" w:rsidRPr="00555C93" w14:paraId="36C58375" w14:textId="77777777" w:rsidTr="00BD42BC">
        <w:trPr>
          <w:trHeight w:val="151"/>
        </w:trPr>
        <w:tc>
          <w:tcPr>
            <w:tcW w:w="3227" w:type="dxa"/>
            <w:vMerge/>
          </w:tcPr>
          <w:p w14:paraId="2FC48C7D" w14:textId="77777777" w:rsidR="008F12F3" w:rsidRPr="00555C93" w:rsidRDefault="008F12F3" w:rsidP="00BD42BC">
            <w:pPr>
              <w:rPr>
                <w:rFonts w:ascii="Verdana" w:hAnsi="Verdana"/>
                <w:sz w:val="18"/>
                <w:szCs w:val="18"/>
              </w:rPr>
            </w:pPr>
          </w:p>
        </w:tc>
        <w:tc>
          <w:tcPr>
            <w:tcW w:w="1612" w:type="dxa"/>
            <w:vAlign w:val="center"/>
          </w:tcPr>
          <w:p w14:paraId="224E67CF" w14:textId="77777777" w:rsidR="008F12F3" w:rsidRPr="00555C93" w:rsidRDefault="008F12F3" w:rsidP="00BD42BC">
            <w:pPr>
              <w:jc w:val="center"/>
              <w:rPr>
                <w:rFonts w:ascii="Verdana" w:hAnsi="Verdana"/>
                <w:sz w:val="18"/>
                <w:szCs w:val="18"/>
              </w:rPr>
            </w:pPr>
          </w:p>
        </w:tc>
        <w:tc>
          <w:tcPr>
            <w:tcW w:w="1612" w:type="dxa"/>
            <w:vAlign w:val="center"/>
          </w:tcPr>
          <w:p w14:paraId="34F14638" w14:textId="77777777" w:rsidR="008F12F3" w:rsidRPr="00555C93" w:rsidRDefault="008F12F3" w:rsidP="00BD42BC">
            <w:pPr>
              <w:rPr>
                <w:rFonts w:ascii="Verdana" w:hAnsi="Verdana"/>
                <w:sz w:val="18"/>
                <w:szCs w:val="18"/>
              </w:rPr>
            </w:pPr>
          </w:p>
        </w:tc>
        <w:tc>
          <w:tcPr>
            <w:tcW w:w="1612" w:type="dxa"/>
            <w:vAlign w:val="center"/>
          </w:tcPr>
          <w:p w14:paraId="271F99E7" w14:textId="77777777" w:rsidR="008F12F3" w:rsidRPr="00555C93" w:rsidRDefault="008F12F3" w:rsidP="00BD42BC">
            <w:pPr>
              <w:rPr>
                <w:rFonts w:ascii="Verdana" w:hAnsi="Verdana"/>
                <w:sz w:val="18"/>
                <w:szCs w:val="18"/>
              </w:rPr>
            </w:pPr>
          </w:p>
        </w:tc>
        <w:tc>
          <w:tcPr>
            <w:tcW w:w="1612" w:type="dxa"/>
            <w:vAlign w:val="center"/>
          </w:tcPr>
          <w:p w14:paraId="025FF84E" w14:textId="77777777" w:rsidR="008F12F3" w:rsidRPr="00555C93" w:rsidRDefault="008F12F3" w:rsidP="00BD42BC">
            <w:pPr>
              <w:rPr>
                <w:rFonts w:ascii="Verdana" w:hAnsi="Verdana"/>
                <w:sz w:val="18"/>
                <w:szCs w:val="18"/>
              </w:rPr>
            </w:pPr>
          </w:p>
        </w:tc>
      </w:tr>
      <w:tr w:rsidR="008F12F3" w:rsidRPr="00555C93" w14:paraId="09EBF599" w14:textId="77777777" w:rsidTr="00BD42BC">
        <w:trPr>
          <w:trHeight w:val="151"/>
        </w:trPr>
        <w:tc>
          <w:tcPr>
            <w:tcW w:w="3227" w:type="dxa"/>
            <w:vMerge/>
          </w:tcPr>
          <w:p w14:paraId="5250DF0B" w14:textId="77777777" w:rsidR="008F12F3" w:rsidRPr="00555C93" w:rsidRDefault="008F12F3" w:rsidP="00BD42BC">
            <w:pPr>
              <w:rPr>
                <w:rFonts w:ascii="Verdana" w:hAnsi="Verdana"/>
                <w:sz w:val="18"/>
                <w:szCs w:val="18"/>
              </w:rPr>
            </w:pPr>
          </w:p>
        </w:tc>
        <w:tc>
          <w:tcPr>
            <w:tcW w:w="1612" w:type="dxa"/>
            <w:vAlign w:val="center"/>
          </w:tcPr>
          <w:p w14:paraId="03899B0A" w14:textId="77777777" w:rsidR="008F12F3" w:rsidRPr="00555C93" w:rsidRDefault="008F12F3" w:rsidP="00BD42BC">
            <w:pPr>
              <w:jc w:val="center"/>
              <w:rPr>
                <w:rFonts w:ascii="Verdana" w:hAnsi="Verdana"/>
                <w:sz w:val="18"/>
                <w:szCs w:val="18"/>
              </w:rPr>
            </w:pPr>
          </w:p>
        </w:tc>
        <w:tc>
          <w:tcPr>
            <w:tcW w:w="1612" w:type="dxa"/>
            <w:vAlign w:val="center"/>
          </w:tcPr>
          <w:p w14:paraId="510D93A4" w14:textId="77777777" w:rsidR="008F12F3" w:rsidRPr="00555C93" w:rsidRDefault="008F12F3" w:rsidP="00BD42BC">
            <w:pPr>
              <w:rPr>
                <w:rFonts w:ascii="Verdana" w:hAnsi="Verdana"/>
                <w:sz w:val="18"/>
                <w:szCs w:val="18"/>
              </w:rPr>
            </w:pPr>
          </w:p>
        </w:tc>
        <w:tc>
          <w:tcPr>
            <w:tcW w:w="1612" w:type="dxa"/>
            <w:vAlign w:val="center"/>
          </w:tcPr>
          <w:p w14:paraId="10E5DF96" w14:textId="77777777" w:rsidR="008F12F3" w:rsidRPr="00555C93" w:rsidRDefault="008F12F3" w:rsidP="00BD42BC">
            <w:pPr>
              <w:rPr>
                <w:rFonts w:ascii="Verdana" w:hAnsi="Verdana"/>
                <w:sz w:val="18"/>
                <w:szCs w:val="18"/>
              </w:rPr>
            </w:pPr>
          </w:p>
        </w:tc>
        <w:tc>
          <w:tcPr>
            <w:tcW w:w="1612" w:type="dxa"/>
            <w:vAlign w:val="center"/>
          </w:tcPr>
          <w:p w14:paraId="5DBF2B46" w14:textId="77777777" w:rsidR="008F12F3" w:rsidRPr="00555C93" w:rsidRDefault="008F12F3" w:rsidP="00BD42BC">
            <w:pPr>
              <w:rPr>
                <w:rFonts w:ascii="Verdana" w:hAnsi="Verdana"/>
                <w:sz w:val="18"/>
                <w:szCs w:val="18"/>
              </w:rPr>
            </w:pPr>
          </w:p>
        </w:tc>
      </w:tr>
      <w:tr w:rsidR="008F12F3" w:rsidRPr="00555C93" w14:paraId="761A2355" w14:textId="77777777" w:rsidTr="00BD42BC">
        <w:trPr>
          <w:trHeight w:val="151"/>
        </w:trPr>
        <w:tc>
          <w:tcPr>
            <w:tcW w:w="3227" w:type="dxa"/>
            <w:vMerge/>
          </w:tcPr>
          <w:p w14:paraId="3C39A7E7" w14:textId="77777777" w:rsidR="008F12F3" w:rsidRPr="00555C93" w:rsidRDefault="008F12F3" w:rsidP="00BD42BC">
            <w:pPr>
              <w:rPr>
                <w:rFonts w:ascii="Verdana" w:hAnsi="Verdana"/>
                <w:sz w:val="18"/>
                <w:szCs w:val="18"/>
              </w:rPr>
            </w:pPr>
          </w:p>
        </w:tc>
        <w:tc>
          <w:tcPr>
            <w:tcW w:w="1612" w:type="dxa"/>
            <w:vAlign w:val="center"/>
          </w:tcPr>
          <w:p w14:paraId="0AEB210A" w14:textId="77777777" w:rsidR="008F12F3" w:rsidRPr="00555C93" w:rsidRDefault="008F12F3" w:rsidP="00BD42BC">
            <w:pPr>
              <w:jc w:val="center"/>
              <w:rPr>
                <w:rFonts w:ascii="Verdana" w:hAnsi="Verdana"/>
                <w:sz w:val="18"/>
                <w:szCs w:val="18"/>
              </w:rPr>
            </w:pPr>
          </w:p>
        </w:tc>
        <w:tc>
          <w:tcPr>
            <w:tcW w:w="1612" w:type="dxa"/>
            <w:vAlign w:val="center"/>
          </w:tcPr>
          <w:p w14:paraId="795F211F" w14:textId="77777777" w:rsidR="008F12F3" w:rsidRPr="00555C93" w:rsidRDefault="008F12F3" w:rsidP="00BD42BC">
            <w:pPr>
              <w:rPr>
                <w:rFonts w:ascii="Verdana" w:hAnsi="Verdana"/>
                <w:sz w:val="18"/>
                <w:szCs w:val="18"/>
              </w:rPr>
            </w:pPr>
          </w:p>
        </w:tc>
        <w:tc>
          <w:tcPr>
            <w:tcW w:w="1612" w:type="dxa"/>
            <w:vAlign w:val="center"/>
          </w:tcPr>
          <w:p w14:paraId="51868DB5" w14:textId="77777777" w:rsidR="008F12F3" w:rsidRPr="00555C93" w:rsidRDefault="008F12F3" w:rsidP="00BD42BC">
            <w:pPr>
              <w:rPr>
                <w:rFonts w:ascii="Verdana" w:hAnsi="Verdana"/>
                <w:sz w:val="18"/>
                <w:szCs w:val="18"/>
              </w:rPr>
            </w:pPr>
          </w:p>
        </w:tc>
        <w:tc>
          <w:tcPr>
            <w:tcW w:w="1612" w:type="dxa"/>
            <w:vAlign w:val="center"/>
          </w:tcPr>
          <w:p w14:paraId="31F744E0" w14:textId="77777777" w:rsidR="008F12F3" w:rsidRPr="00555C93" w:rsidRDefault="008F12F3" w:rsidP="00BD42BC">
            <w:pPr>
              <w:rPr>
                <w:rFonts w:ascii="Verdana" w:hAnsi="Verdana"/>
                <w:sz w:val="18"/>
                <w:szCs w:val="18"/>
              </w:rPr>
            </w:pPr>
          </w:p>
        </w:tc>
      </w:tr>
      <w:tr w:rsidR="008F12F3" w:rsidRPr="00555C93" w14:paraId="7165E47A" w14:textId="77777777" w:rsidTr="00BD42BC">
        <w:trPr>
          <w:trHeight w:val="151"/>
        </w:trPr>
        <w:tc>
          <w:tcPr>
            <w:tcW w:w="3227" w:type="dxa"/>
            <w:vMerge/>
          </w:tcPr>
          <w:p w14:paraId="63CA6B8A" w14:textId="77777777" w:rsidR="008F12F3" w:rsidRPr="00555C93" w:rsidRDefault="008F12F3" w:rsidP="00BD42BC">
            <w:pPr>
              <w:rPr>
                <w:rFonts w:ascii="Verdana" w:hAnsi="Verdana"/>
                <w:sz w:val="18"/>
                <w:szCs w:val="18"/>
              </w:rPr>
            </w:pPr>
          </w:p>
        </w:tc>
        <w:tc>
          <w:tcPr>
            <w:tcW w:w="1612" w:type="dxa"/>
            <w:vAlign w:val="center"/>
          </w:tcPr>
          <w:p w14:paraId="678C6A1E" w14:textId="77777777" w:rsidR="008F12F3" w:rsidRPr="00555C93" w:rsidRDefault="008F12F3" w:rsidP="00BD42BC">
            <w:pPr>
              <w:jc w:val="center"/>
              <w:rPr>
                <w:rFonts w:ascii="Verdana" w:hAnsi="Verdana"/>
                <w:sz w:val="18"/>
                <w:szCs w:val="18"/>
              </w:rPr>
            </w:pPr>
          </w:p>
        </w:tc>
        <w:tc>
          <w:tcPr>
            <w:tcW w:w="1612" w:type="dxa"/>
            <w:vAlign w:val="center"/>
          </w:tcPr>
          <w:p w14:paraId="10CFEAB3" w14:textId="77777777" w:rsidR="008F12F3" w:rsidRPr="00555C93" w:rsidRDefault="008F12F3" w:rsidP="00BD42BC">
            <w:pPr>
              <w:rPr>
                <w:rFonts w:ascii="Verdana" w:hAnsi="Verdana"/>
                <w:sz w:val="18"/>
                <w:szCs w:val="18"/>
              </w:rPr>
            </w:pPr>
          </w:p>
        </w:tc>
        <w:tc>
          <w:tcPr>
            <w:tcW w:w="1612" w:type="dxa"/>
            <w:vAlign w:val="center"/>
          </w:tcPr>
          <w:p w14:paraId="136B9ACA" w14:textId="77777777" w:rsidR="008F12F3" w:rsidRPr="00555C93" w:rsidRDefault="008F12F3" w:rsidP="00BD42BC">
            <w:pPr>
              <w:rPr>
                <w:rFonts w:ascii="Verdana" w:hAnsi="Verdana"/>
                <w:sz w:val="18"/>
                <w:szCs w:val="18"/>
              </w:rPr>
            </w:pPr>
          </w:p>
        </w:tc>
        <w:tc>
          <w:tcPr>
            <w:tcW w:w="1612" w:type="dxa"/>
            <w:vAlign w:val="center"/>
          </w:tcPr>
          <w:p w14:paraId="221DEEFB" w14:textId="77777777" w:rsidR="008F12F3" w:rsidRPr="00555C93" w:rsidRDefault="008F12F3" w:rsidP="00BD42BC">
            <w:pPr>
              <w:rPr>
                <w:rFonts w:ascii="Verdana" w:hAnsi="Verdana"/>
                <w:sz w:val="18"/>
                <w:szCs w:val="18"/>
              </w:rPr>
            </w:pPr>
          </w:p>
        </w:tc>
      </w:tr>
      <w:tr w:rsidR="008F12F3" w:rsidRPr="00555C93" w14:paraId="1DCF3678" w14:textId="77777777" w:rsidTr="00BD42BC">
        <w:trPr>
          <w:trHeight w:val="151"/>
        </w:trPr>
        <w:tc>
          <w:tcPr>
            <w:tcW w:w="3227" w:type="dxa"/>
            <w:vMerge/>
          </w:tcPr>
          <w:p w14:paraId="6CFB1F98" w14:textId="77777777" w:rsidR="008F12F3" w:rsidRPr="00555C93" w:rsidRDefault="008F12F3" w:rsidP="00BD42BC">
            <w:pPr>
              <w:rPr>
                <w:rFonts w:ascii="Verdana" w:hAnsi="Verdana"/>
                <w:sz w:val="18"/>
                <w:szCs w:val="18"/>
              </w:rPr>
            </w:pPr>
          </w:p>
        </w:tc>
        <w:tc>
          <w:tcPr>
            <w:tcW w:w="1612" w:type="dxa"/>
            <w:vAlign w:val="center"/>
          </w:tcPr>
          <w:p w14:paraId="78F7ED0C" w14:textId="77777777" w:rsidR="008F12F3" w:rsidRPr="00555C93" w:rsidRDefault="008F12F3" w:rsidP="00BD42BC">
            <w:pPr>
              <w:jc w:val="center"/>
              <w:rPr>
                <w:rFonts w:ascii="Verdana" w:hAnsi="Verdana"/>
                <w:sz w:val="18"/>
                <w:szCs w:val="18"/>
              </w:rPr>
            </w:pPr>
          </w:p>
        </w:tc>
        <w:tc>
          <w:tcPr>
            <w:tcW w:w="1612" w:type="dxa"/>
            <w:vAlign w:val="center"/>
          </w:tcPr>
          <w:p w14:paraId="5A4DD5AD" w14:textId="77777777" w:rsidR="008F12F3" w:rsidRPr="00555C93" w:rsidRDefault="008F12F3" w:rsidP="00BD42BC">
            <w:pPr>
              <w:rPr>
                <w:rFonts w:ascii="Verdana" w:hAnsi="Verdana"/>
                <w:sz w:val="18"/>
                <w:szCs w:val="18"/>
              </w:rPr>
            </w:pPr>
          </w:p>
        </w:tc>
        <w:tc>
          <w:tcPr>
            <w:tcW w:w="1612" w:type="dxa"/>
            <w:vAlign w:val="center"/>
          </w:tcPr>
          <w:p w14:paraId="770B3279" w14:textId="77777777" w:rsidR="008F12F3" w:rsidRPr="00555C93" w:rsidRDefault="008F12F3" w:rsidP="00BD42BC">
            <w:pPr>
              <w:rPr>
                <w:rFonts w:ascii="Verdana" w:hAnsi="Verdana"/>
                <w:sz w:val="18"/>
                <w:szCs w:val="18"/>
              </w:rPr>
            </w:pPr>
          </w:p>
        </w:tc>
        <w:tc>
          <w:tcPr>
            <w:tcW w:w="1612" w:type="dxa"/>
            <w:vAlign w:val="center"/>
          </w:tcPr>
          <w:p w14:paraId="039C49FE" w14:textId="77777777" w:rsidR="008F12F3" w:rsidRPr="00555C93" w:rsidRDefault="008F12F3" w:rsidP="00BD42BC">
            <w:pPr>
              <w:rPr>
                <w:rFonts w:ascii="Verdana" w:hAnsi="Verdana"/>
                <w:sz w:val="18"/>
                <w:szCs w:val="18"/>
              </w:rPr>
            </w:pPr>
          </w:p>
        </w:tc>
      </w:tr>
      <w:tr w:rsidR="008F12F3" w:rsidRPr="00555C93" w14:paraId="7C25FD4E" w14:textId="77777777" w:rsidTr="00BD42BC">
        <w:trPr>
          <w:trHeight w:val="151"/>
        </w:trPr>
        <w:tc>
          <w:tcPr>
            <w:tcW w:w="3227" w:type="dxa"/>
            <w:vMerge/>
          </w:tcPr>
          <w:p w14:paraId="31695EFB" w14:textId="77777777" w:rsidR="008F12F3" w:rsidRPr="00555C93" w:rsidRDefault="008F12F3" w:rsidP="00BD42BC">
            <w:pPr>
              <w:rPr>
                <w:rFonts w:ascii="Verdana" w:hAnsi="Verdana"/>
                <w:sz w:val="18"/>
                <w:szCs w:val="18"/>
              </w:rPr>
            </w:pPr>
          </w:p>
        </w:tc>
        <w:tc>
          <w:tcPr>
            <w:tcW w:w="1612" w:type="dxa"/>
            <w:vAlign w:val="center"/>
          </w:tcPr>
          <w:p w14:paraId="326D7E4E" w14:textId="77777777" w:rsidR="008F12F3" w:rsidRPr="00555C93" w:rsidRDefault="008F12F3" w:rsidP="00BD42BC">
            <w:pPr>
              <w:jc w:val="center"/>
              <w:rPr>
                <w:rFonts w:ascii="Verdana" w:hAnsi="Verdana"/>
                <w:sz w:val="18"/>
                <w:szCs w:val="18"/>
              </w:rPr>
            </w:pPr>
          </w:p>
        </w:tc>
        <w:tc>
          <w:tcPr>
            <w:tcW w:w="1612" w:type="dxa"/>
            <w:vAlign w:val="center"/>
          </w:tcPr>
          <w:p w14:paraId="2D9335E0" w14:textId="77777777" w:rsidR="008F12F3" w:rsidRPr="00555C93" w:rsidRDefault="008F12F3" w:rsidP="00BD42BC">
            <w:pPr>
              <w:rPr>
                <w:rFonts w:ascii="Verdana" w:hAnsi="Verdana"/>
                <w:sz w:val="18"/>
                <w:szCs w:val="18"/>
              </w:rPr>
            </w:pPr>
          </w:p>
        </w:tc>
        <w:tc>
          <w:tcPr>
            <w:tcW w:w="1612" w:type="dxa"/>
            <w:vAlign w:val="center"/>
          </w:tcPr>
          <w:p w14:paraId="0386AD6B" w14:textId="77777777" w:rsidR="008F12F3" w:rsidRPr="00555C93" w:rsidRDefault="008F12F3" w:rsidP="00BD42BC">
            <w:pPr>
              <w:rPr>
                <w:rFonts w:ascii="Verdana" w:hAnsi="Verdana"/>
                <w:sz w:val="18"/>
                <w:szCs w:val="18"/>
              </w:rPr>
            </w:pPr>
          </w:p>
        </w:tc>
        <w:tc>
          <w:tcPr>
            <w:tcW w:w="1612" w:type="dxa"/>
            <w:vAlign w:val="center"/>
          </w:tcPr>
          <w:p w14:paraId="60B78995" w14:textId="77777777" w:rsidR="008F12F3" w:rsidRPr="00555C93" w:rsidRDefault="008F12F3" w:rsidP="00BD42BC">
            <w:pPr>
              <w:rPr>
                <w:rFonts w:ascii="Verdana" w:hAnsi="Verdana"/>
                <w:sz w:val="18"/>
                <w:szCs w:val="18"/>
              </w:rPr>
            </w:pPr>
          </w:p>
        </w:tc>
      </w:tr>
      <w:tr w:rsidR="008F12F3" w:rsidRPr="00555C93" w14:paraId="54F8D7C7" w14:textId="77777777" w:rsidTr="00BD42BC">
        <w:trPr>
          <w:trHeight w:val="151"/>
        </w:trPr>
        <w:tc>
          <w:tcPr>
            <w:tcW w:w="3227" w:type="dxa"/>
            <w:vMerge/>
          </w:tcPr>
          <w:p w14:paraId="587393EB" w14:textId="77777777" w:rsidR="008F12F3" w:rsidRPr="00555C93" w:rsidRDefault="008F12F3" w:rsidP="00BD42BC">
            <w:pPr>
              <w:rPr>
                <w:rFonts w:ascii="Verdana" w:hAnsi="Verdana"/>
                <w:sz w:val="18"/>
                <w:szCs w:val="18"/>
              </w:rPr>
            </w:pPr>
          </w:p>
        </w:tc>
        <w:tc>
          <w:tcPr>
            <w:tcW w:w="1612" w:type="dxa"/>
            <w:vAlign w:val="center"/>
          </w:tcPr>
          <w:p w14:paraId="64FE7E81" w14:textId="77777777" w:rsidR="008F12F3" w:rsidRPr="00555C93" w:rsidRDefault="008F12F3" w:rsidP="00BD42BC">
            <w:pPr>
              <w:jc w:val="center"/>
              <w:rPr>
                <w:rFonts w:ascii="Verdana" w:hAnsi="Verdana"/>
                <w:sz w:val="18"/>
                <w:szCs w:val="18"/>
              </w:rPr>
            </w:pPr>
          </w:p>
        </w:tc>
        <w:tc>
          <w:tcPr>
            <w:tcW w:w="1612" w:type="dxa"/>
            <w:vAlign w:val="center"/>
          </w:tcPr>
          <w:p w14:paraId="1247F66E" w14:textId="77777777" w:rsidR="008F12F3" w:rsidRPr="00555C93" w:rsidRDefault="008F12F3" w:rsidP="00BD42BC">
            <w:pPr>
              <w:rPr>
                <w:rFonts w:ascii="Verdana" w:hAnsi="Verdana"/>
                <w:sz w:val="18"/>
                <w:szCs w:val="18"/>
              </w:rPr>
            </w:pPr>
          </w:p>
        </w:tc>
        <w:tc>
          <w:tcPr>
            <w:tcW w:w="1612" w:type="dxa"/>
            <w:vAlign w:val="center"/>
          </w:tcPr>
          <w:p w14:paraId="6DC58C16" w14:textId="77777777" w:rsidR="008F12F3" w:rsidRPr="00555C93" w:rsidRDefault="008F12F3" w:rsidP="00BD42BC">
            <w:pPr>
              <w:rPr>
                <w:rFonts w:ascii="Verdana" w:hAnsi="Verdana"/>
                <w:sz w:val="18"/>
                <w:szCs w:val="18"/>
              </w:rPr>
            </w:pPr>
          </w:p>
        </w:tc>
        <w:tc>
          <w:tcPr>
            <w:tcW w:w="1612" w:type="dxa"/>
            <w:vAlign w:val="center"/>
          </w:tcPr>
          <w:p w14:paraId="4E9C15B0" w14:textId="77777777" w:rsidR="008F12F3" w:rsidRPr="00555C93" w:rsidRDefault="008F12F3" w:rsidP="00BD42BC">
            <w:pPr>
              <w:rPr>
                <w:rFonts w:ascii="Verdana" w:hAnsi="Verdana"/>
                <w:sz w:val="18"/>
                <w:szCs w:val="18"/>
              </w:rPr>
            </w:pPr>
          </w:p>
        </w:tc>
      </w:tr>
      <w:tr w:rsidR="008F12F3" w:rsidRPr="00555C93" w14:paraId="2C070FA7" w14:textId="77777777" w:rsidTr="00BD42BC">
        <w:trPr>
          <w:trHeight w:val="151"/>
        </w:trPr>
        <w:tc>
          <w:tcPr>
            <w:tcW w:w="3227" w:type="dxa"/>
            <w:vMerge/>
          </w:tcPr>
          <w:p w14:paraId="697ADB23" w14:textId="77777777" w:rsidR="008F12F3" w:rsidRPr="00555C93" w:rsidRDefault="008F12F3" w:rsidP="00BD42BC">
            <w:pPr>
              <w:rPr>
                <w:rFonts w:ascii="Verdana" w:hAnsi="Verdana"/>
                <w:sz w:val="18"/>
                <w:szCs w:val="18"/>
              </w:rPr>
            </w:pPr>
          </w:p>
        </w:tc>
        <w:tc>
          <w:tcPr>
            <w:tcW w:w="1612" w:type="dxa"/>
            <w:vAlign w:val="center"/>
          </w:tcPr>
          <w:p w14:paraId="2935B27F" w14:textId="77777777" w:rsidR="008F12F3" w:rsidRPr="00555C93" w:rsidRDefault="008F12F3" w:rsidP="00BD42BC">
            <w:pPr>
              <w:jc w:val="center"/>
              <w:rPr>
                <w:rFonts w:ascii="Verdana" w:hAnsi="Verdana"/>
                <w:sz w:val="18"/>
                <w:szCs w:val="18"/>
              </w:rPr>
            </w:pPr>
          </w:p>
        </w:tc>
        <w:tc>
          <w:tcPr>
            <w:tcW w:w="1612" w:type="dxa"/>
            <w:vAlign w:val="center"/>
          </w:tcPr>
          <w:p w14:paraId="0C0D7161" w14:textId="77777777" w:rsidR="008F12F3" w:rsidRPr="00555C93" w:rsidRDefault="008F12F3" w:rsidP="00BD42BC">
            <w:pPr>
              <w:rPr>
                <w:rFonts w:ascii="Verdana" w:hAnsi="Verdana"/>
                <w:sz w:val="18"/>
                <w:szCs w:val="18"/>
              </w:rPr>
            </w:pPr>
          </w:p>
        </w:tc>
        <w:tc>
          <w:tcPr>
            <w:tcW w:w="1612" w:type="dxa"/>
            <w:vAlign w:val="center"/>
          </w:tcPr>
          <w:p w14:paraId="7AC35566" w14:textId="77777777" w:rsidR="008F12F3" w:rsidRPr="00555C93" w:rsidRDefault="008F12F3" w:rsidP="00BD42BC">
            <w:pPr>
              <w:rPr>
                <w:rFonts w:ascii="Verdana" w:hAnsi="Verdana"/>
                <w:sz w:val="18"/>
                <w:szCs w:val="18"/>
              </w:rPr>
            </w:pPr>
          </w:p>
        </w:tc>
        <w:tc>
          <w:tcPr>
            <w:tcW w:w="1612" w:type="dxa"/>
            <w:vAlign w:val="center"/>
          </w:tcPr>
          <w:p w14:paraId="32B02EFB" w14:textId="77777777" w:rsidR="008F12F3" w:rsidRPr="00555C93" w:rsidRDefault="008F12F3" w:rsidP="00BD42BC">
            <w:pPr>
              <w:rPr>
                <w:rFonts w:ascii="Verdana" w:hAnsi="Verdana"/>
                <w:sz w:val="18"/>
                <w:szCs w:val="18"/>
              </w:rPr>
            </w:pPr>
          </w:p>
        </w:tc>
      </w:tr>
      <w:tr w:rsidR="008F12F3" w:rsidRPr="00555C93" w14:paraId="0173114A" w14:textId="77777777" w:rsidTr="00BD42BC">
        <w:trPr>
          <w:trHeight w:val="151"/>
        </w:trPr>
        <w:tc>
          <w:tcPr>
            <w:tcW w:w="3227" w:type="dxa"/>
            <w:vMerge/>
          </w:tcPr>
          <w:p w14:paraId="25F0438D" w14:textId="77777777" w:rsidR="008F12F3" w:rsidRPr="00555C93" w:rsidRDefault="008F12F3" w:rsidP="00BD42BC">
            <w:pPr>
              <w:rPr>
                <w:rFonts w:ascii="Verdana" w:hAnsi="Verdana"/>
                <w:sz w:val="18"/>
                <w:szCs w:val="18"/>
              </w:rPr>
            </w:pPr>
          </w:p>
        </w:tc>
        <w:tc>
          <w:tcPr>
            <w:tcW w:w="1612" w:type="dxa"/>
            <w:vAlign w:val="center"/>
          </w:tcPr>
          <w:p w14:paraId="0D5C2F73" w14:textId="77777777" w:rsidR="008F12F3" w:rsidRPr="00555C93" w:rsidRDefault="008F12F3" w:rsidP="00BD42BC">
            <w:pPr>
              <w:jc w:val="center"/>
              <w:rPr>
                <w:rFonts w:ascii="Verdana" w:hAnsi="Verdana"/>
                <w:sz w:val="18"/>
                <w:szCs w:val="18"/>
              </w:rPr>
            </w:pPr>
          </w:p>
        </w:tc>
        <w:tc>
          <w:tcPr>
            <w:tcW w:w="1612" w:type="dxa"/>
            <w:vAlign w:val="center"/>
          </w:tcPr>
          <w:p w14:paraId="2494FD3C" w14:textId="77777777" w:rsidR="008F12F3" w:rsidRPr="00555C93" w:rsidRDefault="008F12F3" w:rsidP="00BD42BC">
            <w:pPr>
              <w:rPr>
                <w:rFonts w:ascii="Verdana" w:hAnsi="Verdana"/>
                <w:sz w:val="18"/>
                <w:szCs w:val="18"/>
              </w:rPr>
            </w:pPr>
          </w:p>
        </w:tc>
        <w:tc>
          <w:tcPr>
            <w:tcW w:w="1612" w:type="dxa"/>
            <w:vAlign w:val="center"/>
          </w:tcPr>
          <w:p w14:paraId="02C3B1F4" w14:textId="77777777" w:rsidR="008F12F3" w:rsidRPr="00555C93" w:rsidRDefault="008F12F3" w:rsidP="00BD42BC">
            <w:pPr>
              <w:rPr>
                <w:rFonts w:ascii="Verdana" w:hAnsi="Verdana"/>
                <w:sz w:val="18"/>
                <w:szCs w:val="18"/>
              </w:rPr>
            </w:pPr>
          </w:p>
        </w:tc>
        <w:tc>
          <w:tcPr>
            <w:tcW w:w="1612" w:type="dxa"/>
            <w:vAlign w:val="center"/>
          </w:tcPr>
          <w:p w14:paraId="288E983C" w14:textId="77777777" w:rsidR="008F12F3" w:rsidRPr="00555C93" w:rsidRDefault="008F12F3" w:rsidP="00BD42BC">
            <w:pPr>
              <w:rPr>
                <w:rFonts w:ascii="Verdana" w:hAnsi="Verdana"/>
                <w:sz w:val="18"/>
                <w:szCs w:val="18"/>
              </w:rPr>
            </w:pPr>
          </w:p>
        </w:tc>
      </w:tr>
      <w:tr w:rsidR="008F12F3" w:rsidRPr="00555C93" w14:paraId="2F79ADDD" w14:textId="77777777" w:rsidTr="00BD42BC">
        <w:trPr>
          <w:trHeight w:val="151"/>
        </w:trPr>
        <w:tc>
          <w:tcPr>
            <w:tcW w:w="3227" w:type="dxa"/>
            <w:vMerge/>
          </w:tcPr>
          <w:p w14:paraId="366B060C" w14:textId="77777777" w:rsidR="008F12F3" w:rsidRPr="00555C93" w:rsidRDefault="008F12F3" w:rsidP="00BD42BC">
            <w:pPr>
              <w:rPr>
                <w:rFonts w:ascii="Verdana" w:hAnsi="Verdana"/>
                <w:sz w:val="18"/>
                <w:szCs w:val="18"/>
              </w:rPr>
            </w:pPr>
          </w:p>
        </w:tc>
        <w:tc>
          <w:tcPr>
            <w:tcW w:w="1612" w:type="dxa"/>
            <w:vAlign w:val="center"/>
          </w:tcPr>
          <w:p w14:paraId="42D3BCBF" w14:textId="77777777" w:rsidR="008F12F3" w:rsidRPr="00555C93" w:rsidRDefault="008F12F3" w:rsidP="00BD42BC">
            <w:pPr>
              <w:jc w:val="center"/>
              <w:rPr>
                <w:rFonts w:ascii="Verdana" w:hAnsi="Verdana"/>
                <w:sz w:val="18"/>
                <w:szCs w:val="18"/>
              </w:rPr>
            </w:pPr>
          </w:p>
        </w:tc>
        <w:tc>
          <w:tcPr>
            <w:tcW w:w="1612" w:type="dxa"/>
            <w:vAlign w:val="center"/>
          </w:tcPr>
          <w:p w14:paraId="4FFCCE24" w14:textId="77777777" w:rsidR="008F12F3" w:rsidRPr="00555C93" w:rsidRDefault="008F12F3" w:rsidP="00BD42BC">
            <w:pPr>
              <w:rPr>
                <w:rFonts w:ascii="Verdana" w:hAnsi="Verdana"/>
                <w:sz w:val="18"/>
                <w:szCs w:val="18"/>
              </w:rPr>
            </w:pPr>
          </w:p>
        </w:tc>
        <w:tc>
          <w:tcPr>
            <w:tcW w:w="1612" w:type="dxa"/>
            <w:vAlign w:val="center"/>
          </w:tcPr>
          <w:p w14:paraId="307D245B" w14:textId="77777777" w:rsidR="008F12F3" w:rsidRPr="00555C93" w:rsidRDefault="008F12F3" w:rsidP="00BD42BC">
            <w:pPr>
              <w:rPr>
                <w:rFonts w:ascii="Verdana" w:hAnsi="Verdana"/>
                <w:sz w:val="18"/>
                <w:szCs w:val="18"/>
              </w:rPr>
            </w:pPr>
          </w:p>
        </w:tc>
        <w:tc>
          <w:tcPr>
            <w:tcW w:w="1612" w:type="dxa"/>
            <w:vAlign w:val="center"/>
          </w:tcPr>
          <w:p w14:paraId="4BE87267" w14:textId="77777777" w:rsidR="008F12F3" w:rsidRPr="00555C93" w:rsidRDefault="008F12F3" w:rsidP="00BD42BC">
            <w:pPr>
              <w:rPr>
                <w:rFonts w:ascii="Verdana" w:hAnsi="Verdana"/>
                <w:sz w:val="18"/>
                <w:szCs w:val="18"/>
              </w:rPr>
            </w:pPr>
          </w:p>
        </w:tc>
      </w:tr>
      <w:tr w:rsidR="008F12F3" w:rsidRPr="00555C93" w14:paraId="4BCF1E92" w14:textId="77777777" w:rsidTr="00BD42BC">
        <w:trPr>
          <w:trHeight w:val="151"/>
        </w:trPr>
        <w:tc>
          <w:tcPr>
            <w:tcW w:w="3227" w:type="dxa"/>
            <w:vMerge/>
          </w:tcPr>
          <w:p w14:paraId="6A0FC5F5" w14:textId="77777777" w:rsidR="008F12F3" w:rsidRPr="00555C93" w:rsidRDefault="008F12F3" w:rsidP="00BD42BC">
            <w:pPr>
              <w:rPr>
                <w:rFonts w:ascii="Verdana" w:hAnsi="Verdana"/>
                <w:sz w:val="18"/>
                <w:szCs w:val="18"/>
              </w:rPr>
            </w:pPr>
          </w:p>
        </w:tc>
        <w:tc>
          <w:tcPr>
            <w:tcW w:w="1612" w:type="dxa"/>
            <w:vAlign w:val="center"/>
          </w:tcPr>
          <w:p w14:paraId="7A2A3D90" w14:textId="77777777" w:rsidR="008F12F3" w:rsidRPr="00555C93" w:rsidRDefault="008F12F3" w:rsidP="00BD42BC">
            <w:pPr>
              <w:jc w:val="center"/>
              <w:rPr>
                <w:rFonts w:ascii="Verdana" w:hAnsi="Verdana"/>
                <w:sz w:val="18"/>
                <w:szCs w:val="18"/>
              </w:rPr>
            </w:pPr>
          </w:p>
        </w:tc>
        <w:tc>
          <w:tcPr>
            <w:tcW w:w="1612" w:type="dxa"/>
            <w:vAlign w:val="center"/>
          </w:tcPr>
          <w:p w14:paraId="4188BD4A" w14:textId="77777777" w:rsidR="008F12F3" w:rsidRPr="00555C93" w:rsidRDefault="008F12F3" w:rsidP="00BD42BC">
            <w:pPr>
              <w:rPr>
                <w:rFonts w:ascii="Verdana" w:hAnsi="Verdana"/>
                <w:sz w:val="18"/>
                <w:szCs w:val="18"/>
              </w:rPr>
            </w:pPr>
          </w:p>
        </w:tc>
        <w:tc>
          <w:tcPr>
            <w:tcW w:w="1612" w:type="dxa"/>
            <w:vAlign w:val="center"/>
          </w:tcPr>
          <w:p w14:paraId="35D2A304" w14:textId="77777777" w:rsidR="008F12F3" w:rsidRPr="00555C93" w:rsidRDefault="008F12F3" w:rsidP="00BD42BC">
            <w:pPr>
              <w:rPr>
                <w:rFonts w:ascii="Verdana" w:hAnsi="Verdana"/>
                <w:sz w:val="18"/>
                <w:szCs w:val="18"/>
              </w:rPr>
            </w:pPr>
          </w:p>
        </w:tc>
        <w:tc>
          <w:tcPr>
            <w:tcW w:w="1612" w:type="dxa"/>
            <w:vAlign w:val="center"/>
          </w:tcPr>
          <w:p w14:paraId="6CC48FD7" w14:textId="77777777" w:rsidR="008F12F3" w:rsidRPr="00555C93" w:rsidRDefault="008F12F3" w:rsidP="00BD42BC">
            <w:pPr>
              <w:rPr>
                <w:rFonts w:ascii="Verdana" w:hAnsi="Verdana"/>
                <w:sz w:val="18"/>
                <w:szCs w:val="18"/>
              </w:rPr>
            </w:pPr>
          </w:p>
        </w:tc>
      </w:tr>
      <w:tr w:rsidR="008F12F3" w:rsidRPr="00555C93" w14:paraId="552E85A6" w14:textId="77777777" w:rsidTr="00BD42BC">
        <w:trPr>
          <w:trHeight w:val="151"/>
        </w:trPr>
        <w:tc>
          <w:tcPr>
            <w:tcW w:w="3227" w:type="dxa"/>
            <w:vMerge/>
          </w:tcPr>
          <w:p w14:paraId="63D49D6E" w14:textId="77777777" w:rsidR="008F12F3" w:rsidRPr="00555C93" w:rsidRDefault="008F12F3" w:rsidP="00BD42BC">
            <w:pPr>
              <w:rPr>
                <w:rFonts w:ascii="Verdana" w:hAnsi="Verdana"/>
                <w:sz w:val="18"/>
                <w:szCs w:val="18"/>
              </w:rPr>
            </w:pPr>
          </w:p>
        </w:tc>
        <w:tc>
          <w:tcPr>
            <w:tcW w:w="1612" w:type="dxa"/>
            <w:vAlign w:val="center"/>
          </w:tcPr>
          <w:p w14:paraId="6EA86F5B" w14:textId="77777777" w:rsidR="008F12F3" w:rsidRPr="00555C93" w:rsidRDefault="008F12F3" w:rsidP="00BD42BC">
            <w:pPr>
              <w:jc w:val="center"/>
              <w:rPr>
                <w:rFonts w:ascii="Verdana" w:hAnsi="Verdana"/>
                <w:sz w:val="18"/>
                <w:szCs w:val="18"/>
              </w:rPr>
            </w:pPr>
          </w:p>
        </w:tc>
        <w:tc>
          <w:tcPr>
            <w:tcW w:w="1612" w:type="dxa"/>
            <w:vAlign w:val="center"/>
          </w:tcPr>
          <w:p w14:paraId="4EC4F390" w14:textId="77777777" w:rsidR="008F12F3" w:rsidRPr="00555C93" w:rsidRDefault="008F12F3" w:rsidP="00BD42BC">
            <w:pPr>
              <w:rPr>
                <w:rFonts w:ascii="Verdana" w:hAnsi="Verdana"/>
                <w:sz w:val="18"/>
                <w:szCs w:val="18"/>
              </w:rPr>
            </w:pPr>
          </w:p>
        </w:tc>
        <w:tc>
          <w:tcPr>
            <w:tcW w:w="1612" w:type="dxa"/>
            <w:vAlign w:val="center"/>
          </w:tcPr>
          <w:p w14:paraId="74C0BEBD" w14:textId="77777777" w:rsidR="008F12F3" w:rsidRPr="00555C93" w:rsidRDefault="008F12F3" w:rsidP="00BD42BC">
            <w:pPr>
              <w:rPr>
                <w:rFonts w:ascii="Verdana" w:hAnsi="Verdana"/>
                <w:sz w:val="18"/>
                <w:szCs w:val="18"/>
              </w:rPr>
            </w:pPr>
          </w:p>
        </w:tc>
        <w:tc>
          <w:tcPr>
            <w:tcW w:w="1612" w:type="dxa"/>
            <w:vAlign w:val="center"/>
          </w:tcPr>
          <w:p w14:paraId="21625A4A" w14:textId="77777777" w:rsidR="008F12F3" w:rsidRPr="00555C93" w:rsidRDefault="008F12F3" w:rsidP="00BD42BC">
            <w:pPr>
              <w:rPr>
                <w:rFonts w:ascii="Verdana" w:hAnsi="Verdana"/>
                <w:sz w:val="18"/>
                <w:szCs w:val="18"/>
              </w:rPr>
            </w:pPr>
          </w:p>
        </w:tc>
      </w:tr>
      <w:tr w:rsidR="008F12F3" w:rsidRPr="00555C93" w14:paraId="4F8D50A9" w14:textId="77777777" w:rsidTr="00BD42BC">
        <w:trPr>
          <w:trHeight w:val="151"/>
        </w:trPr>
        <w:tc>
          <w:tcPr>
            <w:tcW w:w="3227" w:type="dxa"/>
            <w:vMerge/>
          </w:tcPr>
          <w:p w14:paraId="74CA170E" w14:textId="77777777" w:rsidR="008F12F3" w:rsidRPr="00555C93" w:rsidRDefault="008F12F3" w:rsidP="00BD42BC">
            <w:pPr>
              <w:rPr>
                <w:rFonts w:ascii="Verdana" w:hAnsi="Verdana"/>
                <w:sz w:val="18"/>
                <w:szCs w:val="18"/>
              </w:rPr>
            </w:pPr>
          </w:p>
        </w:tc>
        <w:tc>
          <w:tcPr>
            <w:tcW w:w="1612" w:type="dxa"/>
            <w:vAlign w:val="center"/>
          </w:tcPr>
          <w:p w14:paraId="07E3678E" w14:textId="77777777" w:rsidR="008F12F3" w:rsidRPr="00555C93" w:rsidRDefault="008F12F3" w:rsidP="00BD42BC">
            <w:pPr>
              <w:jc w:val="center"/>
              <w:rPr>
                <w:rFonts w:ascii="Verdana" w:hAnsi="Verdana"/>
                <w:sz w:val="18"/>
                <w:szCs w:val="18"/>
              </w:rPr>
            </w:pPr>
          </w:p>
        </w:tc>
        <w:tc>
          <w:tcPr>
            <w:tcW w:w="1612" w:type="dxa"/>
            <w:vAlign w:val="center"/>
          </w:tcPr>
          <w:p w14:paraId="3A08629E" w14:textId="77777777" w:rsidR="008F12F3" w:rsidRPr="00555C93" w:rsidRDefault="008F12F3" w:rsidP="00BD42BC">
            <w:pPr>
              <w:rPr>
                <w:rFonts w:ascii="Verdana" w:hAnsi="Verdana"/>
                <w:sz w:val="18"/>
                <w:szCs w:val="18"/>
              </w:rPr>
            </w:pPr>
          </w:p>
        </w:tc>
        <w:tc>
          <w:tcPr>
            <w:tcW w:w="1612" w:type="dxa"/>
            <w:vAlign w:val="center"/>
          </w:tcPr>
          <w:p w14:paraId="6EBC0B6E" w14:textId="77777777" w:rsidR="008F12F3" w:rsidRPr="00555C93" w:rsidRDefault="008F12F3" w:rsidP="00BD42BC">
            <w:pPr>
              <w:rPr>
                <w:rFonts w:ascii="Verdana" w:hAnsi="Verdana"/>
                <w:sz w:val="18"/>
                <w:szCs w:val="18"/>
              </w:rPr>
            </w:pPr>
          </w:p>
        </w:tc>
        <w:tc>
          <w:tcPr>
            <w:tcW w:w="1612" w:type="dxa"/>
            <w:vAlign w:val="center"/>
          </w:tcPr>
          <w:p w14:paraId="3F0F7877" w14:textId="77777777" w:rsidR="008F12F3" w:rsidRPr="00555C93" w:rsidRDefault="008F12F3" w:rsidP="00BD42BC">
            <w:pPr>
              <w:rPr>
                <w:rFonts w:ascii="Verdana" w:hAnsi="Verdana"/>
                <w:sz w:val="18"/>
                <w:szCs w:val="18"/>
              </w:rPr>
            </w:pPr>
          </w:p>
        </w:tc>
      </w:tr>
      <w:tr w:rsidR="008F12F3" w:rsidRPr="00555C93" w14:paraId="0C63FCFB" w14:textId="77777777" w:rsidTr="00BD42BC">
        <w:trPr>
          <w:trHeight w:val="151"/>
        </w:trPr>
        <w:tc>
          <w:tcPr>
            <w:tcW w:w="3227" w:type="dxa"/>
            <w:vMerge/>
          </w:tcPr>
          <w:p w14:paraId="7B5C3EA7" w14:textId="77777777" w:rsidR="008F12F3" w:rsidRPr="00555C93" w:rsidRDefault="008F12F3" w:rsidP="00BD42BC">
            <w:pPr>
              <w:rPr>
                <w:rFonts w:ascii="Verdana" w:hAnsi="Verdana"/>
                <w:sz w:val="18"/>
                <w:szCs w:val="18"/>
              </w:rPr>
            </w:pPr>
          </w:p>
        </w:tc>
        <w:tc>
          <w:tcPr>
            <w:tcW w:w="1612" w:type="dxa"/>
            <w:vAlign w:val="center"/>
          </w:tcPr>
          <w:p w14:paraId="1CDC9604" w14:textId="77777777" w:rsidR="008F12F3" w:rsidRPr="00555C93" w:rsidRDefault="008F12F3" w:rsidP="00BD42BC">
            <w:pPr>
              <w:jc w:val="center"/>
              <w:rPr>
                <w:rFonts w:ascii="Verdana" w:hAnsi="Verdana"/>
                <w:sz w:val="18"/>
                <w:szCs w:val="18"/>
              </w:rPr>
            </w:pPr>
          </w:p>
        </w:tc>
        <w:tc>
          <w:tcPr>
            <w:tcW w:w="1612" w:type="dxa"/>
            <w:vAlign w:val="center"/>
          </w:tcPr>
          <w:p w14:paraId="5573C8FB" w14:textId="77777777" w:rsidR="008F12F3" w:rsidRPr="00555C93" w:rsidRDefault="008F12F3" w:rsidP="00BD42BC">
            <w:pPr>
              <w:rPr>
                <w:rFonts w:ascii="Verdana" w:hAnsi="Verdana"/>
                <w:sz w:val="18"/>
                <w:szCs w:val="18"/>
              </w:rPr>
            </w:pPr>
          </w:p>
        </w:tc>
        <w:tc>
          <w:tcPr>
            <w:tcW w:w="1612" w:type="dxa"/>
            <w:vAlign w:val="center"/>
          </w:tcPr>
          <w:p w14:paraId="55F2217F" w14:textId="77777777" w:rsidR="008F12F3" w:rsidRPr="00555C93" w:rsidRDefault="008F12F3" w:rsidP="00BD42BC">
            <w:pPr>
              <w:rPr>
                <w:rFonts w:ascii="Verdana" w:hAnsi="Verdana"/>
                <w:sz w:val="18"/>
                <w:szCs w:val="18"/>
              </w:rPr>
            </w:pPr>
          </w:p>
        </w:tc>
        <w:tc>
          <w:tcPr>
            <w:tcW w:w="1612" w:type="dxa"/>
            <w:vAlign w:val="center"/>
          </w:tcPr>
          <w:p w14:paraId="44FBD695" w14:textId="77777777" w:rsidR="008F12F3" w:rsidRPr="00555C93" w:rsidRDefault="008F12F3" w:rsidP="00BD42BC">
            <w:pPr>
              <w:rPr>
                <w:rFonts w:ascii="Verdana" w:hAnsi="Verdana"/>
                <w:sz w:val="18"/>
                <w:szCs w:val="18"/>
              </w:rPr>
            </w:pPr>
          </w:p>
        </w:tc>
      </w:tr>
      <w:tr w:rsidR="008F12F3" w:rsidRPr="00555C93" w14:paraId="6C8CF686" w14:textId="77777777" w:rsidTr="00BD42BC">
        <w:trPr>
          <w:trHeight w:val="151"/>
        </w:trPr>
        <w:tc>
          <w:tcPr>
            <w:tcW w:w="3227" w:type="dxa"/>
            <w:vMerge/>
          </w:tcPr>
          <w:p w14:paraId="72ECDD68" w14:textId="77777777" w:rsidR="008F12F3" w:rsidRPr="00555C93" w:rsidRDefault="008F12F3" w:rsidP="00BD42BC">
            <w:pPr>
              <w:rPr>
                <w:rFonts w:ascii="Verdana" w:hAnsi="Verdana"/>
                <w:sz w:val="18"/>
                <w:szCs w:val="18"/>
              </w:rPr>
            </w:pPr>
          </w:p>
        </w:tc>
        <w:tc>
          <w:tcPr>
            <w:tcW w:w="1612" w:type="dxa"/>
            <w:vAlign w:val="center"/>
          </w:tcPr>
          <w:p w14:paraId="03F6CFC7" w14:textId="77777777" w:rsidR="008F12F3" w:rsidRPr="00555C93" w:rsidRDefault="008F12F3" w:rsidP="00BD42BC">
            <w:pPr>
              <w:jc w:val="center"/>
              <w:rPr>
                <w:rFonts w:ascii="Verdana" w:hAnsi="Verdana"/>
                <w:sz w:val="18"/>
                <w:szCs w:val="18"/>
              </w:rPr>
            </w:pPr>
          </w:p>
        </w:tc>
        <w:tc>
          <w:tcPr>
            <w:tcW w:w="1612" w:type="dxa"/>
            <w:vAlign w:val="center"/>
          </w:tcPr>
          <w:p w14:paraId="2E8DB579" w14:textId="77777777" w:rsidR="008F12F3" w:rsidRPr="00555C93" w:rsidRDefault="008F12F3" w:rsidP="00BD42BC">
            <w:pPr>
              <w:rPr>
                <w:rFonts w:ascii="Verdana" w:hAnsi="Verdana"/>
                <w:sz w:val="18"/>
                <w:szCs w:val="18"/>
              </w:rPr>
            </w:pPr>
          </w:p>
        </w:tc>
        <w:tc>
          <w:tcPr>
            <w:tcW w:w="1612" w:type="dxa"/>
            <w:vAlign w:val="center"/>
          </w:tcPr>
          <w:p w14:paraId="0D77B4EF" w14:textId="77777777" w:rsidR="008F12F3" w:rsidRPr="00555C93" w:rsidRDefault="008F12F3" w:rsidP="00BD42BC">
            <w:pPr>
              <w:rPr>
                <w:rFonts w:ascii="Verdana" w:hAnsi="Verdana"/>
                <w:sz w:val="18"/>
                <w:szCs w:val="18"/>
              </w:rPr>
            </w:pPr>
          </w:p>
        </w:tc>
        <w:tc>
          <w:tcPr>
            <w:tcW w:w="1612" w:type="dxa"/>
            <w:vAlign w:val="center"/>
          </w:tcPr>
          <w:p w14:paraId="4464DD5C" w14:textId="77777777" w:rsidR="008F12F3" w:rsidRPr="00555C93" w:rsidRDefault="008F12F3" w:rsidP="00BD42BC">
            <w:pPr>
              <w:rPr>
                <w:rFonts w:ascii="Verdana" w:hAnsi="Verdana"/>
                <w:sz w:val="18"/>
                <w:szCs w:val="18"/>
              </w:rPr>
            </w:pPr>
          </w:p>
        </w:tc>
      </w:tr>
      <w:tr w:rsidR="008F12F3" w:rsidRPr="00555C93" w14:paraId="50638785" w14:textId="77777777" w:rsidTr="00BD42BC">
        <w:trPr>
          <w:trHeight w:val="151"/>
        </w:trPr>
        <w:tc>
          <w:tcPr>
            <w:tcW w:w="3227" w:type="dxa"/>
            <w:vMerge/>
          </w:tcPr>
          <w:p w14:paraId="76DA664B" w14:textId="77777777" w:rsidR="008F12F3" w:rsidRPr="00555C93" w:rsidRDefault="008F12F3" w:rsidP="00BD42BC">
            <w:pPr>
              <w:rPr>
                <w:rFonts w:ascii="Verdana" w:hAnsi="Verdana"/>
                <w:sz w:val="18"/>
                <w:szCs w:val="18"/>
              </w:rPr>
            </w:pPr>
          </w:p>
        </w:tc>
        <w:tc>
          <w:tcPr>
            <w:tcW w:w="1612" w:type="dxa"/>
            <w:vAlign w:val="center"/>
          </w:tcPr>
          <w:p w14:paraId="33932F93" w14:textId="77777777" w:rsidR="008F12F3" w:rsidRPr="00555C93" w:rsidRDefault="008F12F3" w:rsidP="00BD42BC">
            <w:pPr>
              <w:jc w:val="center"/>
              <w:rPr>
                <w:rFonts w:ascii="Verdana" w:hAnsi="Verdana"/>
                <w:sz w:val="18"/>
                <w:szCs w:val="18"/>
              </w:rPr>
            </w:pPr>
          </w:p>
        </w:tc>
        <w:tc>
          <w:tcPr>
            <w:tcW w:w="1612" w:type="dxa"/>
            <w:vAlign w:val="center"/>
          </w:tcPr>
          <w:p w14:paraId="3094FCA2" w14:textId="77777777" w:rsidR="008F12F3" w:rsidRPr="00555C93" w:rsidRDefault="008F12F3" w:rsidP="00BD42BC">
            <w:pPr>
              <w:rPr>
                <w:rFonts w:ascii="Verdana" w:hAnsi="Verdana"/>
                <w:sz w:val="18"/>
                <w:szCs w:val="18"/>
              </w:rPr>
            </w:pPr>
          </w:p>
        </w:tc>
        <w:tc>
          <w:tcPr>
            <w:tcW w:w="1612" w:type="dxa"/>
            <w:vAlign w:val="center"/>
          </w:tcPr>
          <w:p w14:paraId="5EACB1B6" w14:textId="77777777" w:rsidR="008F12F3" w:rsidRPr="00555C93" w:rsidRDefault="008F12F3" w:rsidP="00BD42BC">
            <w:pPr>
              <w:rPr>
                <w:rFonts w:ascii="Verdana" w:hAnsi="Verdana"/>
                <w:sz w:val="18"/>
                <w:szCs w:val="18"/>
              </w:rPr>
            </w:pPr>
          </w:p>
        </w:tc>
        <w:tc>
          <w:tcPr>
            <w:tcW w:w="1612" w:type="dxa"/>
            <w:vAlign w:val="center"/>
          </w:tcPr>
          <w:p w14:paraId="222A6B4F" w14:textId="77777777" w:rsidR="008F12F3" w:rsidRPr="00555C93" w:rsidRDefault="008F12F3" w:rsidP="00BD42BC">
            <w:pPr>
              <w:rPr>
                <w:rFonts w:ascii="Verdana" w:hAnsi="Verdana"/>
                <w:sz w:val="18"/>
                <w:szCs w:val="18"/>
              </w:rPr>
            </w:pPr>
          </w:p>
        </w:tc>
      </w:tr>
      <w:tr w:rsidR="008F12F3" w:rsidRPr="00555C93" w14:paraId="0331DC33" w14:textId="77777777" w:rsidTr="00BD42BC">
        <w:trPr>
          <w:trHeight w:val="151"/>
        </w:trPr>
        <w:tc>
          <w:tcPr>
            <w:tcW w:w="3227" w:type="dxa"/>
            <w:vMerge/>
          </w:tcPr>
          <w:p w14:paraId="1552E0A5" w14:textId="77777777" w:rsidR="008F12F3" w:rsidRPr="00555C93" w:rsidRDefault="008F12F3" w:rsidP="00BD42BC">
            <w:pPr>
              <w:rPr>
                <w:rFonts w:ascii="Verdana" w:hAnsi="Verdana"/>
                <w:sz w:val="18"/>
                <w:szCs w:val="18"/>
              </w:rPr>
            </w:pPr>
          </w:p>
        </w:tc>
        <w:tc>
          <w:tcPr>
            <w:tcW w:w="1612" w:type="dxa"/>
            <w:vAlign w:val="center"/>
          </w:tcPr>
          <w:p w14:paraId="2780DFED" w14:textId="77777777" w:rsidR="008F12F3" w:rsidRPr="00555C93" w:rsidRDefault="008F12F3" w:rsidP="00BD42BC">
            <w:pPr>
              <w:jc w:val="center"/>
              <w:rPr>
                <w:rFonts w:ascii="Verdana" w:hAnsi="Verdana"/>
                <w:sz w:val="18"/>
                <w:szCs w:val="18"/>
              </w:rPr>
            </w:pPr>
          </w:p>
        </w:tc>
        <w:tc>
          <w:tcPr>
            <w:tcW w:w="1612" w:type="dxa"/>
            <w:vAlign w:val="center"/>
          </w:tcPr>
          <w:p w14:paraId="161B539A" w14:textId="77777777" w:rsidR="008F12F3" w:rsidRPr="00555C93" w:rsidRDefault="008F12F3" w:rsidP="00BD42BC">
            <w:pPr>
              <w:rPr>
                <w:rFonts w:ascii="Verdana" w:hAnsi="Verdana"/>
                <w:sz w:val="18"/>
                <w:szCs w:val="18"/>
              </w:rPr>
            </w:pPr>
          </w:p>
        </w:tc>
        <w:tc>
          <w:tcPr>
            <w:tcW w:w="1612" w:type="dxa"/>
            <w:vAlign w:val="center"/>
          </w:tcPr>
          <w:p w14:paraId="3162FFE1" w14:textId="77777777" w:rsidR="008F12F3" w:rsidRPr="00555C93" w:rsidRDefault="008F12F3" w:rsidP="00BD42BC">
            <w:pPr>
              <w:rPr>
                <w:rFonts w:ascii="Verdana" w:hAnsi="Verdana"/>
                <w:sz w:val="18"/>
                <w:szCs w:val="18"/>
              </w:rPr>
            </w:pPr>
          </w:p>
        </w:tc>
        <w:tc>
          <w:tcPr>
            <w:tcW w:w="1612" w:type="dxa"/>
            <w:vAlign w:val="center"/>
          </w:tcPr>
          <w:p w14:paraId="3DFF38C6" w14:textId="77777777" w:rsidR="008F12F3" w:rsidRPr="00555C93" w:rsidRDefault="008F12F3" w:rsidP="00BD42BC">
            <w:pPr>
              <w:rPr>
                <w:rFonts w:ascii="Verdana" w:hAnsi="Verdana"/>
                <w:sz w:val="18"/>
                <w:szCs w:val="18"/>
              </w:rPr>
            </w:pPr>
          </w:p>
        </w:tc>
      </w:tr>
      <w:tr w:rsidR="008F12F3" w:rsidRPr="00555C93" w14:paraId="6B97FF45" w14:textId="77777777" w:rsidTr="00BD42BC">
        <w:trPr>
          <w:trHeight w:val="151"/>
        </w:trPr>
        <w:tc>
          <w:tcPr>
            <w:tcW w:w="3227" w:type="dxa"/>
            <w:vMerge/>
          </w:tcPr>
          <w:p w14:paraId="2AD942F5" w14:textId="77777777" w:rsidR="008F12F3" w:rsidRPr="00555C93" w:rsidRDefault="008F12F3" w:rsidP="00BD42BC">
            <w:pPr>
              <w:rPr>
                <w:rFonts w:ascii="Verdana" w:hAnsi="Verdana"/>
                <w:sz w:val="18"/>
                <w:szCs w:val="18"/>
              </w:rPr>
            </w:pPr>
          </w:p>
        </w:tc>
        <w:tc>
          <w:tcPr>
            <w:tcW w:w="1612" w:type="dxa"/>
            <w:vAlign w:val="center"/>
          </w:tcPr>
          <w:p w14:paraId="6BEA6DD8" w14:textId="77777777" w:rsidR="008F12F3" w:rsidRPr="00555C93" w:rsidRDefault="008F12F3" w:rsidP="00BD42BC">
            <w:pPr>
              <w:jc w:val="center"/>
              <w:rPr>
                <w:rFonts w:ascii="Verdana" w:hAnsi="Verdana"/>
                <w:sz w:val="18"/>
                <w:szCs w:val="18"/>
              </w:rPr>
            </w:pPr>
          </w:p>
        </w:tc>
        <w:tc>
          <w:tcPr>
            <w:tcW w:w="1612" w:type="dxa"/>
            <w:vAlign w:val="center"/>
          </w:tcPr>
          <w:p w14:paraId="1B84FB32" w14:textId="77777777" w:rsidR="008F12F3" w:rsidRPr="00555C93" w:rsidRDefault="008F12F3" w:rsidP="00BD42BC">
            <w:pPr>
              <w:rPr>
                <w:rFonts w:ascii="Verdana" w:hAnsi="Verdana"/>
                <w:sz w:val="18"/>
                <w:szCs w:val="18"/>
              </w:rPr>
            </w:pPr>
          </w:p>
        </w:tc>
        <w:tc>
          <w:tcPr>
            <w:tcW w:w="1612" w:type="dxa"/>
            <w:vAlign w:val="center"/>
          </w:tcPr>
          <w:p w14:paraId="57A56D3A" w14:textId="77777777" w:rsidR="008F12F3" w:rsidRPr="00555C93" w:rsidRDefault="008F12F3" w:rsidP="00BD42BC">
            <w:pPr>
              <w:rPr>
                <w:rFonts w:ascii="Verdana" w:hAnsi="Verdana"/>
                <w:sz w:val="18"/>
                <w:szCs w:val="18"/>
              </w:rPr>
            </w:pPr>
          </w:p>
        </w:tc>
        <w:tc>
          <w:tcPr>
            <w:tcW w:w="1612" w:type="dxa"/>
            <w:vAlign w:val="center"/>
          </w:tcPr>
          <w:p w14:paraId="005C2F87" w14:textId="77777777" w:rsidR="008F12F3" w:rsidRPr="00555C93" w:rsidRDefault="008F12F3" w:rsidP="00BD42BC">
            <w:pPr>
              <w:rPr>
                <w:rFonts w:ascii="Verdana" w:hAnsi="Verdana"/>
                <w:sz w:val="18"/>
                <w:szCs w:val="18"/>
              </w:rPr>
            </w:pPr>
          </w:p>
        </w:tc>
      </w:tr>
      <w:tr w:rsidR="008F12F3" w:rsidRPr="00555C93" w14:paraId="01334074" w14:textId="77777777" w:rsidTr="00BD42BC">
        <w:trPr>
          <w:trHeight w:val="151"/>
        </w:trPr>
        <w:tc>
          <w:tcPr>
            <w:tcW w:w="3227" w:type="dxa"/>
            <w:vMerge/>
          </w:tcPr>
          <w:p w14:paraId="4128E0DF" w14:textId="77777777" w:rsidR="008F12F3" w:rsidRPr="00555C93" w:rsidRDefault="008F12F3" w:rsidP="00BD42BC">
            <w:pPr>
              <w:rPr>
                <w:rFonts w:ascii="Verdana" w:hAnsi="Verdana"/>
                <w:sz w:val="18"/>
                <w:szCs w:val="18"/>
              </w:rPr>
            </w:pPr>
          </w:p>
        </w:tc>
        <w:tc>
          <w:tcPr>
            <w:tcW w:w="1612" w:type="dxa"/>
            <w:vAlign w:val="center"/>
          </w:tcPr>
          <w:p w14:paraId="584794F7" w14:textId="77777777" w:rsidR="008F12F3" w:rsidRPr="00555C93" w:rsidRDefault="008F12F3" w:rsidP="00BD42BC">
            <w:pPr>
              <w:jc w:val="center"/>
              <w:rPr>
                <w:rFonts w:ascii="Verdana" w:hAnsi="Verdana"/>
                <w:sz w:val="18"/>
                <w:szCs w:val="18"/>
              </w:rPr>
            </w:pPr>
          </w:p>
        </w:tc>
        <w:tc>
          <w:tcPr>
            <w:tcW w:w="1612" w:type="dxa"/>
            <w:vAlign w:val="center"/>
          </w:tcPr>
          <w:p w14:paraId="4D2AAC49" w14:textId="77777777" w:rsidR="008F12F3" w:rsidRPr="00555C93" w:rsidRDefault="008F12F3" w:rsidP="00BD42BC">
            <w:pPr>
              <w:rPr>
                <w:rFonts w:ascii="Verdana" w:hAnsi="Verdana"/>
                <w:sz w:val="18"/>
                <w:szCs w:val="18"/>
              </w:rPr>
            </w:pPr>
          </w:p>
        </w:tc>
        <w:tc>
          <w:tcPr>
            <w:tcW w:w="1612" w:type="dxa"/>
            <w:vAlign w:val="center"/>
          </w:tcPr>
          <w:p w14:paraId="79203D37" w14:textId="77777777" w:rsidR="008F12F3" w:rsidRPr="00555C93" w:rsidRDefault="008F12F3" w:rsidP="00BD42BC">
            <w:pPr>
              <w:rPr>
                <w:rFonts w:ascii="Verdana" w:hAnsi="Verdana"/>
                <w:sz w:val="18"/>
                <w:szCs w:val="18"/>
              </w:rPr>
            </w:pPr>
          </w:p>
        </w:tc>
        <w:tc>
          <w:tcPr>
            <w:tcW w:w="1612" w:type="dxa"/>
            <w:vAlign w:val="center"/>
          </w:tcPr>
          <w:p w14:paraId="64D958DF" w14:textId="77777777" w:rsidR="008F12F3" w:rsidRPr="00555C93" w:rsidRDefault="008F12F3" w:rsidP="00BD42BC">
            <w:pPr>
              <w:rPr>
                <w:rFonts w:ascii="Verdana" w:hAnsi="Verdana"/>
                <w:sz w:val="18"/>
                <w:szCs w:val="18"/>
              </w:rPr>
            </w:pPr>
          </w:p>
        </w:tc>
      </w:tr>
      <w:tr w:rsidR="008F12F3" w:rsidRPr="00555C93" w14:paraId="45D06D2B" w14:textId="77777777" w:rsidTr="00BD42BC">
        <w:trPr>
          <w:trHeight w:val="151"/>
        </w:trPr>
        <w:tc>
          <w:tcPr>
            <w:tcW w:w="3227" w:type="dxa"/>
            <w:vMerge/>
          </w:tcPr>
          <w:p w14:paraId="263C42A9" w14:textId="77777777" w:rsidR="008F12F3" w:rsidRPr="00555C93" w:rsidRDefault="008F12F3" w:rsidP="00BD42BC">
            <w:pPr>
              <w:rPr>
                <w:rFonts w:ascii="Verdana" w:hAnsi="Verdana"/>
                <w:sz w:val="18"/>
                <w:szCs w:val="18"/>
              </w:rPr>
            </w:pPr>
          </w:p>
        </w:tc>
        <w:tc>
          <w:tcPr>
            <w:tcW w:w="1612" w:type="dxa"/>
            <w:vAlign w:val="center"/>
          </w:tcPr>
          <w:p w14:paraId="70D620CA" w14:textId="77777777" w:rsidR="008F12F3" w:rsidRPr="00555C93" w:rsidRDefault="008F12F3" w:rsidP="00BD42BC">
            <w:pPr>
              <w:jc w:val="center"/>
              <w:rPr>
                <w:rFonts w:ascii="Verdana" w:hAnsi="Verdana"/>
                <w:sz w:val="18"/>
                <w:szCs w:val="18"/>
              </w:rPr>
            </w:pPr>
          </w:p>
        </w:tc>
        <w:tc>
          <w:tcPr>
            <w:tcW w:w="1612" w:type="dxa"/>
            <w:vAlign w:val="center"/>
          </w:tcPr>
          <w:p w14:paraId="61B4D117" w14:textId="77777777" w:rsidR="008F12F3" w:rsidRPr="00555C93" w:rsidRDefault="008F12F3" w:rsidP="00BD42BC">
            <w:pPr>
              <w:rPr>
                <w:rFonts w:ascii="Verdana" w:hAnsi="Verdana"/>
                <w:sz w:val="18"/>
                <w:szCs w:val="18"/>
              </w:rPr>
            </w:pPr>
          </w:p>
        </w:tc>
        <w:tc>
          <w:tcPr>
            <w:tcW w:w="1612" w:type="dxa"/>
            <w:vAlign w:val="center"/>
          </w:tcPr>
          <w:p w14:paraId="70C65092" w14:textId="77777777" w:rsidR="008F12F3" w:rsidRPr="00555C93" w:rsidRDefault="008F12F3" w:rsidP="00BD42BC">
            <w:pPr>
              <w:rPr>
                <w:rFonts w:ascii="Verdana" w:hAnsi="Verdana"/>
                <w:sz w:val="18"/>
                <w:szCs w:val="18"/>
              </w:rPr>
            </w:pPr>
          </w:p>
        </w:tc>
        <w:tc>
          <w:tcPr>
            <w:tcW w:w="1612" w:type="dxa"/>
            <w:vAlign w:val="center"/>
          </w:tcPr>
          <w:p w14:paraId="030DDC7E" w14:textId="77777777" w:rsidR="008F12F3" w:rsidRPr="00555C93" w:rsidRDefault="008F12F3" w:rsidP="00BD42BC">
            <w:pPr>
              <w:rPr>
                <w:rFonts w:ascii="Verdana" w:hAnsi="Verdana"/>
                <w:sz w:val="18"/>
                <w:szCs w:val="18"/>
              </w:rPr>
            </w:pPr>
          </w:p>
        </w:tc>
      </w:tr>
      <w:tr w:rsidR="008F12F3" w:rsidRPr="00555C93" w14:paraId="259CC462" w14:textId="77777777" w:rsidTr="00BD42BC">
        <w:trPr>
          <w:trHeight w:val="151"/>
        </w:trPr>
        <w:tc>
          <w:tcPr>
            <w:tcW w:w="3227" w:type="dxa"/>
            <w:vMerge/>
          </w:tcPr>
          <w:p w14:paraId="67F8E895" w14:textId="77777777" w:rsidR="008F12F3" w:rsidRPr="00555C93" w:rsidRDefault="008F12F3" w:rsidP="00BD42BC">
            <w:pPr>
              <w:rPr>
                <w:rFonts w:ascii="Verdana" w:hAnsi="Verdana"/>
                <w:sz w:val="18"/>
                <w:szCs w:val="18"/>
              </w:rPr>
            </w:pPr>
          </w:p>
        </w:tc>
        <w:tc>
          <w:tcPr>
            <w:tcW w:w="1612" w:type="dxa"/>
            <w:vAlign w:val="center"/>
          </w:tcPr>
          <w:p w14:paraId="52FF846E" w14:textId="77777777" w:rsidR="008F12F3" w:rsidRPr="00555C93" w:rsidRDefault="008F12F3" w:rsidP="00BD42BC">
            <w:pPr>
              <w:jc w:val="center"/>
              <w:rPr>
                <w:rFonts w:ascii="Verdana" w:hAnsi="Verdana"/>
                <w:sz w:val="18"/>
                <w:szCs w:val="18"/>
              </w:rPr>
            </w:pPr>
          </w:p>
        </w:tc>
        <w:tc>
          <w:tcPr>
            <w:tcW w:w="1612" w:type="dxa"/>
            <w:vAlign w:val="center"/>
          </w:tcPr>
          <w:p w14:paraId="2F8843CF" w14:textId="77777777" w:rsidR="008F12F3" w:rsidRPr="00555C93" w:rsidRDefault="008F12F3" w:rsidP="00BD42BC">
            <w:pPr>
              <w:rPr>
                <w:rFonts w:ascii="Verdana" w:hAnsi="Verdana"/>
                <w:sz w:val="18"/>
                <w:szCs w:val="18"/>
              </w:rPr>
            </w:pPr>
          </w:p>
        </w:tc>
        <w:tc>
          <w:tcPr>
            <w:tcW w:w="1612" w:type="dxa"/>
            <w:vAlign w:val="center"/>
          </w:tcPr>
          <w:p w14:paraId="199E197E" w14:textId="77777777" w:rsidR="008F12F3" w:rsidRPr="00555C93" w:rsidRDefault="008F12F3" w:rsidP="00BD42BC">
            <w:pPr>
              <w:rPr>
                <w:rFonts w:ascii="Verdana" w:hAnsi="Verdana"/>
                <w:sz w:val="18"/>
                <w:szCs w:val="18"/>
              </w:rPr>
            </w:pPr>
          </w:p>
        </w:tc>
        <w:tc>
          <w:tcPr>
            <w:tcW w:w="1612" w:type="dxa"/>
            <w:vAlign w:val="center"/>
          </w:tcPr>
          <w:p w14:paraId="6144C093" w14:textId="77777777" w:rsidR="008F12F3" w:rsidRPr="00555C93" w:rsidRDefault="008F12F3" w:rsidP="00BD42BC">
            <w:pPr>
              <w:rPr>
                <w:rFonts w:ascii="Verdana" w:hAnsi="Verdana"/>
                <w:sz w:val="18"/>
                <w:szCs w:val="18"/>
              </w:rPr>
            </w:pPr>
          </w:p>
        </w:tc>
      </w:tr>
      <w:tr w:rsidR="008F12F3" w:rsidRPr="00555C93" w14:paraId="455B2FBE" w14:textId="77777777" w:rsidTr="00BD42BC">
        <w:trPr>
          <w:trHeight w:val="151"/>
        </w:trPr>
        <w:tc>
          <w:tcPr>
            <w:tcW w:w="3227" w:type="dxa"/>
            <w:vMerge/>
          </w:tcPr>
          <w:p w14:paraId="0A26BC8C" w14:textId="77777777" w:rsidR="008F12F3" w:rsidRPr="00555C93" w:rsidRDefault="008F12F3" w:rsidP="00BD42BC">
            <w:pPr>
              <w:rPr>
                <w:rFonts w:ascii="Verdana" w:hAnsi="Verdana"/>
                <w:sz w:val="18"/>
                <w:szCs w:val="18"/>
              </w:rPr>
            </w:pPr>
          </w:p>
        </w:tc>
        <w:tc>
          <w:tcPr>
            <w:tcW w:w="1612" w:type="dxa"/>
            <w:vAlign w:val="center"/>
          </w:tcPr>
          <w:p w14:paraId="0B1BEB47" w14:textId="77777777" w:rsidR="008F12F3" w:rsidRPr="00555C93" w:rsidRDefault="008F12F3" w:rsidP="00BD42BC">
            <w:pPr>
              <w:jc w:val="center"/>
              <w:rPr>
                <w:rFonts w:ascii="Verdana" w:hAnsi="Verdana"/>
                <w:sz w:val="18"/>
                <w:szCs w:val="18"/>
              </w:rPr>
            </w:pPr>
          </w:p>
        </w:tc>
        <w:tc>
          <w:tcPr>
            <w:tcW w:w="1612" w:type="dxa"/>
            <w:vAlign w:val="center"/>
          </w:tcPr>
          <w:p w14:paraId="491DC0E9" w14:textId="77777777" w:rsidR="008F12F3" w:rsidRPr="00555C93" w:rsidRDefault="008F12F3" w:rsidP="00BD42BC">
            <w:pPr>
              <w:rPr>
                <w:rFonts w:ascii="Verdana" w:hAnsi="Verdana"/>
                <w:sz w:val="18"/>
                <w:szCs w:val="18"/>
              </w:rPr>
            </w:pPr>
          </w:p>
        </w:tc>
        <w:tc>
          <w:tcPr>
            <w:tcW w:w="1612" w:type="dxa"/>
            <w:vAlign w:val="center"/>
          </w:tcPr>
          <w:p w14:paraId="157E7460" w14:textId="77777777" w:rsidR="008F12F3" w:rsidRPr="00555C93" w:rsidRDefault="008F12F3" w:rsidP="00BD42BC">
            <w:pPr>
              <w:rPr>
                <w:rFonts w:ascii="Verdana" w:hAnsi="Verdana"/>
                <w:sz w:val="18"/>
                <w:szCs w:val="18"/>
              </w:rPr>
            </w:pPr>
          </w:p>
        </w:tc>
        <w:tc>
          <w:tcPr>
            <w:tcW w:w="1612" w:type="dxa"/>
            <w:vAlign w:val="center"/>
          </w:tcPr>
          <w:p w14:paraId="2F435686" w14:textId="77777777" w:rsidR="008F12F3" w:rsidRPr="00555C93" w:rsidRDefault="008F12F3" w:rsidP="00BD42BC">
            <w:pPr>
              <w:rPr>
                <w:rFonts w:ascii="Verdana" w:hAnsi="Verdana"/>
                <w:sz w:val="18"/>
                <w:szCs w:val="18"/>
              </w:rPr>
            </w:pPr>
          </w:p>
        </w:tc>
      </w:tr>
      <w:tr w:rsidR="008F12F3" w:rsidRPr="00555C93" w14:paraId="3DC221C4" w14:textId="77777777" w:rsidTr="00BD42BC">
        <w:trPr>
          <w:trHeight w:val="151"/>
        </w:trPr>
        <w:tc>
          <w:tcPr>
            <w:tcW w:w="3227" w:type="dxa"/>
            <w:vMerge/>
          </w:tcPr>
          <w:p w14:paraId="5643566D" w14:textId="77777777" w:rsidR="008F12F3" w:rsidRPr="00555C93" w:rsidRDefault="008F12F3" w:rsidP="00BD42BC">
            <w:pPr>
              <w:rPr>
                <w:rFonts w:ascii="Verdana" w:hAnsi="Verdana"/>
                <w:sz w:val="18"/>
                <w:szCs w:val="18"/>
              </w:rPr>
            </w:pPr>
          </w:p>
        </w:tc>
        <w:tc>
          <w:tcPr>
            <w:tcW w:w="1612" w:type="dxa"/>
            <w:vAlign w:val="center"/>
          </w:tcPr>
          <w:p w14:paraId="70577B98" w14:textId="77777777" w:rsidR="008F12F3" w:rsidRPr="00555C93" w:rsidRDefault="008F12F3" w:rsidP="00BD42BC">
            <w:pPr>
              <w:jc w:val="center"/>
              <w:rPr>
                <w:rFonts w:ascii="Verdana" w:hAnsi="Verdana"/>
                <w:sz w:val="18"/>
                <w:szCs w:val="18"/>
              </w:rPr>
            </w:pPr>
          </w:p>
        </w:tc>
        <w:tc>
          <w:tcPr>
            <w:tcW w:w="1612" w:type="dxa"/>
            <w:vAlign w:val="center"/>
          </w:tcPr>
          <w:p w14:paraId="672D7AEA" w14:textId="77777777" w:rsidR="008F12F3" w:rsidRPr="00555C93" w:rsidRDefault="008F12F3" w:rsidP="00BD42BC">
            <w:pPr>
              <w:rPr>
                <w:rFonts w:ascii="Verdana" w:hAnsi="Verdana"/>
                <w:sz w:val="18"/>
                <w:szCs w:val="18"/>
              </w:rPr>
            </w:pPr>
          </w:p>
        </w:tc>
        <w:tc>
          <w:tcPr>
            <w:tcW w:w="1612" w:type="dxa"/>
            <w:vAlign w:val="center"/>
          </w:tcPr>
          <w:p w14:paraId="56D15738" w14:textId="77777777" w:rsidR="008F12F3" w:rsidRPr="00555C93" w:rsidRDefault="008F12F3" w:rsidP="00BD42BC">
            <w:pPr>
              <w:rPr>
                <w:rFonts w:ascii="Verdana" w:hAnsi="Verdana"/>
                <w:sz w:val="18"/>
                <w:szCs w:val="18"/>
              </w:rPr>
            </w:pPr>
          </w:p>
        </w:tc>
        <w:tc>
          <w:tcPr>
            <w:tcW w:w="1612" w:type="dxa"/>
            <w:vAlign w:val="center"/>
          </w:tcPr>
          <w:p w14:paraId="380BF4FB" w14:textId="77777777" w:rsidR="008F12F3" w:rsidRPr="00555C93" w:rsidRDefault="008F12F3" w:rsidP="00BD42BC">
            <w:pPr>
              <w:rPr>
                <w:rFonts w:ascii="Verdana" w:hAnsi="Verdana"/>
                <w:sz w:val="18"/>
                <w:szCs w:val="18"/>
              </w:rPr>
            </w:pPr>
          </w:p>
        </w:tc>
      </w:tr>
      <w:tr w:rsidR="008F12F3" w:rsidRPr="00555C93" w14:paraId="012619BD" w14:textId="77777777" w:rsidTr="00BD42BC">
        <w:trPr>
          <w:trHeight w:val="151"/>
        </w:trPr>
        <w:tc>
          <w:tcPr>
            <w:tcW w:w="3227" w:type="dxa"/>
            <w:vMerge/>
          </w:tcPr>
          <w:p w14:paraId="5B963B36" w14:textId="77777777" w:rsidR="008F12F3" w:rsidRPr="00555C93" w:rsidRDefault="008F12F3" w:rsidP="00BD42BC">
            <w:pPr>
              <w:rPr>
                <w:rFonts w:ascii="Verdana" w:hAnsi="Verdana"/>
                <w:sz w:val="18"/>
                <w:szCs w:val="18"/>
              </w:rPr>
            </w:pPr>
          </w:p>
        </w:tc>
        <w:tc>
          <w:tcPr>
            <w:tcW w:w="1612" w:type="dxa"/>
            <w:vAlign w:val="center"/>
          </w:tcPr>
          <w:p w14:paraId="2D6A6CBF" w14:textId="77777777" w:rsidR="008F12F3" w:rsidRPr="00555C93" w:rsidRDefault="008F12F3" w:rsidP="00BD42BC">
            <w:pPr>
              <w:jc w:val="center"/>
              <w:rPr>
                <w:rFonts w:ascii="Verdana" w:hAnsi="Verdana"/>
                <w:sz w:val="18"/>
                <w:szCs w:val="18"/>
              </w:rPr>
            </w:pPr>
          </w:p>
        </w:tc>
        <w:tc>
          <w:tcPr>
            <w:tcW w:w="1612" w:type="dxa"/>
            <w:vAlign w:val="center"/>
          </w:tcPr>
          <w:p w14:paraId="66DAA4F7" w14:textId="77777777" w:rsidR="008F12F3" w:rsidRPr="00555C93" w:rsidRDefault="008F12F3" w:rsidP="00BD42BC">
            <w:pPr>
              <w:rPr>
                <w:rFonts w:ascii="Verdana" w:hAnsi="Verdana"/>
                <w:sz w:val="18"/>
                <w:szCs w:val="18"/>
              </w:rPr>
            </w:pPr>
          </w:p>
        </w:tc>
        <w:tc>
          <w:tcPr>
            <w:tcW w:w="1612" w:type="dxa"/>
            <w:vAlign w:val="center"/>
          </w:tcPr>
          <w:p w14:paraId="6CF77FCE" w14:textId="77777777" w:rsidR="008F12F3" w:rsidRPr="00555C93" w:rsidRDefault="008F12F3" w:rsidP="00BD42BC">
            <w:pPr>
              <w:rPr>
                <w:rFonts w:ascii="Verdana" w:hAnsi="Verdana"/>
                <w:sz w:val="18"/>
                <w:szCs w:val="18"/>
              </w:rPr>
            </w:pPr>
          </w:p>
        </w:tc>
        <w:tc>
          <w:tcPr>
            <w:tcW w:w="1612" w:type="dxa"/>
            <w:vAlign w:val="center"/>
          </w:tcPr>
          <w:p w14:paraId="6DEEE723" w14:textId="77777777" w:rsidR="008F12F3" w:rsidRPr="00555C93" w:rsidRDefault="008F12F3" w:rsidP="00BD42BC">
            <w:pPr>
              <w:rPr>
                <w:rFonts w:ascii="Verdana" w:hAnsi="Verdana"/>
                <w:sz w:val="18"/>
                <w:szCs w:val="18"/>
              </w:rPr>
            </w:pPr>
          </w:p>
        </w:tc>
      </w:tr>
      <w:tr w:rsidR="008F12F3" w:rsidRPr="00555C93" w14:paraId="35FC7DCF" w14:textId="77777777" w:rsidTr="00BD42BC">
        <w:trPr>
          <w:trHeight w:val="151"/>
        </w:trPr>
        <w:tc>
          <w:tcPr>
            <w:tcW w:w="3227" w:type="dxa"/>
            <w:vMerge/>
          </w:tcPr>
          <w:p w14:paraId="2DB60A0E" w14:textId="77777777" w:rsidR="008F12F3" w:rsidRPr="00555C93" w:rsidRDefault="008F12F3" w:rsidP="00BD42BC">
            <w:pPr>
              <w:rPr>
                <w:rFonts w:ascii="Verdana" w:hAnsi="Verdana"/>
                <w:sz w:val="18"/>
                <w:szCs w:val="18"/>
              </w:rPr>
            </w:pPr>
          </w:p>
        </w:tc>
        <w:tc>
          <w:tcPr>
            <w:tcW w:w="1612" w:type="dxa"/>
            <w:vAlign w:val="center"/>
          </w:tcPr>
          <w:p w14:paraId="3BAC7CE0" w14:textId="77777777" w:rsidR="008F12F3" w:rsidRPr="00555C93" w:rsidRDefault="008F12F3" w:rsidP="00BD42BC">
            <w:pPr>
              <w:jc w:val="center"/>
              <w:rPr>
                <w:rFonts w:ascii="Verdana" w:hAnsi="Verdana"/>
                <w:sz w:val="18"/>
                <w:szCs w:val="18"/>
              </w:rPr>
            </w:pPr>
          </w:p>
        </w:tc>
        <w:tc>
          <w:tcPr>
            <w:tcW w:w="1612" w:type="dxa"/>
            <w:vAlign w:val="center"/>
          </w:tcPr>
          <w:p w14:paraId="633F6EC8" w14:textId="77777777" w:rsidR="008F12F3" w:rsidRPr="00555C93" w:rsidRDefault="008F12F3" w:rsidP="00BD42BC">
            <w:pPr>
              <w:rPr>
                <w:rFonts w:ascii="Verdana" w:hAnsi="Verdana"/>
                <w:sz w:val="18"/>
                <w:szCs w:val="18"/>
              </w:rPr>
            </w:pPr>
          </w:p>
        </w:tc>
        <w:tc>
          <w:tcPr>
            <w:tcW w:w="1612" w:type="dxa"/>
            <w:vAlign w:val="center"/>
          </w:tcPr>
          <w:p w14:paraId="1389E93E" w14:textId="77777777" w:rsidR="008F12F3" w:rsidRPr="00555C93" w:rsidRDefault="008F12F3" w:rsidP="00BD42BC">
            <w:pPr>
              <w:rPr>
                <w:rFonts w:ascii="Verdana" w:hAnsi="Verdana"/>
                <w:sz w:val="18"/>
                <w:szCs w:val="18"/>
              </w:rPr>
            </w:pPr>
          </w:p>
        </w:tc>
        <w:tc>
          <w:tcPr>
            <w:tcW w:w="1612" w:type="dxa"/>
            <w:vAlign w:val="center"/>
          </w:tcPr>
          <w:p w14:paraId="2CC5A94B" w14:textId="77777777" w:rsidR="008F12F3" w:rsidRPr="00555C93" w:rsidRDefault="008F12F3" w:rsidP="00BD42BC">
            <w:pPr>
              <w:rPr>
                <w:rFonts w:ascii="Verdana" w:hAnsi="Verdana"/>
                <w:sz w:val="18"/>
                <w:szCs w:val="18"/>
              </w:rPr>
            </w:pPr>
          </w:p>
        </w:tc>
      </w:tr>
      <w:tr w:rsidR="008F12F3" w:rsidRPr="00555C93" w14:paraId="24984A06" w14:textId="77777777" w:rsidTr="00BD42BC">
        <w:trPr>
          <w:trHeight w:val="151"/>
        </w:trPr>
        <w:tc>
          <w:tcPr>
            <w:tcW w:w="3227" w:type="dxa"/>
            <w:vMerge/>
          </w:tcPr>
          <w:p w14:paraId="327346B1" w14:textId="77777777" w:rsidR="008F12F3" w:rsidRPr="00555C93" w:rsidRDefault="008F12F3" w:rsidP="00BD42BC">
            <w:pPr>
              <w:rPr>
                <w:rFonts w:ascii="Verdana" w:hAnsi="Verdana"/>
                <w:sz w:val="18"/>
                <w:szCs w:val="18"/>
              </w:rPr>
            </w:pPr>
          </w:p>
        </w:tc>
        <w:tc>
          <w:tcPr>
            <w:tcW w:w="1612" w:type="dxa"/>
            <w:vAlign w:val="center"/>
          </w:tcPr>
          <w:p w14:paraId="0B6BBBA3" w14:textId="77777777" w:rsidR="008F12F3" w:rsidRPr="00555C93" w:rsidRDefault="008F12F3" w:rsidP="00BD42BC">
            <w:pPr>
              <w:jc w:val="center"/>
              <w:rPr>
                <w:rFonts w:ascii="Verdana" w:hAnsi="Verdana"/>
                <w:sz w:val="18"/>
                <w:szCs w:val="18"/>
              </w:rPr>
            </w:pPr>
          </w:p>
        </w:tc>
        <w:tc>
          <w:tcPr>
            <w:tcW w:w="1612" w:type="dxa"/>
            <w:vAlign w:val="center"/>
          </w:tcPr>
          <w:p w14:paraId="3F0A0CB2" w14:textId="77777777" w:rsidR="008F12F3" w:rsidRPr="00555C93" w:rsidRDefault="008F12F3" w:rsidP="00BD42BC">
            <w:pPr>
              <w:rPr>
                <w:rFonts w:ascii="Verdana" w:hAnsi="Verdana"/>
                <w:sz w:val="18"/>
                <w:szCs w:val="18"/>
              </w:rPr>
            </w:pPr>
          </w:p>
        </w:tc>
        <w:tc>
          <w:tcPr>
            <w:tcW w:w="1612" w:type="dxa"/>
            <w:vAlign w:val="center"/>
          </w:tcPr>
          <w:p w14:paraId="7F95D024" w14:textId="77777777" w:rsidR="008F12F3" w:rsidRPr="00555C93" w:rsidRDefault="008F12F3" w:rsidP="00BD42BC">
            <w:pPr>
              <w:rPr>
                <w:rFonts w:ascii="Verdana" w:hAnsi="Verdana"/>
                <w:sz w:val="18"/>
                <w:szCs w:val="18"/>
              </w:rPr>
            </w:pPr>
          </w:p>
        </w:tc>
        <w:tc>
          <w:tcPr>
            <w:tcW w:w="1612" w:type="dxa"/>
            <w:vAlign w:val="center"/>
          </w:tcPr>
          <w:p w14:paraId="315F0039" w14:textId="77777777" w:rsidR="008F12F3" w:rsidRPr="00555C93" w:rsidRDefault="008F12F3" w:rsidP="00BD42BC">
            <w:pPr>
              <w:rPr>
                <w:rFonts w:ascii="Verdana" w:hAnsi="Verdana"/>
                <w:sz w:val="18"/>
                <w:szCs w:val="18"/>
              </w:rPr>
            </w:pPr>
          </w:p>
        </w:tc>
      </w:tr>
      <w:tr w:rsidR="008F12F3" w:rsidRPr="00555C93" w14:paraId="128BEC41" w14:textId="77777777" w:rsidTr="00BD42BC">
        <w:trPr>
          <w:trHeight w:val="151"/>
        </w:trPr>
        <w:tc>
          <w:tcPr>
            <w:tcW w:w="3227" w:type="dxa"/>
            <w:vMerge/>
          </w:tcPr>
          <w:p w14:paraId="015C8E51" w14:textId="77777777" w:rsidR="008F12F3" w:rsidRPr="00555C93" w:rsidRDefault="008F12F3" w:rsidP="00BD42BC">
            <w:pPr>
              <w:rPr>
                <w:rFonts w:ascii="Verdana" w:hAnsi="Verdana"/>
                <w:sz w:val="18"/>
                <w:szCs w:val="18"/>
              </w:rPr>
            </w:pPr>
          </w:p>
        </w:tc>
        <w:tc>
          <w:tcPr>
            <w:tcW w:w="1612" w:type="dxa"/>
            <w:vAlign w:val="center"/>
          </w:tcPr>
          <w:p w14:paraId="56CC6D80" w14:textId="77777777" w:rsidR="008F12F3" w:rsidRPr="00555C93" w:rsidRDefault="008F12F3" w:rsidP="00BD42BC">
            <w:pPr>
              <w:jc w:val="center"/>
              <w:rPr>
                <w:rFonts w:ascii="Verdana" w:hAnsi="Verdana"/>
                <w:sz w:val="18"/>
                <w:szCs w:val="18"/>
              </w:rPr>
            </w:pPr>
          </w:p>
        </w:tc>
        <w:tc>
          <w:tcPr>
            <w:tcW w:w="1612" w:type="dxa"/>
            <w:vAlign w:val="center"/>
          </w:tcPr>
          <w:p w14:paraId="7B91AA8E" w14:textId="77777777" w:rsidR="008F12F3" w:rsidRPr="00555C93" w:rsidRDefault="008F12F3" w:rsidP="00BD42BC">
            <w:pPr>
              <w:rPr>
                <w:rFonts w:ascii="Verdana" w:hAnsi="Verdana"/>
                <w:sz w:val="18"/>
                <w:szCs w:val="18"/>
              </w:rPr>
            </w:pPr>
          </w:p>
        </w:tc>
        <w:tc>
          <w:tcPr>
            <w:tcW w:w="1612" w:type="dxa"/>
            <w:vAlign w:val="center"/>
          </w:tcPr>
          <w:p w14:paraId="1E48F3D6" w14:textId="77777777" w:rsidR="008F12F3" w:rsidRPr="00555C93" w:rsidRDefault="008F12F3" w:rsidP="00BD42BC">
            <w:pPr>
              <w:rPr>
                <w:rFonts w:ascii="Verdana" w:hAnsi="Verdana"/>
                <w:sz w:val="18"/>
                <w:szCs w:val="18"/>
              </w:rPr>
            </w:pPr>
          </w:p>
        </w:tc>
        <w:tc>
          <w:tcPr>
            <w:tcW w:w="1612" w:type="dxa"/>
            <w:vAlign w:val="center"/>
          </w:tcPr>
          <w:p w14:paraId="6FBF2218" w14:textId="77777777" w:rsidR="008F12F3" w:rsidRPr="00555C93" w:rsidRDefault="008F12F3" w:rsidP="00BD42BC">
            <w:pPr>
              <w:rPr>
                <w:rFonts w:ascii="Verdana" w:hAnsi="Verdana"/>
                <w:sz w:val="18"/>
                <w:szCs w:val="18"/>
              </w:rPr>
            </w:pPr>
          </w:p>
        </w:tc>
      </w:tr>
      <w:tr w:rsidR="008F12F3" w:rsidRPr="00555C93" w14:paraId="3C0F395C" w14:textId="77777777" w:rsidTr="00BD42BC">
        <w:trPr>
          <w:trHeight w:val="151"/>
        </w:trPr>
        <w:tc>
          <w:tcPr>
            <w:tcW w:w="3227" w:type="dxa"/>
            <w:vMerge/>
          </w:tcPr>
          <w:p w14:paraId="1CF34512" w14:textId="77777777" w:rsidR="008F12F3" w:rsidRPr="00555C93" w:rsidRDefault="008F12F3" w:rsidP="00BD42BC">
            <w:pPr>
              <w:rPr>
                <w:rFonts w:ascii="Verdana" w:hAnsi="Verdana"/>
                <w:sz w:val="18"/>
                <w:szCs w:val="18"/>
              </w:rPr>
            </w:pPr>
          </w:p>
        </w:tc>
        <w:tc>
          <w:tcPr>
            <w:tcW w:w="1612" w:type="dxa"/>
            <w:vAlign w:val="center"/>
          </w:tcPr>
          <w:p w14:paraId="3BAD73A5" w14:textId="77777777" w:rsidR="008F12F3" w:rsidRPr="00555C93" w:rsidRDefault="008F12F3" w:rsidP="00BD42BC">
            <w:pPr>
              <w:jc w:val="center"/>
              <w:rPr>
                <w:rFonts w:ascii="Verdana" w:hAnsi="Verdana"/>
                <w:sz w:val="18"/>
                <w:szCs w:val="18"/>
              </w:rPr>
            </w:pPr>
          </w:p>
        </w:tc>
        <w:tc>
          <w:tcPr>
            <w:tcW w:w="1612" w:type="dxa"/>
            <w:vAlign w:val="center"/>
          </w:tcPr>
          <w:p w14:paraId="083A4BF3" w14:textId="77777777" w:rsidR="008F12F3" w:rsidRPr="00555C93" w:rsidRDefault="008F12F3" w:rsidP="00BD42BC">
            <w:pPr>
              <w:rPr>
                <w:rFonts w:ascii="Verdana" w:hAnsi="Verdana"/>
                <w:sz w:val="18"/>
                <w:szCs w:val="18"/>
              </w:rPr>
            </w:pPr>
          </w:p>
        </w:tc>
        <w:tc>
          <w:tcPr>
            <w:tcW w:w="1612" w:type="dxa"/>
            <w:vAlign w:val="center"/>
          </w:tcPr>
          <w:p w14:paraId="3F8055EF" w14:textId="77777777" w:rsidR="008F12F3" w:rsidRPr="00555C93" w:rsidRDefault="008F12F3" w:rsidP="00BD42BC">
            <w:pPr>
              <w:rPr>
                <w:rFonts w:ascii="Verdana" w:hAnsi="Verdana"/>
                <w:sz w:val="18"/>
                <w:szCs w:val="18"/>
              </w:rPr>
            </w:pPr>
          </w:p>
        </w:tc>
        <w:tc>
          <w:tcPr>
            <w:tcW w:w="1612" w:type="dxa"/>
            <w:vAlign w:val="center"/>
          </w:tcPr>
          <w:p w14:paraId="396D958E" w14:textId="77777777" w:rsidR="008F12F3" w:rsidRPr="00555C93" w:rsidRDefault="008F12F3" w:rsidP="00BD42BC">
            <w:pPr>
              <w:rPr>
                <w:rFonts w:ascii="Verdana" w:hAnsi="Verdana"/>
                <w:sz w:val="18"/>
                <w:szCs w:val="18"/>
              </w:rPr>
            </w:pPr>
          </w:p>
        </w:tc>
      </w:tr>
      <w:tr w:rsidR="008F12F3" w:rsidRPr="00555C93" w14:paraId="211B4234" w14:textId="77777777" w:rsidTr="00BD42BC">
        <w:trPr>
          <w:trHeight w:val="151"/>
        </w:trPr>
        <w:tc>
          <w:tcPr>
            <w:tcW w:w="3227" w:type="dxa"/>
            <w:vMerge/>
          </w:tcPr>
          <w:p w14:paraId="2F1850EB" w14:textId="77777777" w:rsidR="008F12F3" w:rsidRPr="00555C93" w:rsidRDefault="008F12F3" w:rsidP="00BD42BC">
            <w:pPr>
              <w:rPr>
                <w:rFonts w:ascii="Verdana" w:hAnsi="Verdana"/>
                <w:sz w:val="18"/>
                <w:szCs w:val="18"/>
              </w:rPr>
            </w:pPr>
          </w:p>
        </w:tc>
        <w:tc>
          <w:tcPr>
            <w:tcW w:w="1612" w:type="dxa"/>
            <w:vAlign w:val="center"/>
          </w:tcPr>
          <w:p w14:paraId="52E520AF" w14:textId="77777777" w:rsidR="008F12F3" w:rsidRPr="00555C93" w:rsidRDefault="008F12F3" w:rsidP="00BD42BC">
            <w:pPr>
              <w:jc w:val="center"/>
              <w:rPr>
                <w:rFonts w:ascii="Verdana" w:hAnsi="Verdana"/>
                <w:sz w:val="18"/>
                <w:szCs w:val="18"/>
              </w:rPr>
            </w:pPr>
          </w:p>
        </w:tc>
        <w:tc>
          <w:tcPr>
            <w:tcW w:w="1612" w:type="dxa"/>
            <w:vAlign w:val="center"/>
          </w:tcPr>
          <w:p w14:paraId="3B23C732" w14:textId="77777777" w:rsidR="008F12F3" w:rsidRPr="00555C93" w:rsidRDefault="008F12F3" w:rsidP="00BD42BC">
            <w:pPr>
              <w:rPr>
                <w:rFonts w:ascii="Verdana" w:hAnsi="Verdana"/>
                <w:sz w:val="18"/>
                <w:szCs w:val="18"/>
              </w:rPr>
            </w:pPr>
          </w:p>
        </w:tc>
        <w:tc>
          <w:tcPr>
            <w:tcW w:w="1612" w:type="dxa"/>
            <w:vAlign w:val="center"/>
          </w:tcPr>
          <w:p w14:paraId="669D9909" w14:textId="77777777" w:rsidR="008F12F3" w:rsidRPr="00555C93" w:rsidRDefault="008F12F3" w:rsidP="00BD42BC">
            <w:pPr>
              <w:rPr>
                <w:rFonts w:ascii="Verdana" w:hAnsi="Verdana"/>
                <w:sz w:val="18"/>
                <w:szCs w:val="18"/>
              </w:rPr>
            </w:pPr>
          </w:p>
        </w:tc>
        <w:tc>
          <w:tcPr>
            <w:tcW w:w="1612" w:type="dxa"/>
            <w:vAlign w:val="center"/>
          </w:tcPr>
          <w:p w14:paraId="4704E03C" w14:textId="77777777" w:rsidR="008F12F3" w:rsidRPr="00555C93" w:rsidRDefault="008F12F3" w:rsidP="00BD42BC">
            <w:pPr>
              <w:rPr>
                <w:rFonts w:ascii="Verdana" w:hAnsi="Verdana"/>
                <w:sz w:val="18"/>
                <w:szCs w:val="18"/>
              </w:rPr>
            </w:pPr>
          </w:p>
        </w:tc>
      </w:tr>
      <w:tr w:rsidR="008F12F3" w:rsidRPr="00555C93" w14:paraId="1ACCBCF2" w14:textId="77777777" w:rsidTr="00BD42BC">
        <w:trPr>
          <w:trHeight w:val="151"/>
        </w:trPr>
        <w:tc>
          <w:tcPr>
            <w:tcW w:w="3227" w:type="dxa"/>
            <w:vMerge/>
          </w:tcPr>
          <w:p w14:paraId="2DC787A7" w14:textId="77777777" w:rsidR="008F12F3" w:rsidRPr="00555C93" w:rsidRDefault="008F12F3" w:rsidP="00BD42BC">
            <w:pPr>
              <w:rPr>
                <w:rFonts w:ascii="Verdana" w:hAnsi="Verdana"/>
                <w:sz w:val="18"/>
                <w:szCs w:val="18"/>
              </w:rPr>
            </w:pPr>
          </w:p>
        </w:tc>
        <w:tc>
          <w:tcPr>
            <w:tcW w:w="1612" w:type="dxa"/>
            <w:vAlign w:val="center"/>
          </w:tcPr>
          <w:p w14:paraId="5AABE570" w14:textId="77777777" w:rsidR="008F12F3" w:rsidRPr="00555C93" w:rsidRDefault="008F12F3" w:rsidP="00BD42BC">
            <w:pPr>
              <w:jc w:val="center"/>
              <w:rPr>
                <w:rFonts w:ascii="Verdana" w:hAnsi="Verdana"/>
                <w:sz w:val="18"/>
                <w:szCs w:val="18"/>
              </w:rPr>
            </w:pPr>
          </w:p>
        </w:tc>
        <w:tc>
          <w:tcPr>
            <w:tcW w:w="1612" w:type="dxa"/>
            <w:vAlign w:val="center"/>
          </w:tcPr>
          <w:p w14:paraId="0F8DD661" w14:textId="77777777" w:rsidR="008F12F3" w:rsidRPr="00555C93" w:rsidRDefault="008F12F3" w:rsidP="00BD42BC">
            <w:pPr>
              <w:rPr>
                <w:rFonts w:ascii="Verdana" w:hAnsi="Verdana"/>
                <w:sz w:val="18"/>
                <w:szCs w:val="18"/>
              </w:rPr>
            </w:pPr>
          </w:p>
        </w:tc>
        <w:tc>
          <w:tcPr>
            <w:tcW w:w="1612" w:type="dxa"/>
            <w:vAlign w:val="center"/>
          </w:tcPr>
          <w:p w14:paraId="4F65EECD" w14:textId="77777777" w:rsidR="008F12F3" w:rsidRPr="00555C93" w:rsidRDefault="008F12F3" w:rsidP="00BD42BC">
            <w:pPr>
              <w:rPr>
                <w:rFonts w:ascii="Verdana" w:hAnsi="Verdana"/>
                <w:sz w:val="18"/>
                <w:szCs w:val="18"/>
              </w:rPr>
            </w:pPr>
          </w:p>
        </w:tc>
        <w:tc>
          <w:tcPr>
            <w:tcW w:w="1612" w:type="dxa"/>
            <w:vAlign w:val="center"/>
          </w:tcPr>
          <w:p w14:paraId="148704B8" w14:textId="77777777" w:rsidR="008F12F3" w:rsidRPr="00555C93" w:rsidRDefault="008F12F3" w:rsidP="00BD42BC">
            <w:pPr>
              <w:rPr>
                <w:rFonts w:ascii="Verdana" w:hAnsi="Verdana"/>
                <w:sz w:val="18"/>
                <w:szCs w:val="18"/>
              </w:rPr>
            </w:pPr>
          </w:p>
        </w:tc>
      </w:tr>
      <w:tr w:rsidR="008F12F3" w:rsidRPr="00555C93" w14:paraId="19A41FBD" w14:textId="77777777" w:rsidTr="00BD42BC">
        <w:trPr>
          <w:trHeight w:val="151"/>
        </w:trPr>
        <w:tc>
          <w:tcPr>
            <w:tcW w:w="3227" w:type="dxa"/>
            <w:vMerge/>
          </w:tcPr>
          <w:p w14:paraId="3B7948EF" w14:textId="77777777" w:rsidR="008F12F3" w:rsidRPr="00555C93" w:rsidRDefault="008F12F3" w:rsidP="00BD42BC">
            <w:pPr>
              <w:rPr>
                <w:rFonts w:ascii="Verdana" w:hAnsi="Verdana"/>
                <w:sz w:val="18"/>
                <w:szCs w:val="18"/>
              </w:rPr>
            </w:pPr>
          </w:p>
        </w:tc>
        <w:tc>
          <w:tcPr>
            <w:tcW w:w="1612" w:type="dxa"/>
            <w:vAlign w:val="center"/>
          </w:tcPr>
          <w:p w14:paraId="36EFDB6E" w14:textId="77777777" w:rsidR="008F12F3" w:rsidRPr="00555C93" w:rsidRDefault="008F12F3" w:rsidP="00BD42BC">
            <w:pPr>
              <w:jc w:val="center"/>
              <w:rPr>
                <w:rFonts w:ascii="Verdana" w:hAnsi="Verdana"/>
                <w:sz w:val="18"/>
                <w:szCs w:val="18"/>
              </w:rPr>
            </w:pPr>
          </w:p>
        </w:tc>
        <w:tc>
          <w:tcPr>
            <w:tcW w:w="1612" w:type="dxa"/>
            <w:vAlign w:val="center"/>
          </w:tcPr>
          <w:p w14:paraId="2AC1E64D" w14:textId="77777777" w:rsidR="008F12F3" w:rsidRPr="00555C93" w:rsidRDefault="008F12F3" w:rsidP="00BD42BC">
            <w:pPr>
              <w:rPr>
                <w:rFonts w:ascii="Verdana" w:hAnsi="Verdana"/>
                <w:sz w:val="18"/>
                <w:szCs w:val="18"/>
              </w:rPr>
            </w:pPr>
          </w:p>
        </w:tc>
        <w:tc>
          <w:tcPr>
            <w:tcW w:w="1612" w:type="dxa"/>
            <w:vAlign w:val="center"/>
          </w:tcPr>
          <w:p w14:paraId="6BACDB8E" w14:textId="77777777" w:rsidR="008F12F3" w:rsidRPr="00555C93" w:rsidRDefault="008F12F3" w:rsidP="00BD42BC">
            <w:pPr>
              <w:rPr>
                <w:rFonts w:ascii="Verdana" w:hAnsi="Verdana"/>
                <w:sz w:val="18"/>
                <w:szCs w:val="18"/>
              </w:rPr>
            </w:pPr>
          </w:p>
        </w:tc>
        <w:tc>
          <w:tcPr>
            <w:tcW w:w="1612" w:type="dxa"/>
            <w:vAlign w:val="center"/>
          </w:tcPr>
          <w:p w14:paraId="616FD0A4" w14:textId="77777777" w:rsidR="008F12F3" w:rsidRPr="00555C93" w:rsidRDefault="008F12F3" w:rsidP="00BD42BC">
            <w:pPr>
              <w:rPr>
                <w:rFonts w:ascii="Verdana" w:hAnsi="Verdana"/>
                <w:sz w:val="18"/>
                <w:szCs w:val="18"/>
              </w:rPr>
            </w:pPr>
          </w:p>
        </w:tc>
      </w:tr>
      <w:tr w:rsidR="008F12F3" w:rsidRPr="00555C93" w14:paraId="67015237" w14:textId="77777777" w:rsidTr="00BD42BC">
        <w:trPr>
          <w:trHeight w:val="151"/>
        </w:trPr>
        <w:tc>
          <w:tcPr>
            <w:tcW w:w="3227" w:type="dxa"/>
            <w:vMerge/>
          </w:tcPr>
          <w:p w14:paraId="48624850" w14:textId="77777777" w:rsidR="008F12F3" w:rsidRPr="00555C93" w:rsidRDefault="008F12F3" w:rsidP="00BD42BC">
            <w:pPr>
              <w:rPr>
                <w:rFonts w:ascii="Verdana" w:hAnsi="Verdana"/>
                <w:sz w:val="18"/>
                <w:szCs w:val="18"/>
              </w:rPr>
            </w:pPr>
          </w:p>
        </w:tc>
        <w:tc>
          <w:tcPr>
            <w:tcW w:w="1612" w:type="dxa"/>
            <w:vAlign w:val="center"/>
          </w:tcPr>
          <w:p w14:paraId="7D7CF6CE" w14:textId="77777777" w:rsidR="008F12F3" w:rsidRPr="00555C93" w:rsidRDefault="008F12F3" w:rsidP="00BD42BC">
            <w:pPr>
              <w:jc w:val="center"/>
              <w:rPr>
                <w:rFonts w:ascii="Verdana" w:hAnsi="Verdana"/>
                <w:sz w:val="18"/>
                <w:szCs w:val="18"/>
              </w:rPr>
            </w:pPr>
          </w:p>
        </w:tc>
        <w:tc>
          <w:tcPr>
            <w:tcW w:w="1612" w:type="dxa"/>
            <w:vAlign w:val="center"/>
          </w:tcPr>
          <w:p w14:paraId="3E15438F" w14:textId="77777777" w:rsidR="008F12F3" w:rsidRPr="00555C93" w:rsidRDefault="008F12F3" w:rsidP="00BD42BC">
            <w:pPr>
              <w:rPr>
                <w:rFonts w:ascii="Verdana" w:hAnsi="Verdana"/>
                <w:sz w:val="18"/>
                <w:szCs w:val="18"/>
              </w:rPr>
            </w:pPr>
          </w:p>
        </w:tc>
        <w:tc>
          <w:tcPr>
            <w:tcW w:w="1612" w:type="dxa"/>
            <w:vAlign w:val="center"/>
          </w:tcPr>
          <w:p w14:paraId="50CD8F34" w14:textId="77777777" w:rsidR="008F12F3" w:rsidRPr="00555C93" w:rsidRDefault="008F12F3" w:rsidP="00BD42BC">
            <w:pPr>
              <w:rPr>
                <w:rFonts w:ascii="Verdana" w:hAnsi="Verdana"/>
                <w:sz w:val="18"/>
                <w:szCs w:val="18"/>
              </w:rPr>
            </w:pPr>
          </w:p>
        </w:tc>
        <w:tc>
          <w:tcPr>
            <w:tcW w:w="1612" w:type="dxa"/>
            <w:vAlign w:val="center"/>
          </w:tcPr>
          <w:p w14:paraId="78FB97F4" w14:textId="77777777" w:rsidR="008F12F3" w:rsidRPr="00555C93" w:rsidRDefault="008F12F3" w:rsidP="00BD42BC">
            <w:pPr>
              <w:rPr>
                <w:rFonts w:ascii="Verdana" w:hAnsi="Verdana"/>
                <w:sz w:val="18"/>
                <w:szCs w:val="18"/>
              </w:rPr>
            </w:pPr>
          </w:p>
        </w:tc>
      </w:tr>
      <w:tr w:rsidR="008F12F3" w:rsidRPr="00555C93" w14:paraId="64815E29" w14:textId="77777777" w:rsidTr="00BD42BC">
        <w:trPr>
          <w:trHeight w:val="151"/>
        </w:trPr>
        <w:tc>
          <w:tcPr>
            <w:tcW w:w="3227" w:type="dxa"/>
            <w:vMerge/>
          </w:tcPr>
          <w:p w14:paraId="38BBFB72" w14:textId="77777777" w:rsidR="008F12F3" w:rsidRPr="00555C93" w:rsidRDefault="008F12F3" w:rsidP="00BD42BC">
            <w:pPr>
              <w:rPr>
                <w:rFonts w:ascii="Verdana" w:hAnsi="Verdana"/>
                <w:sz w:val="18"/>
                <w:szCs w:val="18"/>
              </w:rPr>
            </w:pPr>
          </w:p>
        </w:tc>
        <w:tc>
          <w:tcPr>
            <w:tcW w:w="1612" w:type="dxa"/>
            <w:vAlign w:val="center"/>
          </w:tcPr>
          <w:p w14:paraId="1EAA1ABC" w14:textId="77777777" w:rsidR="008F12F3" w:rsidRPr="00555C93" w:rsidRDefault="008F12F3" w:rsidP="00BD42BC">
            <w:pPr>
              <w:jc w:val="center"/>
              <w:rPr>
                <w:rFonts w:ascii="Verdana" w:hAnsi="Verdana"/>
                <w:sz w:val="18"/>
                <w:szCs w:val="18"/>
              </w:rPr>
            </w:pPr>
          </w:p>
        </w:tc>
        <w:tc>
          <w:tcPr>
            <w:tcW w:w="1612" w:type="dxa"/>
            <w:vAlign w:val="center"/>
          </w:tcPr>
          <w:p w14:paraId="7ED05B5C" w14:textId="77777777" w:rsidR="008F12F3" w:rsidRPr="00555C93" w:rsidRDefault="008F12F3" w:rsidP="00BD42BC">
            <w:pPr>
              <w:rPr>
                <w:rFonts w:ascii="Verdana" w:hAnsi="Verdana"/>
                <w:sz w:val="18"/>
                <w:szCs w:val="18"/>
              </w:rPr>
            </w:pPr>
          </w:p>
        </w:tc>
        <w:tc>
          <w:tcPr>
            <w:tcW w:w="1612" w:type="dxa"/>
            <w:vAlign w:val="center"/>
          </w:tcPr>
          <w:p w14:paraId="1A4DDA0D" w14:textId="77777777" w:rsidR="008F12F3" w:rsidRPr="00555C93" w:rsidRDefault="008F12F3" w:rsidP="00BD42BC">
            <w:pPr>
              <w:rPr>
                <w:rFonts w:ascii="Verdana" w:hAnsi="Verdana"/>
                <w:sz w:val="18"/>
                <w:szCs w:val="18"/>
              </w:rPr>
            </w:pPr>
          </w:p>
        </w:tc>
        <w:tc>
          <w:tcPr>
            <w:tcW w:w="1612" w:type="dxa"/>
            <w:vAlign w:val="center"/>
          </w:tcPr>
          <w:p w14:paraId="37B2E17E" w14:textId="77777777" w:rsidR="008F12F3" w:rsidRPr="00555C93" w:rsidRDefault="008F12F3" w:rsidP="00BD42BC">
            <w:pPr>
              <w:rPr>
                <w:rFonts w:ascii="Verdana" w:hAnsi="Verdana"/>
                <w:sz w:val="18"/>
                <w:szCs w:val="18"/>
              </w:rPr>
            </w:pPr>
          </w:p>
        </w:tc>
      </w:tr>
      <w:tr w:rsidR="008F12F3" w:rsidRPr="00555C93" w14:paraId="3C6B690E" w14:textId="77777777" w:rsidTr="00BD42BC">
        <w:trPr>
          <w:trHeight w:val="151"/>
        </w:trPr>
        <w:tc>
          <w:tcPr>
            <w:tcW w:w="3227" w:type="dxa"/>
            <w:vMerge/>
          </w:tcPr>
          <w:p w14:paraId="52063E5C" w14:textId="77777777" w:rsidR="008F12F3" w:rsidRPr="00555C93" w:rsidRDefault="008F12F3" w:rsidP="00BD42BC">
            <w:pPr>
              <w:rPr>
                <w:rFonts w:ascii="Verdana" w:hAnsi="Verdana"/>
                <w:sz w:val="18"/>
                <w:szCs w:val="18"/>
              </w:rPr>
            </w:pPr>
          </w:p>
        </w:tc>
        <w:tc>
          <w:tcPr>
            <w:tcW w:w="1612" w:type="dxa"/>
            <w:vAlign w:val="center"/>
          </w:tcPr>
          <w:p w14:paraId="549325BD" w14:textId="77777777" w:rsidR="008F12F3" w:rsidRPr="00555C93" w:rsidRDefault="008F12F3" w:rsidP="00BD42BC">
            <w:pPr>
              <w:jc w:val="center"/>
              <w:rPr>
                <w:rFonts w:ascii="Verdana" w:hAnsi="Verdana"/>
                <w:sz w:val="18"/>
                <w:szCs w:val="18"/>
              </w:rPr>
            </w:pPr>
          </w:p>
        </w:tc>
        <w:tc>
          <w:tcPr>
            <w:tcW w:w="1612" w:type="dxa"/>
            <w:vAlign w:val="center"/>
          </w:tcPr>
          <w:p w14:paraId="2C1BA717" w14:textId="77777777" w:rsidR="008F12F3" w:rsidRPr="00555C93" w:rsidRDefault="008F12F3" w:rsidP="00BD42BC">
            <w:pPr>
              <w:rPr>
                <w:rFonts w:ascii="Verdana" w:hAnsi="Verdana"/>
                <w:sz w:val="18"/>
                <w:szCs w:val="18"/>
              </w:rPr>
            </w:pPr>
          </w:p>
        </w:tc>
        <w:tc>
          <w:tcPr>
            <w:tcW w:w="1612" w:type="dxa"/>
            <w:vAlign w:val="center"/>
          </w:tcPr>
          <w:p w14:paraId="3BE5F89E" w14:textId="77777777" w:rsidR="008F12F3" w:rsidRPr="00555C93" w:rsidRDefault="008F12F3" w:rsidP="00BD42BC">
            <w:pPr>
              <w:rPr>
                <w:rFonts w:ascii="Verdana" w:hAnsi="Verdana"/>
                <w:sz w:val="18"/>
                <w:szCs w:val="18"/>
              </w:rPr>
            </w:pPr>
          </w:p>
        </w:tc>
        <w:tc>
          <w:tcPr>
            <w:tcW w:w="1612" w:type="dxa"/>
            <w:vAlign w:val="center"/>
          </w:tcPr>
          <w:p w14:paraId="007FA862" w14:textId="77777777" w:rsidR="008F12F3" w:rsidRPr="00555C93" w:rsidRDefault="008F12F3" w:rsidP="00BD42BC">
            <w:pPr>
              <w:rPr>
                <w:rFonts w:ascii="Verdana" w:hAnsi="Verdana"/>
                <w:sz w:val="18"/>
                <w:szCs w:val="18"/>
              </w:rPr>
            </w:pPr>
          </w:p>
        </w:tc>
      </w:tr>
      <w:tr w:rsidR="008F12F3" w:rsidRPr="00555C93" w14:paraId="68F180AF" w14:textId="77777777" w:rsidTr="00BD42BC">
        <w:trPr>
          <w:trHeight w:val="151"/>
        </w:trPr>
        <w:tc>
          <w:tcPr>
            <w:tcW w:w="3227" w:type="dxa"/>
            <w:vMerge/>
          </w:tcPr>
          <w:p w14:paraId="7FAA136D" w14:textId="77777777" w:rsidR="008F12F3" w:rsidRPr="00555C93" w:rsidRDefault="008F12F3" w:rsidP="00BD42BC">
            <w:pPr>
              <w:rPr>
                <w:rFonts w:ascii="Verdana" w:hAnsi="Verdana"/>
                <w:sz w:val="18"/>
                <w:szCs w:val="18"/>
              </w:rPr>
            </w:pPr>
          </w:p>
        </w:tc>
        <w:tc>
          <w:tcPr>
            <w:tcW w:w="1612" w:type="dxa"/>
            <w:vAlign w:val="center"/>
          </w:tcPr>
          <w:p w14:paraId="3AB843FE" w14:textId="77777777" w:rsidR="008F12F3" w:rsidRPr="00555C93" w:rsidRDefault="008F12F3" w:rsidP="00BD42BC">
            <w:pPr>
              <w:jc w:val="center"/>
              <w:rPr>
                <w:rFonts w:ascii="Verdana" w:hAnsi="Verdana"/>
                <w:sz w:val="18"/>
                <w:szCs w:val="18"/>
              </w:rPr>
            </w:pPr>
          </w:p>
        </w:tc>
        <w:tc>
          <w:tcPr>
            <w:tcW w:w="1612" w:type="dxa"/>
            <w:vAlign w:val="center"/>
          </w:tcPr>
          <w:p w14:paraId="4A1549CE" w14:textId="77777777" w:rsidR="008F12F3" w:rsidRPr="00555C93" w:rsidRDefault="008F12F3" w:rsidP="00BD42BC">
            <w:pPr>
              <w:rPr>
                <w:rFonts w:ascii="Verdana" w:hAnsi="Verdana"/>
                <w:sz w:val="18"/>
                <w:szCs w:val="18"/>
              </w:rPr>
            </w:pPr>
          </w:p>
        </w:tc>
        <w:tc>
          <w:tcPr>
            <w:tcW w:w="1612" w:type="dxa"/>
            <w:vAlign w:val="center"/>
          </w:tcPr>
          <w:p w14:paraId="2DBD3835" w14:textId="77777777" w:rsidR="008F12F3" w:rsidRPr="00555C93" w:rsidRDefault="008F12F3" w:rsidP="00BD42BC">
            <w:pPr>
              <w:rPr>
                <w:rFonts w:ascii="Verdana" w:hAnsi="Verdana"/>
                <w:sz w:val="18"/>
                <w:szCs w:val="18"/>
              </w:rPr>
            </w:pPr>
          </w:p>
        </w:tc>
        <w:tc>
          <w:tcPr>
            <w:tcW w:w="1612" w:type="dxa"/>
            <w:vAlign w:val="center"/>
          </w:tcPr>
          <w:p w14:paraId="4F2210F6" w14:textId="77777777" w:rsidR="008F12F3" w:rsidRPr="00555C93" w:rsidRDefault="008F12F3" w:rsidP="00BD42BC">
            <w:pPr>
              <w:rPr>
                <w:rFonts w:ascii="Verdana" w:hAnsi="Verdana"/>
                <w:sz w:val="18"/>
                <w:szCs w:val="18"/>
              </w:rPr>
            </w:pPr>
          </w:p>
        </w:tc>
      </w:tr>
      <w:tr w:rsidR="008F12F3" w:rsidRPr="00555C93" w14:paraId="3E0668E0" w14:textId="77777777" w:rsidTr="00BD42BC">
        <w:trPr>
          <w:trHeight w:val="151"/>
        </w:trPr>
        <w:tc>
          <w:tcPr>
            <w:tcW w:w="3227" w:type="dxa"/>
            <w:vMerge/>
          </w:tcPr>
          <w:p w14:paraId="13E2B92E" w14:textId="77777777" w:rsidR="008F12F3" w:rsidRPr="00555C93" w:rsidRDefault="008F12F3" w:rsidP="00BD42BC">
            <w:pPr>
              <w:rPr>
                <w:rFonts w:ascii="Verdana" w:hAnsi="Verdana"/>
                <w:sz w:val="18"/>
                <w:szCs w:val="18"/>
              </w:rPr>
            </w:pPr>
          </w:p>
        </w:tc>
        <w:tc>
          <w:tcPr>
            <w:tcW w:w="1612" w:type="dxa"/>
            <w:vAlign w:val="center"/>
          </w:tcPr>
          <w:p w14:paraId="7BE6D9FF" w14:textId="77777777" w:rsidR="008F12F3" w:rsidRPr="00555C93" w:rsidRDefault="008F12F3" w:rsidP="00BD42BC">
            <w:pPr>
              <w:jc w:val="center"/>
              <w:rPr>
                <w:rFonts w:ascii="Verdana" w:hAnsi="Verdana"/>
                <w:sz w:val="18"/>
                <w:szCs w:val="18"/>
              </w:rPr>
            </w:pPr>
          </w:p>
        </w:tc>
        <w:tc>
          <w:tcPr>
            <w:tcW w:w="1612" w:type="dxa"/>
            <w:vAlign w:val="center"/>
          </w:tcPr>
          <w:p w14:paraId="624605FE" w14:textId="77777777" w:rsidR="008F12F3" w:rsidRPr="00555C93" w:rsidRDefault="008F12F3" w:rsidP="00BD42BC">
            <w:pPr>
              <w:rPr>
                <w:rFonts w:ascii="Verdana" w:hAnsi="Verdana"/>
                <w:sz w:val="18"/>
                <w:szCs w:val="18"/>
              </w:rPr>
            </w:pPr>
          </w:p>
        </w:tc>
        <w:tc>
          <w:tcPr>
            <w:tcW w:w="1612" w:type="dxa"/>
            <w:vAlign w:val="center"/>
          </w:tcPr>
          <w:p w14:paraId="3360D2F1" w14:textId="77777777" w:rsidR="008F12F3" w:rsidRPr="00555C93" w:rsidRDefault="008F12F3" w:rsidP="00BD42BC">
            <w:pPr>
              <w:rPr>
                <w:rFonts w:ascii="Verdana" w:hAnsi="Verdana"/>
                <w:sz w:val="18"/>
                <w:szCs w:val="18"/>
              </w:rPr>
            </w:pPr>
          </w:p>
        </w:tc>
        <w:tc>
          <w:tcPr>
            <w:tcW w:w="1612" w:type="dxa"/>
            <w:vAlign w:val="center"/>
          </w:tcPr>
          <w:p w14:paraId="24893015" w14:textId="77777777" w:rsidR="008F12F3" w:rsidRPr="00555C93" w:rsidRDefault="008F12F3" w:rsidP="00BD42BC">
            <w:pPr>
              <w:rPr>
                <w:rFonts w:ascii="Verdana" w:hAnsi="Verdana"/>
                <w:sz w:val="18"/>
                <w:szCs w:val="18"/>
              </w:rPr>
            </w:pPr>
          </w:p>
        </w:tc>
      </w:tr>
      <w:tr w:rsidR="008F12F3" w:rsidRPr="00555C93" w14:paraId="2F3E3D52" w14:textId="77777777" w:rsidTr="00BD42BC">
        <w:trPr>
          <w:trHeight w:val="151"/>
        </w:trPr>
        <w:tc>
          <w:tcPr>
            <w:tcW w:w="3227" w:type="dxa"/>
            <w:vMerge/>
          </w:tcPr>
          <w:p w14:paraId="16F22BA6" w14:textId="77777777" w:rsidR="008F12F3" w:rsidRPr="00555C93" w:rsidRDefault="008F12F3" w:rsidP="00BD42BC">
            <w:pPr>
              <w:rPr>
                <w:rFonts w:ascii="Verdana" w:hAnsi="Verdana"/>
                <w:sz w:val="18"/>
                <w:szCs w:val="18"/>
              </w:rPr>
            </w:pPr>
          </w:p>
        </w:tc>
        <w:tc>
          <w:tcPr>
            <w:tcW w:w="1612" w:type="dxa"/>
            <w:vAlign w:val="center"/>
          </w:tcPr>
          <w:p w14:paraId="638143B6" w14:textId="77777777" w:rsidR="008F12F3" w:rsidRPr="00555C93" w:rsidRDefault="008F12F3" w:rsidP="00BD42BC">
            <w:pPr>
              <w:jc w:val="center"/>
              <w:rPr>
                <w:rFonts w:ascii="Verdana" w:hAnsi="Verdana"/>
                <w:sz w:val="18"/>
                <w:szCs w:val="18"/>
              </w:rPr>
            </w:pPr>
          </w:p>
        </w:tc>
        <w:tc>
          <w:tcPr>
            <w:tcW w:w="1612" w:type="dxa"/>
            <w:vAlign w:val="center"/>
          </w:tcPr>
          <w:p w14:paraId="710F9719" w14:textId="77777777" w:rsidR="008F12F3" w:rsidRPr="00555C93" w:rsidRDefault="008F12F3" w:rsidP="00BD42BC">
            <w:pPr>
              <w:rPr>
                <w:rFonts w:ascii="Verdana" w:hAnsi="Verdana"/>
                <w:sz w:val="18"/>
                <w:szCs w:val="18"/>
              </w:rPr>
            </w:pPr>
          </w:p>
        </w:tc>
        <w:tc>
          <w:tcPr>
            <w:tcW w:w="1612" w:type="dxa"/>
            <w:vAlign w:val="center"/>
          </w:tcPr>
          <w:p w14:paraId="7E248F31" w14:textId="77777777" w:rsidR="008F12F3" w:rsidRPr="00555C93" w:rsidRDefault="008F12F3" w:rsidP="00BD42BC">
            <w:pPr>
              <w:rPr>
                <w:rFonts w:ascii="Verdana" w:hAnsi="Verdana"/>
                <w:sz w:val="18"/>
                <w:szCs w:val="18"/>
              </w:rPr>
            </w:pPr>
          </w:p>
        </w:tc>
        <w:tc>
          <w:tcPr>
            <w:tcW w:w="1612" w:type="dxa"/>
            <w:vAlign w:val="center"/>
          </w:tcPr>
          <w:p w14:paraId="5B964768" w14:textId="77777777" w:rsidR="008F12F3" w:rsidRPr="00555C93" w:rsidRDefault="008F12F3" w:rsidP="00BD42BC">
            <w:pPr>
              <w:rPr>
                <w:rFonts w:ascii="Verdana" w:hAnsi="Verdana"/>
                <w:sz w:val="18"/>
                <w:szCs w:val="18"/>
              </w:rPr>
            </w:pPr>
          </w:p>
        </w:tc>
      </w:tr>
      <w:tr w:rsidR="008F12F3" w:rsidRPr="00555C93" w14:paraId="0E7EF3C5" w14:textId="77777777" w:rsidTr="00BD42BC">
        <w:trPr>
          <w:trHeight w:val="151"/>
        </w:trPr>
        <w:tc>
          <w:tcPr>
            <w:tcW w:w="3227" w:type="dxa"/>
            <w:vMerge/>
          </w:tcPr>
          <w:p w14:paraId="01C332C8" w14:textId="77777777" w:rsidR="008F12F3" w:rsidRPr="00555C93" w:rsidRDefault="008F12F3" w:rsidP="00BD42BC">
            <w:pPr>
              <w:rPr>
                <w:rFonts w:ascii="Verdana" w:hAnsi="Verdana"/>
                <w:sz w:val="18"/>
                <w:szCs w:val="18"/>
              </w:rPr>
            </w:pPr>
          </w:p>
        </w:tc>
        <w:tc>
          <w:tcPr>
            <w:tcW w:w="1612" w:type="dxa"/>
            <w:vAlign w:val="center"/>
          </w:tcPr>
          <w:p w14:paraId="387FDAC7" w14:textId="77777777" w:rsidR="008F12F3" w:rsidRPr="00555C93" w:rsidRDefault="008F12F3" w:rsidP="00BD42BC">
            <w:pPr>
              <w:jc w:val="center"/>
              <w:rPr>
                <w:rFonts w:ascii="Verdana" w:hAnsi="Verdana"/>
                <w:sz w:val="18"/>
                <w:szCs w:val="18"/>
              </w:rPr>
            </w:pPr>
          </w:p>
        </w:tc>
        <w:tc>
          <w:tcPr>
            <w:tcW w:w="1612" w:type="dxa"/>
            <w:vAlign w:val="center"/>
          </w:tcPr>
          <w:p w14:paraId="1BF8E003" w14:textId="77777777" w:rsidR="008F12F3" w:rsidRPr="00555C93" w:rsidRDefault="008F12F3" w:rsidP="00BD42BC">
            <w:pPr>
              <w:rPr>
                <w:rFonts w:ascii="Verdana" w:hAnsi="Verdana"/>
                <w:sz w:val="18"/>
                <w:szCs w:val="18"/>
              </w:rPr>
            </w:pPr>
          </w:p>
        </w:tc>
        <w:tc>
          <w:tcPr>
            <w:tcW w:w="1612" w:type="dxa"/>
            <w:vAlign w:val="center"/>
          </w:tcPr>
          <w:p w14:paraId="35B683CB" w14:textId="77777777" w:rsidR="008F12F3" w:rsidRPr="00555C93" w:rsidRDefault="008F12F3" w:rsidP="00BD42BC">
            <w:pPr>
              <w:rPr>
                <w:rFonts w:ascii="Verdana" w:hAnsi="Verdana"/>
                <w:sz w:val="18"/>
                <w:szCs w:val="18"/>
              </w:rPr>
            </w:pPr>
          </w:p>
        </w:tc>
        <w:tc>
          <w:tcPr>
            <w:tcW w:w="1612" w:type="dxa"/>
            <w:vAlign w:val="center"/>
          </w:tcPr>
          <w:p w14:paraId="35EADF22" w14:textId="77777777" w:rsidR="008F12F3" w:rsidRPr="00555C93" w:rsidRDefault="008F12F3" w:rsidP="00BD42BC">
            <w:pPr>
              <w:rPr>
                <w:rFonts w:ascii="Verdana" w:hAnsi="Verdana"/>
                <w:sz w:val="18"/>
                <w:szCs w:val="18"/>
              </w:rPr>
            </w:pPr>
          </w:p>
        </w:tc>
      </w:tr>
      <w:tr w:rsidR="008F12F3" w:rsidRPr="00555C93" w14:paraId="095B871A" w14:textId="77777777" w:rsidTr="00BD42BC">
        <w:trPr>
          <w:trHeight w:val="151"/>
        </w:trPr>
        <w:tc>
          <w:tcPr>
            <w:tcW w:w="3227" w:type="dxa"/>
            <w:vMerge/>
          </w:tcPr>
          <w:p w14:paraId="375A8CEE" w14:textId="77777777" w:rsidR="008F12F3" w:rsidRPr="00555C93" w:rsidRDefault="008F12F3" w:rsidP="00BD42BC">
            <w:pPr>
              <w:rPr>
                <w:rFonts w:ascii="Verdana" w:hAnsi="Verdana"/>
                <w:sz w:val="18"/>
                <w:szCs w:val="18"/>
              </w:rPr>
            </w:pPr>
          </w:p>
        </w:tc>
        <w:tc>
          <w:tcPr>
            <w:tcW w:w="1612" w:type="dxa"/>
            <w:vAlign w:val="center"/>
          </w:tcPr>
          <w:p w14:paraId="27DD616D" w14:textId="77777777" w:rsidR="008F12F3" w:rsidRPr="00555C93" w:rsidRDefault="008F12F3" w:rsidP="00BD42BC">
            <w:pPr>
              <w:jc w:val="center"/>
              <w:rPr>
                <w:rFonts w:ascii="Verdana" w:hAnsi="Verdana"/>
                <w:sz w:val="18"/>
                <w:szCs w:val="18"/>
              </w:rPr>
            </w:pPr>
          </w:p>
        </w:tc>
        <w:tc>
          <w:tcPr>
            <w:tcW w:w="1612" w:type="dxa"/>
            <w:vAlign w:val="center"/>
          </w:tcPr>
          <w:p w14:paraId="72EF59B4" w14:textId="77777777" w:rsidR="008F12F3" w:rsidRPr="00555C93" w:rsidRDefault="008F12F3" w:rsidP="00BD42BC">
            <w:pPr>
              <w:rPr>
                <w:rFonts w:ascii="Verdana" w:hAnsi="Verdana"/>
                <w:sz w:val="18"/>
                <w:szCs w:val="18"/>
              </w:rPr>
            </w:pPr>
          </w:p>
        </w:tc>
        <w:tc>
          <w:tcPr>
            <w:tcW w:w="1612" w:type="dxa"/>
            <w:vAlign w:val="center"/>
          </w:tcPr>
          <w:p w14:paraId="635136B0" w14:textId="77777777" w:rsidR="008F12F3" w:rsidRPr="00555C93" w:rsidRDefault="008F12F3" w:rsidP="00BD42BC">
            <w:pPr>
              <w:rPr>
                <w:rFonts w:ascii="Verdana" w:hAnsi="Verdana"/>
                <w:sz w:val="18"/>
                <w:szCs w:val="18"/>
              </w:rPr>
            </w:pPr>
          </w:p>
        </w:tc>
        <w:tc>
          <w:tcPr>
            <w:tcW w:w="1612" w:type="dxa"/>
            <w:vAlign w:val="center"/>
          </w:tcPr>
          <w:p w14:paraId="3DABF825" w14:textId="77777777" w:rsidR="008F12F3" w:rsidRPr="00555C93" w:rsidRDefault="008F12F3" w:rsidP="00BD42BC">
            <w:pPr>
              <w:rPr>
                <w:rFonts w:ascii="Verdana" w:hAnsi="Verdana"/>
                <w:sz w:val="18"/>
                <w:szCs w:val="18"/>
              </w:rPr>
            </w:pPr>
          </w:p>
        </w:tc>
      </w:tr>
      <w:tr w:rsidR="008F12F3" w:rsidRPr="00555C93" w14:paraId="5D931882" w14:textId="77777777" w:rsidTr="00BD42BC">
        <w:trPr>
          <w:trHeight w:val="151"/>
        </w:trPr>
        <w:tc>
          <w:tcPr>
            <w:tcW w:w="3227" w:type="dxa"/>
            <w:vMerge/>
          </w:tcPr>
          <w:p w14:paraId="175A93E4" w14:textId="77777777" w:rsidR="008F12F3" w:rsidRPr="00555C93" w:rsidRDefault="008F12F3" w:rsidP="00BD42BC">
            <w:pPr>
              <w:rPr>
                <w:rFonts w:ascii="Verdana" w:hAnsi="Verdana"/>
                <w:sz w:val="18"/>
                <w:szCs w:val="18"/>
              </w:rPr>
            </w:pPr>
          </w:p>
        </w:tc>
        <w:tc>
          <w:tcPr>
            <w:tcW w:w="1612" w:type="dxa"/>
            <w:vAlign w:val="center"/>
          </w:tcPr>
          <w:p w14:paraId="08E84216" w14:textId="77777777" w:rsidR="008F12F3" w:rsidRPr="00555C93" w:rsidRDefault="008F12F3" w:rsidP="00BD42BC">
            <w:pPr>
              <w:jc w:val="center"/>
              <w:rPr>
                <w:rFonts w:ascii="Verdana" w:hAnsi="Verdana"/>
                <w:sz w:val="18"/>
                <w:szCs w:val="18"/>
              </w:rPr>
            </w:pPr>
          </w:p>
        </w:tc>
        <w:tc>
          <w:tcPr>
            <w:tcW w:w="1612" w:type="dxa"/>
            <w:vAlign w:val="center"/>
          </w:tcPr>
          <w:p w14:paraId="513BF891" w14:textId="77777777" w:rsidR="008F12F3" w:rsidRPr="00555C93" w:rsidRDefault="008F12F3" w:rsidP="00BD42BC">
            <w:pPr>
              <w:rPr>
                <w:rFonts w:ascii="Verdana" w:hAnsi="Verdana"/>
                <w:sz w:val="18"/>
                <w:szCs w:val="18"/>
              </w:rPr>
            </w:pPr>
          </w:p>
        </w:tc>
        <w:tc>
          <w:tcPr>
            <w:tcW w:w="1612" w:type="dxa"/>
            <w:vAlign w:val="center"/>
          </w:tcPr>
          <w:p w14:paraId="04BBC3D2" w14:textId="77777777" w:rsidR="008F12F3" w:rsidRPr="00555C93" w:rsidRDefault="008F12F3" w:rsidP="00BD42BC">
            <w:pPr>
              <w:rPr>
                <w:rFonts w:ascii="Verdana" w:hAnsi="Verdana"/>
                <w:sz w:val="18"/>
                <w:szCs w:val="18"/>
              </w:rPr>
            </w:pPr>
          </w:p>
        </w:tc>
        <w:tc>
          <w:tcPr>
            <w:tcW w:w="1612" w:type="dxa"/>
            <w:vAlign w:val="center"/>
          </w:tcPr>
          <w:p w14:paraId="32540D68" w14:textId="77777777" w:rsidR="008F12F3" w:rsidRPr="00555C93" w:rsidRDefault="008F12F3" w:rsidP="00BD42BC">
            <w:pPr>
              <w:rPr>
                <w:rFonts w:ascii="Verdana" w:hAnsi="Verdana"/>
                <w:sz w:val="18"/>
                <w:szCs w:val="18"/>
              </w:rPr>
            </w:pPr>
          </w:p>
        </w:tc>
      </w:tr>
      <w:tr w:rsidR="008F12F3" w:rsidRPr="00555C93" w14:paraId="56F96F0B" w14:textId="77777777" w:rsidTr="00BD42BC">
        <w:trPr>
          <w:trHeight w:val="151"/>
        </w:trPr>
        <w:tc>
          <w:tcPr>
            <w:tcW w:w="3227" w:type="dxa"/>
            <w:vMerge/>
          </w:tcPr>
          <w:p w14:paraId="6F20293C" w14:textId="77777777" w:rsidR="008F12F3" w:rsidRPr="00555C93" w:rsidRDefault="008F12F3" w:rsidP="00BD42BC">
            <w:pPr>
              <w:rPr>
                <w:rFonts w:ascii="Verdana" w:hAnsi="Verdana"/>
                <w:sz w:val="18"/>
                <w:szCs w:val="18"/>
              </w:rPr>
            </w:pPr>
          </w:p>
        </w:tc>
        <w:tc>
          <w:tcPr>
            <w:tcW w:w="1612" w:type="dxa"/>
            <w:vAlign w:val="center"/>
          </w:tcPr>
          <w:p w14:paraId="3FDAE639" w14:textId="77777777" w:rsidR="008F12F3" w:rsidRPr="00555C93" w:rsidRDefault="008F12F3" w:rsidP="00BD42BC">
            <w:pPr>
              <w:jc w:val="center"/>
              <w:rPr>
                <w:rFonts w:ascii="Verdana" w:hAnsi="Verdana"/>
                <w:sz w:val="18"/>
                <w:szCs w:val="18"/>
              </w:rPr>
            </w:pPr>
          </w:p>
        </w:tc>
        <w:tc>
          <w:tcPr>
            <w:tcW w:w="1612" w:type="dxa"/>
            <w:vAlign w:val="center"/>
          </w:tcPr>
          <w:p w14:paraId="4BBEE343" w14:textId="77777777" w:rsidR="008F12F3" w:rsidRPr="00555C93" w:rsidRDefault="008F12F3" w:rsidP="00BD42BC">
            <w:pPr>
              <w:rPr>
                <w:rFonts w:ascii="Verdana" w:hAnsi="Verdana"/>
                <w:sz w:val="18"/>
                <w:szCs w:val="18"/>
              </w:rPr>
            </w:pPr>
          </w:p>
        </w:tc>
        <w:tc>
          <w:tcPr>
            <w:tcW w:w="1612" w:type="dxa"/>
            <w:vAlign w:val="center"/>
          </w:tcPr>
          <w:p w14:paraId="752150E9" w14:textId="77777777" w:rsidR="008F12F3" w:rsidRPr="00555C93" w:rsidRDefault="008F12F3" w:rsidP="00BD42BC">
            <w:pPr>
              <w:rPr>
                <w:rFonts w:ascii="Verdana" w:hAnsi="Verdana"/>
                <w:sz w:val="18"/>
                <w:szCs w:val="18"/>
              </w:rPr>
            </w:pPr>
          </w:p>
        </w:tc>
        <w:tc>
          <w:tcPr>
            <w:tcW w:w="1612" w:type="dxa"/>
            <w:vAlign w:val="center"/>
          </w:tcPr>
          <w:p w14:paraId="1A29F71A" w14:textId="77777777" w:rsidR="008F12F3" w:rsidRPr="00555C93" w:rsidRDefault="008F12F3" w:rsidP="00BD42BC">
            <w:pPr>
              <w:rPr>
                <w:rFonts w:ascii="Verdana" w:hAnsi="Verdana"/>
                <w:sz w:val="18"/>
                <w:szCs w:val="18"/>
              </w:rPr>
            </w:pPr>
          </w:p>
        </w:tc>
      </w:tr>
      <w:tr w:rsidR="008F12F3" w:rsidRPr="00555C93" w14:paraId="734FB234" w14:textId="77777777" w:rsidTr="00BD42BC">
        <w:trPr>
          <w:trHeight w:val="151"/>
        </w:trPr>
        <w:tc>
          <w:tcPr>
            <w:tcW w:w="3227" w:type="dxa"/>
            <w:vMerge/>
          </w:tcPr>
          <w:p w14:paraId="3A25E797" w14:textId="77777777" w:rsidR="008F12F3" w:rsidRPr="00555C93" w:rsidRDefault="008F12F3" w:rsidP="00BD42BC">
            <w:pPr>
              <w:rPr>
                <w:rFonts w:ascii="Verdana" w:hAnsi="Verdana"/>
                <w:sz w:val="18"/>
                <w:szCs w:val="18"/>
              </w:rPr>
            </w:pPr>
          </w:p>
        </w:tc>
        <w:tc>
          <w:tcPr>
            <w:tcW w:w="1612" w:type="dxa"/>
            <w:vAlign w:val="center"/>
          </w:tcPr>
          <w:p w14:paraId="5B326997" w14:textId="77777777" w:rsidR="008F12F3" w:rsidRPr="00555C93" w:rsidRDefault="008F12F3" w:rsidP="00BD42BC">
            <w:pPr>
              <w:jc w:val="center"/>
              <w:rPr>
                <w:rFonts w:ascii="Verdana" w:hAnsi="Verdana"/>
                <w:sz w:val="18"/>
                <w:szCs w:val="18"/>
              </w:rPr>
            </w:pPr>
          </w:p>
        </w:tc>
        <w:tc>
          <w:tcPr>
            <w:tcW w:w="1612" w:type="dxa"/>
            <w:vAlign w:val="center"/>
          </w:tcPr>
          <w:p w14:paraId="3809A89D" w14:textId="77777777" w:rsidR="008F12F3" w:rsidRPr="00555C93" w:rsidRDefault="008F12F3" w:rsidP="00BD42BC">
            <w:pPr>
              <w:rPr>
                <w:rFonts w:ascii="Verdana" w:hAnsi="Verdana"/>
                <w:sz w:val="18"/>
                <w:szCs w:val="18"/>
              </w:rPr>
            </w:pPr>
          </w:p>
        </w:tc>
        <w:tc>
          <w:tcPr>
            <w:tcW w:w="1612" w:type="dxa"/>
            <w:vAlign w:val="center"/>
          </w:tcPr>
          <w:p w14:paraId="659651F2" w14:textId="77777777" w:rsidR="008F12F3" w:rsidRPr="00555C93" w:rsidRDefault="008F12F3" w:rsidP="00BD42BC">
            <w:pPr>
              <w:rPr>
                <w:rFonts w:ascii="Verdana" w:hAnsi="Verdana"/>
                <w:sz w:val="18"/>
                <w:szCs w:val="18"/>
              </w:rPr>
            </w:pPr>
          </w:p>
        </w:tc>
        <w:tc>
          <w:tcPr>
            <w:tcW w:w="1612" w:type="dxa"/>
            <w:vAlign w:val="center"/>
          </w:tcPr>
          <w:p w14:paraId="52D2929F" w14:textId="77777777" w:rsidR="008F12F3" w:rsidRPr="00555C93" w:rsidRDefault="008F12F3" w:rsidP="00BD42BC">
            <w:pPr>
              <w:rPr>
                <w:rFonts w:ascii="Verdana" w:hAnsi="Verdana"/>
                <w:sz w:val="18"/>
                <w:szCs w:val="18"/>
              </w:rPr>
            </w:pPr>
          </w:p>
        </w:tc>
      </w:tr>
      <w:tr w:rsidR="008F12F3" w:rsidRPr="00555C93" w14:paraId="3E3999C6" w14:textId="77777777" w:rsidTr="00BD42BC">
        <w:trPr>
          <w:trHeight w:val="151"/>
        </w:trPr>
        <w:tc>
          <w:tcPr>
            <w:tcW w:w="3227" w:type="dxa"/>
            <w:vMerge/>
          </w:tcPr>
          <w:p w14:paraId="537469EE" w14:textId="77777777" w:rsidR="008F12F3" w:rsidRPr="00555C93" w:rsidRDefault="008F12F3" w:rsidP="00BD42BC">
            <w:pPr>
              <w:rPr>
                <w:rFonts w:ascii="Verdana" w:hAnsi="Verdana"/>
                <w:sz w:val="18"/>
                <w:szCs w:val="18"/>
              </w:rPr>
            </w:pPr>
          </w:p>
        </w:tc>
        <w:tc>
          <w:tcPr>
            <w:tcW w:w="1612" w:type="dxa"/>
            <w:vAlign w:val="center"/>
          </w:tcPr>
          <w:p w14:paraId="34109ED0" w14:textId="77777777" w:rsidR="008F12F3" w:rsidRPr="00555C93" w:rsidRDefault="008F12F3" w:rsidP="00BD42BC">
            <w:pPr>
              <w:jc w:val="center"/>
              <w:rPr>
                <w:rFonts w:ascii="Verdana" w:hAnsi="Verdana"/>
                <w:sz w:val="18"/>
                <w:szCs w:val="18"/>
              </w:rPr>
            </w:pPr>
          </w:p>
        </w:tc>
        <w:tc>
          <w:tcPr>
            <w:tcW w:w="1612" w:type="dxa"/>
            <w:vAlign w:val="center"/>
          </w:tcPr>
          <w:p w14:paraId="7CA952BF" w14:textId="77777777" w:rsidR="008F12F3" w:rsidRPr="00555C93" w:rsidRDefault="008F12F3" w:rsidP="00BD42BC">
            <w:pPr>
              <w:rPr>
                <w:rFonts w:ascii="Verdana" w:hAnsi="Verdana"/>
                <w:sz w:val="18"/>
                <w:szCs w:val="18"/>
              </w:rPr>
            </w:pPr>
          </w:p>
        </w:tc>
        <w:tc>
          <w:tcPr>
            <w:tcW w:w="1612" w:type="dxa"/>
            <w:vAlign w:val="center"/>
          </w:tcPr>
          <w:p w14:paraId="06D86AA4" w14:textId="77777777" w:rsidR="008F12F3" w:rsidRPr="00555C93" w:rsidRDefault="008F12F3" w:rsidP="00BD42BC">
            <w:pPr>
              <w:rPr>
                <w:rFonts w:ascii="Verdana" w:hAnsi="Verdana"/>
                <w:sz w:val="18"/>
                <w:szCs w:val="18"/>
              </w:rPr>
            </w:pPr>
          </w:p>
        </w:tc>
        <w:tc>
          <w:tcPr>
            <w:tcW w:w="1612" w:type="dxa"/>
            <w:vAlign w:val="center"/>
          </w:tcPr>
          <w:p w14:paraId="377FD5CB" w14:textId="77777777" w:rsidR="008F12F3" w:rsidRPr="00555C93" w:rsidRDefault="008F12F3" w:rsidP="00BD42BC">
            <w:pPr>
              <w:rPr>
                <w:rFonts w:ascii="Verdana" w:hAnsi="Verdana"/>
                <w:sz w:val="18"/>
                <w:szCs w:val="18"/>
              </w:rPr>
            </w:pPr>
          </w:p>
        </w:tc>
      </w:tr>
      <w:tr w:rsidR="008F12F3" w:rsidRPr="00555C93" w14:paraId="73DFD27B" w14:textId="77777777" w:rsidTr="00BD42BC">
        <w:trPr>
          <w:trHeight w:val="151"/>
        </w:trPr>
        <w:tc>
          <w:tcPr>
            <w:tcW w:w="3227" w:type="dxa"/>
            <w:vMerge/>
          </w:tcPr>
          <w:p w14:paraId="42CD1047" w14:textId="77777777" w:rsidR="008F12F3" w:rsidRPr="00555C93" w:rsidRDefault="008F12F3" w:rsidP="00BD42BC">
            <w:pPr>
              <w:rPr>
                <w:rFonts w:ascii="Verdana" w:hAnsi="Verdana"/>
                <w:sz w:val="18"/>
                <w:szCs w:val="18"/>
              </w:rPr>
            </w:pPr>
          </w:p>
        </w:tc>
        <w:tc>
          <w:tcPr>
            <w:tcW w:w="1612" w:type="dxa"/>
            <w:vAlign w:val="center"/>
          </w:tcPr>
          <w:p w14:paraId="4FF65B58" w14:textId="77777777" w:rsidR="008F12F3" w:rsidRPr="00555C93" w:rsidRDefault="008F12F3" w:rsidP="00BD42BC">
            <w:pPr>
              <w:jc w:val="center"/>
              <w:rPr>
                <w:rFonts w:ascii="Verdana" w:hAnsi="Verdana"/>
                <w:sz w:val="18"/>
                <w:szCs w:val="18"/>
              </w:rPr>
            </w:pPr>
          </w:p>
        </w:tc>
        <w:tc>
          <w:tcPr>
            <w:tcW w:w="1612" w:type="dxa"/>
            <w:vAlign w:val="center"/>
          </w:tcPr>
          <w:p w14:paraId="391B19DC" w14:textId="77777777" w:rsidR="008F12F3" w:rsidRPr="00555C93" w:rsidRDefault="008F12F3" w:rsidP="00BD42BC">
            <w:pPr>
              <w:rPr>
                <w:rFonts w:ascii="Verdana" w:hAnsi="Verdana"/>
                <w:sz w:val="18"/>
                <w:szCs w:val="18"/>
              </w:rPr>
            </w:pPr>
          </w:p>
        </w:tc>
        <w:tc>
          <w:tcPr>
            <w:tcW w:w="1612" w:type="dxa"/>
            <w:vAlign w:val="center"/>
          </w:tcPr>
          <w:p w14:paraId="5FBBCD0F" w14:textId="77777777" w:rsidR="008F12F3" w:rsidRPr="00555C93" w:rsidRDefault="008F12F3" w:rsidP="00BD42BC">
            <w:pPr>
              <w:rPr>
                <w:rFonts w:ascii="Verdana" w:hAnsi="Verdana"/>
                <w:sz w:val="18"/>
                <w:szCs w:val="18"/>
              </w:rPr>
            </w:pPr>
          </w:p>
        </w:tc>
        <w:tc>
          <w:tcPr>
            <w:tcW w:w="1612" w:type="dxa"/>
            <w:vAlign w:val="center"/>
          </w:tcPr>
          <w:p w14:paraId="42B6A4DF" w14:textId="77777777" w:rsidR="008F12F3" w:rsidRPr="00555C93" w:rsidRDefault="008F12F3" w:rsidP="00BD42BC">
            <w:pPr>
              <w:rPr>
                <w:rFonts w:ascii="Verdana" w:hAnsi="Verdana"/>
                <w:sz w:val="18"/>
                <w:szCs w:val="18"/>
              </w:rPr>
            </w:pPr>
          </w:p>
        </w:tc>
      </w:tr>
      <w:tr w:rsidR="008F12F3" w:rsidRPr="00555C93" w14:paraId="6D9E286C" w14:textId="77777777" w:rsidTr="00BD42BC">
        <w:trPr>
          <w:trHeight w:val="151"/>
        </w:trPr>
        <w:tc>
          <w:tcPr>
            <w:tcW w:w="3227" w:type="dxa"/>
            <w:vMerge/>
          </w:tcPr>
          <w:p w14:paraId="6C9A9FDC" w14:textId="77777777" w:rsidR="008F12F3" w:rsidRPr="00555C93" w:rsidRDefault="008F12F3" w:rsidP="00BD42BC">
            <w:pPr>
              <w:rPr>
                <w:rFonts w:ascii="Verdana" w:hAnsi="Verdana"/>
                <w:sz w:val="18"/>
                <w:szCs w:val="18"/>
              </w:rPr>
            </w:pPr>
          </w:p>
        </w:tc>
        <w:tc>
          <w:tcPr>
            <w:tcW w:w="1612" w:type="dxa"/>
            <w:vAlign w:val="center"/>
          </w:tcPr>
          <w:p w14:paraId="02F39969" w14:textId="77777777" w:rsidR="008F12F3" w:rsidRPr="00555C93" w:rsidRDefault="008F12F3" w:rsidP="00BD42BC">
            <w:pPr>
              <w:jc w:val="center"/>
              <w:rPr>
                <w:rFonts w:ascii="Verdana" w:hAnsi="Verdana"/>
                <w:sz w:val="18"/>
                <w:szCs w:val="18"/>
              </w:rPr>
            </w:pPr>
          </w:p>
        </w:tc>
        <w:tc>
          <w:tcPr>
            <w:tcW w:w="1612" w:type="dxa"/>
            <w:vAlign w:val="center"/>
          </w:tcPr>
          <w:p w14:paraId="56510691" w14:textId="77777777" w:rsidR="008F12F3" w:rsidRPr="00555C93" w:rsidRDefault="008F12F3" w:rsidP="00BD42BC">
            <w:pPr>
              <w:rPr>
                <w:rFonts w:ascii="Verdana" w:hAnsi="Verdana"/>
                <w:sz w:val="18"/>
                <w:szCs w:val="18"/>
              </w:rPr>
            </w:pPr>
          </w:p>
        </w:tc>
        <w:tc>
          <w:tcPr>
            <w:tcW w:w="1612" w:type="dxa"/>
            <w:vAlign w:val="center"/>
          </w:tcPr>
          <w:p w14:paraId="7D75D612" w14:textId="77777777" w:rsidR="008F12F3" w:rsidRPr="00555C93" w:rsidRDefault="008F12F3" w:rsidP="00BD42BC">
            <w:pPr>
              <w:rPr>
                <w:rFonts w:ascii="Verdana" w:hAnsi="Verdana"/>
                <w:sz w:val="18"/>
                <w:szCs w:val="18"/>
              </w:rPr>
            </w:pPr>
          </w:p>
        </w:tc>
        <w:tc>
          <w:tcPr>
            <w:tcW w:w="1612" w:type="dxa"/>
            <w:vAlign w:val="center"/>
          </w:tcPr>
          <w:p w14:paraId="2CA268E0" w14:textId="77777777" w:rsidR="008F12F3" w:rsidRPr="00555C93" w:rsidRDefault="008F12F3" w:rsidP="00BD42BC">
            <w:pPr>
              <w:rPr>
                <w:rFonts w:ascii="Verdana" w:hAnsi="Verdana"/>
                <w:sz w:val="18"/>
                <w:szCs w:val="18"/>
              </w:rPr>
            </w:pPr>
          </w:p>
        </w:tc>
      </w:tr>
      <w:tr w:rsidR="008F12F3" w:rsidRPr="00555C93" w14:paraId="07983BE7" w14:textId="77777777" w:rsidTr="00BD42BC">
        <w:trPr>
          <w:trHeight w:val="151"/>
        </w:trPr>
        <w:tc>
          <w:tcPr>
            <w:tcW w:w="3227" w:type="dxa"/>
            <w:vMerge/>
          </w:tcPr>
          <w:p w14:paraId="6781A946" w14:textId="77777777" w:rsidR="008F12F3" w:rsidRPr="00555C93" w:rsidRDefault="008F12F3" w:rsidP="00BD42BC">
            <w:pPr>
              <w:rPr>
                <w:rFonts w:ascii="Verdana" w:hAnsi="Verdana"/>
                <w:sz w:val="18"/>
                <w:szCs w:val="18"/>
              </w:rPr>
            </w:pPr>
          </w:p>
        </w:tc>
        <w:tc>
          <w:tcPr>
            <w:tcW w:w="1612" w:type="dxa"/>
            <w:vAlign w:val="center"/>
          </w:tcPr>
          <w:p w14:paraId="7447CDF3" w14:textId="77777777" w:rsidR="008F12F3" w:rsidRPr="00555C93" w:rsidRDefault="008F12F3" w:rsidP="00BD42BC">
            <w:pPr>
              <w:jc w:val="center"/>
              <w:rPr>
                <w:rFonts w:ascii="Verdana" w:hAnsi="Verdana"/>
                <w:sz w:val="18"/>
                <w:szCs w:val="18"/>
              </w:rPr>
            </w:pPr>
          </w:p>
        </w:tc>
        <w:tc>
          <w:tcPr>
            <w:tcW w:w="1612" w:type="dxa"/>
            <w:vAlign w:val="center"/>
          </w:tcPr>
          <w:p w14:paraId="01B4D639" w14:textId="77777777" w:rsidR="008F12F3" w:rsidRPr="00555C93" w:rsidRDefault="008F12F3" w:rsidP="00BD42BC">
            <w:pPr>
              <w:rPr>
                <w:rFonts w:ascii="Verdana" w:hAnsi="Verdana"/>
                <w:sz w:val="18"/>
                <w:szCs w:val="18"/>
              </w:rPr>
            </w:pPr>
          </w:p>
        </w:tc>
        <w:tc>
          <w:tcPr>
            <w:tcW w:w="1612" w:type="dxa"/>
            <w:vAlign w:val="center"/>
          </w:tcPr>
          <w:p w14:paraId="118AEE66" w14:textId="77777777" w:rsidR="008F12F3" w:rsidRPr="00555C93" w:rsidRDefault="008F12F3" w:rsidP="00BD42BC">
            <w:pPr>
              <w:rPr>
                <w:rFonts w:ascii="Verdana" w:hAnsi="Verdana"/>
                <w:sz w:val="18"/>
                <w:szCs w:val="18"/>
              </w:rPr>
            </w:pPr>
          </w:p>
        </w:tc>
        <w:tc>
          <w:tcPr>
            <w:tcW w:w="1612" w:type="dxa"/>
            <w:vAlign w:val="center"/>
          </w:tcPr>
          <w:p w14:paraId="19E8808C" w14:textId="77777777" w:rsidR="008F12F3" w:rsidRPr="00555C93" w:rsidRDefault="008F12F3" w:rsidP="00BD42BC">
            <w:pPr>
              <w:rPr>
                <w:rFonts w:ascii="Verdana" w:hAnsi="Verdana"/>
                <w:sz w:val="18"/>
                <w:szCs w:val="18"/>
              </w:rPr>
            </w:pPr>
          </w:p>
        </w:tc>
      </w:tr>
    </w:tbl>
    <w:p w14:paraId="24E22C11" w14:textId="77777777" w:rsidR="008F12F3" w:rsidRPr="00950641" w:rsidRDefault="008F12F3" w:rsidP="00917A5E">
      <w:pPr>
        <w:rPr>
          <w:rFonts w:ascii="Verdana" w:hAnsi="Verdana"/>
          <w:sz w:val="18"/>
          <w:szCs w:val="18"/>
        </w:rPr>
      </w:pPr>
    </w:p>
    <w:sectPr w:rsidR="008F12F3"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8447E" w14:textId="77777777" w:rsidR="001E7708" w:rsidRDefault="001E7708">
      <w:r>
        <w:separator/>
      </w:r>
    </w:p>
  </w:endnote>
  <w:endnote w:type="continuationSeparator" w:id="0">
    <w:p w14:paraId="7724F6A1" w14:textId="77777777" w:rsidR="001E7708" w:rsidRDefault="001E7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59DCF" w14:textId="77777777" w:rsidR="001E7708" w:rsidRDefault="001E7708">
      <w:r>
        <w:separator/>
      </w:r>
    </w:p>
  </w:footnote>
  <w:footnote w:type="continuationSeparator" w:id="0">
    <w:p w14:paraId="76C54EB2" w14:textId="77777777" w:rsidR="001E7708" w:rsidRDefault="001E7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CONTRATO N°{idLote}-{</w:t>
    </w:r>
    <w:r w:rsidRPr="00824EF6">
      <w:rPr>
        <w:rFonts w:ascii="Verdana" w:eastAsia="Verdana" w:hAnsi="Verdana" w:cs="Verdana"/>
        <w:color w:val="000000"/>
        <w:sz w:val="18"/>
        <w:szCs w:val="18"/>
        <w:lang w:val="es-MX"/>
      </w:rPr>
      <w:t>codigoLoteCliente</w:t>
    </w:r>
    <w:r w:rsidRPr="00824EF6">
      <w:rPr>
        <w:rFonts w:ascii="Verdana" w:eastAsia="Verdana" w:hAnsi="Verdana" w:cs="Verdana"/>
        <w:color w:val="000000"/>
        <w:sz w:val="18"/>
        <w:szCs w:val="18"/>
      </w:rPr>
      <w:t>}-{contrato}-{tipoProyecto}</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4086E"/>
    <w:rsid w:val="00043433"/>
    <w:rsid w:val="000567F5"/>
    <w:rsid w:val="00057EFA"/>
    <w:rsid w:val="000921F9"/>
    <w:rsid w:val="000A6796"/>
    <w:rsid w:val="000C6822"/>
    <w:rsid w:val="000C7561"/>
    <w:rsid w:val="000D26B4"/>
    <w:rsid w:val="000F32A2"/>
    <w:rsid w:val="000F42E2"/>
    <w:rsid w:val="001053DF"/>
    <w:rsid w:val="0018046E"/>
    <w:rsid w:val="00186809"/>
    <w:rsid w:val="001C4767"/>
    <w:rsid w:val="001E03B2"/>
    <w:rsid w:val="001E7708"/>
    <w:rsid w:val="001F494F"/>
    <w:rsid w:val="00203B47"/>
    <w:rsid w:val="00216264"/>
    <w:rsid w:val="00235F54"/>
    <w:rsid w:val="00237149"/>
    <w:rsid w:val="002404E6"/>
    <w:rsid w:val="0024243E"/>
    <w:rsid w:val="002438C2"/>
    <w:rsid w:val="00250D20"/>
    <w:rsid w:val="002927D8"/>
    <w:rsid w:val="002A0270"/>
    <w:rsid w:val="002A6699"/>
    <w:rsid w:val="002B2FA8"/>
    <w:rsid w:val="002E3EF7"/>
    <w:rsid w:val="0030469D"/>
    <w:rsid w:val="00304FFB"/>
    <w:rsid w:val="003064B5"/>
    <w:rsid w:val="00324E6F"/>
    <w:rsid w:val="00346125"/>
    <w:rsid w:val="00392F44"/>
    <w:rsid w:val="0039386B"/>
    <w:rsid w:val="003D3D6B"/>
    <w:rsid w:val="003F790B"/>
    <w:rsid w:val="0041193F"/>
    <w:rsid w:val="004363C6"/>
    <w:rsid w:val="004409DE"/>
    <w:rsid w:val="00454137"/>
    <w:rsid w:val="0046639E"/>
    <w:rsid w:val="00475CB4"/>
    <w:rsid w:val="004779B9"/>
    <w:rsid w:val="004949C1"/>
    <w:rsid w:val="00495108"/>
    <w:rsid w:val="004A79B6"/>
    <w:rsid w:val="004B36EE"/>
    <w:rsid w:val="004E385B"/>
    <w:rsid w:val="00512661"/>
    <w:rsid w:val="00530205"/>
    <w:rsid w:val="00541262"/>
    <w:rsid w:val="00544AC6"/>
    <w:rsid w:val="0054554F"/>
    <w:rsid w:val="005558C4"/>
    <w:rsid w:val="00575585"/>
    <w:rsid w:val="00583CB3"/>
    <w:rsid w:val="00594F70"/>
    <w:rsid w:val="005C35FA"/>
    <w:rsid w:val="005D3C34"/>
    <w:rsid w:val="005E0714"/>
    <w:rsid w:val="005E6365"/>
    <w:rsid w:val="005F511B"/>
    <w:rsid w:val="005F5A05"/>
    <w:rsid w:val="005F6124"/>
    <w:rsid w:val="00600280"/>
    <w:rsid w:val="006041B1"/>
    <w:rsid w:val="00604E67"/>
    <w:rsid w:val="006052E6"/>
    <w:rsid w:val="006440E3"/>
    <w:rsid w:val="00662028"/>
    <w:rsid w:val="006729BC"/>
    <w:rsid w:val="006806F3"/>
    <w:rsid w:val="006964C8"/>
    <w:rsid w:val="006C2A00"/>
    <w:rsid w:val="006D3FA0"/>
    <w:rsid w:val="006F1570"/>
    <w:rsid w:val="006F3381"/>
    <w:rsid w:val="0071070B"/>
    <w:rsid w:val="00717C62"/>
    <w:rsid w:val="00721561"/>
    <w:rsid w:val="00733975"/>
    <w:rsid w:val="00735232"/>
    <w:rsid w:val="00736B2B"/>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12F3"/>
    <w:rsid w:val="008F7D47"/>
    <w:rsid w:val="008F7F6B"/>
    <w:rsid w:val="00906979"/>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D6B26"/>
    <w:rsid w:val="009E3FC6"/>
    <w:rsid w:val="009E74E4"/>
    <w:rsid w:val="009F4AB1"/>
    <w:rsid w:val="00A00CED"/>
    <w:rsid w:val="00A039DA"/>
    <w:rsid w:val="00A10AA4"/>
    <w:rsid w:val="00A14317"/>
    <w:rsid w:val="00A36FB5"/>
    <w:rsid w:val="00A71104"/>
    <w:rsid w:val="00A740D3"/>
    <w:rsid w:val="00A93C43"/>
    <w:rsid w:val="00AA1FBE"/>
    <w:rsid w:val="00AB61D1"/>
    <w:rsid w:val="00AE54D7"/>
    <w:rsid w:val="00B104C8"/>
    <w:rsid w:val="00B10BB9"/>
    <w:rsid w:val="00B25147"/>
    <w:rsid w:val="00B36A41"/>
    <w:rsid w:val="00B419BF"/>
    <w:rsid w:val="00B4290C"/>
    <w:rsid w:val="00B44D9F"/>
    <w:rsid w:val="00B4564A"/>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B7FDD"/>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C7F88"/>
    <w:rsid w:val="00DF0D51"/>
    <w:rsid w:val="00DF14DD"/>
    <w:rsid w:val="00E03216"/>
    <w:rsid w:val="00E1163E"/>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A117F"/>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4.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12</Pages>
  <Words>4963</Words>
  <Characters>27300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39</cp:revision>
  <dcterms:created xsi:type="dcterms:W3CDTF">2025-05-28T15:50:00Z</dcterms:created>
  <dcterms:modified xsi:type="dcterms:W3CDTF">2025-08-13T01:28:00Z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