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r w:rsidR="000A6796" w:rsidRPr="00950641">
        <w:rPr>
          <w:rFonts w:ascii="Verdana" w:hAnsi="Verdana"/>
          <w:b/>
          <w:sz w:val="18"/>
          <w:szCs w:val="18"/>
          <w:lang w:val="es-MX"/>
        </w:rPr>
        <w:t>empresaVende</w:t>
      </w:r>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RUC N°</w:t>
      </w:r>
      <w:r w:rsidR="000A6796" w:rsidRPr="00950641">
        <w:rPr>
          <w:rFonts w:ascii="Verdana" w:hAnsi="Verdana"/>
          <w:b/>
          <w:sz w:val="18"/>
          <w:szCs w:val="18"/>
        </w:rPr>
        <w:t>{</w:t>
      </w:r>
      <w:r w:rsidR="000A6796" w:rsidRPr="00950641">
        <w:rPr>
          <w:rFonts w:ascii="Verdana" w:hAnsi="Verdana"/>
          <w:b/>
          <w:sz w:val="18"/>
          <w:szCs w:val="18"/>
          <w:lang w:val="es-MX"/>
        </w:rPr>
        <w:t>rucVendedor</w:t>
      </w:r>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r w:rsidR="000A6796" w:rsidRPr="00950641">
        <w:rPr>
          <w:rFonts w:ascii="Verdana" w:hAnsi="Verdana"/>
          <w:b/>
          <w:sz w:val="18"/>
          <w:szCs w:val="18"/>
          <w:lang w:val="es-MX"/>
        </w:rPr>
        <w:t>representanteLegal</w:t>
      </w:r>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DNI N°</w:t>
      </w:r>
      <w:r w:rsidR="000A6796" w:rsidRPr="00950641">
        <w:rPr>
          <w:rFonts w:ascii="Verdana" w:hAnsi="Verdana"/>
          <w:b/>
          <w:sz w:val="18"/>
          <w:szCs w:val="18"/>
        </w:rPr>
        <w:t>{</w:t>
      </w:r>
      <w:r w:rsidR="000A6796" w:rsidRPr="00950641">
        <w:rPr>
          <w:rFonts w:ascii="Verdana" w:hAnsi="Verdana"/>
          <w:b/>
          <w:sz w:val="18"/>
          <w:szCs w:val="18"/>
          <w:lang w:val="es-MX"/>
        </w:rPr>
        <w:t>dniVendedor</w:t>
      </w:r>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PARTIDA ELECTRÓNICA N°</w:t>
      </w:r>
      <w:r w:rsidR="000A6796" w:rsidRPr="00950641">
        <w:rPr>
          <w:rFonts w:ascii="Verdana" w:hAnsi="Verdana"/>
          <w:b/>
          <w:bCs/>
          <w:sz w:val="18"/>
          <w:szCs w:val="18"/>
        </w:rPr>
        <w:t>{</w:t>
      </w:r>
      <w:r w:rsidR="000A6796" w:rsidRPr="00950641">
        <w:rPr>
          <w:rFonts w:ascii="Verdana" w:hAnsi="Verdana"/>
          <w:b/>
          <w:bCs/>
          <w:sz w:val="18"/>
          <w:szCs w:val="18"/>
          <w:lang w:val="es-MX"/>
        </w:rPr>
        <w:t>numeroPartidaPoderVendedor</w:t>
      </w:r>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r w:rsidR="000A6796" w:rsidRPr="00950641">
        <w:rPr>
          <w:rFonts w:ascii="Verdana" w:hAnsi="Verdana"/>
          <w:b/>
          <w:bCs/>
          <w:spacing w:val="-4"/>
          <w:sz w:val="18"/>
          <w:szCs w:val="18"/>
          <w:lang w:val="es-MX"/>
        </w:rPr>
        <w:t>direccionVendedor</w:t>
      </w:r>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r w:rsidR="000A6796" w:rsidRPr="00950641">
        <w:rPr>
          <w:rFonts w:ascii="Verdana" w:hAnsi="Verdana"/>
          <w:b/>
          <w:bCs/>
          <w:sz w:val="18"/>
          <w:szCs w:val="18"/>
          <w:lang w:val="es-MX"/>
        </w:rPr>
        <w:t>nombresApellidos</w:t>
      </w:r>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r w:rsidR="000A6796" w:rsidRPr="00950641">
        <w:rPr>
          <w:rFonts w:ascii="Verdana" w:hAnsi="Verdana"/>
          <w:b/>
          <w:bCs/>
          <w:sz w:val="18"/>
          <w:szCs w:val="18"/>
          <w:lang w:val="es-MX"/>
        </w:rPr>
        <w:t>documentoIdentificacion</w:t>
      </w:r>
      <w:r w:rsidR="000A6796" w:rsidRPr="00950641">
        <w:rPr>
          <w:rFonts w:ascii="Verdana" w:hAnsi="Verdana"/>
          <w:b/>
          <w:bCs/>
          <w:sz w:val="18"/>
          <w:szCs w:val="18"/>
        </w:rPr>
        <w:t>}</w:t>
      </w:r>
      <w:r w:rsidRPr="00950641">
        <w:rPr>
          <w:rFonts w:ascii="Verdana" w:eastAsia="Tahoma" w:hAnsi="Verdana" w:cs="Tahoma"/>
          <w:b/>
          <w:bCs/>
          <w:sz w:val="18"/>
          <w:szCs w:val="18"/>
        </w:rPr>
        <w:t xml:space="preserve"> N°</w:t>
      </w:r>
      <w:r w:rsidR="000A6796" w:rsidRPr="00950641">
        <w:rPr>
          <w:rFonts w:ascii="Verdana" w:hAnsi="Verdana"/>
          <w:b/>
          <w:bCs/>
          <w:sz w:val="18"/>
          <w:szCs w:val="18"/>
        </w:rPr>
        <w:t>{</w:t>
      </w:r>
      <w:r w:rsidR="000A6796" w:rsidRPr="00950641">
        <w:rPr>
          <w:rFonts w:ascii="Verdana" w:hAnsi="Verdana"/>
          <w:b/>
          <w:bCs/>
          <w:sz w:val="18"/>
          <w:szCs w:val="18"/>
          <w:lang w:val="es-MX"/>
        </w:rPr>
        <w:t>numeroIdentificacion</w:t>
      </w:r>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r w:rsidR="000A6796" w:rsidRPr="00950641">
        <w:rPr>
          <w:rFonts w:ascii="Verdana" w:hAnsi="Verdana"/>
          <w:b/>
          <w:bCs/>
          <w:sz w:val="18"/>
          <w:szCs w:val="18"/>
          <w:lang w:val="es-MX"/>
        </w:rPr>
        <w:t>estadoCivil</w:t>
      </w:r>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r w:rsidR="000A6796" w:rsidRPr="00950641">
        <w:rPr>
          <w:rFonts w:ascii="Verdana" w:hAnsi="Verdana"/>
          <w:b/>
          <w:bCs/>
          <w:sz w:val="18"/>
          <w:szCs w:val="18"/>
          <w:lang w:val="es-MX"/>
        </w:rPr>
        <w:t>direccion</w:t>
      </w:r>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r w:rsidR="00F57DC0" w:rsidRPr="00950641">
        <w:rPr>
          <w:rFonts w:ascii="Verdana" w:hAnsi="Verdana"/>
          <w:b/>
          <w:bCs/>
          <w:sz w:val="18"/>
          <w:szCs w:val="18"/>
          <w:lang w:val="es-MX"/>
        </w:rPr>
        <w:t>alicuota</w:t>
      </w:r>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r w:rsidR="00F57DC0" w:rsidRPr="00950641">
        <w:rPr>
          <w:rFonts w:ascii="Verdana" w:hAnsi="Verdana"/>
          <w:b/>
          <w:sz w:val="18"/>
          <w:szCs w:val="18"/>
          <w:lang w:val="es-MX"/>
        </w:rPr>
        <w:t>alicuotaLetras}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r w:rsidR="002B2FA8" w:rsidRPr="00950641">
        <w:rPr>
          <w:rFonts w:ascii="Verdana" w:hAnsi="Verdana"/>
          <w:b/>
          <w:bCs/>
          <w:sz w:val="18"/>
          <w:szCs w:val="18"/>
          <w:lang w:val="es-MX"/>
        </w:rPr>
        <w:t>costoLote</w:t>
      </w:r>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{montoLetras}</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D. LEG. N°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{idLote}-{</w:t>
      </w:r>
      <w:r w:rsidRPr="00950641">
        <w:rPr>
          <w:rFonts w:ascii="Verdana" w:eastAsia="Verdana" w:hAnsi="Verdana" w:cs="Verdana"/>
          <w:b/>
          <w:color w:val="000000"/>
          <w:sz w:val="18"/>
          <w:szCs w:val="18"/>
          <w:lang w:val="es-MX"/>
        </w:rPr>
        <w:t>codigoLoteCliente</w:t>
      </w:r>
      <w:r w:rsidRPr="00950641">
        <w:rPr>
          <w:rFonts w:ascii="Verdana" w:eastAsia="Verdana" w:hAnsi="Verdana" w:cs="Verdana"/>
          <w:b/>
          <w:color w:val="000000"/>
          <w:sz w:val="18"/>
          <w:szCs w:val="18"/>
        </w:rPr>
        <w:t>}-{contrato}-{tipoProyecto}</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empresaVende</w:t>
            </w:r>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direccionVendedor</w:t>
            </w:r>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rucVendedor</w:t>
            </w:r>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representanteLegal</w:t>
            </w:r>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direccionVendedor</w:t>
            </w:r>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DNI N°</w:t>
            </w:r>
            <w:r w:rsidR="00E83B96" w:rsidRPr="00950641">
              <w:rPr>
                <w:rFonts w:ascii="Verdana" w:eastAsia="Verdana" w:hAnsi="Verdana" w:cs="Verdana"/>
                <w:color w:val="000000"/>
                <w:sz w:val="18"/>
                <w:szCs w:val="18"/>
              </w:rPr>
              <w:t>{</w:t>
            </w:r>
            <w:r w:rsidR="00E83B96" w:rsidRPr="00950641">
              <w:rPr>
                <w:rFonts w:ascii="Verdana" w:hAnsi="Verdana"/>
                <w:spacing w:val="-5"/>
                <w:sz w:val="18"/>
                <w:szCs w:val="18"/>
                <w:lang w:val="es-MX"/>
              </w:rPr>
              <w:t>dniVendedor</w:t>
            </w:r>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INSCRITA EN LA PARTIDA ELECTRÓNICA N°</w:t>
            </w:r>
            <w:r w:rsidR="00E83B96" w:rsidRPr="00950641">
              <w:rPr>
                <w:rFonts w:ascii="Verdana" w:eastAsia="Verdana" w:hAnsi="Verdana" w:cs="Verdana"/>
                <w:color w:val="000000"/>
                <w:sz w:val="18"/>
                <w:szCs w:val="18"/>
              </w:rPr>
              <w:t>{</w:t>
            </w:r>
            <w:r w:rsidR="00E83B96" w:rsidRPr="00950641">
              <w:rPr>
                <w:rFonts w:ascii="Verdana" w:hAnsi="Verdana"/>
                <w:sz w:val="18"/>
                <w:szCs w:val="18"/>
                <w:lang w:val="es-MX"/>
              </w:rPr>
              <w:t>numeroPartidaPoderVendedor</w:t>
            </w:r>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nombresApellidos</w:t>
            </w:r>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documentoIdentificacion</w:t>
            </w:r>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numeroIdentificacion</w:t>
            </w:r>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r w:rsidRPr="00950641">
              <w:rPr>
                <w:rFonts w:ascii="Verdana" w:hAnsi="Verdana"/>
                <w:spacing w:val="-2"/>
                <w:sz w:val="18"/>
                <w:szCs w:val="18"/>
                <w:lang w:val="es-MX"/>
              </w:rPr>
              <w:t>estadoCivil</w:t>
            </w:r>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ocupacion</w:t>
            </w:r>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{direccion</w:t>
            </w:r>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correoElectronico</w:t>
            </w:r>
            <w:r w:rsidRPr="00950641">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{idLote}-{</w:t>
      </w:r>
      <w:r w:rsidR="0046639E" w:rsidRPr="00950641">
        <w:rPr>
          <w:rFonts w:ascii="Verdana" w:eastAsia="Verdana" w:hAnsi="Verdana" w:cs="Verdana"/>
          <w:b/>
          <w:color w:val="000000"/>
          <w:sz w:val="18"/>
          <w:szCs w:val="18"/>
          <w:lang w:val="es-MX"/>
        </w:rPr>
        <w:t>codigoLoteCliente</w:t>
      </w:r>
      <w:r w:rsidR="0046639E" w:rsidRPr="00950641">
        <w:rPr>
          <w:rFonts w:ascii="Verdana" w:eastAsia="Verdana" w:hAnsi="Verdana" w:cs="Verdana"/>
          <w:b/>
          <w:color w:val="000000"/>
          <w:sz w:val="18"/>
          <w:szCs w:val="18"/>
        </w:rPr>
        <w:t>}-{contrato}-{tipoProyecto}</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tipoProyecto</w:t>
            </w:r>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{numerolote}</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areaLote</w:t>
            </w:r>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r w:rsidRPr="00950641">
              <w:rPr>
                <w:rFonts w:ascii="Verdana" w:eastAsia="Verdana" w:hAnsi="Verdana" w:cs="Verdana"/>
                <w:color w:val="000000"/>
                <w:sz w:val="18"/>
                <w:szCs w:val="18"/>
                <w:lang w:val="es-PE"/>
              </w:rPr>
              <w:t>descripcionPorElFrente</w:t>
            </w:r>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r w:rsidRPr="00950641">
              <w:rPr>
                <w:rFonts w:ascii="Verdana" w:hAnsi="Verdana"/>
                <w:spacing w:val="-2"/>
                <w:sz w:val="18"/>
                <w:szCs w:val="18"/>
                <w:lang w:val="es-MX"/>
              </w:rPr>
              <w:t>porElFrente</w:t>
            </w:r>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r w:rsidRPr="00950641">
              <w:rPr>
                <w:rFonts w:ascii="Verdana" w:eastAsia="Verdana" w:hAnsi="Verdana" w:cs="Verdana"/>
                <w:color w:val="000000"/>
                <w:sz w:val="18"/>
                <w:szCs w:val="18"/>
                <w:lang w:val="es-PE"/>
              </w:rPr>
              <w:t>descripcionPorLaDerecha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porLaDerecha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descripcionPorLaIzquierda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porLaIzquierda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descripcionPorElFondo</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porElFondo</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r w:rsidR="004409DE" w:rsidRPr="00950641">
        <w:rPr>
          <w:rFonts w:ascii="Verdana" w:hAnsi="Verdana"/>
          <w:spacing w:val="-2"/>
          <w:sz w:val="18"/>
          <w:szCs w:val="18"/>
          <w:lang w:val="es-MX"/>
        </w:rPr>
        <w:t>fechaFormatoLegal</w:t>
      </w:r>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05EAEB57" w14:textId="77777777" w:rsidR="00A738AC" w:rsidRDefault="00A738AC" w:rsidP="00057EFA">
      <w:pPr>
        <w:spacing w:before="4" w:after="4" w:line="276" w:lineRule="auto"/>
        <w:jc w:val="both"/>
        <w:rPr>
          <w:rFonts w:ascii="Verdana" w:hAnsi="Verdana" w:cs="Tahoma"/>
          <w:b/>
          <w:bCs/>
          <w:sz w:val="18"/>
          <w:szCs w:val="18"/>
        </w:rPr>
      </w:pPr>
    </w:p>
    <w:p w14:paraId="2F12E72F" w14:textId="77777777" w:rsidR="00A738AC" w:rsidRDefault="00A738AC" w:rsidP="00057EFA">
      <w:pPr>
        <w:spacing w:before="4" w:after="4" w:line="276" w:lineRule="auto"/>
        <w:jc w:val="both"/>
        <w:rPr>
          <w:rFonts w:ascii="Verdana" w:hAnsi="Verdana" w:cs="Tahoma"/>
          <w:b/>
          <w:bCs/>
          <w:sz w:val="18"/>
          <w:szCs w:val="18"/>
        </w:rPr>
      </w:pPr>
    </w:p>
    <w:p w14:paraId="241AC9EE" w14:textId="77777777" w:rsidR="00A738AC" w:rsidRDefault="00A738AC" w:rsidP="00057EFA">
      <w:pPr>
        <w:spacing w:before="4" w:after="4" w:line="276" w:lineRule="auto"/>
        <w:jc w:val="both"/>
        <w:rPr>
          <w:rFonts w:ascii="Verdana" w:hAnsi="Verdana" w:cs="Tahoma"/>
          <w:b/>
          <w:bCs/>
          <w:sz w:val="18"/>
          <w:szCs w:val="18"/>
        </w:rPr>
      </w:pPr>
    </w:p>
    <w:p w14:paraId="4236A042" w14:textId="77777777" w:rsidR="00A738AC" w:rsidRDefault="00A738AC" w:rsidP="00057EFA">
      <w:pPr>
        <w:spacing w:before="4" w:after="4" w:line="276" w:lineRule="auto"/>
        <w:jc w:val="both"/>
        <w:rPr>
          <w:rFonts w:ascii="Verdana" w:hAnsi="Verdana" w:cs="Tahoma"/>
          <w:b/>
          <w:bCs/>
          <w:sz w:val="18"/>
          <w:szCs w:val="18"/>
        </w:rPr>
      </w:pPr>
    </w:p>
    <w:p w14:paraId="0086AEE0" w14:textId="77777777" w:rsidR="00A738AC" w:rsidRDefault="00A738AC" w:rsidP="00057EFA">
      <w:pPr>
        <w:spacing w:before="4" w:after="4" w:line="276" w:lineRule="auto"/>
        <w:jc w:val="both"/>
        <w:rPr>
          <w:rFonts w:ascii="Verdana" w:hAnsi="Verdana" w:cs="Tahoma"/>
          <w:b/>
          <w:bCs/>
          <w:sz w:val="18"/>
          <w:szCs w:val="18"/>
        </w:rPr>
      </w:pPr>
    </w:p>
    <w:p w14:paraId="0026D2F4" w14:textId="77777777" w:rsidR="00A738AC" w:rsidRDefault="00A738AC" w:rsidP="00057EFA">
      <w:pPr>
        <w:spacing w:before="4" w:after="4" w:line="276" w:lineRule="auto"/>
        <w:jc w:val="both"/>
        <w:rPr>
          <w:rFonts w:ascii="Verdana" w:hAnsi="Verdana" w:cs="Tahoma"/>
          <w:b/>
          <w:bCs/>
          <w:sz w:val="18"/>
          <w:szCs w:val="18"/>
        </w:rPr>
      </w:pPr>
    </w:p>
    <w:p w14:paraId="430F5580" w14:textId="77777777" w:rsidR="00A738AC" w:rsidRDefault="00A738AC" w:rsidP="00057EFA">
      <w:pPr>
        <w:spacing w:before="4" w:after="4" w:line="276" w:lineRule="auto"/>
        <w:jc w:val="both"/>
        <w:rPr>
          <w:rFonts w:ascii="Verdana" w:hAnsi="Verdana" w:cs="Tahoma"/>
          <w:b/>
          <w:bCs/>
          <w:sz w:val="18"/>
          <w:szCs w:val="18"/>
        </w:rPr>
      </w:pPr>
    </w:p>
    <w:p w14:paraId="1BC5B420" w14:textId="77777777" w:rsidR="00A738AC" w:rsidRDefault="00A738AC" w:rsidP="00057EFA">
      <w:pPr>
        <w:spacing w:before="4" w:after="4" w:line="276" w:lineRule="auto"/>
        <w:jc w:val="both"/>
        <w:rPr>
          <w:rFonts w:ascii="Verdana" w:hAnsi="Verdana" w:cs="Tahoma"/>
          <w:b/>
          <w:bCs/>
          <w:sz w:val="18"/>
          <w:szCs w:val="18"/>
        </w:rPr>
      </w:pPr>
    </w:p>
    <w:p w14:paraId="18C3355D" w14:textId="77777777" w:rsidR="00A738AC" w:rsidRDefault="00A738AC" w:rsidP="00057EFA">
      <w:pPr>
        <w:spacing w:before="4" w:after="4" w:line="276" w:lineRule="auto"/>
        <w:jc w:val="both"/>
        <w:rPr>
          <w:rFonts w:ascii="Verdana" w:hAnsi="Verdana" w:cs="Tahoma"/>
          <w:b/>
          <w:bCs/>
          <w:sz w:val="18"/>
          <w:szCs w:val="18"/>
        </w:rPr>
      </w:pPr>
    </w:p>
    <w:p w14:paraId="02616FC2" w14:textId="77777777" w:rsidR="00A738AC" w:rsidRDefault="00A738AC" w:rsidP="00057EFA">
      <w:pPr>
        <w:spacing w:before="4" w:after="4" w:line="276" w:lineRule="auto"/>
        <w:jc w:val="both"/>
        <w:rPr>
          <w:rFonts w:ascii="Verdana" w:hAnsi="Verdana" w:cs="Tahoma"/>
          <w:b/>
          <w:bCs/>
          <w:sz w:val="18"/>
          <w:szCs w:val="18"/>
        </w:rPr>
      </w:pPr>
    </w:p>
    <w:p w14:paraId="49C1A951" w14:textId="77777777" w:rsidR="00A738AC" w:rsidRDefault="00A738AC" w:rsidP="00057EFA">
      <w:pPr>
        <w:spacing w:before="4" w:after="4" w:line="276" w:lineRule="auto"/>
        <w:jc w:val="both"/>
        <w:rPr>
          <w:rFonts w:ascii="Verdana" w:hAnsi="Verdana" w:cs="Tahoma"/>
          <w:b/>
          <w:bCs/>
          <w:sz w:val="18"/>
          <w:szCs w:val="18"/>
        </w:rPr>
      </w:pPr>
    </w:p>
    <w:p w14:paraId="22D65904" w14:textId="77777777" w:rsidR="00A738AC" w:rsidRDefault="00A738AC" w:rsidP="00057EFA">
      <w:pPr>
        <w:spacing w:before="4" w:after="4" w:line="276" w:lineRule="auto"/>
        <w:jc w:val="both"/>
        <w:rPr>
          <w:rFonts w:ascii="Verdana" w:hAnsi="Verdana" w:cs="Tahoma"/>
          <w:b/>
          <w:bCs/>
          <w:sz w:val="18"/>
          <w:szCs w:val="18"/>
        </w:rPr>
      </w:pPr>
    </w:p>
    <w:p w14:paraId="6A6D6C33" w14:textId="77777777" w:rsidR="00A738AC" w:rsidRDefault="00A738AC" w:rsidP="00057EFA">
      <w:pPr>
        <w:spacing w:before="4" w:after="4" w:line="276" w:lineRule="auto"/>
        <w:jc w:val="both"/>
        <w:rPr>
          <w:rFonts w:ascii="Verdana" w:hAnsi="Verdana" w:cs="Tahoma"/>
          <w:b/>
          <w:bCs/>
          <w:sz w:val="18"/>
          <w:szCs w:val="18"/>
        </w:rPr>
      </w:pPr>
    </w:p>
    <w:p w14:paraId="6A50A986" w14:textId="77777777" w:rsidR="00A738AC" w:rsidRDefault="00A738AC" w:rsidP="00057EFA">
      <w:pPr>
        <w:spacing w:before="4" w:after="4" w:line="276" w:lineRule="auto"/>
        <w:jc w:val="both"/>
        <w:rPr>
          <w:rFonts w:ascii="Verdana" w:hAnsi="Verdana" w:cs="Tahoma"/>
          <w:b/>
          <w:bCs/>
          <w:sz w:val="18"/>
          <w:szCs w:val="18"/>
        </w:rPr>
      </w:pPr>
    </w:p>
    <w:p w14:paraId="791FDFFC" w14:textId="77777777" w:rsidR="00A738AC" w:rsidRDefault="00A738AC" w:rsidP="00057EFA">
      <w:pPr>
        <w:spacing w:before="4" w:after="4" w:line="276" w:lineRule="auto"/>
        <w:jc w:val="both"/>
        <w:rPr>
          <w:rFonts w:ascii="Verdana" w:hAnsi="Verdana" w:cs="Tahoma"/>
          <w:b/>
          <w:bCs/>
          <w:sz w:val="18"/>
          <w:szCs w:val="18"/>
        </w:rPr>
      </w:pPr>
    </w:p>
    <w:p w14:paraId="192837E6" w14:textId="77777777" w:rsidR="00A738AC" w:rsidRDefault="00A738AC" w:rsidP="00057EFA">
      <w:pPr>
        <w:spacing w:before="4" w:after="4" w:line="276" w:lineRule="auto"/>
        <w:jc w:val="both"/>
        <w:rPr>
          <w:rFonts w:ascii="Verdana" w:hAnsi="Verdana" w:cs="Tahoma"/>
          <w:b/>
          <w:bCs/>
          <w:sz w:val="18"/>
          <w:szCs w:val="18"/>
        </w:rPr>
      </w:pPr>
    </w:p>
    <w:p w14:paraId="2316319E" w14:textId="7524A058"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r w:rsidR="004409DE" w:rsidRPr="00950641">
        <w:rPr>
          <w:rFonts w:ascii="Verdana" w:hAnsi="Verdana"/>
          <w:b/>
          <w:sz w:val="18"/>
          <w:szCs w:val="18"/>
          <w:lang w:val="es-MX"/>
        </w:rPr>
        <w:t>nombresApellidos</w:t>
      </w:r>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documentoIdentificacion</w:t>
      </w:r>
      <w:r w:rsidR="004409DE" w:rsidRPr="00950641">
        <w:rPr>
          <w:rFonts w:ascii="Verdana" w:hAnsi="Verdana"/>
          <w:b/>
          <w:bCs/>
          <w:sz w:val="18"/>
          <w:szCs w:val="18"/>
        </w:rPr>
        <w:t>}</w:t>
      </w:r>
      <w:r w:rsidR="004409DE" w:rsidRPr="00950641">
        <w:rPr>
          <w:rFonts w:ascii="Verdana" w:hAnsi="Verdana"/>
          <w:b/>
          <w:bCs/>
          <w:spacing w:val="-6"/>
          <w:sz w:val="18"/>
          <w:szCs w:val="18"/>
        </w:rPr>
        <w:t xml:space="preserve"> </w:t>
      </w:r>
      <w:r w:rsidR="004409DE" w:rsidRPr="00950641">
        <w:rPr>
          <w:rFonts w:ascii="Verdana" w:hAnsi="Verdana" w:cs="Tahoma"/>
          <w:b/>
          <w:bCs/>
          <w:sz w:val="18"/>
          <w:szCs w:val="18"/>
        </w:rPr>
        <w:t xml:space="preserve">Nº </w:t>
      </w:r>
      <w:r w:rsidR="004409DE" w:rsidRPr="00950641">
        <w:rPr>
          <w:rFonts w:ascii="Verdana" w:hAnsi="Verdana"/>
          <w:b/>
          <w:bCs/>
          <w:sz w:val="18"/>
          <w:szCs w:val="18"/>
        </w:rPr>
        <w:t>{</w:t>
      </w:r>
      <w:r w:rsidR="004409DE" w:rsidRPr="00950641">
        <w:rPr>
          <w:rFonts w:ascii="Verdana" w:hAnsi="Verdana"/>
          <w:b/>
          <w:bCs/>
          <w:sz w:val="18"/>
          <w:szCs w:val="18"/>
          <w:lang w:val="es-MX"/>
        </w:rPr>
        <w:t>numeroIdentificacion</w:t>
      </w:r>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{estadoCivil}</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ocupacion</w:t>
      </w:r>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direccion</w:t>
      </w:r>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RUC Nº</w:t>
      </w:r>
      <w:r w:rsidR="00950641">
        <w:rPr>
          <w:rFonts w:ascii="Verdana" w:hAnsi="Verdana" w:cs="Tahoma"/>
          <w:b/>
          <w:bCs/>
          <w:sz w:val="18"/>
          <w:szCs w:val="18"/>
        </w:rPr>
        <w:t xml:space="preserve"> {</w:t>
      </w:r>
      <w:r w:rsidR="00950641" w:rsidRPr="00950641">
        <w:rPr>
          <w:rFonts w:ascii="Verdana" w:hAnsi="Verdana" w:cs="Tahoma"/>
          <w:b/>
          <w:bCs/>
          <w:sz w:val="18"/>
          <w:szCs w:val="18"/>
          <w:lang w:val="es-PE"/>
        </w:rPr>
        <w:t>rucVendedor</w:t>
      </w:r>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r w:rsidR="00950641" w:rsidRPr="00910F8C">
        <w:rPr>
          <w:rFonts w:ascii="Verdana" w:hAnsi="Verdana"/>
          <w:sz w:val="19"/>
          <w:szCs w:val="19"/>
          <w:lang w:val="es-MX"/>
        </w:rPr>
        <w:t>representanteLegal</w:t>
      </w:r>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DNI N°</w:t>
      </w:r>
      <w:r w:rsidR="00950641" w:rsidRPr="00910F8C">
        <w:rPr>
          <w:rFonts w:ascii="Verdana" w:hAnsi="Verdana"/>
          <w:sz w:val="19"/>
          <w:szCs w:val="19"/>
        </w:rPr>
        <w:t>{</w:t>
      </w:r>
      <w:r w:rsidR="00950641" w:rsidRPr="00910F8C">
        <w:rPr>
          <w:rFonts w:ascii="Verdana" w:hAnsi="Verdana"/>
          <w:sz w:val="19"/>
          <w:szCs w:val="19"/>
          <w:lang w:val="es-MX"/>
        </w:rPr>
        <w:t>dniVendedor</w:t>
      </w:r>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ELECTRÓNICA N°</w:t>
      </w:r>
      <w:r w:rsidR="00950641" w:rsidRPr="00910F8C">
        <w:rPr>
          <w:rFonts w:ascii="Verdana" w:hAnsi="Verdana"/>
          <w:sz w:val="19"/>
          <w:szCs w:val="19"/>
        </w:rPr>
        <w:t>{</w:t>
      </w:r>
      <w:r w:rsidR="00950641" w:rsidRPr="00910F8C">
        <w:rPr>
          <w:rFonts w:ascii="Verdana" w:hAnsi="Verdana"/>
          <w:sz w:val="19"/>
          <w:szCs w:val="19"/>
          <w:lang w:val="es-MX"/>
        </w:rPr>
        <w:t>numeroPartidaPoderVendedor</w:t>
      </w:r>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r w:rsidR="00BB4D35" w:rsidRPr="00910F8C">
        <w:rPr>
          <w:rFonts w:ascii="Verdana" w:hAnsi="Verdana"/>
          <w:sz w:val="19"/>
          <w:szCs w:val="19"/>
          <w:lang w:val="es-MX"/>
        </w:rPr>
        <w:t>direccionVendedor</w:t>
      </w:r>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DNI Nº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PE"/>
        </w:rPr>
        <w:t>tipoProyecto</w:t>
      </w:r>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txtubicacionmatriz</w:t>
      </w:r>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r w:rsidR="008C015B" w:rsidRPr="00950641">
        <w:rPr>
          <w:rFonts w:ascii="Verdana" w:hAnsi="Verdana" w:cs="Tahoma"/>
          <w:b/>
          <w:bCs/>
          <w:sz w:val="18"/>
          <w:szCs w:val="18"/>
          <w:lang w:val="es-PE"/>
        </w:rPr>
        <w:t>urbanizacionMatriz</w:t>
      </w:r>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PE"/>
        </w:rPr>
        <w:t>txtdistritomatriz</w:t>
      </w:r>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r w:rsidRPr="00950641">
        <w:rPr>
          <w:rFonts w:ascii="Verdana" w:hAnsi="Verdana"/>
          <w:b/>
          <w:bCs/>
          <w:spacing w:val="-2"/>
          <w:sz w:val="18"/>
          <w:szCs w:val="18"/>
          <w:lang w:val="es-MX"/>
        </w:rPr>
        <w:t>txtprovinciamatriz</w:t>
      </w:r>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MX"/>
        </w:rPr>
        <w:t>txtdepartamentomatriz</w:t>
      </w:r>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lastRenderedPageBreak/>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r w:rsidR="008C015B" w:rsidRPr="00950641">
        <w:rPr>
          <w:rFonts w:ascii="Verdana" w:hAnsi="Verdana"/>
          <w:spacing w:val="-2"/>
          <w:sz w:val="18"/>
          <w:szCs w:val="18"/>
          <w:lang w:val="es-MX"/>
        </w:rPr>
        <w:t>fechaFormatoLegal</w:t>
      </w:r>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{nombresApellidos}</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{documentoIdentificacion}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47000D61" w14:textId="77777777" w:rsidR="00C41329" w:rsidRDefault="00C41329" w:rsidP="00917A5E">
      <w:pPr>
        <w:rPr>
          <w:rFonts w:ascii="Verdana" w:hAnsi="Verdana"/>
          <w:sz w:val="18"/>
          <w:szCs w:val="18"/>
        </w:rPr>
      </w:pPr>
    </w:p>
    <w:p w14:paraId="1F73521B" w14:textId="262188FD" w:rsidR="00057EFA" w:rsidRDefault="00057EFA" w:rsidP="00917A5E">
      <w:pPr>
        <w:rPr>
          <w:rFonts w:ascii="Verdana" w:hAnsi="Verdana"/>
          <w:sz w:val="18"/>
          <w:szCs w:val="18"/>
        </w:rPr>
      </w:pPr>
    </w:p>
    <w:p w14:paraId="5BCD59F6" w14:textId="77777777" w:rsidR="00A67FE4" w:rsidRPr="00950641" w:rsidRDefault="00A67FE4" w:rsidP="00917A5E">
      <w:pPr>
        <w:rPr>
          <w:rFonts w:ascii="Verdana" w:hAnsi="Verdana"/>
          <w:sz w:val="18"/>
          <w:szCs w:val="18"/>
        </w:rPr>
      </w:pPr>
    </w:p>
    <w:p w14:paraId="4E0FB14A" w14:textId="4B1144B1" w:rsidR="00057EFA" w:rsidRPr="00950641" w:rsidRDefault="00057EFA" w:rsidP="00917A5E">
      <w:pPr>
        <w:rPr>
          <w:rFonts w:ascii="Verdana" w:hAnsi="Verdana"/>
          <w:sz w:val="18"/>
          <w:szCs w:val="18"/>
        </w:rPr>
      </w:pPr>
    </w:p>
    <w:p w14:paraId="2B18478B" w14:textId="77777777" w:rsidR="008C015B" w:rsidRPr="00950641" w:rsidRDefault="008C015B" w:rsidP="00917A5E">
      <w:pPr>
        <w:rPr>
          <w:rFonts w:ascii="Verdana" w:hAnsi="Verdana"/>
          <w:sz w:val="18"/>
          <w:szCs w:val="18"/>
        </w:rPr>
      </w:pPr>
    </w:p>
    <w:p w14:paraId="2C8BA4A1" w14:textId="77777777" w:rsidR="008C015B" w:rsidRPr="00950641" w:rsidRDefault="008C015B" w:rsidP="00917A5E">
      <w:pPr>
        <w:rPr>
          <w:rFonts w:ascii="Verdana" w:hAnsi="Verdana"/>
          <w:sz w:val="18"/>
          <w:szCs w:val="18"/>
        </w:rPr>
      </w:pPr>
    </w:p>
    <w:p w14:paraId="60F78E39" w14:textId="77777777" w:rsidR="008C015B" w:rsidRPr="00950641" w:rsidRDefault="008C015B"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txtubicacionmatriz</w:t>
            </w:r>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unidadCatastralMatriz</w:t>
            </w:r>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urbanizacionMatriz</w:t>
            </w:r>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txtdistritomatriz</w:t>
            </w:r>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txtprovinciamatriz</w:t>
            </w:r>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txtdepartamentomatriz</w:t>
            </w:r>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areaMatrizHasMatriz</w:t>
            </w:r>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partidaMatriz</w:t>
            </w:r>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r w:rsidRPr="00950641">
              <w:rPr>
                <w:rFonts w:ascii="Verdana" w:hAnsi="Verdana"/>
                <w:spacing w:val="-2"/>
                <w:sz w:val="18"/>
                <w:szCs w:val="18"/>
                <w:lang w:val="es-MX"/>
              </w:rPr>
              <w:t>compraventaMatriz</w:t>
            </w:r>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situacionLegalMatriz</w:t>
            </w:r>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{areaLote}</w:t>
            </w:r>
            <w:r w:rsidRPr="00950641">
              <w:rPr>
                <w:rFonts w:ascii="Verdana" w:eastAsia="Verdana" w:hAnsi="Verdana" w:cs="Verdana"/>
                <w:sz w:val="18"/>
                <w:szCs w:val="18"/>
              </w:rPr>
              <w:t>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3264"/>
        <w:gridCol w:w="1133"/>
        <w:gridCol w:w="1702"/>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costoLote</w:t>
            </w:r>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r w:rsidR="008C015B" w:rsidRPr="00950641">
              <w:rPr>
                <w:rFonts w:ascii="Verdana" w:hAnsi="Verdana"/>
                <w:b/>
                <w:bCs/>
                <w:sz w:val="18"/>
                <w:szCs w:val="18"/>
                <w:lang w:val="es-PE"/>
              </w:rPr>
              <w:t>costoLoteLetras</w:t>
            </w:r>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56D13824" w14:textId="54FDDC6D" w:rsidR="004B36EE" w:rsidRPr="00950641" w:rsidRDefault="00C41329"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r w:rsidRPr="00BD488E">
              <w:rPr>
                <w:rFonts w:ascii="Verdana" w:hAnsi="Verdana"/>
                <w:b/>
                <w:bCs/>
                <w:sz w:val="18"/>
                <w:szCs w:val="18"/>
                <w:lang w:val="es-PE"/>
              </w:rPr>
              <w:t>cantidadCuotaLetras</w:t>
            </w:r>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r w:rsidRPr="00BD488E">
              <w:rPr>
                <w:rFonts w:ascii="Verdana" w:hAnsi="Verdana"/>
                <w:b/>
                <w:bCs/>
                <w:sz w:val="18"/>
                <w:szCs w:val="18"/>
                <w:lang w:val="es-PE"/>
              </w:rPr>
              <w:t>cantidadCuotas}</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r w:rsidRPr="00563E79">
              <w:rPr>
                <w:rFonts w:ascii="Verdana" w:hAnsi="Verdana"/>
                <w:b/>
                <w:bCs/>
                <w:sz w:val="18"/>
                <w:szCs w:val="18"/>
                <w:lang w:val="es-PE"/>
              </w:rPr>
              <w:t>cantidadCuotaExtraordinariaLetras</w:t>
            </w:r>
            <w:r>
              <w:rPr>
                <w:rFonts w:ascii="Verdana" w:hAnsi="Verdana"/>
                <w:b/>
                <w:bCs/>
                <w:sz w:val="18"/>
                <w:szCs w:val="18"/>
              </w:rPr>
              <w:t>})</w:t>
            </w:r>
            <w:r w:rsidRPr="00950641">
              <w:rPr>
                <w:rFonts w:ascii="Verdana" w:hAnsi="Verdana"/>
                <w:b/>
                <w:bCs/>
                <w:sz w:val="18"/>
                <w:szCs w:val="18"/>
              </w:rPr>
              <w:t xml:space="preserve"> {</w:t>
            </w:r>
            <w:r w:rsidRPr="00950641">
              <w:rPr>
                <w:rFonts w:ascii="Verdana" w:hAnsi="Verdana"/>
                <w:b/>
                <w:bCs/>
                <w:sz w:val="18"/>
                <w:szCs w:val="18"/>
                <w:lang w:val="es-PE"/>
              </w:rPr>
              <w:t>cantidadCuotaExtraordinaria</w:t>
            </w:r>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6"/>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r w:rsidR="004B36EE" w:rsidRPr="00950641">
              <w:rPr>
                <w:rFonts w:ascii="Verdana" w:hAnsi="Verdana"/>
                <w:sz w:val="18"/>
                <w:szCs w:val="18"/>
                <w:lang w:val="es-PE"/>
              </w:rPr>
              <w:t>cuotaInicialIncluyeSeparacion</w:t>
            </w:r>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r w:rsidR="004B36EE" w:rsidRPr="00950641">
              <w:rPr>
                <w:rFonts w:ascii="Verdana" w:hAnsi="Verdana"/>
                <w:sz w:val="18"/>
                <w:szCs w:val="18"/>
                <w:lang w:val="es-PE"/>
              </w:rPr>
              <w:t>cuotaInicialIncluyeSeparacionLetras</w:t>
            </w:r>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r w:rsidR="009513A2" w:rsidRPr="00950641">
              <w:rPr>
                <w:rFonts w:ascii="Verdana" w:hAnsi="Verdana"/>
                <w:b/>
                <w:bCs/>
                <w:sz w:val="18"/>
                <w:szCs w:val="18"/>
                <w:lang w:val="es-PE"/>
              </w:rPr>
              <w:t>fechaPago</w:t>
            </w:r>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r w:rsidRPr="00950641">
              <w:rPr>
                <w:rFonts w:ascii="Verdana" w:hAnsi="Verdana"/>
                <w:b/>
                <w:bCs/>
                <w:sz w:val="18"/>
                <w:szCs w:val="18"/>
              </w:rPr>
              <w:t>N°</w:t>
            </w:r>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r w:rsidR="009513A2" w:rsidRPr="00950641">
              <w:rPr>
                <w:rFonts w:ascii="Verdana" w:hAnsi="Verdana"/>
                <w:b/>
                <w:bCs/>
                <w:sz w:val="18"/>
                <w:szCs w:val="18"/>
                <w:lang w:val="es-PE"/>
              </w:rPr>
              <w:t>cuotaInicialBanco}</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276DF8F9" w14:textId="37CDAC7D"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r w:rsidR="009513A2" w:rsidRPr="00950641">
              <w:rPr>
                <w:rFonts w:ascii="Verdana" w:hAnsi="Verdana"/>
                <w:b/>
                <w:bCs/>
                <w:sz w:val="18"/>
                <w:szCs w:val="18"/>
                <w:lang w:val="es-PE"/>
              </w:rPr>
              <w:t>saldoLote}</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s en</w:t>
            </w:r>
            <w:r w:rsidR="00C41329">
              <w:rPr>
                <w:rFonts w:ascii="Verdana" w:hAnsi="Verdana"/>
                <w:sz w:val="18"/>
                <w:szCs w:val="18"/>
              </w:rPr>
              <w:t xml:space="preserve"> </w:t>
            </w:r>
            <w:r w:rsidR="00C41329">
              <w:rPr>
                <w:rFonts w:ascii="Verdana" w:hAnsi="Verdana"/>
                <w:b/>
                <w:bCs/>
                <w:sz w:val="18"/>
                <w:szCs w:val="18"/>
              </w:rPr>
              <w:t>(</w:t>
            </w:r>
            <w:r w:rsidR="00C41329" w:rsidRPr="00BD488E">
              <w:rPr>
                <w:rFonts w:ascii="Verdana" w:hAnsi="Verdana"/>
                <w:b/>
                <w:bCs/>
                <w:sz w:val="18"/>
                <w:szCs w:val="18"/>
              </w:rPr>
              <w:t>{</w:t>
            </w:r>
            <w:r w:rsidR="00C41329" w:rsidRPr="00BD488E">
              <w:rPr>
                <w:rFonts w:ascii="Verdana" w:hAnsi="Verdana"/>
                <w:b/>
                <w:bCs/>
                <w:sz w:val="18"/>
                <w:szCs w:val="18"/>
                <w:lang w:val="es-PE"/>
              </w:rPr>
              <w:t>cantidadCuotaLetras</w:t>
            </w:r>
            <w:r w:rsidR="00C41329" w:rsidRPr="00BD488E">
              <w:rPr>
                <w:rFonts w:ascii="Verdana" w:hAnsi="Verdana"/>
                <w:b/>
                <w:bCs/>
                <w:sz w:val="18"/>
                <w:szCs w:val="18"/>
              </w:rPr>
              <w:t>}</w:t>
            </w:r>
            <w:r w:rsidR="00C41329">
              <w:rPr>
                <w:rFonts w:ascii="Verdana" w:hAnsi="Verdana"/>
                <w:b/>
                <w:bCs/>
                <w:sz w:val="18"/>
                <w:szCs w:val="18"/>
              </w:rPr>
              <w:t xml:space="preserve">) </w:t>
            </w:r>
            <w:r w:rsidR="00C41329" w:rsidRPr="00BD488E">
              <w:rPr>
                <w:rFonts w:ascii="Verdana" w:hAnsi="Verdana"/>
                <w:b/>
                <w:bCs/>
                <w:sz w:val="18"/>
                <w:szCs w:val="18"/>
              </w:rPr>
              <w:t>{</w:t>
            </w:r>
            <w:r w:rsidR="00C41329" w:rsidRPr="00BD488E">
              <w:rPr>
                <w:rFonts w:ascii="Verdana" w:hAnsi="Verdana"/>
                <w:b/>
                <w:bCs/>
                <w:sz w:val="18"/>
                <w:szCs w:val="18"/>
                <w:lang w:val="es-PE"/>
              </w:rPr>
              <w:t>cantidadCuotas}</w:t>
            </w:r>
            <w:r w:rsidR="00C41329">
              <w:rPr>
                <w:rFonts w:ascii="Verdana" w:hAnsi="Verdana"/>
                <w:b/>
                <w:bCs/>
                <w:sz w:val="18"/>
                <w:szCs w:val="18"/>
              </w:rPr>
              <w:t xml:space="preserve"> CUOTAS MENSUALES CONSECUTIVAS </w:t>
            </w:r>
            <w:r w:rsidR="00C41329" w:rsidRPr="00950641">
              <w:rPr>
                <w:rFonts w:ascii="Verdana" w:hAnsi="Verdana"/>
                <w:b/>
                <w:bCs/>
                <w:sz w:val="18"/>
                <w:szCs w:val="18"/>
              </w:rPr>
              <w:t xml:space="preserve">Y </w:t>
            </w:r>
            <w:r w:rsidR="00C41329">
              <w:rPr>
                <w:rFonts w:ascii="Verdana" w:hAnsi="Verdana"/>
                <w:b/>
                <w:bCs/>
                <w:sz w:val="18"/>
                <w:szCs w:val="18"/>
              </w:rPr>
              <w:t>({</w:t>
            </w:r>
            <w:r w:rsidR="00C41329" w:rsidRPr="00563E79">
              <w:rPr>
                <w:rFonts w:ascii="Verdana" w:hAnsi="Verdana"/>
                <w:b/>
                <w:bCs/>
                <w:sz w:val="18"/>
                <w:szCs w:val="18"/>
                <w:lang w:val="es-PE"/>
              </w:rPr>
              <w:t>cantidadCuotaExtraordinariaLetras</w:t>
            </w:r>
            <w:r w:rsidR="00C41329">
              <w:rPr>
                <w:rFonts w:ascii="Verdana" w:hAnsi="Verdana"/>
                <w:b/>
                <w:bCs/>
                <w:sz w:val="18"/>
                <w:szCs w:val="18"/>
                <w:lang w:val="es-PE"/>
              </w:rPr>
              <w:t>}</w:t>
            </w:r>
            <w:r w:rsidR="00C41329">
              <w:rPr>
                <w:rFonts w:ascii="Verdana" w:hAnsi="Verdana"/>
                <w:b/>
                <w:bCs/>
                <w:sz w:val="18"/>
                <w:szCs w:val="18"/>
              </w:rPr>
              <w:t xml:space="preserve">) </w:t>
            </w:r>
            <w:r w:rsidR="00C41329" w:rsidRPr="00950641">
              <w:rPr>
                <w:rFonts w:ascii="Verdana" w:hAnsi="Verdana"/>
                <w:b/>
                <w:bCs/>
                <w:sz w:val="18"/>
                <w:szCs w:val="18"/>
              </w:rPr>
              <w:t>{</w:t>
            </w:r>
            <w:r w:rsidR="00C41329" w:rsidRPr="00950641">
              <w:rPr>
                <w:rFonts w:ascii="Verdana" w:hAnsi="Verdana"/>
                <w:b/>
                <w:bCs/>
                <w:sz w:val="18"/>
                <w:szCs w:val="18"/>
                <w:lang w:val="es-PE"/>
              </w:rPr>
              <w:t>cantidadCuotaExtraordinaria</w:t>
            </w:r>
            <w:r w:rsidR="00C41329" w:rsidRPr="00950641">
              <w:rPr>
                <w:rFonts w:ascii="Verdana" w:hAnsi="Verdana"/>
                <w:b/>
                <w:bCs/>
                <w:sz w:val="18"/>
                <w:szCs w:val="18"/>
              </w:rPr>
              <w:t>} CUOTA EXTRAORDINARIA</w:t>
            </w:r>
            <w:r w:rsidRPr="00950641">
              <w:rPr>
                <w:rFonts w:ascii="Verdana" w:hAnsi="Verdana"/>
                <w:sz w:val="18"/>
                <w:szCs w:val="18"/>
              </w:rPr>
              <w:t>, mediante transferencia bancaria/depósito bancario/ en la cuenta 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B36A41" w:rsidRPr="00950641"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950641" w:rsidRDefault="00B36A41" w:rsidP="00B36A41">
            <w:pPr>
              <w:jc w:val="center"/>
              <w:rPr>
                <w:rFonts w:ascii="Verdana" w:hAnsi="Verdana"/>
                <w:color w:val="000000"/>
                <w:sz w:val="18"/>
                <w:szCs w:val="18"/>
              </w:rPr>
            </w:pPr>
          </w:p>
        </w:tc>
        <w:tc>
          <w:tcPr>
            <w:tcW w:w="3264" w:type="dxa"/>
            <w:tcBorders>
              <w:top w:val="single" w:sz="4" w:space="0" w:color="auto"/>
              <w:left w:val="nil"/>
              <w:bottom w:val="nil"/>
              <w:right w:val="nil"/>
            </w:tcBorders>
            <w:vAlign w:val="center"/>
          </w:tcPr>
          <w:p w14:paraId="08B3108B"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950641"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950641" w:rsidRDefault="00B36A41" w:rsidP="00B36A41">
            <w:pPr>
              <w:jc w:val="center"/>
              <w:rPr>
                <w:rFonts w:ascii="Verdana" w:hAnsi="Verdana"/>
                <w:sz w:val="18"/>
                <w:szCs w:val="18"/>
              </w:rPr>
            </w:pPr>
          </w:p>
        </w:tc>
      </w:tr>
      <w:tr w:rsidR="00B36A41" w:rsidRPr="00950641"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nil"/>
              <w:right w:val="nil"/>
            </w:tcBorders>
            <w:vAlign w:val="center"/>
          </w:tcPr>
          <w:p w14:paraId="1079E6BE"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950641" w:rsidRDefault="00B36A41" w:rsidP="00B36A41">
            <w:pPr>
              <w:jc w:val="center"/>
              <w:rPr>
                <w:rFonts w:ascii="Verdana" w:hAnsi="Verdana"/>
                <w:sz w:val="18"/>
                <w:szCs w:val="18"/>
              </w:rPr>
            </w:pPr>
          </w:p>
        </w:tc>
      </w:tr>
      <w:tr w:rsidR="00B36A41" w:rsidRPr="00950641"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nil"/>
              <w:right w:val="nil"/>
            </w:tcBorders>
            <w:vAlign w:val="center"/>
          </w:tcPr>
          <w:p w14:paraId="466738FA"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950641" w:rsidRDefault="00B36A41" w:rsidP="00B36A41">
            <w:pPr>
              <w:jc w:val="center"/>
              <w:rPr>
                <w:rFonts w:ascii="Verdana" w:hAnsi="Verdana"/>
                <w:sz w:val="18"/>
                <w:szCs w:val="18"/>
              </w:rPr>
            </w:pPr>
          </w:p>
        </w:tc>
      </w:tr>
      <w:tr w:rsidR="00B36A41" w:rsidRPr="00950641"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single" w:sz="4" w:space="0" w:color="auto"/>
              <w:right w:val="nil"/>
            </w:tcBorders>
            <w:vAlign w:val="center"/>
          </w:tcPr>
          <w:p w14:paraId="584860BC"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950641"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950641" w:rsidRDefault="00B36A41" w:rsidP="00B36A41">
            <w:pPr>
              <w:jc w:val="center"/>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gridSpan w:val="4"/>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{estadoCuenta}</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{letrasPendientePago}</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r w:rsidRPr="00950641">
              <w:rPr>
                <w:rFonts w:ascii="Verdana" w:hAnsi="Verdana"/>
                <w:sz w:val="18"/>
                <w:szCs w:val="18"/>
              </w:rPr>
              <w:t>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r w:rsidR="009513A2" w:rsidRPr="00950641">
              <w:rPr>
                <w:rFonts w:ascii="Verdana" w:hAnsi="Verdana" w:cs="Arial"/>
                <w:b/>
                <w:bCs/>
                <w:color w:val="040C28"/>
                <w:sz w:val="18"/>
                <w:szCs w:val="18"/>
                <w:lang w:val="es-PE"/>
              </w:rPr>
              <w:t>mantenimientoMensual}</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{fechaEntrega}</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r w:rsidR="00F12A80" w:rsidRPr="00950641">
              <w:rPr>
                <w:rFonts w:ascii="Verdana" w:eastAsia="Times New Roman" w:hAnsi="Verdana" w:cs="Tahoma"/>
                <w:color w:val="000000"/>
                <w:sz w:val="18"/>
                <w:szCs w:val="18"/>
                <w:lang w:val="es-PE"/>
              </w:rPr>
              <w:t>fechaFormatoLegal}</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51FC767A" w14:textId="77777777" w:rsidR="00C41329" w:rsidRDefault="00C41329" w:rsidP="00917A5E">
      <w:pPr>
        <w:rPr>
          <w:rFonts w:ascii="Verdana" w:hAnsi="Verdana"/>
          <w:sz w:val="18"/>
          <w:szCs w:val="18"/>
        </w:rPr>
      </w:pPr>
    </w:p>
    <w:p w14:paraId="5F5AC6DC" w14:textId="77777777" w:rsidR="00C41329" w:rsidRDefault="00C41329" w:rsidP="00917A5E">
      <w:pPr>
        <w:rPr>
          <w:rFonts w:ascii="Verdana" w:hAnsi="Verdana"/>
          <w:sz w:val="18"/>
          <w:szCs w:val="18"/>
        </w:rPr>
      </w:pPr>
    </w:p>
    <w:p w14:paraId="674ACADA" w14:textId="77777777" w:rsidR="00C41329" w:rsidRDefault="00C41329" w:rsidP="00917A5E">
      <w:pPr>
        <w:rPr>
          <w:rFonts w:ascii="Verdana" w:hAnsi="Verdana"/>
          <w:sz w:val="18"/>
          <w:szCs w:val="18"/>
        </w:rPr>
      </w:pPr>
    </w:p>
    <w:p w14:paraId="445548C0" w14:textId="77777777" w:rsidR="00C41329" w:rsidRDefault="00C41329" w:rsidP="00917A5E">
      <w:pPr>
        <w:rPr>
          <w:rFonts w:ascii="Verdana" w:hAnsi="Verdana"/>
          <w:sz w:val="18"/>
          <w:szCs w:val="18"/>
        </w:rPr>
      </w:pPr>
    </w:p>
    <w:p w14:paraId="7C27BB74" w14:textId="77777777" w:rsidR="00C41329" w:rsidRDefault="00C41329" w:rsidP="00917A5E">
      <w:pPr>
        <w:rPr>
          <w:rFonts w:ascii="Verdana" w:hAnsi="Verdana"/>
          <w:sz w:val="18"/>
          <w:szCs w:val="18"/>
        </w:rPr>
      </w:pPr>
    </w:p>
    <w:p w14:paraId="4E7D1CDE" w14:textId="77777777" w:rsidR="00C41329" w:rsidRDefault="00C41329" w:rsidP="00917A5E">
      <w:pPr>
        <w:rPr>
          <w:rFonts w:ascii="Verdana" w:hAnsi="Verdana"/>
          <w:sz w:val="18"/>
          <w:szCs w:val="18"/>
        </w:rPr>
      </w:pPr>
    </w:p>
    <w:p w14:paraId="37383831" w14:textId="77777777" w:rsidR="00C41329" w:rsidRDefault="00C41329" w:rsidP="00917A5E">
      <w:pPr>
        <w:rPr>
          <w:rFonts w:ascii="Verdana" w:hAnsi="Verdana"/>
          <w:sz w:val="18"/>
          <w:szCs w:val="18"/>
        </w:rPr>
      </w:pPr>
    </w:p>
    <w:p w14:paraId="1517CBEF" w14:textId="77777777" w:rsidR="00C41329" w:rsidRDefault="00C41329" w:rsidP="00917A5E">
      <w:pPr>
        <w:rPr>
          <w:rFonts w:ascii="Verdana" w:hAnsi="Verdana"/>
          <w:sz w:val="18"/>
          <w:szCs w:val="18"/>
        </w:rPr>
      </w:pPr>
    </w:p>
    <w:p w14:paraId="4714102C" w14:textId="77777777" w:rsidR="00C41329" w:rsidRDefault="00C41329" w:rsidP="00917A5E">
      <w:pPr>
        <w:rPr>
          <w:rFonts w:ascii="Verdana" w:hAnsi="Verdana"/>
          <w:sz w:val="18"/>
          <w:szCs w:val="18"/>
        </w:rPr>
      </w:pPr>
    </w:p>
    <w:p w14:paraId="6037687B" w14:textId="77777777" w:rsidR="00C41329" w:rsidRDefault="00C41329" w:rsidP="00917A5E">
      <w:pPr>
        <w:rPr>
          <w:rFonts w:ascii="Verdana" w:hAnsi="Verdana"/>
          <w:sz w:val="18"/>
          <w:szCs w:val="18"/>
        </w:rPr>
      </w:pPr>
    </w:p>
    <w:p w14:paraId="77A5C49B" w14:textId="77777777" w:rsidR="00C41329" w:rsidRDefault="00C41329" w:rsidP="00917A5E">
      <w:pPr>
        <w:rPr>
          <w:rFonts w:ascii="Verdana" w:hAnsi="Verdana"/>
          <w:sz w:val="18"/>
          <w:szCs w:val="18"/>
        </w:rPr>
      </w:pPr>
    </w:p>
    <w:p w14:paraId="1D37D5F5" w14:textId="77777777" w:rsidR="00A738AC" w:rsidRDefault="00A738AC" w:rsidP="00917A5E">
      <w:pPr>
        <w:rPr>
          <w:rFonts w:ascii="Verdana" w:hAnsi="Verdana"/>
          <w:sz w:val="18"/>
          <w:szCs w:val="18"/>
        </w:rPr>
      </w:pPr>
    </w:p>
    <w:p w14:paraId="40215E2B" w14:textId="77777777" w:rsidR="00A738AC" w:rsidRDefault="00A738AC" w:rsidP="00917A5E">
      <w:pPr>
        <w:rPr>
          <w:rFonts w:ascii="Verdana" w:hAnsi="Verdana"/>
          <w:sz w:val="18"/>
          <w:szCs w:val="18"/>
        </w:rPr>
      </w:pPr>
    </w:p>
    <w:p w14:paraId="6C883149" w14:textId="77777777" w:rsidR="00A738AC" w:rsidRDefault="00A738AC" w:rsidP="00917A5E">
      <w:pPr>
        <w:rPr>
          <w:rFonts w:ascii="Verdana" w:hAnsi="Verdana"/>
          <w:sz w:val="18"/>
          <w:szCs w:val="18"/>
        </w:rPr>
      </w:pPr>
    </w:p>
    <w:p w14:paraId="532E8D06" w14:textId="77777777" w:rsidR="00A738AC" w:rsidRDefault="00A738AC" w:rsidP="00917A5E">
      <w:pPr>
        <w:rPr>
          <w:rFonts w:ascii="Verdana" w:hAnsi="Verdana"/>
          <w:sz w:val="18"/>
          <w:szCs w:val="18"/>
        </w:rPr>
      </w:pPr>
    </w:p>
    <w:p w14:paraId="5BE412F5" w14:textId="77777777" w:rsidR="00A738AC" w:rsidRDefault="00A738AC" w:rsidP="00917A5E">
      <w:pPr>
        <w:rPr>
          <w:rFonts w:ascii="Verdana" w:hAnsi="Verdana"/>
          <w:sz w:val="18"/>
          <w:szCs w:val="18"/>
        </w:rPr>
      </w:pPr>
    </w:p>
    <w:p w14:paraId="51544F51" w14:textId="77777777" w:rsidR="00A738AC" w:rsidRDefault="00A738AC" w:rsidP="00917A5E">
      <w:pPr>
        <w:rPr>
          <w:rFonts w:ascii="Verdana" w:hAnsi="Verdana"/>
          <w:sz w:val="18"/>
          <w:szCs w:val="18"/>
        </w:rPr>
      </w:pPr>
    </w:p>
    <w:p w14:paraId="31EDA182" w14:textId="77777777" w:rsidR="00A738AC" w:rsidRDefault="00A738AC" w:rsidP="00917A5E">
      <w:pPr>
        <w:rPr>
          <w:rFonts w:ascii="Verdana" w:hAnsi="Verdana"/>
          <w:sz w:val="18"/>
          <w:szCs w:val="18"/>
        </w:rPr>
      </w:pPr>
    </w:p>
    <w:p w14:paraId="02502535" w14:textId="77777777" w:rsidR="00A738AC" w:rsidRDefault="00A738AC" w:rsidP="00917A5E">
      <w:pPr>
        <w:rPr>
          <w:rFonts w:ascii="Verdana" w:hAnsi="Verdana"/>
          <w:sz w:val="18"/>
          <w:szCs w:val="18"/>
        </w:rPr>
      </w:pPr>
    </w:p>
    <w:p w14:paraId="143F8082" w14:textId="77777777" w:rsidR="00A738AC" w:rsidRDefault="00A738AC" w:rsidP="00917A5E">
      <w:pPr>
        <w:rPr>
          <w:rFonts w:ascii="Verdana" w:hAnsi="Verdana"/>
          <w:sz w:val="18"/>
          <w:szCs w:val="18"/>
        </w:rPr>
      </w:pPr>
    </w:p>
    <w:p w14:paraId="65283BB3" w14:textId="77777777" w:rsidR="00C41329" w:rsidRDefault="00C41329"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C41329" w:rsidRPr="00555C93" w14:paraId="166BAD65" w14:textId="77777777" w:rsidTr="00BD42BC">
        <w:trPr>
          <w:trHeight w:val="211"/>
        </w:trPr>
        <w:tc>
          <w:tcPr>
            <w:tcW w:w="3227" w:type="dxa"/>
            <w:vMerge w:val="restart"/>
          </w:tcPr>
          <w:p w14:paraId="3394D5E4" w14:textId="77777777" w:rsidR="00C41329" w:rsidRPr="00555C93" w:rsidRDefault="00C41329" w:rsidP="00BD42BC">
            <w:pPr>
              <w:rPr>
                <w:rFonts w:ascii="Verdana" w:hAnsi="Verdana"/>
                <w:sz w:val="18"/>
                <w:szCs w:val="18"/>
              </w:rPr>
            </w:pPr>
            <w:bookmarkStart w:id="6" w:name="_Hlk205471040"/>
          </w:p>
        </w:tc>
        <w:tc>
          <w:tcPr>
            <w:tcW w:w="1612" w:type="dxa"/>
            <w:vAlign w:val="center"/>
          </w:tcPr>
          <w:p w14:paraId="6FDE4EBD" w14:textId="77777777" w:rsidR="00C41329" w:rsidRPr="00555C93" w:rsidRDefault="00C41329" w:rsidP="00BD42BC">
            <w:pPr>
              <w:jc w:val="center"/>
              <w:rPr>
                <w:rFonts w:ascii="Verdana" w:hAnsi="Verdana"/>
                <w:sz w:val="18"/>
                <w:szCs w:val="18"/>
              </w:rPr>
            </w:pPr>
            <w:r w:rsidRPr="00555C93">
              <w:rPr>
                <w:rFonts w:ascii="Verdana" w:hAnsi="Verdana"/>
                <w:color w:val="000000"/>
                <w:sz w:val="18"/>
                <w:szCs w:val="18"/>
              </w:rPr>
              <w:t>Cuota N°</w:t>
            </w:r>
          </w:p>
        </w:tc>
        <w:tc>
          <w:tcPr>
            <w:tcW w:w="1612" w:type="dxa"/>
            <w:vAlign w:val="center"/>
          </w:tcPr>
          <w:p w14:paraId="3E7F8A5E" w14:textId="77777777" w:rsidR="00C41329" w:rsidRPr="00555C93" w:rsidRDefault="00C41329"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3DEC0C98" w14:textId="77777777" w:rsidR="00C41329" w:rsidRPr="00555C93" w:rsidRDefault="00C41329" w:rsidP="00BD42BC">
            <w:pPr>
              <w:rPr>
                <w:rFonts w:ascii="Verdana" w:hAnsi="Verdana"/>
                <w:sz w:val="18"/>
                <w:szCs w:val="18"/>
              </w:rPr>
            </w:pPr>
            <w:r w:rsidRPr="00555C93">
              <w:rPr>
                <w:rFonts w:ascii="Verdana" w:hAnsi="Verdana"/>
                <w:color w:val="000000"/>
                <w:sz w:val="18"/>
                <w:szCs w:val="18"/>
              </w:rPr>
              <w:t>Operación N°</w:t>
            </w:r>
          </w:p>
        </w:tc>
        <w:tc>
          <w:tcPr>
            <w:tcW w:w="1612" w:type="dxa"/>
            <w:vAlign w:val="center"/>
          </w:tcPr>
          <w:p w14:paraId="23ABF1E5" w14:textId="77777777" w:rsidR="00C41329" w:rsidRPr="00555C93" w:rsidRDefault="00C41329" w:rsidP="00BD42BC">
            <w:pPr>
              <w:rPr>
                <w:rFonts w:ascii="Verdana" w:hAnsi="Verdana"/>
                <w:sz w:val="18"/>
                <w:szCs w:val="18"/>
              </w:rPr>
            </w:pPr>
            <w:r w:rsidRPr="00555C93">
              <w:rPr>
                <w:rFonts w:ascii="Verdana" w:hAnsi="Verdana"/>
                <w:color w:val="000000"/>
                <w:sz w:val="18"/>
                <w:szCs w:val="18"/>
              </w:rPr>
              <w:t>Fecha De Pago</w:t>
            </w:r>
          </w:p>
        </w:tc>
      </w:tr>
      <w:tr w:rsidR="00C41329" w:rsidRPr="00555C93" w14:paraId="1883EB19" w14:textId="77777777" w:rsidTr="00BD42BC">
        <w:trPr>
          <w:trHeight w:val="151"/>
        </w:trPr>
        <w:tc>
          <w:tcPr>
            <w:tcW w:w="3227" w:type="dxa"/>
            <w:vMerge/>
          </w:tcPr>
          <w:p w14:paraId="3BE7AEF1" w14:textId="77777777" w:rsidR="00C41329" w:rsidRPr="00555C93" w:rsidRDefault="00C41329" w:rsidP="00BD42BC">
            <w:pPr>
              <w:rPr>
                <w:rFonts w:ascii="Verdana" w:hAnsi="Verdana"/>
                <w:sz w:val="18"/>
                <w:szCs w:val="18"/>
              </w:rPr>
            </w:pPr>
          </w:p>
        </w:tc>
        <w:tc>
          <w:tcPr>
            <w:tcW w:w="1612" w:type="dxa"/>
            <w:vAlign w:val="center"/>
          </w:tcPr>
          <w:p w14:paraId="422F36AE" w14:textId="77777777" w:rsidR="00C41329" w:rsidRPr="00555C93" w:rsidRDefault="00C41329" w:rsidP="00BD42BC">
            <w:pPr>
              <w:jc w:val="center"/>
              <w:rPr>
                <w:rFonts w:ascii="Verdana" w:hAnsi="Verdana"/>
                <w:sz w:val="18"/>
                <w:szCs w:val="18"/>
              </w:rPr>
            </w:pPr>
          </w:p>
        </w:tc>
        <w:tc>
          <w:tcPr>
            <w:tcW w:w="1612" w:type="dxa"/>
            <w:vAlign w:val="center"/>
          </w:tcPr>
          <w:p w14:paraId="285196F7" w14:textId="77777777" w:rsidR="00C41329" w:rsidRPr="00555C93" w:rsidRDefault="00C41329" w:rsidP="00BD42BC">
            <w:pPr>
              <w:rPr>
                <w:rFonts w:ascii="Verdana" w:hAnsi="Verdana"/>
                <w:sz w:val="18"/>
                <w:szCs w:val="18"/>
              </w:rPr>
            </w:pPr>
          </w:p>
        </w:tc>
        <w:tc>
          <w:tcPr>
            <w:tcW w:w="1612" w:type="dxa"/>
            <w:vAlign w:val="center"/>
          </w:tcPr>
          <w:p w14:paraId="5D194ED5" w14:textId="77777777" w:rsidR="00C41329" w:rsidRPr="00555C93" w:rsidRDefault="00C41329" w:rsidP="00BD42BC">
            <w:pPr>
              <w:rPr>
                <w:rFonts w:ascii="Verdana" w:hAnsi="Verdana"/>
                <w:sz w:val="18"/>
                <w:szCs w:val="18"/>
              </w:rPr>
            </w:pPr>
          </w:p>
        </w:tc>
        <w:tc>
          <w:tcPr>
            <w:tcW w:w="1612" w:type="dxa"/>
            <w:vAlign w:val="center"/>
          </w:tcPr>
          <w:p w14:paraId="2EF217B3" w14:textId="77777777" w:rsidR="00C41329" w:rsidRPr="00555C93" w:rsidRDefault="00C41329" w:rsidP="00BD42BC">
            <w:pPr>
              <w:rPr>
                <w:rFonts w:ascii="Verdana" w:hAnsi="Verdana"/>
                <w:sz w:val="18"/>
                <w:szCs w:val="18"/>
              </w:rPr>
            </w:pPr>
          </w:p>
        </w:tc>
      </w:tr>
      <w:tr w:rsidR="00C41329" w:rsidRPr="00555C93" w14:paraId="3651F19D" w14:textId="77777777" w:rsidTr="00BD42BC">
        <w:trPr>
          <w:trHeight w:val="151"/>
        </w:trPr>
        <w:tc>
          <w:tcPr>
            <w:tcW w:w="3227" w:type="dxa"/>
            <w:vMerge/>
          </w:tcPr>
          <w:p w14:paraId="17DED2FC" w14:textId="77777777" w:rsidR="00C41329" w:rsidRPr="00555C93" w:rsidRDefault="00C41329" w:rsidP="00BD42BC">
            <w:pPr>
              <w:rPr>
                <w:rFonts w:ascii="Verdana" w:hAnsi="Verdana"/>
                <w:sz w:val="18"/>
                <w:szCs w:val="18"/>
              </w:rPr>
            </w:pPr>
          </w:p>
        </w:tc>
        <w:tc>
          <w:tcPr>
            <w:tcW w:w="1612" w:type="dxa"/>
            <w:vAlign w:val="center"/>
          </w:tcPr>
          <w:p w14:paraId="5A50CA2A" w14:textId="77777777" w:rsidR="00C41329" w:rsidRPr="00555C93" w:rsidRDefault="00C41329" w:rsidP="00BD42BC">
            <w:pPr>
              <w:jc w:val="center"/>
              <w:rPr>
                <w:rFonts w:ascii="Verdana" w:hAnsi="Verdana"/>
                <w:sz w:val="18"/>
                <w:szCs w:val="18"/>
              </w:rPr>
            </w:pPr>
          </w:p>
        </w:tc>
        <w:tc>
          <w:tcPr>
            <w:tcW w:w="1612" w:type="dxa"/>
            <w:vAlign w:val="center"/>
          </w:tcPr>
          <w:p w14:paraId="68688512" w14:textId="77777777" w:rsidR="00C41329" w:rsidRPr="00555C93" w:rsidRDefault="00C41329" w:rsidP="00BD42BC">
            <w:pPr>
              <w:rPr>
                <w:rFonts w:ascii="Verdana" w:hAnsi="Verdana"/>
                <w:sz w:val="18"/>
                <w:szCs w:val="18"/>
              </w:rPr>
            </w:pPr>
          </w:p>
        </w:tc>
        <w:tc>
          <w:tcPr>
            <w:tcW w:w="1612" w:type="dxa"/>
            <w:vAlign w:val="center"/>
          </w:tcPr>
          <w:p w14:paraId="0CC5FF40" w14:textId="77777777" w:rsidR="00C41329" w:rsidRPr="00555C93" w:rsidRDefault="00C41329" w:rsidP="00BD42BC">
            <w:pPr>
              <w:rPr>
                <w:rFonts w:ascii="Verdana" w:hAnsi="Verdana"/>
                <w:sz w:val="18"/>
                <w:szCs w:val="18"/>
              </w:rPr>
            </w:pPr>
          </w:p>
        </w:tc>
        <w:tc>
          <w:tcPr>
            <w:tcW w:w="1612" w:type="dxa"/>
            <w:vAlign w:val="center"/>
          </w:tcPr>
          <w:p w14:paraId="22DDE975" w14:textId="77777777" w:rsidR="00C41329" w:rsidRPr="00555C93" w:rsidRDefault="00C41329" w:rsidP="00BD42BC">
            <w:pPr>
              <w:rPr>
                <w:rFonts w:ascii="Verdana" w:hAnsi="Verdana"/>
                <w:sz w:val="18"/>
                <w:szCs w:val="18"/>
              </w:rPr>
            </w:pPr>
          </w:p>
        </w:tc>
      </w:tr>
      <w:tr w:rsidR="00C41329" w:rsidRPr="00555C93" w14:paraId="0B1E9C10" w14:textId="77777777" w:rsidTr="00BD42BC">
        <w:trPr>
          <w:trHeight w:val="151"/>
        </w:trPr>
        <w:tc>
          <w:tcPr>
            <w:tcW w:w="3227" w:type="dxa"/>
            <w:vMerge/>
          </w:tcPr>
          <w:p w14:paraId="00AEF226" w14:textId="77777777" w:rsidR="00C41329" w:rsidRPr="00555C93" w:rsidRDefault="00C41329" w:rsidP="00BD42BC">
            <w:pPr>
              <w:rPr>
                <w:rFonts w:ascii="Verdana" w:hAnsi="Verdana"/>
                <w:sz w:val="18"/>
                <w:szCs w:val="18"/>
              </w:rPr>
            </w:pPr>
          </w:p>
        </w:tc>
        <w:tc>
          <w:tcPr>
            <w:tcW w:w="1612" w:type="dxa"/>
            <w:vAlign w:val="center"/>
          </w:tcPr>
          <w:p w14:paraId="528C54AD" w14:textId="77777777" w:rsidR="00C41329" w:rsidRPr="00555C93" w:rsidRDefault="00C41329" w:rsidP="00BD42BC">
            <w:pPr>
              <w:jc w:val="center"/>
              <w:rPr>
                <w:rFonts w:ascii="Verdana" w:hAnsi="Verdana"/>
                <w:sz w:val="18"/>
                <w:szCs w:val="18"/>
              </w:rPr>
            </w:pPr>
          </w:p>
        </w:tc>
        <w:tc>
          <w:tcPr>
            <w:tcW w:w="1612" w:type="dxa"/>
            <w:vAlign w:val="center"/>
          </w:tcPr>
          <w:p w14:paraId="6C994584" w14:textId="77777777" w:rsidR="00C41329" w:rsidRPr="00555C93" w:rsidRDefault="00C41329" w:rsidP="00BD42BC">
            <w:pPr>
              <w:rPr>
                <w:rFonts w:ascii="Verdana" w:hAnsi="Verdana"/>
                <w:sz w:val="18"/>
                <w:szCs w:val="18"/>
              </w:rPr>
            </w:pPr>
          </w:p>
        </w:tc>
        <w:tc>
          <w:tcPr>
            <w:tcW w:w="1612" w:type="dxa"/>
            <w:vAlign w:val="center"/>
          </w:tcPr>
          <w:p w14:paraId="4F0CC7FF" w14:textId="77777777" w:rsidR="00C41329" w:rsidRPr="00555C93" w:rsidRDefault="00C41329" w:rsidP="00BD42BC">
            <w:pPr>
              <w:rPr>
                <w:rFonts w:ascii="Verdana" w:hAnsi="Verdana"/>
                <w:sz w:val="18"/>
                <w:szCs w:val="18"/>
              </w:rPr>
            </w:pPr>
          </w:p>
        </w:tc>
        <w:tc>
          <w:tcPr>
            <w:tcW w:w="1612" w:type="dxa"/>
            <w:vAlign w:val="center"/>
          </w:tcPr>
          <w:p w14:paraId="386162F8" w14:textId="77777777" w:rsidR="00C41329" w:rsidRPr="00555C93" w:rsidRDefault="00C41329" w:rsidP="00BD42BC">
            <w:pPr>
              <w:rPr>
                <w:rFonts w:ascii="Verdana" w:hAnsi="Verdana"/>
                <w:sz w:val="18"/>
                <w:szCs w:val="18"/>
              </w:rPr>
            </w:pPr>
          </w:p>
        </w:tc>
      </w:tr>
      <w:tr w:rsidR="00C41329" w:rsidRPr="00555C93" w14:paraId="1E46E0CD" w14:textId="77777777" w:rsidTr="00BD42BC">
        <w:trPr>
          <w:trHeight w:val="151"/>
        </w:trPr>
        <w:tc>
          <w:tcPr>
            <w:tcW w:w="3227" w:type="dxa"/>
            <w:vMerge/>
          </w:tcPr>
          <w:p w14:paraId="3055CEBB" w14:textId="77777777" w:rsidR="00C41329" w:rsidRPr="00555C93" w:rsidRDefault="00C41329" w:rsidP="00BD42BC">
            <w:pPr>
              <w:rPr>
                <w:rFonts w:ascii="Verdana" w:hAnsi="Verdana"/>
                <w:sz w:val="18"/>
                <w:szCs w:val="18"/>
              </w:rPr>
            </w:pPr>
          </w:p>
        </w:tc>
        <w:tc>
          <w:tcPr>
            <w:tcW w:w="1612" w:type="dxa"/>
            <w:vAlign w:val="center"/>
          </w:tcPr>
          <w:p w14:paraId="66E8A942" w14:textId="77777777" w:rsidR="00C41329" w:rsidRPr="00555C93" w:rsidRDefault="00C41329" w:rsidP="00BD42BC">
            <w:pPr>
              <w:jc w:val="center"/>
              <w:rPr>
                <w:rFonts w:ascii="Verdana" w:hAnsi="Verdana"/>
                <w:sz w:val="18"/>
                <w:szCs w:val="18"/>
              </w:rPr>
            </w:pPr>
          </w:p>
        </w:tc>
        <w:tc>
          <w:tcPr>
            <w:tcW w:w="1612" w:type="dxa"/>
            <w:vAlign w:val="center"/>
          </w:tcPr>
          <w:p w14:paraId="06B23434" w14:textId="77777777" w:rsidR="00C41329" w:rsidRPr="00555C93" w:rsidRDefault="00C41329" w:rsidP="00BD42BC">
            <w:pPr>
              <w:rPr>
                <w:rFonts w:ascii="Verdana" w:hAnsi="Verdana"/>
                <w:sz w:val="18"/>
                <w:szCs w:val="18"/>
              </w:rPr>
            </w:pPr>
          </w:p>
        </w:tc>
        <w:tc>
          <w:tcPr>
            <w:tcW w:w="1612" w:type="dxa"/>
            <w:vAlign w:val="center"/>
          </w:tcPr>
          <w:p w14:paraId="7D895F97" w14:textId="77777777" w:rsidR="00C41329" w:rsidRPr="00555C93" w:rsidRDefault="00C41329" w:rsidP="00BD42BC">
            <w:pPr>
              <w:rPr>
                <w:rFonts w:ascii="Verdana" w:hAnsi="Verdana"/>
                <w:sz w:val="18"/>
                <w:szCs w:val="18"/>
              </w:rPr>
            </w:pPr>
          </w:p>
        </w:tc>
        <w:tc>
          <w:tcPr>
            <w:tcW w:w="1612" w:type="dxa"/>
            <w:vAlign w:val="center"/>
          </w:tcPr>
          <w:p w14:paraId="1A25269C" w14:textId="77777777" w:rsidR="00C41329" w:rsidRPr="00555C93" w:rsidRDefault="00C41329" w:rsidP="00BD42BC">
            <w:pPr>
              <w:rPr>
                <w:rFonts w:ascii="Verdana" w:hAnsi="Verdana"/>
                <w:sz w:val="18"/>
                <w:szCs w:val="18"/>
              </w:rPr>
            </w:pPr>
          </w:p>
        </w:tc>
      </w:tr>
      <w:tr w:rsidR="00C41329" w:rsidRPr="00555C93" w14:paraId="56C67B2D" w14:textId="77777777" w:rsidTr="00BD42BC">
        <w:trPr>
          <w:trHeight w:val="151"/>
        </w:trPr>
        <w:tc>
          <w:tcPr>
            <w:tcW w:w="3227" w:type="dxa"/>
            <w:vMerge/>
          </w:tcPr>
          <w:p w14:paraId="202ADFCF" w14:textId="77777777" w:rsidR="00C41329" w:rsidRPr="00555C93" w:rsidRDefault="00C41329" w:rsidP="00BD42BC">
            <w:pPr>
              <w:rPr>
                <w:rFonts w:ascii="Verdana" w:hAnsi="Verdana"/>
                <w:sz w:val="18"/>
                <w:szCs w:val="18"/>
              </w:rPr>
            </w:pPr>
          </w:p>
        </w:tc>
        <w:tc>
          <w:tcPr>
            <w:tcW w:w="1612" w:type="dxa"/>
            <w:vAlign w:val="center"/>
          </w:tcPr>
          <w:p w14:paraId="27D8B8AE" w14:textId="77777777" w:rsidR="00C41329" w:rsidRPr="00555C93" w:rsidRDefault="00C41329" w:rsidP="00BD42BC">
            <w:pPr>
              <w:jc w:val="center"/>
              <w:rPr>
                <w:rFonts w:ascii="Verdana" w:hAnsi="Verdana"/>
                <w:sz w:val="18"/>
                <w:szCs w:val="18"/>
              </w:rPr>
            </w:pPr>
          </w:p>
        </w:tc>
        <w:tc>
          <w:tcPr>
            <w:tcW w:w="1612" w:type="dxa"/>
            <w:vAlign w:val="center"/>
          </w:tcPr>
          <w:p w14:paraId="4031B2B1" w14:textId="77777777" w:rsidR="00C41329" w:rsidRPr="00555C93" w:rsidRDefault="00C41329" w:rsidP="00BD42BC">
            <w:pPr>
              <w:rPr>
                <w:rFonts w:ascii="Verdana" w:hAnsi="Verdana"/>
                <w:sz w:val="18"/>
                <w:szCs w:val="18"/>
              </w:rPr>
            </w:pPr>
          </w:p>
        </w:tc>
        <w:tc>
          <w:tcPr>
            <w:tcW w:w="1612" w:type="dxa"/>
            <w:vAlign w:val="center"/>
          </w:tcPr>
          <w:p w14:paraId="4DA11514" w14:textId="77777777" w:rsidR="00C41329" w:rsidRPr="00555C93" w:rsidRDefault="00C41329" w:rsidP="00BD42BC">
            <w:pPr>
              <w:rPr>
                <w:rFonts w:ascii="Verdana" w:hAnsi="Verdana"/>
                <w:sz w:val="18"/>
                <w:szCs w:val="18"/>
              </w:rPr>
            </w:pPr>
          </w:p>
        </w:tc>
        <w:tc>
          <w:tcPr>
            <w:tcW w:w="1612" w:type="dxa"/>
            <w:vAlign w:val="center"/>
          </w:tcPr>
          <w:p w14:paraId="37B285DF" w14:textId="77777777" w:rsidR="00C41329" w:rsidRPr="00555C93" w:rsidRDefault="00C41329" w:rsidP="00BD42BC">
            <w:pPr>
              <w:rPr>
                <w:rFonts w:ascii="Verdana" w:hAnsi="Verdana"/>
                <w:sz w:val="18"/>
                <w:szCs w:val="18"/>
              </w:rPr>
            </w:pPr>
          </w:p>
        </w:tc>
      </w:tr>
      <w:tr w:rsidR="00C41329" w:rsidRPr="00555C93" w14:paraId="685F938C" w14:textId="77777777" w:rsidTr="00BD42BC">
        <w:trPr>
          <w:trHeight w:val="151"/>
        </w:trPr>
        <w:tc>
          <w:tcPr>
            <w:tcW w:w="3227" w:type="dxa"/>
            <w:vMerge/>
          </w:tcPr>
          <w:p w14:paraId="17704BE9" w14:textId="77777777" w:rsidR="00C41329" w:rsidRPr="00555C93" w:rsidRDefault="00C41329" w:rsidP="00BD42BC">
            <w:pPr>
              <w:rPr>
                <w:rFonts w:ascii="Verdana" w:hAnsi="Verdana"/>
                <w:sz w:val="18"/>
                <w:szCs w:val="18"/>
              </w:rPr>
            </w:pPr>
          </w:p>
        </w:tc>
        <w:tc>
          <w:tcPr>
            <w:tcW w:w="1612" w:type="dxa"/>
            <w:vAlign w:val="center"/>
          </w:tcPr>
          <w:p w14:paraId="4A1CE5F6" w14:textId="77777777" w:rsidR="00C41329" w:rsidRPr="00555C93" w:rsidRDefault="00C41329" w:rsidP="00BD42BC">
            <w:pPr>
              <w:jc w:val="center"/>
              <w:rPr>
                <w:rFonts w:ascii="Verdana" w:hAnsi="Verdana"/>
                <w:sz w:val="18"/>
                <w:szCs w:val="18"/>
              </w:rPr>
            </w:pPr>
          </w:p>
        </w:tc>
        <w:tc>
          <w:tcPr>
            <w:tcW w:w="1612" w:type="dxa"/>
            <w:vAlign w:val="center"/>
          </w:tcPr>
          <w:p w14:paraId="51AEF0AC" w14:textId="77777777" w:rsidR="00C41329" w:rsidRPr="00555C93" w:rsidRDefault="00C41329" w:rsidP="00BD42BC">
            <w:pPr>
              <w:rPr>
                <w:rFonts w:ascii="Verdana" w:hAnsi="Verdana"/>
                <w:sz w:val="18"/>
                <w:szCs w:val="18"/>
              </w:rPr>
            </w:pPr>
          </w:p>
        </w:tc>
        <w:tc>
          <w:tcPr>
            <w:tcW w:w="1612" w:type="dxa"/>
            <w:vAlign w:val="center"/>
          </w:tcPr>
          <w:p w14:paraId="3F53DC50" w14:textId="77777777" w:rsidR="00C41329" w:rsidRPr="00555C93" w:rsidRDefault="00C41329" w:rsidP="00BD42BC">
            <w:pPr>
              <w:rPr>
                <w:rFonts w:ascii="Verdana" w:hAnsi="Verdana"/>
                <w:sz w:val="18"/>
                <w:szCs w:val="18"/>
              </w:rPr>
            </w:pPr>
          </w:p>
        </w:tc>
        <w:tc>
          <w:tcPr>
            <w:tcW w:w="1612" w:type="dxa"/>
            <w:vAlign w:val="center"/>
          </w:tcPr>
          <w:p w14:paraId="0F37BD23" w14:textId="77777777" w:rsidR="00C41329" w:rsidRPr="00555C93" w:rsidRDefault="00C41329" w:rsidP="00BD42BC">
            <w:pPr>
              <w:rPr>
                <w:rFonts w:ascii="Verdana" w:hAnsi="Verdana"/>
                <w:sz w:val="18"/>
                <w:szCs w:val="18"/>
              </w:rPr>
            </w:pPr>
          </w:p>
        </w:tc>
      </w:tr>
      <w:tr w:rsidR="00C41329" w:rsidRPr="00555C93" w14:paraId="2D745026" w14:textId="77777777" w:rsidTr="00BD42BC">
        <w:trPr>
          <w:trHeight w:val="151"/>
        </w:trPr>
        <w:tc>
          <w:tcPr>
            <w:tcW w:w="3227" w:type="dxa"/>
            <w:vMerge/>
          </w:tcPr>
          <w:p w14:paraId="35AC45AA" w14:textId="77777777" w:rsidR="00C41329" w:rsidRPr="00555C93" w:rsidRDefault="00C41329" w:rsidP="00BD42BC">
            <w:pPr>
              <w:rPr>
                <w:rFonts w:ascii="Verdana" w:hAnsi="Verdana"/>
                <w:sz w:val="18"/>
                <w:szCs w:val="18"/>
              </w:rPr>
            </w:pPr>
          </w:p>
        </w:tc>
        <w:tc>
          <w:tcPr>
            <w:tcW w:w="1612" w:type="dxa"/>
            <w:vAlign w:val="center"/>
          </w:tcPr>
          <w:p w14:paraId="2CF96280" w14:textId="77777777" w:rsidR="00C41329" w:rsidRPr="00555C93" w:rsidRDefault="00C41329" w:rsidP="00BD42BC">
            <w:pPr>
              <w:jc w:val="center"/>
              <w:rPr>
                <w:rFonts w:ascii="Verdana" w:hAnsi="Verdana"/>
                <w:sz w:val="18"/>
                <w:szCs w:val="18"/>
              </w:rPr>
            </w:pPr>
          </w:p>
        </w:tc>
        <w:tc>
          <w:tcPr>
            <w:tcW w:w="1612" w:type="dxa"/>
            <w:vAlign w:val="center"/>
          </w:tcPr>
          <w:p w14:paraId="764496DF" w14:textId="77777777" w:rsidR="00C41329" w:rsidRPr="00555C93" w:rsidRDefault="00C41329" w:rsidP="00BD42BC">
            <w:pPr>
              <w:rPr>
                <w:rFonts w:ascii="Verdana" w:hAnsi="Verdana"/>
                <w:sz w:val="18"/>
                <w:szCs w:val="18"/>
              </w:rPr>
            </w:pPr>
          </w:p>
        </w:tc>
        <w:tc>
          <w:tcPr>
            <w:tcW w:w="1612" w:type="dxa"/>
            <w:vAlign w:val="center"/>
          </w:tcPr>
          <w:p w14:paraId="405CE911" w14:textId="77777777" w:rsidR="00C41329" w:rsidRPr="00555C93" w:rsidRDefault="00C41329" w:rsidP="00BD42BC">
            <w:pPr>
              <w:rPr>
                <w:rFonts w:ascii="Verdana" w:hAnsi="Verdana"/>
                <w:sz w:val="18"/>
                <w:szCs w:val="18"/>
              </w:rPr>
            </w:pPr>
          </w:p>
        </w:tc>
        <w:tc>
          <w:tcPr>
            <w:tcW w:w="1612" w:type="dxa"/>
            <w:vAlign w:val="center"/>
          </w:tcPr>
          <w:p w14:paraId="4765F4FC" w14:textId="77777777" w:rsidR="00C41329" w:rsidRPr="00555C93" w:rsidRDefault="00C41329" w:rsidP="00BD42BC">
            <w:pPr>
              <w:rPr>
                <w:rFonts w:ascii="Verdana" w:hAnsi="Verdana"/>
                <w:sz w:val="18"/>
                <w:szCs w:val="18"/>
              </w:rPr>
            </w:pPr>
          </w:p>
        </w:tc>
      </w:tr>
      <w:tr w:rsidR="00C41329" w:rsidRPr="00555C93" w14:paraId="12FB233C" w14:textId="77777777" w:rsidTr="00BD42BC">
        <w:trPr>
          <w:trHeight w:val="151"/>
        </w:trPr>
        <w:tc>
          <w:tcPr>
            <w:tcW w:w="3227" w:type="dxa"/>
            <w:vMerge/>
          </w:tcPr>
          <w:p w14:paraId="62338B28" w14:textId="77777777" w:rsidR="00C41329" w:rsidRPr="00555C93" w:rsidRDefault="00C41329" w:rsidP="00BD42BC">
            <w:pPr>
              <w:rPr>
                <w:rFonts w:ascii="Verdana" w:hAnsi="Verdana"/>
                <w:sz w:val="18"/>
                <w:szCs w:val="18"/>
              </w:rPr>
            </w:pPr>
          </w:p>
        </w:tc>
        <w:tc>
          <w:tcPr>
            <w:tcW w:w="1612" w:type="dxa"/>
            <w:vAlign w:val="center"/>
          </w:tcPr>
          <w:p w14:paraId="6E6E7710" w14:textId="77777777" w:rsidR="00C41329" w:rsidRPr="00555C93" w:rsidRDefault="00C41329" w:rsidP="00BD42BC">
            <w:pPr>
              <w:jc w:val="center"/>
              <w:rPr>
                <w:rFonts w:ascii="Verdana" w:hAnsi="Verdana"/>
                <w:sz w:val="18"/>
                <w:szCs w:val="18"/>
              </w:rPr>
            </w:pPr>
          </w:p>
        </w:tc>
        <w:tc>
          <w:tcPr>
            <w:tcW w:w="1612" w:type="dxa"/>
            <w:vAlign w:val="center"/>
          </w:tcPr>
          <w:p w14:paraId="1EDA927B" w14:textId="77777777" w:rsidR="00C41329" w:rsidRPr="00555C93" w:rsidRDefault="00C41329" w:rsidP="00BD42BC">
            <w:pPr>
              <w:rPr>
                <w:rFonts w:ascii="Verdana" w:hAnsi="Verdana"/>
                <w:sz w:val="18"/>
                <w:szCs w:val="18"/>
              </w:rPr>
            </w:pPr>
          </w:p>
        </w:tc>
        <w:tc>
          <w:tcPr>
            <w:tcW w:w="1612" w:type="dxa"/>
            <w:vAlign w:val="center"/>
          </w:tcPr>
          <w:p w14:paraId="4232414A" w14:textId="77777777" w:rsidR="00C41329" w:rsidRPr="00555C93" w:rsidRDefault="00C41329" w:rsidP="00BD42BC">
            <w:pPr>
              <w:rPr>
                <w:rFonts w:ascii="Verdana" w:hAnsi="Verdana"/>
                <w:sz w:val="18"/>
                <w:szCs w:val="18"/>
              </w:rPr>
            </w:pPr>
          </w:p>
        </w:tc>
        <w:tc>
          <w:tcPr>
            <w:tcW w:w="1612" w:type="dxa"/>
            <w:vAlign w:val="center"/>
          </w:tcPr>
          <w:p w14:paraId="1CFF8E19" w14:textId="77777777" w:rsidR="00C41329" w:rsidRPr="00555C93" w:rsidRDefault="00C41329" w:rsidP="00BD42BC">
            <w:pPr>
              <w:rPr>
                <w:rFonts w:ascii="Verdana" w:hAnsi="Verdana"/>
                <w:sz w:val="18"/>
                <w:szCs w:val="18"/>
              </w:rPr>
            </w:pPr>
          </w:p>
        </w:tc>
      </w:tr>
      <w:tr w:rsidR="00C41329" w:rsidRPr="00555C93" w14:paraId="0C714533" w14:textId="77777777" w:rsidTr="00BD42BC">
        <w:trPr>
          <w:trHeight w:val="151"/>
        </w:trPr>
        <w:tc>
          <w:tcPr>
            <w:tcW w:w="3227" w:type="dxa"/>
            <w:vMerge/>
          </w:tcPr>
          <w:p w14:paraId="47837995" w14:textId="77777777" w:rsidR="00C41329" w:rsidRPr="00555C93" w:rsidRDefault="00C41329" w:rsidP="00BD42BC">
            <w:pPr>
              <w:rPr>
                <w:rFonts w:ascii="Verdana" w:hAnsi="Verdana"/>
                <w:sz w:val="18"/>
                <w:szCs w:val="18"/>
              </w:rPr>
            </w:pPr>
          </w:p>
        </w:tc>
        <w:tc>
          <w:tcPr>
            <w:tcW w:w="1612" w:type="dxa"/>
            <w:vAlign w:val="center"/>
          </w:tcPr>
          <w:p w14:paraId="19DC193B" w14:textId="77777777" w:rsidR="00C41329" w:rsidRPr="00555C93" w:rsidRDefault="00C41329" w:rsidP="00BD42BC">
            <w:pPr>
              <w:jc w:val="center"/>
              <w:rPr>
                <w:rFonts w:ascii="Verdana" w:hAnsi="Verdana"/>
                <w:sz w:val="18"/>
                <w:szCs w:val="18"/>
              </w:rPr>
            </w:pPr>
          </w:p>
        </w:tc>
        <w:tc>
          <w:tcPr>
            <w:tcW w:w="1612" w:type="dxa"/>
            <w:vAlign w:val="center"/>
          </w:tcPr>
          <w:p w14:paraId="2BC0A694" w14:textId="77777777" w:rsidR="00C41329" w:rsidRPr="00555C93" w:rsidRDefault="00C41329" w:rsidP="00BD42BC">
            <w:pPr>
              <w:rPr>
                <w:rFonts w:ascii="Verdana" w:hAnsi="Verdana"/>
                <w:sz w:val="18"/>
                <w:szCs w:val="18"/>
              </w:rPr>
            </w:pPr>
          </w:p>
        </w:tc>
        <w:tc>
          <w:tcPr>
            <w:tcW w:w="1612" w:type="dxa"/>
            <w:vAlign w:val="center"/>
          </w:tcPr>
          <w:p w14:paraId="18C353CF" w14:textId="77777777" w:rsidR="00C41329" w:rsidRPr="00555C93" w:rsidRDefault="00C41329" w:rsidP="00BD42BC">
            <w:pPr>
              <w:rPr>
                <w:rFonts w:ascii="Verdana" w:hAnsi="Verdana"/>
                <w:sz w:val="18"/>
                <w:szCs w:val="18"/>
              </w:rPr>
            </w:pPr>
          </w:p>
        </w:tc>
        <w:tc>
          <w:tcPr>
            <w:tcW w:w="1612" w:type="dxa"/>
            <w:vAlign w:val="center"/>
          </w:tcPr>
          <w:p w14:paraId="1872F016" w14:textId="77777777" w:rsidR="00C41329" w:rsidRPr="00555C93" w:rsidRDefault="00C41329" w:rsidP="00BD42BC">
            <w:pPr>
              <w:rPr>
                <w:rFonts w:ascii="Verdana" w:hAnsi="Verdana"/>
                <w:sz w:val="18"/>
                <w:szCs w:val="18"/>
              </w:rPr>
            </w:pPr>
          </w:p>
        </w:tc>
      </w:tr>
      <w:tr w:rsidR="00C41329" w:rsidRPr="00555C93" w14:paraId="139DE7B4" w14:textId="77777777" w:rsidTr="00BD42BC">
        <w:trPr>
          <w:trHeight w:val="151"/>
        </w:trPr>
        <w:tc>
          <w:tcPr>
            <w:tcW w:w="3227" w:type="dxa"/>
            <w:vMerge/>
          </w:tcPr>
          <w:p w14:paraId="70787AC2" w14:textId="77777777" w:rsidR="00C41329" w:rsidRPr="00555C93" w:rsidRDefault="00C41329" w:rsidP="00BD42BC">
            <w:pPr>
              <w:rPr>
                <w:rFonts w:ascii="Verdana" w:hAnsi="Verdana"/>
                <w:sz w:val="18"/>
                <w:szCs w:val="18"/>
              </w:rPr>
            </w:pPr>
          </w:p>
        </w:tc>
        <w:tc>
          <w:tcPr>
            <w:tcW w:w="1612" w:type="dxa"/>
            <w:vAlign w:val="center"/>
          </w:tcPr>
          <w:p w14:paraId="590A5E62" w14:textId="77777777" w:rsidR="00C41329" w:rsidRPr="00555C93" w:rsidRDefault="00C41329" w:rsidP="00BD42BC">
            <w:pPr>
              <w:jc w:val="center"/>
              <w:rPr>
                <w:rFonts w:ascii="Verdana" w:hAnsi="Verdana"/>
                <w:sz w:val="18"/>
                <w:szCs w:val="18"/>
              </w:rPr>
            </w:pPr>
          </w:p>
        </w:tc>
        <w:tc>
          <w:tcPr>
            <w:tcW w:w="1612" w:type="dxa"/>
            <w:vAlign w:val="center"/>
          </w:tcPr>
          <w:p w14:paraId="7DD3C3D1" w14:textId="77777777" w:rsidR="00C41329" w:rsidRPr="00555C93" w:rsidRDefault="00C41329" w:rsidP="00BD42BC">
            <w:pPr>
              <w:rPr>
                <w:rFonts w:ascii="Verdana" w:hAnsi="Verdana"/>
                <w:sz w:val="18"/>
                <w:szCs w:val="18"/>
              </w:rPr>
            </w:pPr>
          </w:p>
        </w:tc>
        <w:tc>
          <w:tcPr>
            <w:tcW w:w="1612" w:type="dxa"/>
            <w:vAlign w:val="center"/>
          </w:tcPr>
          <w:p w14:paraId="400C308C" w14:textId="77777777" w:rsidR="00C41329" w:rsidRPr="00555C93" w:rsidRDefault="00C41329" w:rsidP="00BD42BC">
            <w:pPr>
              <w:rPr>
                <w:rFonts w:ascii="Verdana" w:hAnsi="Verdana"/>
                <w:sz w:val="18"/>
                <w:szCs w:val="18"/>
              </w:rPr>
            </w:pPr>
          </w:p>
        </w:tc>
        <w:tc>
          <w:tcPr>
            <w:tcW w:w="1612" w:type="dxa"/>
            <w:vAlign w:val="center"/>
          </w:tcPr>
          <w:p w14:paraId="2EAF3C02" w14:textId="77777777" w:rsidR="00C41329" w:rsidRPr="00555C93" w:rsidRDefault="00C41329" w:rsidP="00BD42BC">
            <w:pPr>
              <w:rPr>
                <w:rFonts w:ascii="Verdana" w:hAnsi="Verdana"/>
                <w:sz w:val="18"/>
                <w:szCs w:val="18"/>
              </w:rPr>
            </w:pPr>
          </w:p>
        </w:tc>
      </w:tr>
      <w:tr w:rsidR="00C41329" w:rsidRPr="00555C93" w14:paraId="45EF71C0" w14:textId="77777777" w:rsidTr="00BD42BC">
        <w:trPr>
          <w:trHeight w:val="151"/>
        </w:trPr>
        <w:tc>
          <w:tcPr>
            <w:tcW w:w="3227" w:type="dxa"/>
            <w:vMerge/>
          </w:tcPr>
          <w:p w14:paraId="2BCEA91A" w14:textId="77777777" w:rsidR="00C41329" w:rsidRPr="00555C93" w:rsidRDefault="00C41329" w:rsidP="00BD42BC">
            <w:pPr>
              <w:rPr>
                <w:rFonts w:ascii="Verdana" w:hAnsi="Verdana"/>
                <w:sz w:val="18"/>
                <w:szCs w:val="18"/>
              </w:rPr>
            </w:pPr>
          </w:p>
        </w:tc>
        <w:tc>
          <w:tcPr>
            <w:tcW w:w="1612" w:type="dxa"/>
            <w:vAlign w:val="center"/>
          </w:tcPr>
          <w:p w14:paraId="323A1394" w14:textId="77777777" w:rsidR="00C41329" w:rsidRPr="00555C93" w:rsidRDefault="00C41329" w:rsidP="00BD42BC">
            <w:pPr>
              <w:jc w:val="center"/>
              <w:rPr>
                <w:rFonts w:ascii="Verdana" w:hAnsi="Verdana"/>
                <w:sz w:val="18"/>
                <w:szCs w:val="18"/>
              </w:rPr>
            </w:pPr>
          </w:p>
        </w:tc>
        <w:tc>
          <w:tcPr>
            <w:tcW w:w="1612" w:type="dxa"/>
            <w:vAlign w:val="center"/>
          </w:tcPr>
          <w:p w14:paraId="790DD307" w14:textId="77777777" w:rsidR="00C41329" w:rsidRPr="00555C93" w:rsidRDefault="00C41329" w:rsidP="00BD42BC">
            <w:pPr>
              <w:rPr>
                <w:rFonts w:ascii="Verdana" w:hAnsi="Verdana"/>
                <w:sz w:val="18"/>
                <w:szCs w:val="18"/>
              </w:rPr>
            </w:pPr>
          </w:p>
        </w:tc>
        <w:tc>
          <w:tcPr>
            <w:tcW w:w="1612" w:type="dxa"/>
            <w:vAlign w:val="center"/>
          </w:tcPr>
          <w:p w14:paraId="2265B193" w14:textId="77777777" w:rsidR="00C41329" w:rsidRPr="00555C93" w:rsidRDefault="00C41329" w:rsidP="00BD42BC">
            <w:pPr>
              <w:rPr>
                <w:rFonts w:ascii="Verdana" w:hAnsi="Verdana"/>
                <w:sz w:val="18"/>
                <w:szCs w:val="18"/>
              </w:rPr>
            </w:pPr>
          </w:p>
        </w:tc>
        <w:tc>
          <w:tcPr>
            <w:tcW w:w="1612" w:type="dxa"/>
            <w:vAlign w:val="center"/>
          </w:tcPr>
          <w:p w14:paraId="325A1BF6" w14:textId="77777777" w:rsidR="00C41329" w:rsidRPr="00555C93" w:rsidRDefault="00C41329" w:rsidP="00BD42BC">
            <w:pPr>
              <w:rPr>
                <w:rFonts w:ascii="Verdana" w:hAnsi="Verdana"/>
                <w:sz w:val="18"/>
                <w:szCs w:val="18"/>
              </w:rPr>
            </w:pPr>
          </w:p>
        </w:tc>
      </w:tr>
      <w:tr w:rsidR="00C41329" w:rsidRPr="00555C93" w14:paraId="51AA4941" w14:textId="77777777" w:rsidTr="00BD42BC">
        <w:trPr>
          <w:trHeight w:val="151"/>
        </w:trPr>
        <w:tc>
          <w:tcPr>
            <w:tcW w:w="3227" w:type="dxa"/>
            <w:vMerge/>
          </w:tcPr>
          <w:p w14:paraId="0DEBB43C" w14:textId="77777777" w:rsidR="00C41329" w:rsidRPr="00555C93" w:rsidRDefault="00C41329" w:rsidP="00BD42BC">
            <w:pPr>
              <w:rPr>
                <w:rFonts w:ascii="Verdana" w:hAnsi="Verdana"/>
                <w:sz w:val="18"/>
                <w:szCs w:val="18"/>
              </w:rPr>
            </w:pPr>
          </w:p>
        </w:tc>
        <w:tc>
          <w:tcPr>
            <w:tcW w:w="1612" w:type="dxa"/>
            <w:vAlign w:val="center"/>
          </w:tcPr>
          <w:p w14:paraId="266E2157" w14:textId="77777777" w:rsidR="00C41329" w:rsidRPr="00555C93" w:rsidRDefault="00C41329" w:rsidP="00BD42BC">
            <w:pPr>
              <w:jc w:val="center"/>
              <w:rPr>
                <w:rFonts w:ascii="Verdana" w:hAnsi="Verdana"/>
                <w:sz w:val="18"/>
                <w:szCs w:val="18"/>
              </w:rPr>
            </w:pPr>
          </w:p>
        </w:tc>
        <w:tc>
          <w:tcPr>
            <w:tcW w:w="1612" w:type="dxa"/>
            <w:vAlign w:val="center"/>
          </w:tcPr>
          <w:p w14:paraId="6A01BB47" w14:textId="77777777" w:rsidR="00C41329" w:rsidRPr="00555C93" w:rsidRDefault="00C41329" w:rsidP="00BD42BC">
            <w:pPr>
              <w:rPr>
                <w:rFonts w:ascii="Verdana" w:hAnsi="Verdana"/>
                <w:sz w:val="18"/>
                <w:szCs w:val="18"/>
              </w:rPr>
            </w:pPr>
          </w:p>
        </w:tc>
        <w:tc>
          <w:tcPr>
            <w:tcW w:w="1612" w:type="dxa"/>
            <w:vAlign w:val="center"/>
          </w:tcPr>
          <w:p w14:paraId="5F7A873B" w14:textId="77777777" w:rsidR="00C41329" w:rsidRPr="00555C93" w:rsidRDefault="00C41329" w:rsidP="00BD42BC">
            <w:pPr>
              <w:rPr>
                <w:rFonts w:ascii="Verdana" w:hAnsi="Verdana"/>
                <w:sz w:val="18"/>
                <w:szCs w:val="18"/>
              </w:rPr>
            </w:pPr>
          </w:p>
        </w:tc>
        <w:tc>
          <w:tcPr>
            <w:tcW w:w="1612" w:type="dxa"/>
            <w:vAlign w:val="center"/>
          </w:tcPr>
          <w:p w14:paraId="7AA2C69C" w14:textId="77777777" w:rsidR="00C41329" w:rsidRPr="00555C93" w:rsidRDefault="00C41329" w:rsidP="00BD42BC">
            <w:pPr>
              <w:rPr>
                <w:rFonts w:ascii="Verdana" w:hAnsi="Verdana"/>
                <w:sz w:val="18"/>
                <w:szCs w:val="18"/>
              </w:rPr>
            </w:pPr>
          </w:p>
        </w:tc>
      </w:tr>
      <w:tr w:rsidR="00C41329" w:rsidRPr="00555C93" w14:paraId="70D67089" w14:textId="77777777" w:rsidTr="00BD42BC">
        <w:trPr>
          <w:trHeight w:val="151"/>
        </w:trPr>
        <w:tc>
          <w:tcPr>
            <w:tcW w:w="3227" w:type="dxa"/>
            <w:vMerge/>
          </w:tcPr>
          <w:p w14:paraId="0CC922C0" w14:textId="77777777" w:rsidR="00C41329" w:rsidRPr="00555C93" w:rsidRDefault="00C41329" w:rsidP="00BD42BC">
            <w:pPr>
              <w:rPr>
                <w:rFonts w:ascii="Verdana" w:hAnsi="Verdana"/>
                <w:sz w:val="18"/>
                <w:szCs w:val="18"/>
              </w:rPr>
            </w:pPr>
          </w:p>
        </w:tc>
        <w:tc>
          <w:tcPr>
            <w:tcW w:w="1612" w:type="dxa"/>
            <w:vAlign w:val="center"/>
          </w:tcPr>
          <w:p w14:paraId="1B46D4F4" w14:textId="77777777" w:rsidR="00C41329" w:rsidRPr="00555C93" w:rsidRDefault="00C41329" w:rsidP="00BD42BC">
            <w:pPr>
              <w:jc w:val="center"/>
              <w:rPr>
                <w:rFonts w:ascii="Verdana" w:hAnsi="Verdana"/>
                <w:sz w:val="18"/>
                <w:szCs w:val="18"/>
              </w:rPr>
            </w:pPr>
          </w:p>
        </w:tc>
        <w:tc>
          <w:tcPr>
            <w:tcW w:w="1612" w:type="dxa"/>
            <w:vAlign w:val="center"/>
          </w:tcPr>
          <w:p w14:paraId="076446C5" w14:textId="77777777" w:rsidR="00C41329" w:rsidRPr="00555C93" w:rsidRDefault="00C41329" w:rsidP="00BD42BC">
            <w:pPr>
              <w:rPr>
                <w:rFonts w:ascii="Verdana" w:hAnsi="Verdana"/>
                <w:sz w:val="18"/>
                <w:szCs w:val="18"/>
              </w:rPr>
            </w:pPr>
          </w:p>
        </w:tc>
        <w:tc>
          <w:tcPr>
            <w:tcW w:w="1612" w:type="dxa"/>
            <w:vAlign w:val="center"/>
          </w:tcPr>
          <w:p w14:paraId="2CFBBAE6" w14:textId="77777777" w:rsidR="00C41329" w:rsidRPr="00555C93" w:rsidRDefault="00C41329" w:rsidP="00BD42BC">
            <w:pPr>
              <w:rPr>
                <w:rFonts w:ascii="Verdana" w:hAnsi="Verdana"/>
                <w:sz w:val="18"/>
                <w:szCs w:val="18"/>
              </w:rPr>
            </w:pPr>
          </w:p>
        </w:tc>
        <w:tc>
          <w:tcPr>
            <w:tcW w:w="1612" w:type="dxa"/>
            <w:vAlign w:val="center"/>
          </w:tcPr>
          <w:p w14:paraId="503DE065" w14:textId="77777777" w:rsidR="00C41329" w:rsidRPr="00555C93" w:rsidRDefault="00C41329" w:rsidP="00BD42BC">
            <w:pPr>
              <w:rPr>
                <w:rFonts w:ascii="Verdana" w:hAnsi="Verdana"/>
                <w:sz w:val="18"/>
                <w:szCs w:val="18"/>
              </w:rPr>
            </w:pPr>
          </w:p>
        </w:tc>
      </w:tr>
      <w:tr w:rsidR="00C41329" w:rsidRPr="00555C93" w14:paraId="372A226A" w14:textId="77777777" w:rsidTr="00BD42BC">
        <w:trPr>
          <w:trHeight w:val="151"/>
        </w:trPr>
        <w:tc>
          <w:tcPr>
            <w:tcW w:w="3227" w:type="dxa"/>
            <w:vMerge/>
          </w:tcPr>
          <w:p w14:paraId="6DA81C8C" w14:textId="77777777" w:rsidR="00C41329" w:rsidRPr="00555C93" w:rsidRDefault="00C41329" w:rsidP="00BD42BC">
            <w:pPr>
              <w:rPr>
                <w:rFonts w:ascii="Verdana" w:hAnsi="Verdana"/>
                <w:sz w:val="18"/>
                <w:szCs w:val="18"/>
              </w:rPr>
            </w:pPr>
          </w:p>
        </w:tc>
        <w:tc>
          <w:tcPr>
            <w:tcW w:w="1612" w:type="dxa"/>
            <w:vAlign w:val="center"/>
          </w:tcPr>
          <w:p w14:paraId="655C0C89" w14:textId="77777777" w:rsidR="00C41329" w:rsidRPr="00555C93" w:rsidRDefault="00C41329" w:rsidP="00BD42BC">
            <w:pPr>
              <w:jc w:val="center"/>
              <w:rPr>
                <w:rFonts w:ascii="Verdana" w:hAnsi="Verdana"/>
                <w:sz w:val="18"/>
                <w:szCs w:val="18"/>
              </w:rPr>
            </w:pPr>
          </w:p>
        </w:tc>
        <w:tc>
          <w:tcPr>
            <w:tcW w:w="1612" w:type="dxa"/>
            <w:vAlign w:val="center"/>
          </w:tcPr>
          <w:p w14:paraId="1759D058" w14:textId="77777777" w:rsidR="00C41329" w:rsidRPr="00555C93" w:rsidRDefault="00C41329" w:rsidP="00BD42BC">
            <w:pPr>
              <w:rPr>
                <w:rFonts w:ascii="Verdana" w:hAnsi="Verdana"/>
                <w:sz w:val="18"/>
                <w:szCs w:val="18"/>
              </w:rPr>
            </w:pPr>
          </w:p>
        </w:tc>
        <w:tc>
          <w:tcPr>
            <w:tcW w:w="1612" w:type="dxa"/>
            <w:vAlign w:val="center"/>
          </w:tcPr>
          <w:p w14:paraId="6B9A7B03" w14:textId="77777777" w:rsidR="00C41329" w:rsidRPr="00555C93" w:rsidRDefault="00C41329" w:rsidP="00BD42BC">
            <w:pPr>
              <w:rPr>
                <w:rFonts w:ascii="Verdana" w:hAnsi="Verdana"/>
                <w:sz w:val="18"/>
                <w:szCs w:val="18"/>
              </w:rPr>
            </w:pPr>
          </w:p>
        </w:tc>
        <w:tc>
          <w:tcPr>
            <w:tcW w:w="1612" w:type="dxa"/>
            <w:vAlign w:val="center"/>
          </w:tcPr>
          <w:p w14:paraId="206E0107" w14:textId="77777777" w:rsidR="00C41329" w:rsidRPr="00555C93" w:rsidRDefault="00C41329" w:rsidP="00BD42BC">
            <w:pPr>
              <w:rPr>
                <w:rFonts w:ascii="Verdana" w:hAnsi="Verdana"/>
                <w:sz w:val="18"/>
                <w:szCs w:val="18"/>
              </w:rPr>
            </w:pPr>
          </w:p>
        </w:tc>
      </w:tr>
      <w:tr w:rsidR="00C41329" w:rsidRPr="00555C93" w14:paraId="75AAC511" w14:textId="77777777" w:rsidTr="00BD42BC">
        <w:trPr>
          <w:trHeight w:val="151"/>
        </w:trPr>
        <w:tc>
          <w:tcPr>
            <w:tcW w:w="3227" w:type="dxa"/>
            <w:vMerge/>
          </w:tcPr>
          <w:p w14:paraId="6677112D" w14:textId="77777777" w:rsidR="00C41329" w:rsidRPr="00555C93" w:rsidRDefault="00C41329" w:rsidP="00BD42BC">
            <w:pPr>
              <w:rPr>
                <w:rFonts w:ascii="Verdana" w:hAnsi="Verdana"/>
                <w:sz w:val="18"/>
                <w:szCs w:val="18"/>
              </w:rPr>
            </w:pPr>
          </w:p>
        </w:tc>
        <w:tc>
          <w:tcPr>
            <w:tcW w:w="1612" w:type="dxa"/>
            <w:vAlign w:val="center"/>
          </w:tcPr>
          <w:p w14:paraId="00DACEEE" w14:textId="77777777" w:rsidR="00C41329" w:rsidRPr="00555C93" w:rsidRDefault="00C41329" w:rsidP="00BD42BC">
            <w:pPr>
              <w:jc w:val="center"/>
              <w:rPr>
                <w:rFonts w:ascii="Verdana" w:hAnsi="Verdana"/>
                <w:sz w:val="18"/>
                <w:szCs w:val="18"/>
              </w:rPr>
            </w:pPr>
          </w:p>
        </w:tc>
        <w:tc>
          <w:tcPr>
            <w:tcW w:w="1612" w:type="dxa"/>
            <w:vAlign w:val="center"/>
          </w:tcPr>
          <w:p w14:paraId="6541434C" w14:textId="77777777" w:rsidR="00C41329" w:rsidRPr="00555C93" w:rsidRDefault="00C41329" w:rsidP="00BD42BC">
            <w:pPr>
              <w:rPr>
                <w:rFonts w:ascii="Verdana" w:hAnsi="Verdana"/>
                <w:sz w:val="18"/>
                <w:szCs w:val="18"/>
              </w:rPr>
            </w:pPr>
          </w:p>
        </w:tc>
        <w:tc>
          <w:tcPr>
            <w:tcW w:w="1612" w:type="dxa"/>
            <w:vAlign w:val="center"/>
          </w:tcPr>
          <w:p w14:paraId="13BF955A" w14:textId="77777777" w:rsidR="00C41329" w:rsidRPr="00555C93" w:rsidRDefault="00C41329" w:rsidP="00BD42BC">
            <w:pPr>
              <w:rPr>
                <w:rFonts w:ascii="Verdana" w:hAnsi="Verdana"/>
                <w:sz w:val="18"/>
                <w:szCs w:val="18"/>
              </w:rPr>
            </w:pPr>
          </w:p>
        </w:tc>
        <w:tc>
          <w:tcPr>
            <w:tcW w:w="1612" w:type="dxa"/>
            <w:vAlign w:val="center"/>
          </w:tcPr>
          <w:p w14:paraId="37D15B5D" w14:textId="77777777" w:rsidR="00C41329" w:rsidRPr="00555C93" w:rsidRDefault="00C41329" w:rsidP="00BD42BC">
            <w:pPr>
              <w:rPr>
                <w:rFonts w:ascii="Verdana" w:hAnsi="Verdana"/>
                <w:sz w:val="18"/>
                <w:szCs w:val="18"/>
              </w:rPr>
            </w:pPr>
          </w:p>
        </w:tc>
      </w:tr>
      <w:tr w:rsidR="00C41329" w:rsidRPr="00555C93" w14:paraId="0F1D1F14" w14:textId="77777777" w:rsidTr="00BD42BC">
        <w:trPr>
          <w:trHeight w:val="151"/>
        </w:trPr>
        <w:tc>
          <w:tcPr>
            <w:tcW w:w="3227" w:type="dxa"/>
            <w:vMerge/>
          </w:tcPr>
          <w:p w14:paraId="3357058D" w14:textId="77777777" w:rsidR="00C41329" w:rsidRPr="00555C93" w:rsidRDefault="00C41329" w:rsidP="00BD42BC">
            <w:pPr>
              <w:rPr>
                <w:rFonts w:ascii="Verdana" w:hAnsi="Verdana"/>
                <w:sz w:val="18"/>
                <w:szCs w:val="18"/>
              </w:rPr>
            </w:pPr>
          </w:p>
        </w:tc>
        <w:tc>
          <w:tcPr>
            <w:tcW w:w="1612" w:type="dxa"/>
            <w:vAlign w:val="center"/>
          </w:tcPr>
          <w:p w14:paraId="2C7CCD1D" w14:textId="77777777" w:rsidR="00C41329" w:rsidRPr="00555C93" w:rsidRDefault="00C41329" w:rsidP="00BD42BC">
            <w:pPr>
              <w:jc w:val="center"/>
              <w:rPr>
                <w:rFonts w:ascii="Verdana" w:hAnsi="Verdana"/>
                <w:sz w:val="18"/>
                <w:szCs w:val="18"/>
              </w:rPr>
            </w:pPr>
          </w:p>
        </w:tc>
        <w:tc>
          <w:tcPr>
            <w:tcW w:w="1612" w:type="dxa"/>
            <w:vAlign w:val="center"/>
          </w:tcPr>
          <w:p w14:paraId="4AD591AC" w14:textId="77777777" w:rsidR="00C41329" w:rsidRPr="00555C93" w:rsidRDefault="00C41329" w:rsidP="00BD42BC">
            <w:pPr>
              <w:rPr>
                <w:rFonts w:ascii="Verdana" w:hAnsi="Verdana"/>
                <w:sz w:val="18"/>
                <w:szCs w:val="18"/>
              </w:rPr>
            </w:pPr>
          </w:p>
        </w:tc>
        <w:tc>
          <w:tcPr>
            <w:tcW w:w="1612" w:type="dxa"/>
            <w:vAlign w:val="center"/>
          </w:tcPr>
          <w:p w14:paraId="7E425FE7" w14:textId="77777777" w:rsidR="00C41329" w:rsidRPr="00555C93" w:rsidRDefault="00C41329" w:rsidP="00BD42BC">
            <w:pPr>
              <w:rPr>
                <w:rFonts w:ascii="Verdana" w:hAnsi="Verdana"/>
                <w:sz w:val="18"/>
                <w:szCs w:val="18"/>
              </w:rPr>
            </w:pPr>
          </w:p>
        </w:tc>
        <w:tc>
          <w:tcPr>
            <w:tcW w:w="1612" w:type="dxa"/>
            <w:vAlign w:val="center"/>
          </w:tcPr>
          <w:p w14:paraId="53661AC0" w14:textId="77777777" w:rsidR="00C41329" w:rsidRPr="00555C93" w:rsidRDefault="00C41329" w:rsidP="00BD42BC">
            <w:pPr>
              <w:rPr>
                <w:rFonts w:ascii="Verdana" w:hAnsi="Verdana"/>
                <w:sz w:val="18"/>
                <w:szCs w:val="18"/>
              </w:rPr>
            </w:pPr>
          </w:p>
        </w:tc>
      </w:tr>
      <w:tr w:rsidR="00C41329" w:rsidRPr="00555C93" w14:paraId="494ADC12" w14:textId="77777777" w:rsidTr="00BD42BC">
        <w:trPr>
          <w:trHeight w:val="151"/>
        </w:trPr>
        <w:tc>
          <w:tcPr>
            <w:tcW w:w="3227" w:type="dxa"/>
            <w:vMerge/>
          </w:tcPr>
          <w:p w14:paraId="6B3E083F" w14:textId="77777777" w:rsidR="00C41329" w:rsidRPr="00555C93" w:rsidRDefault="00C41329" w:rsidP="00BD42BC">
            <w:pPr>
              <w:rPr>
                <w:rFonts w:ascii="Verdana" w:hAnsi="Verdana"/>
                <w:sz w:val="18"/>
                <w:szCs w:val="18"/>
              </w:rPr>
            </w:pPr>
          </w:p>
        </w:tc>
        <w:tc>
          <w:tcPr>
            <w:tcW w:w="1612" w:type="dxa"/>
            <w:vAlign w:val="center"/>
          </w:tcPr>
          <w:p w14:paraId="45CF4BC0" w14:textId="77777777" w:rsidR="00C41329" w:rsidRPr="00555C93" w:rsidRDefault="00C41329" w:rsidP="00BD42BC">
            <w:pPr>
              <w:jc w:val="center"/>
              <w:rPr>
                <w:rFonts w:ascii="Verdana" w:hAnsi="Verdana"/>
                <w:sz w:val="18"/>
                <w:szCs w:val="18"/>
              </w:rPr>
            </w:pPr>
          </w:p>
        </w:tc>
        <w:tc>
          <w:tcPr>
            <w:tcW w:w="1612" w:type="dxa"/>
            <w:vAlign w:val="center"/>
          </w:tcPr>
          <w:p w14:paraId="3C99F01F" w14:textId="77777777" w:rsidR="00C41329" w:rsidRPr="00555C93" w:rsidRDefault="00C41329" w:rsidP="00BD42BC">
            <w:pPr>
              <w:rPr>
                <w:rFonts w:ascii="Verdana" w:hAnsi="Verdana"/>
                <w:sz w:val="18"/>
                <w:szCs w:val="18"/>
              </w:rPr>
            </w:pPr>
          </w:p>
        </w:tc>
        <w:tc>
          <w:tcPr>
            <w:tcW w:w="1612" w:type="dxa"/>
            <w:vAlign w:val="center"/>
          </w:tcPr>
          <w:p w14:paraId="789DBA43" w14:textId="77777777" w:rsidR="00C41329" w:rsidRPr="00555C93" w:rsidRDefault="00C41329" w:rsidP="00BD42BC">
            <w:pPr>
              <w:rPr>
                <w:rFonts w:ascii="Verdana" w:hAnsi="Verdana"/>
                <w:sz w:val="18"/>
                <w:szCs w:val="18"/>
              </w:rPr>
            </w:pPr>
          </w:p>
        </w:tc>
        <w:tc>
          <w:tcPr>
            <w:tcW w:w="1612" w:type="dxa"/>
            <w:vAlign w:val="center"/>
          </w:tcPr>
          <w:p w14:paraId="55FF96D9" w14:textId="77777777" w:rsidR="00C41329" w:rsidRPr="00555C93" w:rsidRDefault="00C41329" w:rsidP="00BD42BC">
            <w:pPr>
              <w:rPr>
                <w:rFonts w:ascii="Verdana" w:hAnsi="Verdana"/>
                <w:sz w:val="18"/>
                <w:szCs w:val="18"/>
              </w:rPr>
            </w:pPr>
          </w:p>
        </w:tc>
      </w:tr>
      <w:tr w:rsidR="00C41329" w:rsidRPr="00555C93" w14:paraId="042453F6" w14:textId="77777777" w:rsidTr="00BD42BC">
        <w:trPr>
          <w:trHeight w:val="151"/>
        </w:trPr>
        <w:tc>
          <w:tcPr>
            <w:tcW w:w="3227" w:type="dxa"/>
            <w:vMerge/>
          </w:tcPr>
          <w:p w14:paraId="57E98531" w14:textId="77777777" w:rsidR="00C41329" w:rsidRPr="00555C93" w:rsidRDefault="00C41329" w:rsidP="00BD42BC">
            <w:pPr>
              <w:rPr>
                <w:rFonts w:ascii="Verdana" w:hAnsi="Verdana"/>
                <w:sz w:val="18"/>
                <w:szCs w:val="18"/>
              </w:rPr>
            </w:pPr>
          </w:p>
        </w:tc>
        <w:tc>
          <w:tcPr>
            <w:tcW w:w="1612" w:type="dxa"/>
            <w:vAlign w:val="center"/>
          </w:tcPr>
          <w:p w14:paraId="34A77CCC" w14:textId="77777777" w:rsidR="00C41329" w:rsidRPr="00555C93" w:rsidRDefault="00C41329" w:rsidP="00BD42BC">
            <w:pPr>
              <w:jc w:val="center"/>
              <w:rPr>
                <w:rFonts w:ascii="Verdana" w:hAnsi="Verdana"/>
                <w:sz w:val="18"/>
                <w:szCs w:val="18"/>
              </w:rPr>
            </w:pPr>
          </w:p>
        </w:tc>
        <w:tc>
          <w:tcPr>
            <w:tcW w:w="1612" w:type="dxa"/>
            <w:vAlign w:val="center"/>
          </w:tcPr>
          <w:p w14:paraId="186B6957" w14:textId="77777777" w:rsidR="00C41329" w:rsidRPr="00555C93" w:rsidRDefault="00C41329" w:rsidP="00BD42BC">
            <w:pPr>
              <w:rPr>
                <w:rFonts w:ascii="Verdana" w:hAnsi="Verdana"/>
                <w:sz w:val="18"/>
                <w:szCs w:val="18"/>
              </w:rPr>
            </w:pPr>
          </w:p>
        </w:tc>
        <w:tc>
          <w:tcPr>
            <w:tcW w:w="1612" w:type="dxa"/>
            <w:vAlign w:val="center"/>
          </w:tcPr>
          <w:p w14:paraId="6BB4F02A" w14:textId="77777777" w:rsidR="00C41329" w:rsidRPr="00555C93" w:rsidRDefault="00C41329" w:rsidP="00BD42BC">
            <w:pPr>
              <w:rPr>
                <w:rFonts w:ascii="Verdana" w:hAnsi="Verdana"/>
                <w:sz w:val="18"/>
                <w:szCs w:val="18"/>
              </w:rPr>
            </w:pPr>
          </w:p>
        </w:tc>
        <w:tc>
          <w:tcPr>
            <w:tcW w:w="1612" w:type="dxa"/>
            <w:vAlign w:val="center"/>
          </w:tcPr>
          <w:p w14:paraId="176E78FE" w14:textId="77777777" w:rsidR="00C41329" w:rsidRPr="00555C93" w:rsidRDefault="00C41329" w:rsidP="00BD42BC">
            <w:pPr>
              <w:rPr>
                <w:rFonts w:ascii="Verdana" w:hAnsi="Verdana"/>
                <w:sz w:val="18"/>
                <w:szCs w:val="18"/>
              </w:rPr>
            </w:pPr>
          </w:p>
        </w:tc>
      </w:tr>
      <w:tr w:rsidR="00C41329" w:rsidRPr="00555C93" w14:paraId="30533734" w14:textId="77777777" w:rsidTr="00BD42BC">
        <w:trPr>
          <w:trHeight w:val="151"/>
        </w:trPr>
        <w:tc>
          <w:tcPr>
            <w:tcW w:w="3227" w:type="dxa"/>
            <w:vMerge/>
          </w:tcPr>
          <w:p w14:paraId="00B5B3E0" w14:textId="77777777" w:rsidR="00C41329" w:rsidRPr="00555C93" w:rsidRDefault="00C41329" w:rsidP="00BD42BC">
            <w:pPr>
              <w:rPr>
                <w:rFonts w:ascii="Verdana" w:hAnsi="Verdana"/>
                <w:sz w:val="18"/>
                <w:szCs w:val="18"/>
              </w:rPr>
            </w:pPr>
          </w:p>
        </w:tc>
        <w:tc>
          <w:tcPr>
            <w:tcW w:w="1612" w:type="dxa"/>
            <w:vAlign w:val="center"/>
          </w:tcPr>
          <w:p w14:paraId="55C251FE" w14:textId="77777777" w:rsidR="00C41329" w:rsidRPr="00555C93" w:rsidRDefault="00C41329" w:rsidP="00BD42BC">
            <w:pPr>
              <w:jc w:val="center"/>
              <w:rPr>
                <w:rFonts w:ascii="Verdana" w:hAnsi="Verdana"/>
                <w:sz w:val="18"/>
                <w:szCs w:val="18"/>
              </w:rPr>
            </w:pPr>
          </w:p>
        </w:tc>
        <w:tc>
          <w:tcPr>
            <w:tcW w:w="1612" w:type="dxa"/>
            <w:vAlign w:val="center"/>
          </w:tcPr>
          <w:p w14:paraId="1AD07144" w14:textId="77777777" w:rsidR="00C41329" w:rsidRPr="00555C93" w:rsidRDefault="00C41329" w:rsidP="00BD42BC">
            <w:pPr>
              <w:rPr>
                <w:rFonts w:ascii="Verdana" w:hAnsi="Verdana"/>
                <w:sz w:val="18"/>
                <w:szCs w:val="18"/>
              </w:rPr>
            </w:pPr>
          </w:p>
        </w:tc>
        <w:tc>
          <w:tcPr>
            <w:tcW w:w="1612" w:type="dxa"/>
            <w:vAlign w:val="center"/>
          </w:tcPr>
          <w:p w14:paraId="49960389" w14:textId="77777777" w:rsidR="00C41329" w:rsidRPr="00555C93" w:rsidRDefault="00C41329" w:rsidP="00BD42BC">
            <w:pPr>
              <w:rPr>
                <w:rFonts w:ascii="Verdana" w:hAnsi="Verdana"/>
                <w:sz w:val="18"/>
                <w:szCs w:val="18"/>
              </w:rPr>
            </w:pPr>
          </w:p>
        </w:tc>
        <w:tc>
          <w:tcPr>
            <w:tcW w:w="1612" w:type="dxa"/>
            <w:vAlign w:val="center"/>
          </w:tcPr>
          <w:p w14:paraId="1B1283B3" w14:textId="77777777" w:rsidR="00C41329" w:rsidRPr="00555C93" w:rsidRDefault="00C41329" w:rsidP="00BD42BC">
            <w:pPr>
              <w:rPr>
                <w:rFonts w:ascii="Verdana" w:hAnsi="Verdana"/>
                <w:sz w:val="18"/>
                <w:szCs w:val="18"/>
              </w:rPr>
            </w:pPr>
          </w:p>
        </w:tc>
      </w:tr>
      <w:tr w:rsidR="00C41329" w:rsidRPr="00555C93" w14:paraId="630578A8" w14:textId="77777777" w:rsidTr="00BD42BC">
        <w:trPr>
          <w:trHeight w:val="151"/>
        </w:trPr>
        <w:tc>
          <w:tcPr>
            <w:tcW w:w="3227" w:type="dxa"/>
            <w:vMerge/>
          </w:tcPr>
          <w:p w14:paraId="0379A32E" w14:textId="77777777" w:rsidR="00C41329" w:rsidRPr="00555C93" w:rsidRDefault="00C41329" w:rsidP="00BD42BC">
            <w:pPr>
              <w:rPr>
                <w:rFonts w:ascii="Verdana" w:hAnsi="Verdana"/>
                <w:sz w:val="18"/>
                <w:szCs w:val="18"/>
              </w:rPr>
            </w:pPr>
          </w:p>
        </w:tc>
        <w:tc>
          <w:tcPr>
            <w:tcW w:w="1612" w:type="dxa"/>
            <w:vAlign w:val="center"/>
          </w:tcPr>
          <w:p w14:paraId="6C75D4A7" w14:textId="77777777" w:rsidR="00C41329" w:rsidRPr="00555C93" w:rsidRDefault="00C41329" w:rsidP="00BD42BC">
            <w:pPr>
              <w:jc w:val="center"/>
              <w:rPr>
                <w:rFonts w:ascii="Verdana" w:hAnsi="Verdana"/>
                <w:sz w:val="18"/>
                <w:szCs w:val="18"/>
              </w:rPr>
            </w:pPr>
          </w:p>
        </w:tc>
        <w:tc>
          <w:tcPr>
            <w:tcW w:w="1612" w:type="dxa"/>
            <w:vAlign w:val="center"/>
          </w:tcPr>
          <w:p w14:paraId="7F6C0CAA" w14:textId="77777777" w:rsidR="00C41329" w:rsidRPr="00555C93" w:rsidRDefault="00C41329" w:rsidP="00BD42BC">
            <w:pPr>
              <w:rPr>
                <w:rFonts w:ascii="Verdana" w:hAnsi="Verdana"/>
                <w:sz w:val="18"/>
                <w:szCs w:val="18"/>
              </w:rPr>
            </w:pPr>
          </w:p>
        </w:tc>
        <w:tc>
          <w:tcPr>
            <w:tcW w:w="1612" w:type="dxa"/>
            <w:vAlign w:val="center"/>
          </w:tcPr>
          <w:p w14:paraId="6F2EDBA7" w14:textId="77777777" w:rsidR="00C41329" w:rsidRPr="00555C93" w:rsidRDefault="00C41329" w:rsidP="00BD42BC">
            <w:pPr>
              <w:rPr>
                <w:rFonts w:ascii="Verdana" w:hAnsi="Verdana"/>
                <w:sz w:val="18"/>
                <w:szCs w:val="18"/>
              </w:rPr>
            </w:pPr>
          </w:p>
        </w:tc>
        <w:tc>
          <w:tcPr>
            <w:tcW w:w="1612" w:type="dxa"/>
            <w:vAlign w:val="center"/>
          </w:tcPr>
          <w:p w14:paraId="73AD8648" w14:textId="77777777" w:rsidR="00C41329" w:rsidRPr="00555C93" w:rsidRDefault="00C41329" w:rsidP="00BD42BC">
            <w:pPr>
              <w:rPr>
                <w:rFonts w:ascii="Verdana" w:hAnsi="Verdana"/>
                <w:sz w:val="18"/>
                <w:szCs w:val="18"/>
              </w:rPr>
            </w:pPr>
          </w:p>
        </w:tc>
      </w:tr>
      <w:tr w:rsidR="00C41329" w:rsidRPr="00555C93" w14:paraId="43F236A5" w14:textId="77777777" w:rsidTr="00BD42BC">
        <w:trPr>
          <w:trHeight w:val="151"/>
        </w:trPr>
        <w:tc>
          <w:tcPr>
            <w:tcW w:w="3227" w:type="dxa"/>
            <w:vMerge/>
          </w:tcPr>
          <w:p w14:paraId="63F2B2A6" w14:textId="77777777" w:rsidR="00C41329" w:rsidRPr="00555C93" w:rsidRDefault="00C41329" w:rsidP="00BD42BC">
            <w:pPr>
              <w:rPr>
                <w:rFonts w:ascii="Verdana" w:hAnsi="Verdana"/>
                <w:sz w:val="18"/>
                <w:szCs w:val="18"/>
              </w:rPr>
            </w:pPr>
          </w:p>
        </w:tc>
        <w:tc>
          <w:tcPr>
            <w:tcW w:w="1612" w:type="dxa"/>
            <w:vAlign w:val="center"/>
          </w:tcPr>
          <w:p w14:paraId="70BC808A" w14:textId="77777777" w:rsidR="00C41329" w:rsidRPr="00555C93" w:rsidRDefault="00C41329" w:rsidP="00BD42BC">
            <w:pPr>
              <w:jc w:val="center"/>
              <w:rPr>
                <w:rFonts w:ascii="Verdana" w:hAnsi="Verdana"/>
                <w:sz w:val="18"/>
                <w:szCs w:val="18"/>
              </w:rPr>
            </w:pPr>
          </w:p>
        </w:tc>
        <w:tc>
          <w:tcPr>
            <w:tcW w:w="1612" w:type="dxa"/>
            <w:vAlign w:val="center"/>
          </w:tcPr>
          <w:p w14:paraId="0A9C201A" w14:textId="77777777" w:rsidR="00C41329" w:rsidRPr="00555C93" w:rsidRDefault="00C41329" w:rsidP="00BD42BC">
            <w:pPr>
              <w:rPr>
                <w:rFonts w:ascii="Verdana" w:hAnsi="Verdana"/>
                <w:sz w:val="18"/>
                <w:szCs w:val="18"/>
              </w:rPr>
            </w:pPr>
          </w:p>
        </w:tc>
        <w:tc>
          <w:tcPr>
            <w:tcW w:w="1612" w:type="dxa"/>
            <w:vAlign w:val="center"/>
          </w:tcPr>
          <w:p w14:paraId="22884390" w14:textId="77777777" w:rsidR="00C41329" w:rsidRPr="00555C93" w:rsidRDefault="00C41329" w:rsidP="00BD42BC">
            <w:pPr>
              <w:rPr>
                <w:rFonts w:ascii="Verdana" w:hAnsi="Verdana"/>
                <w:sz w:val="18"/>
                <w:szCs w:val="18"/>
              </w:rPr>
            </w:pPr>
          </w:p>
        </w:tc>
        <w:tc>
          <w:tcPr>
            <w:tcW w:w="1612" w:type="dxa"/>
            <w:vAlign w:val="center"/>
          </w:tcPr>
          <w:p w14:paraId="6094B50A" w14:textId="77777777" w:rsidR="00C41329" w:rsidRPr="00555C93" w:rsidRDefault="00C41329" w:rsidP="00BD42BC">
            <w:pPr>
              <w:rPr>
                <w:rFonts w:ascii="Verdana" w:hAnsi="Verdana"/>
                <w:sz w:val="18"/>
                <w:szCs w:val="18"/>
              </w:rPr>
            </w:pPr>
          </w:p>
        </w:tc>
      </w:tr>
      <w:tr w:rsidR="00C41329" w:rsidRPr="00555C93" w14:paraId="790A6448" w14:textId="77777777" w:rsidTr="00BD42BC">
        <w:trPr>
          <w:trHeight w:val="151"/>
        </w:trPr>
        <w:tc>
          <w:tcPr>
            <w:tcW w:w="3227" w:type="dxa"/>
            <w:vMerge/>
          </w:tcPr>
          <w:p w14:paraId="3E273501" w14:textId="77777777" w:rsidR="00C41329" w:rsidRPr="00555C93" w:rsidRDefault="00C41329" w:rsidP="00BD42BC">
            <w:pPr>
              <w:rPr>
                <w:rFonts w:ascii="Verdana" w:hAnsi="Verdana"/>
                <w:sz w:val="18"/>
                <w:szCs w:val="18"/>
              </w:rPr>
            </w:pPr>
          </w:p>
        </w:tc>
        <w:tc>
          <w:tcPr>
            <w:tcW w:w="1612" w:type="dxa"/>
            <w:vAlign w:val="center"/>
          </w:tcPr>
          <w:p w14:paraId="012931C5" w14:textId="77777777" w:rsidR="00C41329" w:rsidRPr="00555C93" w:rsidRDefault="00C41329" w:rsidP="00BD42BC">
            <w:pPr>
              <w:jc w:val="center"/>
              <w:rPr>
                <w:rFonts w:ascii="Verdana" w:hAnsi="Verdana"/>
                <w:sz w:val="18"/>
                <w:szCs w:val="18"/>
              </w:rPr>
            </w:pPr>
          </w:p>
        </w:tc>
        <w:tc>
          <w:tcPr>
            <w:tcW w:w="1612" w:type="dxa"/>
            <w:vAlign w:val="center"/>
          </w:tcPr>
          <w:p w14:paraId="24671435" w14:textId="77777777" w:rsidR="00C41329" w:rsidRPr="00555C93" w:rsidRDefault="00C41329" w:rsidP="00BD42BC">
            <w:pPr>
              <w:rPr>
                <w:rFonts w:ascii="Verdana" w:hAnsi="Verdana"/>
                <w:sz w:val="18"/>
                <w:szCs w:val="18"/>
              </w:rPr>
            </w:pPr>
          </w:p>
        </w:tc>
        <w:tc>
          <w:tcPr>
            <w:tcW w:w="1612" w:type="dxa"/>
            <w:vAlign w:val="center"/>
          </w:tcPr>
          <w:p w14:paraId="217EED3B" w14:textId="77777777" w:rsidR="00C41329" w:rsidRPr="00555C93" w:rsidRDefault="00C41329" w:rsidP="00BD42BC">
            <w:pPr>
              <w:rPr>
                <w:rFonts w:ascii="Verdana" w:hAnsi="Verdana"/>
                <w:sz w:val="18"/>
                <w:szCs w:val="18"/>
              </w:rPr>
            </w:pPr>
          </w:p>
        </w:tc>
        <w:tc>
          <w:tcPr>
            <w:tcW w:w="1612" w:type="dxa"/>
            <w:vAlign w:val="center"/>
          </w:tcPr>
          <w:p w14:paraId="1D5FA35A" w14:textId="77777777" w:rsidR="00C41329" w:rsidRPr="00555C93" w:rsidRDefault="00C41329" w:rsidP="00BD42BC">
            <w:pPr>
              <w:rPr>
                <w:rFonts w:ascii="Verdana" w:hAnsi="Verdana"/>
                <w:sz w:val="18"/>
                <w:szCs w:val="18"/>
              </w:rPr>
            </w:pPr>
          </w:p>
        </w:tc>
      </w:tr>
      <w:tr w:rsidR="00C41329" w:rsidRPr="00555C93" w14:paraId="1C386148" w14:textId="77777777" w:rsidTr="00BD42BC">
        <w:trPr>
          <w:trHeight w:val="151"/>
        </w:trPr>
        <w:tc>
          <w:tcPr>
            <w:tcW w:w="3227" w:type="dxa"/>
            <w:vMerge/>
          </w:tcPr>
          <w:p w14:paraId="1EB629A3" w14:textId="77777777" w:rsidR="00C41329" w:rsidRPr="00555C93" w:rsidRDefault="00C41329" w:rsidP="00BD42BC">
            <w:pPr>
              <w:rPr>
                <w:rFonts w:ascii="Verdana" w:hAnsi="Verdana"/>
                <w:sz w:val="18"/>
                <w:szCs w:val="18"/>
              </w:rPr>
            </w:pPr>
          </w:p>
        </w:tc>
        <w:tc>
          <w:tcPr>
            <w:tcW w:w="1612" w:type="dxa"/>
            <w:vAlign w:val="center"/>
          </w:tcPr>
          <w:p w14:paraId="4D681DAB" w14:textId="77777777" w:rsidR="00C41329" w:rsidRPr="00555C93" w:rsidRDefault="00C41329" w:rsidP="00BD42BC">
            <w:pPr>
              <w:jc w:val="center"/>
              <w:rPr>
                <w:rFonts w:ascii="Verdana" w:hAnsi="Verdana"/>
                <w:sz w:val="18"/>
                <w:szCs w:val="18"/>
              </w:rPr>
            </w:pPr>
          </w:p>
        </w:tc>
        <w:tc>
          <w:tcPr>
            <w:tcW w:w="1612" w:type="dxa"/>
            <w:vAlign w:val="center"/>
          </w:tcPr>
          <w:p w14:paraId="2E46FF97" w14:textId="77777777" w:rsidR="00C41329" w:rsidRPr="00555C93" w:rsidRDefault="00C41329" w:rsidP="00BD42BC">
            <w:pPr>
              <w:rPr>
                <w:rFonts w:ascii="Verdana" w:hAnsi="Verdana"/>
                <w:sz w:val="18"/>
                <w:szCs w:val="18"/>
              </w:rPr>
            </w:pPr>
          </w:p>
        </w:tc>
        <w:tc>
          <w:tcPr>
            <w:tcW w:w="1612" w:type="dxa"/>
            <w:vAlign w:val="center"/>
          </w:tcPr>
          <w:p w14:paraId="74C80EDB" w14:textId="77777777" w:rsidR="00C41329" w:rsidRPr="00555C93" w:rsidRDefault="00C41329" w:rsidP="00BD42BC">
            <w:pPr>
              <w:rPr>
                <w:rFonts w:ascii="Verdana" w:hAnsi="Verdana"/>
                <w:sz w:val="18"/>
                <w:szCs w:val="18"/>
              </w:rPr>
            </w:pPr>
          </w:p>
        </w:tc>
        <w:tc>
          <w:tcPr>
            <w:tcW w:w="1612" w:type="dxa"/>
            <w:vAlign w:val="center"/>
          </w:tcPr>
          <w:p w14:paraId="39EEE0F1" w14:textId="77777777" w:rsidR="00C41329" w:rsidRPr="00555C93" w:rsidRDefault="00C41329" w:rsidP="00BD42BC">
            <w:pPr>
              <w:rPr>
                <w:rFonts w:ascii="Verdana" w:hAnsi="Verdana"/>
                <w:sz w:val="18"/>
                <w:szCs w:val="18"/>
              </w:rPr>
            </w:pPr>
          </w:p>
        </w:tc>
      </w:tr>
      <w:tr w:rsidR="00C41329" w:rsidRPr="00555C93" w14:paraId="41FBE566" w14:textId="77777777" w:rsidTr="00BD42BC">
        <w:trPr>
          <w:trHeight w:val="151"/>
        </w:trPr>
        <w:tc>
          <w:tcPr>
            <w:tcW w:w="3227" w:type="dxa"/>
            <w:vMerge/>
          </w:tcPr>
          <w:p w14:paraId="39F8D7EE" w14:textId="77777777" w:rsidR="00C41329" w:rsidRPr="00555C93" w:rsidRDefault="00C41329" w:rsidP="00BD42BC">
            <w:pPr>
              <w:rPr>
                <w:rFonts w:ascii="Verdana" w:hAnsi="Verdana"/>
                <w:sz w:val="18"/>
                <w:szCs w:val="18"/>
              </w:rPr>
            </w:pPr>
          </w:p>
        </w:tc>
        <w:tc>
          <w:tcPr>
            <w:tcW w:w="1612" w:type="dxa"/>
            <w:vAlign w:val="center"/>
          </w:tcPr>
          <w:p w14:paraId="1A8097F6" w14:textId="77777777" w:rsidR="00C41329" w:rsidRPr="00555C93" w:rsidRDefault="00C41329" w:rsidP="00BD42BC">
            <w:pPr>
              <w:jc w:val="center"/>
              <w:rPr>
                <w:rFonts w:ascii="Verdana" w:hAnsi="Verdana"/>
                <w:sz w:val="18"/>
                <w:szCs w:val="18"/>
              </w:rPr>
            </w:pPr>
          </w:p>
        </w:tc>
        <w:tc>
          <w:tcPr>
            <w:tcW w:w="1612" w:type="dxa"/>
            <w:vAlign w:val="center"/>
          </w:tcPr>
          <w:p w14:paraId="52526B51" w14:textId="77777777" w:rsidR="00C41329" w:rsidRPr="00555C93" w:rsidRDefault="00C41329" w:rsidP="00BD42BC">
            <w:pPr>
              <w:rPr>
                <w:rFonts w:ascii="Verdana" w:hAnsi="Verdana"/>
                <w:sz w:val="18"/>
                <w:szCs w:val="18"/>
              </w:rPr>
            </w:pPr>
          </w:p>
        </w:tc>
        <w:tc>
          <w:tcPr>
            <w:tcW w:w="1612" w:type="dxa"/>
            <w:vAlign w:val="center"/>
          </w:tcPr>
          <w:p w14:paraId="3EEBF00C" w14:textId="77777777" w:rsidR="00C41329" w:rsidRPr="00555C93" w:rsidRDefault="00C41329" w:rsidP="00BD42BC">
            <w:pPr>
              <w:rPr>
                <w:rFonts w:ascii="Verdana" w:hAnsi="Verdana"/>
                <w:sz w:val="18"/>
                <w:szCs w:val="18"/>
              </w:rPr>
            </w:pPr>
          </w:p>
        </w:tc>
        <w:tc>
          <w:tcPr>
            <w:tcW w:w="1612" w:type="dxa"/>
            <w:vAlign w:val="center"/>
          </w:tcPr>
          <w:p w14:paraId="7C64CC3B" w14:textId="77777777" w:rsidR="00C41329" w:rsidRPr="00555C93" w:rsidRDefault="00C41329" w:rsidP="00BD42BC">
            <w:pPr>
              <w:rPr>
                <w:rFonts w:ascii="Verdana" w:hAnsi="Verdana"/>
                <w:sz w:val="18"/>
                <w:szCs w:val="18"/>
              </w:rPr>
            </w:pPr>
          </w:p>
        </w:tc>
      </w:tr>
      <w:tr w:rsidR="00C41329" w:rsidRPr="00555C93" w14:paraId="3A10E8B9" w14:textId="77777777" w:rsidTr="00BD42BC">
        <w:trPr>
          <w:trHeight w:val="151"/>
        </w:trPr>
        <w:tc>
          <w:tcPr>
            <w:tcW w:w="3227" w:type="dxa"/>
            <w:vMerge/>
          </w:tcPr>
          <w:p w14:paraId="779C5E88" w14:textId="77777777" w:rsidR="00C41329" w:rsidRPr="00555C93" w:rsidRDefault="00C41329" w:rsidP="00BD42BC">
            <w:pPr>
              <w:rPr>
                <w:rFonts w:ascii="Verdana" w:hAnsi="Verdana"/>
                <w:sz w:val="18"/>
                <w:szCs w:val="18"/>
              </w:rPr>
            </w:pPr>
          </w:p>
        </w:tc>
        <w:tc>
          <w:tcPr>
            <w:tcW w:w="1612" w:type="dxa"/>
            <w:vAlign w:val="center"/>
          </w:tcPr>
          <w:p w14:paraId="44E37780" w14:textId="77777777" w:rsidR="00C41329" w:rsidRPr="00555C93" w:rsidRDefault="00C41329" w:rsidP="00BD42BC">
            <w:pPr>
              <w:jc w:val="center"/>
              <w:rPr>
                <w:rFonts w:ascii="Verdana" w:hAnsi="Verdana"/>
                <w:sz w:val="18"/>
                <w:szCs w:val="18"/>
              </w:rPr>
            </w:pPr>
          </w:p>
        </w:tc>
        <w:tc>
          <w:tcPr>
            <w:tcW w:w="1612" w:type="dxa"/>
            <w:vAlign w:val="center"/>
          </w:tcPr>
          <w:p w14:paraId="656C3926" w14:textId="77777777" w:rsidR="00C41329" w:rsidRPr="00555C93" w:rsidRDefault="00C41329" w:rsidP="00BD42BC">
            <w:pPr>
              <w:rPr>
                <w:rFonts w:ascii="Verdana" w:hAnsi="Verdana"/>
                <w:sz w:val="18"/>
                <w:szCs w:val="18"/>
              </w:rPr>
            </w:pPr>
          </w:p>
        </w:tc>
        <w:tc>
          <w:tcPr>
            <w:tcW w:w="1612" w:type="dxa"/>
            <w:vAlign w:val="center"/>
          </w:tcPr>
          <w:p w14:paraId="03D943DF" w14:textId="77777777" w:rsidR="00C41329" w:rsidRPr="00555C93" w:rsidRDefault="00C41329" w:rsidP="00BD42BC">
            <w:pPr>
              <w:rPr>
                <w:rFonts w:ascii="Verdana" w:hAnsi="Verdana"/>
                <w:sz w:val="18"/>
                <w:szCs w:val="18"/>
              </w:rPr>
            </w:pPr>
          </w:p>
        </w:tc>
        <w:tc>
          <w:tcPr>
            <w:tcW w:w="1612" w:type="dxa"/>
            <w:vAlign w:val="center"/>
          </w:tcPr>
          <w:p w14:paraId="410D660D" w14:textId="77777777" w:rsidR="00C41329" w:rsidRPr="00555C93" w:rsidRDefault="00C41329" w:rsidP="00BD42BC">
            <w:pPr>
              <w:rPr>
                <w:rFonts w:ascii="Verdana" w:hAnsi="Verdana"/>
                <w:sz w:val="18"/>
                <w:szCs w:val="18"/>
              </w:rPr>
            </w:pPr>
          </w:p>
        </w:tc>
      </w:tr>
      <w:tr w:rsidR="00C41329" w:rsidRPr="00555C93" w14:paraId="342F3D80" w14:textId="77777777" w:rsidTr="00BD42BC">
        <w:trPr>
          <w:trHeight w:val="151"/>
        </w:trPr>
        <w:tc>
          <w:tcPr>
            <w:tcW w:w="3227" w:type="dxa"/>
            <w:vMerge/>
          </w:tcPr>
          <w:p w14:paraId="35BCDF8B" w14:textId="77777777" w:rsidR="00C41329" w:rsidRPr="00555C93" w:rsidRDefault="00C41329" w:rsidP="00BD42BC">
            <w:pPr>
              <w:rPr>
                <w:rFonts w:ascii="Verdana" w:hAnsi="Verdana"/>
                <w:sz w:val="18"/>
                <w:szCs w:val="18"/>
              </w:rPr>
            </w:pPr>
          </w:p>
        </w:tc>
        <w:tc>
          <w:tcPr>
            <w:tcW w:w="1612" w:type="dxa"/>
            <w:vAlign w:val="center"/>
          </w:tcPr>
          <w:p w14:paraId="29D8A546" w14:textId="77777777" w:rsidR="00C41329" w:rsidRPr="00555C93" w:rsidRDefault="00C41329" w:rsidP="00BD42BC">
            <w:pPr>
              <w:jc w:val="center"/>
              <w:rPr>
                <w:rFonts w:ascii="Verdana" w:hAnsi="Verdana"/>
                <w:sz w:val="18"/>
                <w:szCs w:val="18"/>
              </w:rPr>
            </w:pPr>
          </w:p>
        </w:tc>
        <w:tc>
          <w:tcPr>
            <w:tcW w:w="1612" w:type="dxa"/>
            <w:vAlign w:val="center"/>
          </w:tcPr>
          <w:p w14:paraId="774936BC" w14:textId="77777777" w:rsidR="00C41329" w:rsidRPr="00555C93" w:rsidRDefault="00C41329" w:rsidP="00BD42BC">
            <w:pPr>
              <w:rPr>
                <w:rFonts w:ascii="Verdana" w:hAnsi="Verdana"/>
                <w:sz w:val="18"/>
                <w:szCs w:val="18"/>
              </w:rPr>
            </w:pPr>
          </w:p>
        </w:tc>
        <w:tc>
          <w:tcPr>
            <w:tcW w:w="1612" w:type="dxa"/>
            <w:vAlign w:val="center"/>
          </w:tcPr>
          <w:p w14:paraId="4EC5AF00" w14:textId="77777777" w:rsidR="00C41329" w:rsidRPr="00555C93" w:rsidRDefault="00C41329" w:rsidP="00BD42BC">
            <w:pPr>
              <w:rPr>
                <w:rFonts w:ascii="Verdana" w:hAnsi="Verdana"/>
                <w:sz w:val="18"/>
                <w:szCs w:val="18"/>
              </w:rPr>
            </w:pPr>
          </w:p>
        </w:tc>
        <w:tc>
          <w:tcPr>
            <w:tcW w:w="1612" w:type="dxa"/>
            <w:vAlign w:val="center"/>
          </w:tcPr>
          <w:p w14:paraId="10D771A3" w14:textId="77777777" w:rsidR="00C41329" w:rsidRPr="00555C93" w:rsidRDefault="00C41329" w:rsidP="00BD42BC">
            <w:pPr>
              <w:rPr>
                <w:rFonts w:ascii="Verdana" w:hAnsi="Verdana"/>
                <w:sz w:val="18"/>
                <w:szCs w:val="18"/>
              </w:rPr>
            </w:pPr>
          </w:p>
        </w:tc>
      </w:tr>
      <w:tr w:rsidR="00C41329" w:rsidRPr="00555C93" w14:paraId="549DAF1F" w14:textId="77777777" w:rsidTr="00BD42BC">
        <w:trPr>
          <w:trHeight w:val="151"/>
        </w:trPr>
        <w:tc>
          <w:tcPr>
            <w:tcW w:w="3227" w:type="dxa"/>
            <w:vMerge/>
          </w:tcPr>
          <w:p w14:paraId="135735B0" w14:textId="77777777" w:rsidR="00C41329" w:rsidRPr="00555C93" w:rsidRDefault="00C41329" w:rsidP="00BD42BC">
            <w:pPr>
              <w:rPr>
                <w:rFonts w:ascii="Verdana" w:hAnsi="Verdana"/>
                <w:sz w:val="18"/>
                <w:szCs w:val="18"/>
              </w:rPr>
            </w:pPr>
          </w:p>
        </w:tc>
        <w:tc>
          <w:tcPr>
            <w:tcW w:w="1612" w:type="dxa"/>
            <w:vAlign w:val="center"/>
          </w:tcPr>
          <w:p w14:paraId="13B360C8" w14:textId="77777777" w:rsidR="00C41329" w:rsidRPr="00555C93" w:rsidRDefault="00C41329" w:rsidP="00BD42BC">
            <w:pPr>
              <w:jc w:val="center"/>
              <w:rPr>
                <w:rFonts w:ascii="Verdana" w:hAnsi="Verdana"/>
                <w:sz w:val="18"/>
                <w:szCs w:val="18"/>
              </w:rPr>
            </w:pPr>
          </w:p>
        </w:tc>
        <w:tc>
          <w:tcPr>
            <w:tcW w:w="1612" w:type="dxa"/>
            <w:vAlign w:val="center"/>
          </w:tcPr>
          <w:p w14:paraId="639482D7" w14:textId="77777777" w:rsidR="00C41329" w:rsidRPr="00555C93" w:rsidRDefault="00C41329" w:rsidP="00BD42BC">
            <w:pPr>
              <w:rPr>
                <w:rFonts w:ascii="Verdana" w:hAnsi="Verdana"/>
                <w:sz w:val="18"/>
                <w:szCs w:val="18"/>
              </w:rPr>
            </w:pPr>
          </w:p>
        </w:tc>
        <w:tc>
          <w:tcPr>
            <w:tcW w:w="1612" w:type="dxa"/>
            <w:vAlign w:val="center"/>
          </w:tcPr>
          <w:p w14:paraId="536C560F" w14:textId="77777777" w:rsidR="00C41329" w:rsidRPr="00555C93" w:rsidRDefault="00C41329" w:rsidP="00BD42BC">
            <w:pPr>
              <w:rPr>
                <w:rFonts w:ascii="Verdana" w:hAnsi="Verdana"/>
                <w:sz w:val="18"/>
                <w:szCs w:val="18"/>
              </w:rPr>
            </w:pPr>
          </w:p>
        </w:tc>
        <w:tc>
          <w:tcPr>
            <w:tcW w:w="1612" w:type="dxa"/>
            <w:vAlign w:val="center"/>
          </w:tcPr>
          <w:p w14:paraId="7E2E6320" w14:textId="77777777" w:rsidR="00C41329" w:rsidRPr="00555C93" w:rsidRDefault="00C41329" w:rsidP="00BD42BC">
            <w:pPr>
              <w:rPr>
                <w:rFonts w:ascii="Verdana" w:hAnsi="Verdana"/>
                <w:sz w:val="18"/>
                <w:szCs w:val="18"/>
              </w:rPr>
            </w:pPr>
          </w:p>
        </w:tc>
      </w:tr>
      <w:tr w:rsidR="00C41329" w:rsidRPr="00555C93" w14:paraId="41A05038" w14:textId="77777777" w:rsidTr="00BD42BC">
        <w:trPr>
          <w:trHeight w:val="151"/>
        </w:trPr>
        <w:tc>
          <w:tcPr>
            <w:tcW w:w="3227" w:type="dxa"/>
            <w:vMerge/>
          </w:tcPr>
          <w:p w14:paraId="405412B3" w14:textId="77777777" w:rsidR="00C41329" w:rsidRPr="00555C93" w:rsidRDefault="00C41329" w:rsidP="00BD42BC">
            <w:pPr>
              <w:rPr>
                <w:rFonts w:ascii="Verdana" w:hAnsi="Verdana"/>
                <w:sz w:val="18"/>
                <w:szCs w:val="18"/>
              </w:rPr>
            </w:pPr>
          </w:p>
        </w:tc>
        <w:tc>
          <w:tcPr>
            <w:tcW w:w="1612" w:type="dxa"/>
            <w:vAlign w:val="center"/>
          </w:tcPr>
          <w:p w14:paraId="745E4014" w14:textId="77777777" w:rsidR="00C41329" w:rsidRPr="00555C93" w:rsidRDefault="00C41329" w:rsidP="00BD42BC">
            <w:pPr>
              <w:jc w:val="center"/>
              <w:rPr>
                <w:rFonts w:ascii="Verdana" w:hAnsi="Verdana"/>
                <w:sz w:val="18"/>
                <w:szCs w:val="18"/>
              </w:rPr>
            </w:pPr>
          </w:p>
        </w:tc>
        <w:tc>
          <w:tcPr>
            <w:tcW w:w="1612" w:type="dxa"/>
            <w:vAlign w:val="center"/>
          </w:tcPr>
          <w:p w14:paraId="5ECD4469" w14:textId="77777777" w:rsidR="00C41329" w:rsidRPr="00555C93" w:rsidRDefault="00C41329" w:rsidP="00BD42BC">
            <w:pPr>
              <w:rPr>
                <w:rFonts w:ascii="Verdana" w:hAnsi="Verdana"/>
                <w:sz w:val="18"/>
                <w:szCs w:val="18"/>
              </w:rPr>
            </w:pPr>
          </w:p>
        </w:tc>
        <w:tc>
          <w:tcPr>
            <w:tcW w:w="1612" w:type="dxa"/>
            <w:vAlign w:val="center"/>
          </w:tcPr>
          <w:p w14:paraId="03C667CF" w14:textId="77777777" w:rsidR="00C41329" w:rsidRPr="00555C93" w:rsidRDefault="00C41329" w:rsidP="00BD42BC">
            <w:pPr>
              <w:rPr>
                <w:rFonts w:ascii="Verdana" w:hAnsi="Verdana"/>
                <w:sz w:val="18"/>
                <w:szCs w:val="18"/>
              </w:rPr>
            </w:pPr>
          </w:p>
        </w:tc>
        <w:tc>
          <w:tcPr>
            <w:tcW w:w="1612" w:type="dxa"/>
            <w:vAlign w:val="center"/>
          </w:tcPr>
          <w:p w14:paraId="6D8926BF" w14:textId="77777777" w:rsidR="00C41329" w:rsidRPr="00555C93" w:rsidRDefault="00C41329" w:rsidP="00BD42BC">
            <w:pPr>
              <w:rPr>
                <w:rFonts w:ascii="Verdana" w:hAnsi="Verdana"/>
                <w:sz w:val="18"/>
                <w:szCs w:val="18"/>
              </w:rPr>
            </w:pPr>
          </w:p>
        </w:tc>
      </w:tr>
      <w:tr w:rsidR="00C41329" w:rsidRPr="00555C93" w14:paraId="019B725B" w14:textId="77777777" w:rsidTr="00BD42BC">
        <w:trPr>
          <w:trHeight w:val="151"/>
        </w:trPr>
        <w:tc>
          <w:tcPr>
            <w:tcW w:w="3227" w:type="dxa"/>
            <w:vMerge/>
          </w:tcPr>
          <w:p w14:paraId="3E323E4C" w14:textId="77777777" w:rsidR="00C41329" w:rsidRPr="00555C93" w:rsidRDefault="00C41329" w:rsidP="00BD42BC">
            <w:pPr>
              <w:rPr>
                <w:rFonts w:ascii="Verdana" w:hAnsi="Verdana"/>
                <w:sz w:val="18"/>
                <w:szCs w:val="18"/>
              </w:rPr>
            </w:pPr>
          </w:p>
        </w:tc>
        <w:tc>
          <w:tcPr>
            <w:tcW w:w="1612" w:type="dxa"/>
            <w:vAlign w:val="center"/>
          </w:tcPr>
          <w:p w14:paraId="288CCE2A" w14:textId="77777777" w:rsidR="00C41329" w:rsidRPr="00555C93" w:rsidRDefault="00C41329" w:rsidP="00BD42BC">
            <w:pPr>
              <w:jc w:val="center"/>
              <w:rPr>
                <w:rFonts w:ascii="Verdana" w:hAnsi="Verdana"/>
                <w:sz w:val="18"/>
                <w:szCs w:val="18"/>
              </w:rPr>
            </w:pPr>
          </w:p>
        </w:tc>
        <w:tc>
          <w:tcPr>
            <w:tcW w:w="1612" w:type="dxa"/>
            <w:vAlign w:val="center"/>
          </w:tcPr>
          <w:p w14:paraId="3CCDF1F5" w14:textId="77777777" w:rsidR="00C41329" w:rsidRPr="00555C93" w:rsidRDefault="00C41329" w:rsidP="00BD42BC">
            <w:pPr>
              <w:rPr>
                <w:rFonts w:ascii="Verdana" w:hAnsi="Verdana"/>
                <w:sz w:val="18"/>
                <w:szCs w:val="18"/>
              </w:rPr>
            </w:pPr>
          </w:p>
        </w:tc>
        <w:tc>
          <w:tcPr>
            <w:tcW w:w="1612" w:type="dxa"/>
            <w:vAlign w:val="center"/>
          </w:tcPr>
          <w:p w14:paraId="43C80F88" w14:textId="77777777" w:rsidR="00C41329" w:rsidRPr="00555C93" w:rsidRDefault="00C41329" w:rsidP="00BD42BC">
            <w:pPr>
              <w:rPr>
                <w:rFonts w:ascii="Verdana" w:hAnsi="Verdana"/>
                <w:sz w:val="18"/>
                <w:szCs w:val="18"/>
              </w:rPr>
            </w:pPr>
          </w:p>
        </w:tc>
        <w:tc>
          <w:tcPr>
            <w:tcW w:w="1612" w:type="dxa"/>
            <w:vAlign w:val="center"/>
          </w:tcPr>
          <w:p w14:paraId="6D08B1D7" w14:textId="77777777" w:rsidR="00C41329" w:rsidRPr="00555C93" w:rsidRDefault="00C41329" w:rsidP="00BD42BC">
            <w:pPr>
              <w:rPr>
                <w:rFonts w:ascii="Verdana" w:hAnsi="Verdana"/>
                <w:sz w:val="18"/>
                <w:szCs w:val="18"/>
              </w:rPr>
            </w:pPr>
          </w:p>
        </w:tc>
      </w:tr>
      <w:tr w:rsidR="00C41329" w:rsidRPr="00555C93" w14:paraId="28D19E81" w14:textId="77777777" w:rsidTr="00BD42BC">
        <w:trPr>
          <w:trHeight w:val="151"/>
        </w:trPr>
        <w:tc>
          <w:tcPr>
            <w:tcW w:w="3227" w:type="dxa"/>
            <w:vMerge/>
          </w:tcPr>
          <w:p w14:paraId="437EBA3E" w14:textId="77777777" w:rsidR="00C41329" w:rsidRPr="00555C93" w:rsidRDefault="00C41329" w:rsidP="00BD42BC">
            <w:pPr>
              <w:rPr>
                <w:rFonts w:ascii="Verdana" w:hAnsi="Verdana"/>
                <w:sz w:val="18"/>
                <w:szCs w:val="18"/>
              </w:rPr>
            </w:pPr>
          </w:p>
        </w:tc>
        <w:tc>
          <w:tcPr>
            <w:tcW w:w="1612" w:type="dxa"/>
            <w:vAlign w:val="center"/>
          </w:tcPr>
          <w:p w14:paraId="6FBBA44E" w14:textId="77777777" w:rsidR="00C41329" w:rsidRPr="00555C93" w:rsidRDefault="00C41329" w:rsidP="00BD42BC">
            <w:pPr>
              <w:jc w:val="center"/>
              <w:rPr>
                <w:rFonts w:ascii="Verdana" w:hAnsi="Verdana"/>
                <w:sz w:val="18"/>
                <w:szCs w:val="18"/>
              </w:rPr>
            </w:pPr>
          </w:p>
        </w:tc>
        <w:tc>
          <w:tcPr>
            <w:tcW w:w="1612" w:type="dxa"/>
            <w:vAlign w:val="center"/>
          </w:tcPr>
          <w:p w14:paraId="0C9B2A18" w14:textId="77777777" w:rsidR="00C41329" w:rsidRPr="00555C93" w:rsidRDefault="00C41329" w:rsidP="00BD42BC">
            <w:pPr>
              <w:rPr>
                <w:rFonts w:ascii="Verdana" w:hAnsi="Verdana"/>
                <w:sz w:val="18"/>
                <w:szCs w:val="18"/>
              </w:rPr>
            </w:pPr>
          </w:p>
        </w:tc>
        <w:tc>
          <w:tcPr>
            <w:tcW w:w="1612" w:type="dxa"/>
            <w:vAlign w:val="center"/>
          </w:tcPr>
          <w:p w14:paraId="37AA819B" w14:textId="77777777" w:rsidR="00C41329" w:rsidRPr="00555C93" w:rsidRDefault="00C41329" w:rsidP="00BD42BC">
            <w:pPr>
              <w:rPr>
                <w:rFonts w:ascii="Verdana" w:hAnsi="Verdana"/>
                <w:sz w:val="18"/>
                <w:szCs w:val="18"/>
              </w:rPr>
            </w:pPr>
          </w:p>
        </w:tc>
        <w:tc>
          <w:tcPr>
            <w:tcW w:w="1612" w:type="dxa"/>
            <w:vAlign w:val="center"/>
          </w:tcPr>
          <w:p w14:paraId="233AFB91" w14:textId="77777777" w:rsidR="00C41329" w:rsidRPr="00555C93" w:rsidRDefault="00C41329" w:rsidP="00BD42BC">
            <w:pPr>
              <w:rPr>
                <w:rFonts w:ascii="Verdana" w:hAnsi="Verdana"/>
                <w:sz w:val="18"/>
                <w:szCs w:val="18"/>
              </w:rPr>
            </w:pPr>
          </w:p>
        </w:tc>
      </w:tr>
      <w:tr w:rsidR="00C41329" w:rsidRPr="00555C93" w14:paraId="58B673B4" w14:textId="77777777" w:rsidTr="00BD42BC">
        <w:trPr>
          <w:trHeight w:val="151"/>
        </w:trPr>
        <w:tc>
          <w:tcPr>
            <w:tcW w:w="3227" w:type="dxa"/>
            <w:vMerge/>
          </w:tcPr>
          <w:p w14:paraId="0CBA7084" w14:textId="77777777" w:rsidR="00C41329" w:rsidRPr="00555C93" w:rsidRDefault="00C41329" w:rsidP="00BD42BC">
            <w:pPr>
              <w:rPr>
                <w:rFonts w:ascii="Verdana" w:hAnsi="Verdana"/>
                <w:sz w:val="18"/>
                <w:szCs w:val="18"/>
              </w:rPr>
            </w:pPr>
          </w:p>
        </w:tc>
        <w:tc>
          <w:tcPr>
            <w:tcW w:w="1612" w:type="dxa"/>
            <w:vAlign w:val="center"/>
          </w:tcPr>
          <w:p w14:paraId="677B2D86" w14:textId="77777777" w:rsidR="00C41329" w:rsidRPr="00555C93" w:rsidRDefault="00C41329" w:rsidP="00BD42BC">
            <w:pPr>
              <w:jc w:val="center"/>
              <w:rPr>
                <w:rFonts w:ascii="Verdana" w:hAnsi="Verdana"/>
                <w:sz w:val="18"/>
                <w:szCs w:val="18"/>
              </w:rPr>
            </w:pPr>
          </w:p>
        </w:tc>
        <w:tc>
          <w:tcPr>
            <w:tcW w:w="1612" w:type="dxa"/>
            <w:vAlign w:val="center"/>
          </w:tcPr>
          <w:p w14:paraId="7B8E6902" w14:textId="77777777" w:rsidR="00C41329" w:rsidRPr="00555C93" w:rsidRDefault="00C41329" w:rsidP="00BD42BC">
            <w:pPr>
              <w:rPr>
                <w:rFonts w:ascii="Verdana" w:hAnsi="Verdana"/>
                <w:sz w:val="18"/>
                <w:szCs w:val="18"/>
              </w:rPr>
            </w:pPr>
          </w:p>
        </w:tc>
        <w:tc>
          <w:tcPr>
            <w:tcW w:w="1612" w:type="dxa"/>
            <w:vAlign w:val="center"/>
          </w:tcPr>
          <w:p w14:paraId="215F712F" w14:textId="77777777" w:rsidR="00C41329" w:rsidRPr="00555C93" w:rsidRDefault="00C41329" w:rsidP="00BD42BC">
            <w:pPr>
              <w:rPr>
                <w:rFonts w:ascii="Verdana" w:hAnsi="Verdana"/>
                <w:sz w:val="18"/>
                <w:szCs w:val="18"/>
              </w:rPr>
            </w:pPr>
          </w:p>
        </w:tc>
        <w:tc>
          <w:tcPr>
            <w:tcW w:w="1612" w:type="dxa"/>
            <w:vAlign w:val="center"/>
          </w:tcPr>
          <w:p w14:paraId="6585CA80" w14:textId="77777777" w:rsidR="00C41329" w:rsidRPr="00555C93" w:rsidRDefault="00C41329" w:rsidP="00BD42BC">
            <w:pPr>
              <w:rPr>
                <w:rFonts w:ascii="Verdana" w:hAnsi="Verdana"/>
                <w:sz w:val="18"/>
                <w:szCs w:val="18"/>
              </w:rPr>
            </w:pPr>
          </w:p>
        </w:tc>
      </w:tr>
      <w:tr w:rsidR="00C41329" w:rsidRPr="00555C93" w14:paraId="385EEE0D" w14:textId="77777777" w:rsidTr="00BD42BC">
        <w:trPr>
          <w:trHeight w:val="151"/>
        </w:trPr>
        <w:tc>
          <w:tcPr>
            <w:tcW w:w="3227" w:type="dxa"/>
            <w:vMerge/>
          </w:tcPr>
          <w:p w14:paraId="6A81AD1C" w14:textId="77777777" w:rsidR="00C41329" w:rsidRPr="00555C93" w:rsidRDefault="00C41329" w:rsidP="00BD42BC">
            <w:pPr>
              <w:rPr>
                <w:rFonts w:ascii="Verdana" w:hAnsi="Verdana"/>
                <w:sz w:val="18"/>
                <w:szCs w:val="18"/>
              </w:rPr>
            </w:pPr>
          </w:p>
        </w:tc>
        <w:tc>
          <w:tcPr>
            <w:tcW w:w="1612" w:type="dxa"/>
            <w:vAlign w:val="center"/>
          </w:tcPr>
          <w:p w14:paraId="0BDAFA85" w14:textId="77777777" w:rsidR="00C41329" w:rsidRPr="00555C93" w:rsidRDefault="00C41329" w:rsidP="00BD42BC">
            <w:pPr>
              <w:jc w:val="center"/>
              <w:rPr>
                <w:rFonts w:ascii="Verdana" w:hAnsi="Verdana"/>
                <w:sz w:val="18"/>
                <w:szCs w:val="18"/>
              </w:rPr>
            </w:pPr>
          </w:p>
        </w:tc>
        <w:tc>
          <w:tcPr>
            <w:tcW w:w="1612" w:type="dxa"/>
            <w:vAlign w:val="center"/>
          </w:tcPr>
          <w:p w14:paraId="6AC970A5" w14:textId="77777777" w:rsidR="00C41329" w:rsidRPr="00555C93" w:rsidRDefault="00C41329" w:rsidP="00BD42BC">
            <w:pPr>
              <w:rPr>
                <w:rFonts w:ascii="Verdana" w:hAnsi="Verdana"/>
                <w:sz w:val="18"/>
                <w:szCs w:val="18"/>
              </w:rPr>
            </w:pPr>
          </w:p>
        </w:tc>
        <w:tc>
          <w:tcPr>
            <w:tcW w:w="1612" w:type="dxa"/>
            <w:vAlign w:val="center"/>
          </w:tcPr>
          <w:p w14:paraId="4CF349D9" w14:textId="77777777" w:rsidR="00C41329" w:rsidRPr="00555C93" w:rsidRDefault="00C41329" w:rsidP="00BD42BC">
            <w:pPr>
              <w:rPr>
                <w:rFonts w:ascii="Verdana" w:hAnsi="Verdana"/>
                <w:sz w:val="18"/>
                <w:szCs w:val="18"/>
              </w:rPr>
            </w:pPr>
          </w:p>
        </w:tc>
        <w:tc>
          <w:tcPr>
            <w:tcW w:w="1612" w:type="dxa"/>
            <w:vAlign w:val="center"/>
          </w:tcPr>
          <w:p w14:paraId="2C64F6DB" w14:textId="77777777" w:rsidR="00C41329" w:rsidRPr="00555C93" w:rsidRDefault="00C41329" w:rsidP="00BD42BC">
            <w:pPr>
              <w:rPr>
                <w:rFonts w:ascii="Verdana" w:hAnsi="Verdana"/>
                <w:sz w:val="18"/>
                <w:szCs w:val="18"/>
              </w:rPr>
            </w:pPr>
          </w:p>
        </w:tc>
      </w:tr>
      <w:tr w:rsidR="00C41329" w:rsidRPr="00555C93" w14:paraId="1225F1D6" w14:textId="77777777" w:rsidTr="00BD42BC">
        <w:trPr>
          <w:trHeight w:val="151"/>
        </w:trPr>
        <w:tc>
          <w:tcPr>
            <w:tcW w:w="3227" w:type="dxa"/>
            <w:vMerge/>
          </w:tcPr>
          <w:p w14:paraId="2CDF2EEF" w14:textId="77777777" w:rsidR="00C41329" w:rsidRPr="00555C93" w:rsidRDefault="00C41329" w:rsidP="00BD42BC">
            <w:pPr>
              <w:rPr>
                <w:rFonts w:ascii="Verdana" w:hAnsi="Verdana"/>
                <w:sz w:val="18"/>
                <w:szCs w:val="18"/>
              </w:rPr>
            </w:pPr>
          </w:p>
        </w:tc>
        <w:tc>
          <w:tcPr>
            <w:tcW w:w="1612" w:type="dxa"/>
            <w:vAlign w:val="center"/>
          </w:tcPr>
          <w:p w14:paraId="091841DF" w14:textId="77777777" w:rsidR="00C41329" w:rsidRPr="00555C93" w:rsidRDefault="00C41329" w:rsidP="00BD42BC">
            <w:pPr>
              <w:jc w:val="center"/>
              <w:rPr>
                <w:rFonts w:ascii="Verdana" w:hAnsi="Verdana"/>
                <w:sz w:val="18"/>
                <w:szCs w:val="18"/>
              </w:rPr>
            </w:pPr>
          </w:p>
        </w:tc>
        <w:tc>
          <w:tcPr>
            <w:tcW w:w="1612" w:type="dxa"/>
            <w:vAlign w:val="center"/>
          </w:tcPr>
          <w:p w14:paraId="02A3C096" w14:textId="77777777" w:rsidR="00C41329" w:rsidRPr="00555C93" w:rsidRDefault="00C41329" w:rsidP="00BD42BC">
            <w:pPr>
              <w:rPr>
                <w:rFonts w:ascii="Verdana" w:hAnsi="Verdana"/>
                <w:sz w:val="18"/>
                <w:szCs w:val="18"/>
              </w:rPr>
            </w:pPr>
          </w:p>
        </w:tc>
        <w:tc>
          <w:tcPr>
            <w:tcW w:w="1612" w:type="dxa"/>
            <w:vAlign w:val="center"/>
          </w:tcPr>
          <w:p w14:paraId="5F1FF349" w14:textId="77777777" w:rsidR="00C41329" w:rsidRPr="00555C93" w:rsidRDefault="00C41329" w:rsidP="00BD42BC">
            <w:pPr>
              <w:rPr>
                <w:rFonts w:ascii="Verdana" w:hAnsi="Verdana"/>
                <w:sz w:val="18"/>
                <w:szCs w:val="18"/>
              </w:rPr>
            </w:pPr>
          </w:p>
        </w:tc>
        <w:tc>
          <w:tcPr>
            <w:tcW w:w="1612" w:type="dxa"/>
            <w:vAlign w:val="center"/>
          </w:tcPr>
          <w:p w14:paraId="67C52B95" w14:textId="77777777" w:rsidR="00C41329" w:rsidRPr="00555C93" w:rsidRDefault="00C41329" w:rsidP="00BD42BC">
            <w:pPr>
              <w:rPr>
                <w:rFonts w:ascii="Verdana" w:hAnsi="Verdana"/>
                <w:sz w:val="18"/>
                <w:szCs w:val="18"/>
              </w:rPr>
            </w:pPr>
          </w:p>
        </w:tc>
      </w:tr>
      <w:tr w:rsidR="00C41329" w:rsidRPr="00555C93" w14:paraId="50C6D875" w14:textId="77777777" w:rsidTr="00BD42BC">
        <w:trPr>
          <w:trHeight w:val="151"/>
        </w:trPr>
        <w:tc>
          <w:tcPr>
            <w:tcW w:w="3227" w:type="dxa"/>
            <w:vMerge/>
          </w:tcPr>
          <w:p w14:paraId="54BB5823" w14:textId="77777777" w:rsidR="00C41329" w:rsidRPr="00555C93" w:rsidRDefault="00C41329" w:rsidP="00BD42BC">
            <w:pPr>
              <w:rPr>
                <w:rFonts w:ascii="Verdana" w:hAnsi="Verdana"/>
                <w:sz w:val="18"/>
                <w:szCs w:val="18"/>
              </w:rPr>
            </w:pPr>
          </w:p>
        </w:tc>
        <w:tc>
          <w:tcPr>
            <w:tcW w:w="1612" w:type="dxa"/>
            <w:vAlign w:val="center"/>
          </w:tcPr>
          <w:p w14:paraId="323115CD" w14:textId="77777777" w:rsidR="00C41329" w:rsidRPr="00555C93" w:rsidRDefault="00C41329" w:rsidP="00BD42BC">
            <w:pPr>
              <w:jc w:val="center"/>
              <w:rPr>
                <w:rFonts w:ascii="Verdana" w:hAnsi="Verdana"/>
                <w:sz w:val="18"/>
                <w:szCs w:val="18"/>
              </w:rPr>
            </w:pPr>
          </w:p>
        </w:tc>
        <w:tc>
          <w:tcPr>
            <w:tcW w:w="1612" w:type="dxa"/>
            <w:vAlign w:val="center"/>
          </w:tcPr>
          <w:p w14:paraId="201E2035" w14:textId="77777777" w:rsidR="00C41329" w:rsidRPr="00555C93" w:rsidRDefault="00C41329" w:rsidP="00BD42BC">
            <w:pPr>
              <w:rPr>
                <w:rFonts w:ascii="Verdana" w:hAnsi="Verdana"/>
                <w:sz w:val="18"/>
                <w:szCs w:val="18"/>
              </w:rPr>
            </w:pPr>
          </w:p>
        </w:tc>
        <w:tc>
          <w:tcPr>
            <w:tcW w:w="1612" w:type="dxa"/>
            <w:vAlign w:val="center"/>
          </w:tcPr>
          <w:p w14:paraId="3EC656B6" w14:textId="77777777" w:rsidR="00C41329" w:rsidRPr="00555C93" w:rsidRDefault="00C41329" w:rsidP="00BD42BC">
            <w:pPr>
              <w:rPr>
                <w:rFonts w:ascii="Verdana" w:hAnsi="Verdana"/>
                <w:sz w:val="18"/>
                <w:szCs w:val="18"/>
              </w:rPr>
            </w:pPr>
          </w:p>
        </w:tc>
        <w:tc>
          <w:tcPr>
            <w:tcW w:w="1612" w:type="dxa"/>
            <w:vAlign w:val="center"/>
          </w:tcPr>
          <w:p w14:paraId="59F96C91" w14:textId="77777777" w:rsidR="00C41329" w:rsidRPr="00555C93" w:rsidRDefault="00C41329" w:rsidP="00BD42BC">
            <w:pPr>
              <w:rPr>
                <w:rFonts w:ascii="Verdana" w:hAnsi="Verdana"/>
                <w:sz w:val="18"/>
                <w:szCs w:val="18"/>
              </w:rPr>
            </w:pPr>
          </w:p>
        </w:tc>
      </w:tr>
      <w:tr w:rsidR="00C41329" w:rsidRPr="00555C93" w14:paraId="172085B7" w14:textId="77777777" w:rsidTr="00BD42BC">
        <w:trPr>
          <w:trHeight w:val="151"/>
        </w:trPr>
        <w:tc>
          <w:tcPr>
            <w:tcW w:w="3227" w:type="dxa"/>
            <w:vMerge/>
          </w:tcPr>
          <w:p w14:paraId="776ADBEA" w14:textId="77777777" w:rsidR="00C41329" w:rsidRPr="00555C93" w:rsidRDefault="00C41329" w:rsidP="00BD42BC">
            <w:pPr>
              <w:rPr>
                <w:rFonts w:ascii="Verdana" w:hAnsi="Verdana"/>
                <w:sz w:val="18"/>
                <w:szCs w:val="18"/>
              </w:rPr>
            </w:pPr>
          </w:p>
        </w:tc>
        <w:tc>
          <w:tcPr>
            <w:tcW w:w="1612" w:type="dxa"/>
            <w:vAlign w:val="center"/>
          </w:tcPr>
          <w:p w14:paraId="598390EC" w14:textId="77777777" w:rsidR="00C41329" w:rsidRPr="00555C93" w:rsidRDefault="00C41329" w:rsidP="00BD42BC">
            <w:pPr>
              <w:jc w:val="center"/>
              <w:rPr>
                <w:rFonts w:ascii="Verdana" w:hAnsi="Verdana"/>
                <w:sz w:val="18"/>
                <w:szCs w:val="18"/>
              </w:rPr>
            </w:pPr>
          </w:p>
        </w:tc>
        <w:tc>
          <w:tcPr>
            <w:tcW w:w="1612" w:type="dxa"/>
            <w:vAlign w:val="center"/>
          </w:tcPr>
          <w:p w14:paraId="275BA3C0" w14:textId="77777777" w:rsidR="00C41329" w:rsidRPr="00555C93" w:rsidRDefault="00C41329" w:rsidP="00BD42BC">
            <w:pPr>
              <w:rPr>
                <w:rFonts w:ascii="Verdana" w:hAnsi="Verdana"/>
                <w:sz w:val="18"/>
                <w:szCs w:val="18"/>
              </w:rPr>
            </w:pPr>
          </w:p>
        </w:tc>
        <w:tc>
          <w:tcPr>
            <w:tcW w:w="1612" w:type="dxa"/>
            <w:vAlign w:val="center"/>
          </w:tcPr>
          <w:p w14:paraId="01A5B374" w14:textId="77777777" w:rsidR="00C41329" w:rsidRPr="00555C93" w:rsidRDefault="00C41329" w:rsidP="00BD42BC">
            <w:pPr>
              <w:rPr>
                <w:rFonts w:ascii="Verdana" w:hAnsi="Verdana"/>
                <w:sz w:val="18"/>
                <w:szCs w:val="18"/>
              </w:rPr>
            </w:pPr>
          </w:p>
        </w:tc>
        <w:tc>
          <w:tcPr>
            <w:tcW w:w="1612" w:type="dxa"/>
            <w:vAlign w:val="center"/>
          </w:tcPr>
          <w:p w14:paraId="4CE20D2E" w14:textId="77777777" w:rsidR="00C41329" w:rsidRPr="00555C93" w:rsidRDefault="00C41329" w:rsidP="00BD42BC">
            <w:pPr>
              <w:rPr>
                <w:rFonts w:ascii="Verdana" w:hAnsi="Verdana"/>
                <w:sz w:val="18"/>
                <w:szCs w:val="18"/>
              </w:rPr>
            </w:pPr>
          </w:p>
        </w:tc>
      </w:tr>
      <w:tr w:rsidR="00C41329" w:rsidRPr="00555C93" w14:paraId="6AD21EE4" w14:textId="77777777" w:rsidTr="00BD42BC">
        <w:trPr>
          <w:trHeight w:val="151"/>
        </w:trPr>
        <w:tc>
          <w:tcPr>
            <w:tcW w:w="3227" w:type="dxa"/>
            <w:vMerge/>
          </w:tcPr>
          <w:p w14:paraId="55B680EA" w14:textId="77777777" w:rsidR="00C41329" w:rsidRPr="00555C93" w:rsidRDefault="00C41329" w:rsidP="00BD42BC">
            <w:pPr>
              <w:rPr>
                <w:rFonts w:ascii="Verdana" w:hAnsi="Verdana"/>
                <w:sz w:val="18"/>
                <w:szCs w:val="18"/>
              </w:rPr>
            </w:pPr>
          </w:p>
        </w:tc>
        <w:tc>
          <w:tcPr>
            <w:tcW w:w="1612" w:type="dxa"/>
            <w:vAlign w:val="center"/>
          </w:tcPr>
          <w:p w14:paraId="557C7D21" w14:textId="77777777" w:rsidR="00C41329" w:rsidRPr="00555C93" w:rsidRDefault="00C41329" w:rsidP="00BD42BC">
            <w:pPr>
              <w:jc w:val="center"/>
              <w:rPr>
                <w:rFonts w:ascii="Verdana" w:hAnsi="Verdana"/>
                <w:sz w:val="18"/>
                <w:szCs w:val="18"/>
              </w:rPr>
            </w:pPr>
          </w:p>
        </w:tc>
        <w:tc>
          <w:tcPr>
            <w:tcW w:w="1612" w:type="dxa"/>
            <w:vAlign w:val="center"/>
          </w:tcPr>
          <w:p w14:paraId="23D938F3" w14:textId="77777777" w:rsidR="00C41329" w:rsidRPr="00555C93" w:rsidRDefault="00C41329" w:rsidP="00BD42BC">
            <w:pPr>
              <w:rPr>
                <w:rFonts w:ascii="Verdana" w:hAnsi="Verdana"/>
                <w:sz w:val="18"/>
                <w:szCs w:val="18"/>
              </w:rPr>
            </w:pPr>
          </w:p>
        </w:tc>
        <w:tc>
          <w:tcPr>
            <w:tcW w:w="1612" w:type="dxa"/>
            <w:vAlign w:val="center"/>
          </w:tcPr>
          <w:p w14:paraId="5F6A9393" w14:textId="77777777" w:rsidR="00C41329" w:rsidRPr="00555C93" w:rsidRDefault="00C41329" w:rsidP="00BD42BC">
            <w:pPr>
              <w:rPr>
                <w:rFonts w:ascii="Verdana" w:hAnsi="Verdana"/>
                <w:sz w:val="18"/>
                <w:szCs w:val="18"/>
              </w:rPr>
            </w:pPr>
          </w:p>
        </w:tc>
        <w:tc>
          <w:tcPr>
            <w:tcW w:w="1612" w:type="dxa"/>
            <w:vAlign w:val="center"/>
          </w:tcPr>
          <w:p w14:paraId="16AC4B51" w14:textId="77777777" w:rsidR="00C41329" w:rsidRPr="00555C93" w:rsidRDefault="00C41329" w:rsidP="00BD42BC">
            <w:pPr>
              <w:rPr>
                <w:rFonts w:ascii="Verdana" w:hAnsi="Verdana"/>
                <w:sz w:val="18"/>
                <w:szCs w:val="18"/>
              </w:rPr>
            </w:pPr>
          </w:p>
        </w:tc>
      </w:tr>
      <w:tr w:rsidR="00C41329" w:rsidRPr="00555C93" w14:paraId="00247CF4" w14:textId="77777777" w:rsidTr="00BD42BC">
        <w:trPr>
          <w:trHeight w:val="151"/>
        </w:trPr>
        <w:tc>
          <w:tcPr>
            <w:tcW w:w="3227" w:type="dxa"/>
            <w:vMerge/>
          </w:tcPr>
          <w:p w14:paraId="19F80113" w14:textId="77777777" w:rsidR="00C41329" w:rsidRPr="00555C93" w:rsidRDefault="00C41329" w:rsidP="00BD42BC">
            <w:pPr>
              <w:rPr>
                <w:rFonts w:ascii="Verdana" w:hAnsi="Verdana"/>
                <w:sz w:val="18"/>
                <w:szCs w:val="18"/>
              </w:rPr>
            </w:pPr>
          </w:p>
        </w:tc>
        <w:tc>
          <w:tcPr>
            <w:tcW w:w="1612" w:type="dxa"/>
            <w:vAlign w:val="center"/>
          </w:tcPr>
          <w:p w14:paraId="5A4DED46" w14:textId="77777777" w:rsidR="00C41329" w:rsidRPr="00555C93" w:rsidRDefault="00C41329" w:rsidP="00BD42BC">
            <w:pPr>
              <w:jc w:val="center"/>
              <w:rPr>
                <w:rFonts w:ascii="Verdana" w:hAnsi="Verdana"/>
                <w:sz w:val="18"/>
                <w:szCs w:val="18"/>
              </w:rPr>
            </w:pPr>
          </w:p>
        </w:tc>
        <w:tc>
          <w:tcPr>
            <w:tcW w:w="1612" w:type="dxa"/>
            <w:vAlign w:val="center"/>
          </w:tcPr>
          <w:p w14:paraId="7A94792F" w14:textId="77777777" w:rsidR="00C41329" w:rsidRPr="00555C93" w:rsidRDefault="00C41329" w:rsidP="00BD42BC">
            <w:pPr>
              <w:rPr>
                <w:rFonts w:ascii="Verdana" w:hAnsi="Verdana"/>
                <w:sz w:val="18"/>
                <w:szCs w:val="18"/>
              </w:rPr>
            </w:pPr>
          </w:p>
        </w:tc>
        <w:tc>
          <w:tcPr>
            <w:tcW w:w="1612" w:type="dxa"/>
            <w:vAlign w:val="center"/>
          </w:tcPr>
          <w:p w14:paraId="2CF9E95A" w14:textId="77777777" w:rsidR="00C41329" w:rsidRPr="00555C93" w:rsidRDefault="00C41329" w:rsidP="00BD42BC">
            <w:pPr>
              <w:rPr>
                <w:rFonts w:ascii="Verdana" w:hAnsi="Verdana"/>
                <w:sz w:val="18"/>
                <w:szCs w:val="18"/>
              </w:rPr>
            </w:pPr>
          </w:p>
        </w:tc>
        <w:tc>
          <w:tcPr>
            <w:tcW w:w="1612" w:type="dxa"/>
            <w:vAlign w:val="center"/>
          </w:tcPr>
          <w:p w14:paraId="0A79DD1E" w14:textId="77777777" w:rsidR="00C41329" w:rsidRPr="00555C93" w:rsidRDefault="00C41329" w:rsidP="00BD42BC">
            <w:pPr>
              <w:rPr>
                <w:rFonts w:ascii="Verdana" w:hAnsi="Verdana"/>
                <w:sz w:val="18"/>
                <w:szCs w:val="18"/>
              </w:rPr>
            </w:pPr>
          </w:p>
        </w:tc>
      </w:tr>
      <w:tr w:rsidR="00C41329" w:rsidRPr="00555C93" w14:paraId="792F8537" w14:textId="77777777" w:rsidTr="00BD42BC">
        <w:trPr>
          <w:trHeight w:val="151"/>
        </w:trPr>
        <w:tc>
          <w:tcPr>
            <w:tcW w:w="3227" w:type="dxa"/>
            <w:vMerge/>
          </w:tcPr>
          <w:p w14:paraId="12DA40D6" w14:textId="77777777" w:rsidR="00C41329" w:rsidRPr="00555C93" w:rsidRDefault="00C41329" w:rsidP="00BD42BC">
            <w:pPr>
              <w:rPr>
                <w:rFonts w:ascii="Verdana" w:hAnsi="Verdana"/>
                <w:sz w:val="18"/>
                <w:szCs w:val="18"/>
              </w:rPr>
            </w:pPr>
          </w:p>
        </w:tc>
        <w:tc>
          <w:tcPr>
            <w:tcW w:w="1612" w:type="dxa"/>
            <w:vAlign w:val="center"/>
          </w:tcPr>
          <w:p w14:paraId="59F5FAF4" w14:textId="77777777" w:rsidR="00C41329" w:rsidRPr="00555C93" w:rsidRDefault="00C41329" w:rsidP="00BD42BC">
            <w:pPr>
              <w:jc w:val="center"/>
              <w:rPr>
                <w:rFonts w:ascii="Verdana" w:hAnsi="Verdana"/>
                <w:sz w:val="18"/>
                <w:szCs w:val="18"/>
              </w:rPr>
            </w:pPr>
          </w:p>
        </w:tc>
        <w:tc>
          <w:tcPr>
            <w:tcW w:w="1612" w:type="dxa"/>
            <w:vAlign w:val="center"/>
          </w:tcPr>
          <w:p w14:paraId="4CA9471A" w14:textId="77777777" w:rsidR="00C41329" w:rsidRPr="00555C93" w:rsidRDefault="00C41329" w:rsidP="00BD42BC">
            <w:pPr>
              <w:rPr>
                <w:rFonts w:ascii="Verdana" w:hAnsi="Verdana"/>
                <w:sz w:val="18"/>
                <w:szCs w:val="18"/>
              </w:rPr>
            </w:pPr>
          </w:p>
        </w:tc>
        <w:tc>
          <w:tcPr>
            <w:tcW w:w="1612" w:type="dxa"/>
            <w:vAlign w:val="center"/>
          </w:tcPr>
          <w:p w14:paraId="1519820C" w14:textId="77777777" w:rsidR="00C41329" w:rsidRPr="00555C93" w:rsidRDefault="00C41329" w:rsidP="00BD42BC">
            <w:pPr>
              <w:rPr>
                <w:rFonts w:ascii="Verdana" w:hAnsi="Verdana"/>
                <w:sz w:val="18"/>
                <w:szCs w:val="18"/>
              </w:rPr>
            </w:pPr>
          </w:p>
        </w:tc>
        <w:tc>
          <w:tcPr>
            <w:tcW w:w="1612" w:type="dxa"/>
            <w:vAlign w:val="center"/>
          </w:tcPr>
          <w:p w14:paraId="0E9EB26C" w14:textId="77777777" w:rsidR="00C41329" w:rsidRPr="00555C93" w:rsidRDefault="00C41329" w:rsidP="00BD42BC">
            <w:pPr>
              <w:rPr>
                <w:rFonts w:ascii="Verdana" w:hAnsi="Verdana"/>
                <w:sz w:val="18"/>
                <w:szCs w:val="18"/>
              </w:rPr>
            </w:pPr>
          </w:p>
        </w:tc>
      </w:tr>
      <w:tr w:rsidR="00C41329" w:rsidRPr="00555C93" w14:paraId="3F804550" w14:textId="77777777" w:rsidTr="00BD42BC">
        <w:trPr>
          <w:trHeight w:val="151"/>
        </w:trPr>
        <w:tc>
          <w:tcPr>
            <w:tcW w:w="3227" w:type="dxa"/>
            <w:vMerge/>
          </w:tcPr>
          <w:p w14:paraId="2F1680B9" w14:textId="77777777" w:rsidR="00C41329" w:rsidRPr="00555C93" w:rsidRDefault="00C41329" w:rsidP="00BD42BC">
            <w:pPr>
              <w:rPr>
                <w:rFonts w:ascii="Verdana" w:hAnsi="Verdana"/>
                <w:sz w:val="18"/>
                <w:szCs w:val="18"/>
              </w:rPr>
            </w:pPr>
          </w:p>
        </w:tc>
        <w:tc>
          <w:tcPr>
            <w:tcW w:w="1612" w:type="dxa"/>
            <w:vAlign w:val="center"/>
          </w:tcPr>
          <w:p w14:paraId="0D5508DC" w14:textId="77777777" w:rsidR="00C41329" w:rsidRPr="00555C93" w:rsidRDefault="00C41329" w:rsidP="00BD42BC">
            <w:pPr>
              <w:jc w:val="center"/>
              <w:rPr>
                <w:rFonts w:ascii="Verdana" w:hAnsi="Verdana"/>
                <w:sz w:val="18"/>
                <w:szCs w:val="18"/>
              </w:rPr>
            </w:pPr>
          </w:p>
        </w:tc>
        <w:tc>
          <w:tcPr>
            <w:tcW w:w="1612" w:type="dxa"/>
            <w:vAlign w:val="center"/>
          </w:tcPr>
          <w:p w14:paraId="1241969F" w14:textId="77777777" w:rsidR="00C41329" w:rsidRPr="00555C93" w:rsidRDefault="00C41329" w:rsidP="00BD42BC">
            <w:pPr>
              <w:rPr>
                <w:rFonts w:ascii="Verdana" w:hAnsi="Verdana"/>
                <w:sz w:val="18"/>
                <w:szCs w:val="18"/>
              </w:rPr>
            </w:pPr>
          </w:p>
        </w:tc>
        <w:tc>
          <w:tcPr>
            <w:tcW w:w="1612" w:type="dxa"/>
            <w:vAlign w:val="center"/>
          </w:tcPr>
          <w:p w14:paraId="793C1C2A" w14:textId="77777777" w:rsidR="00C41329" w:rsidRPr="00555C93" w:rsidRDefault="00C41329" w:rsidP="00BD42BC">
            <w:pPr>
              <w:rPr>
                <w:rFonts w:ascii="Verdana" w:hAnsi="Verdana"/>
                <w:sz w:val="18"/>
                <w:szCs w:val="18"/>
              </w:rPr>
            </w:pPr>
          </w:p>
        </w:tc>
        <w:tc>
          <w:tcPr>
            <w:tcW w:w="1612" w:type="dxa"/>
            <w:vAlign w:val="center"/>
          </w:tcPr>
          <w:p w14:paraId="12115F43" w14:textId="77777777" w:rsidR="00C41329" w:rsidRPr="00555C93" w:rsidRDefault="00C41329" w:rsidP="00BD42BC">
            <w:pPr>
              <w:rPr>
                <w:rFonts w:ascii="Verdana" w:hAnsi="Verdana"/>
                <w:sz w:val="18"/>
                <w:szCs w:val="18"/>
              </w:rPr>
            </w:pPr>
          </w:p>
        </w:tc>
      </w:tr>
      <w:tr w:rsidR="00C41329" w:rsidRPr="00555C93" w14:paraId="257535ED" w14:textId="77777777" w:rsidTr="00BD42BC">
        <w:trPr>
          <w:trHeight w:val="151"/>
        </w:trPr>
        <w:tc>
          <w:tcPr>
            <w:tcW w:w="3227" w:type="dxa"/>
            <w:vMerge/>
          </w:tcPr>
          <w:p w14:paraId="36EFDBD7" w14:textId="77777777" w:rsidR="00C41329" w:rsidRPr="00555C93" w:rsidRDefault="00C41329" w:rsidP="00BD42BC">
            <w:pPr>
              <w:rPr>
                <w:rFonts w:ascii="Verdana" w:hAnsi="Verdana"/>
                <w:sz w:val="18"/>
                <w:szCs w:val="18"/>
              </w:rPr>
            </w:pPr>
          </w:p>
        </w:tc>
        <w:tc>
          <w:tcPr>
            <w:tcW w:w="1612" w:type="dxa"/>
            <w:vAlign w:val="center"/>
          </w:tcPr>
          <w:p w14:paraId="2AD18F6A" w14:textId="77777777" w:rsidR="00C41329" w:rsidRPr="00555C93" w:rsidRDefault="00C41329" w:rsidP="00BD42BC">
            <w:pPr>
              <w:jc w:val="center"/>
              <w:rPr>
                <w:rFonts w:ascii="Verdana" w:hAnsi="Verdana"/>
                <w:sz w:val="18"/>
                <w:szCs w:val="18"/>
              </w:rPr>
            </w:pPr>
          </w:p>
        </w:tc>
        <w:tc>
          <w:tcPr>
            <w:tcW w:w="1612" w:type="dxa"/>
            <w:vAlign w:val="center"/>
          </w:tcPr>
          <w:p w14:paraId="447793D9" w14:textId="77777777" w:rsidR="00C41329" w:rsidRPr="00555C93" w:rsidRDefault="00C41329" w:rsidP="00BD42BC">
            <w:pPr>
              <w:rPr>
                <w:rFonts w:ascii="Verdana" w:hAnsi="Verdana"/>
                <w:sz w:val="18"/>
                <w:szCs w:val="18"/>
              </w:rPr>
            </w:pPr>
          </w:p>
        </w:tc>
        <w:tc>
          <w:tcPr>
            <w:tcW w:w="1612" w:type="dxa"/>
            <w:vAlign w:val="center"/>
          </w:tcPr>
          <w:p w14:paraId="3A6FCA78" w14:textId="77777777" w:rsidR="00C41329" w:rsidRPr="00555C93" w:rsidRDefault="00C41329" w:rsidP="00BD42BC">
            <w:pPr>
              <w:rPr>
                <w:rFonts w:ascii="Verdana" w:hAnsi="Verdana"/>
                <w:sz w:val="18"/>
                <w:szCs w:val="18"/>
              </w:rPr>
            </w:pPr>
          </w:p>
        </w:tc>
        <w:tc>
          <w:tcPr>
            <w:tcW w:w="1612" w:type="dxa"/>
            <w:vAlign w:val="center"/>
          </w:tcPr>
          <w:p w14:paraId="6DB720E0" w14:textId="77777777" w:rsidR="00C41329" w:rsidRPr="00555C93" w:rsidRDefault="00C41329" w:rsidP="00BD42BC">
            <w:pPr>
              <w:rPr>
                <w:rFonts w:ascii="Verdana" w:hAnsi="Verdana"/>
                <w:sz w:val="18"/>
                <w:szCs w:val="18"/>
              </w:rPr>
            </w:pPr>
          </w:p>
        </w:tc>
      </w:tr>
      <w:tr w:rsidR="00C41329" w:rsidRPr="00555C93" w14:paraId="698AEB90" w14:textId="77777777" w:rsidTr="00BD42BC">
        <w:trPr>
          <w:trHeight w:val="151"/>
        </w:trPr>
        <w:tc>
          <w:tcPr>
            <w:tcW w:w="3227" w:type="dxa"/>
            <w:vMerge/>
          </w:tcPr>
          <w:p w14:paraId="1CA28504" w14:textId="77777777" w:rsidR="00C41329" w:rsidRPr="00555C93" w:rsidRDefault="00C41329" w:rsidP="00BD42BC">
            <w:pPr>
              <w:rPr>
                <w:rFonts w:ascii="Verdana" w:hAnsi="Verdana"/>
                <w:sz w:val="18"/>
                <w:szCs w:val="18"/>
              </w:rPr>
            </w:pPr>
          </w:p>
        </w:tc>
        <w:tc>
          <w:tcPr>
            <w:tcW w:w="1612" w:type="dxa"/>
            <w:vAlign w:val="center"/>
          </w:tcPr>
          <w:p w14:paraId="21D59B9C" w14:textId="77777777" w:rsidR="00C41329" w:rsidRPr="00555C93" w:rsidRDefault="00C41329" w:rsidP="00BD42BC">
            <w:pPr>
              <w:jc w:val="center"/>
              <w:rPr>
                <w:rFonts w:ascii="Verdana" w:hAnsi="Verdana"/>
                <w:sz w:val="18"/>
                <w:szCs w:val="18"/>
              </w:rPr>
            </w:pPr>
          </w:p>
        </w:tc>
        <w:tc>
          <w:tcPr>
            <w:tcW w:w="1612" w:type="dxa"/>
            <w:vAlign w:val="center"/>
          </w:tcPr>
          <w:p w14:paraId="1ABF6925" w14:textId="77777777" w:rsidR="00C41329" w:rsidRPr="00555C93" w:rsidRDefault="00C41329" w:rsidP="00BD42BC">
            <w:pPr>
              <w:rPr>
                <w:rFonts w:ascii="Verdana" w:hAnsi="Verdana"/>
                <w:sz w:val="18"/>
                <w:szCs w:val="18"/>
              </w:rPr>
            </w:pPr>
          </w:p>
        </w:tc>
        <w:tc>
          <w:tcPr>
            <w:tcW w:w="1612" w:type="dxa"/>
            <w:vAlign w:val="center"/>
          </w:tcPr>
          <w:p w14:paraId="3C317022" w14:textId="77777777" w:rsidR="00C41329" w:rsidRPr="00555C93" w:rsidRDefault="00C41329" w:rsidP="00BD42BC">
            <w:pPr>
              <w:rPr>
                <w:rFonts w:ascii="Verdana" w:hAnsi="Verdana"/>
                <w:sz w:val="18"/>
                <w:szCs w:val="18"/>
              </w:rPr>
            </w:pPr>
          </w:p>
        </w:tc>
        <w:tc>
          <w:tcPr>
            <w:tcW w:w="1612" w:type="dxa"/>
            <w:vAlign w:val="center"/>
          </w:tcPr>
          <w:p w14:paraId="4FA78AF6" w14:textId="77777777" w:rsidR="00C41329" w:rsidRPr="00555C93" w:rsidRDefault="00C41329" w:rsidP="00BD42BC">
            <w:pPr>
              <w:rPr>
                <w:rFonts w:ascii="Verdana" w:hAnsi="Verdana"/>
                <w:sz w:val="18"/>
                <w:szCs w:val="18"/>
              </w:rPr>
            </w:pPr>
          </w:p>
        </w:tc>
      </w:tr>
      <w:tr w:rsidR="00C41329" w:rsidRPr="00555C93" w14:paraId="2A423444" w14:textId="77777777" w:rsidTr="00BD42BC">
        <w:trPr>
          <w:trHeight w:val="151"/>
        </w:trPr>
        <w:tc>
          <w:tcPr>
            <w:tcW w:w="3227" w:type="dxa"/>
            <w:vMerge/>
          </w:tcPr>
          <w:p w14:paraId="117BD83E" w14:textId="77777777" w:rsidR="00C41329" w:rsidRPr="00555C93" w:rsidRDefault="00C41329" w:rsidP="00BD42BC">
            <w:pPr>
              <w:rPr>
                <w:rFonts w:ascii="Verdana" w:hAnsi="Verdana"/>
                <w:sz w:val="18"/>
                <w:szCs w:val="18"/>
              </w:rPr>
            </w:pPr>
          </w:p>
        </w:tc>
        <w:tc>
          <w:tcPr>
            <w:tcW w:w="1612" w:type="dxa"/>
            <w:vAlign w:val="center"/>
          </w:tcPr>
          <w:p w14:paraId="57238FB3" w14:textId="77777777" w:rsidR="00C41329" w:rsidRPr="00555C93" w:rsidRDefault="00C41329" w:rsidP="00BD42BC">
            <w:pPr>
              <w:jc w:val="center"/>
              <w:rPr>
                <w:rFonts w:ascii="Verdana" w:hAnsi="Verdana"/>
                <w:sz w:val="18"/>
                <w:szCs w:val="18"/>
              </w:rPr>
            </w:pPr>
          </w:p>
        </w:tc>
        <w:tc>
          <w:tcPr>
            <w:tcW w:w="1612" w:type="dxa"/>
            <w:vAlign w:val="center"/>
          </w:tcPr>
          <w:p w14:paraId="0A4CA351" w14:textId="77777777" w:rsidR="00C41329" w:rsidRPr="00555C93" w:rsidRDefault="00C41329" w:rsidP="00BD42BC">
            <w:pPr>
              <w:rPr>
                <w:rFonts w:ascii="Verdana" w:hAnsi="Verdana"/>
                <w:sz w:val="18"/>
                <w:szCs w:val="18"/>
              </w:rPr>
            </w:pPr>
          </w:p>
        </w:tc>
        <w:tc>
          <w:tcPr>
            <w:tcW w:w="1612" w:type="dxa"/>
            <w:vAlign w:val="center"/>
          </w:tcPr>
          <w:p w14:paraId="3922135F" w14:textId="77777777" w:rsidR="00C41329" w:rsidRPr="00555C93" w:rsidRDefault="00C41329" w:rsidP="00BD42BC">
            <w:pPr>
              <w:rPr>
                <w:rFonts w:ascii="Verdana" w:hAnsi="Verdana"/>
                <w:sz w:val="18"/>
                <w:szCs w:val="18"/>
              </w:rPr>
            </w:pPr>
          </w:p>
        </w:tc>
        <w:tc>
          <w:tcPr>
            <w:tcW w:w="1612" w:type="dxa"/>
            <w:vAlign w:val="center"/>
          </w:tcPr>
          <w:p w14:paraId="6B4DFF26" w14:textId="77777777" w:rsidR="00C41329" w:rsidRPr="00555C93" w:rsidRDefault="00C41329" w:rsidP="00BD42BC">
            <w:pPr>
              <w:rPr>
                <w:rFonts w:ascii="Verdana" w:hAnsi="Verdana"/>
                <w:sz w:val="18"/>
                <w:szCs w:val="18"/>
              </w:rPr>
            </w:pPr>
          </w:p>
        </w:tc>
      </w:tr>
      <w:tr w:rsidR="00C41329" w:rsidRPr="00555C93" w14:paraId="69C977C1" w14:textId="77777777" w:rsidTr="00BD42BC">
        <w:trPr>
          <w:trHeight w:val="151"/>
        </w:trPr>
        <w:tc>
          <w:tcPr>
            <w:tcW w:w="3227" w:type="dxa"/>
            <w:vMerge/>
          </w:tcPr>
          <w:p w14:paraId="48DBD810" w14:textId="77777777" w:rsidR="00C41329" w:rsidRPr="00555C93" w:rsidRDefault="00C41329" w:rsidP="00BD42BC">
            <w:pPr>
              <w:rPr>
                <w:rFonts w:ascii="Verdana" w:hAnsi="Verdana"/>
                <w:sz w:val="18"/>
                <w:szCs w:val="18"/>
              </w:rPr>
            </w:pPr>
          </w:p>
        </w:tc>
        <w:tc>
          <w:tcPr>
            <w:tcW w:w="1612" w:type="dxa"/>
            <w:vAlign w:val="center"/>
          </w:tcPr>
          <w:p w14:paraId="34FCC2F7" w14:textId="77777777" w:rsidR="00C41329" w:rsidRPr="00555C93" w:rsidRDefault="00C41329" w:rsidP="00BD42BC">
            <w:pPr>
              <w:jc w:val="center"/>
              <w:rPr>
                <w:rFonts w:ascii="Verdana" w:hAnsi="Verdana"/>
                <w:sz w:val="18"/>
                <w:szCs w:val="18"/>
              </w:rPr>
            </w:pPr>
          </w:p>
        </w:tc>
        <w:tc>
          <w:tcPr>
            <w:tcW w:w="1612" w:type="dxa"/>
            <w:vAlign w:val="center"/>
          </w:tcPr>
          <w:p w14:paraId="5FD05FCF" w14:textId="77777777" w:rsidR="00C41329" w:rsidRPr="00555C93" w:rsidRDefault="00C41329" w:rsidP="00BD42BC">
            <w:pPr>
              <w:rPr>
                <w:rFonts w:ascii="Verdana" w:hAnsi="Verdana"/>
                <w:sz w:val="18"/>
                <w:szCs w:val="18"/>
              </w:rPr>
            </w:pPr>
          </w:p>
        </w:tc>
        <w:tc>
          <w:tcPr>
            <w:tcW w:w="1612" w:type="dxa"/>
            <w:vAlign w:val="center"/>
          </w:tcPr>
          <w:p w14:paraId="57F87F7C" w14:textId="77777777" w:rsidR="00C41329" w:rsidRPr="00555C93" w:rsidRDefault="00C41329" w:rsidP="00BD42BC">
            <w:pPr>
              <w:rPr>
                <w:rFonts w:ascii="Verdana" w:hAnsi="Verdana"/>
                <w:sz w:val="18"/>
                <w:szCs w:val="18"/>
              </w:rPr>
            </w:pPr>
          </w:p>
        </w:tc>
        <w:tc>
          <w:tcPr>
            <w:tcW w:w="1612" w:type="dxa"/>
            <w:vAlign w:val="center"/>
          </w:tcPr>
          <w:p w14:paraId="733F987A" w14:textId="77777777" w:rsidR="00C41329" w:rsidRPr="00555C93" w:rsidRDefault="00C41329" w:rsidP="00BD42BC">
            <w:pPr>
              <w:rPr>
                <w:rFonts w:ascii="Verdana" w:hAnsi="Verdana"/>
                <w:sz w:val="18"/>
                <w:szCs w:val="18"/>
              </w:rPr>
            </w:pPr>
          </w:p>
        </w:tc>
      </w:tr>
      <w:tr w:rsidR="00C41329" w:rsidRPr="00555C93" w14:paraId="1D74C98E" w14:textId="77777777" w:rsidTr="00BD42BC">
        <w:trPr>
          <w:trHeight w:val="151"/>
        </w:trPr>
        <w:tc>
          <w:tcPr>
            <w:tcW w:w="3227" w:type="dxa"/>
            <w:vMerge/>
          </w:tcPr>
          <w:p w14:paraId="710415A1" w14:textId="77777777" w:rsidR="00C41329" w:rsidRPr="00555C93" w:rsidRDefault="00C41329" w:rsidP="00BD42BC">
            <w:pPr>
              <w:rPr>
                <w:rFonts w:ascii="Verdana" w:hAnsi="Verdana"/>
                <w:sz w:val="18"/>
                <w:szCs w:val="18"/>
              </w:rPr>
            </w:pPr>
          </w:p>
        </w:tc>
        <w:tc>
          <w:tcPr>
            <w:tcW w:w="1612" w:type="dxa"/>
            <w:vAlign w:val="center"/>
          </w:tcPr>
          <w:p w14:paraId="44BEBE9E" w14:textId="77777777" w:rsidR="00C41329" w:rsidRPr="00555C93" w:rsidRDefault="00C41329" w:rsidP="00BD42BC">
            <w:pPr>
              <w:jc w:val="center"/>
              <w:rPr>
                <w:rFonts w:ascii="Verdana" w:hAnsi="Verdana"/>
                <w:sz w:val="18"/>
                <w:szCs w:val="18"/>
              </w:rPr>
            </w:pPr>
          </w:p>
        </w:tc>
        <w:tc>
          <w:tcPr>
            <w:tcW w:w="1612" w:type="dxa"/>
            <w:vAlign w:val="center"/>
          </w:tcPr>
          <w:p w14:paraId="64A39A6C" w14:textId="77777777" w:rsidR="00C41329" w:rsidRPr="00555C93" w:rsidRDefault="00C41329" w:rsidP="00BD42BC">
            <w:pPr>
              <w:rPr>
                <w:rFonts w:ascii="Verdana" w:hAnsi="Verdana"/>
                <w:sz w:val="18"/>
                <w:szCs w:val="18"/>
              </w:rPr>
            </w:pPr>
          </w:p>
        </w:tc>
        <w:tc>
          <w:tcPr>
            <w:tcW w:w="1612" w:type="dxa"/>
            <w:vAlign w:val="center"/>
          </w:tcPr>
          <w:p w14:paraId="73681811" w14:textId="77777777" w:rsidR="00C41329" w:rsidRPr="00555C93" w:rsidRDefault="00C41329" w:rsidP="00BD42BC">
            <w:pPr>
              <w:rPr>
                <w:rFonts w:ascii="Verdana" w:hAnsi="Verdana"/>
                <w:sz w:val="18"/>
                <w:szCs w:val="18"/>
              </w:rPr>
            </w:pPr>
          </w:p>
        </w:tc>
        <w:tc>
          <w:tcPr>
            <w:tcW w:w="1612" w:type="dxa"/>
            <w:vAlign w:val="center"/>
          </w:tcPr>
          <w:p w14:paraId="7B704786" w14:textId="77777777" w:rsidR="00C41329" w:rsidRPr="00555C93" w:rsidRDefault="00C41329" w:rsidP="00BD42BC">
            <w:pPr>
              <w:rPr>
                <w:rFonts w:ascii="Verdana" w:hAnsi="Verdana"/>
                <w:sz w:val="18"/>
                <w:szCs w:val="18"/>
              </w:rPr>
            </w:pPr>
          </w:p>
        </w:tc>
      </w:tr>
      <w:tr w:rsidR="00C41329" w:rsidRPr="00555C93" w14:paraId="6CD2D9EF" w14:textId="77777777" w:rsidTr="00BD42BC">
        <w:trPr>
          <w:trHeight w:val="151"/>
        </w:trPr>
        <w:tc>
          <w:tcPr>
            <w:tcW w:w="3227" w:type="dxa"/>
            <w:vMerge/>
          </w:tcPr>
          <w:p w14:paraId="24651964" w14:textId="77777777" w:rsidR="00C41329" w:rsidRPr="00555C93" w:rsidRDefault="00C41329" w:rsidP="00BD42BC">
            <w:pPr>
              <w:rPr>
                <w:rFonts w:ascii="Verdana" w:hAnsi="Verdana"/>
                <w:sz w:val="18"/>
                <w:szCs w:val="18"/>
              </w:rPr>
            </w:pPr>
          </w:p>
        </w:tc>
        <w:tc>
          <w:tcPr>
            <w:tcW w:w="1612" w:type="dxa"/>
            <w:vAlign w:val="center"/>
          </w:tcPr>
          <w:p w14:paraId="558BCBC5" w14:textId="77777777" w:rsidR="00C41329" w:rsidRPr="00555C93" w:rsidRDefault="00C41329" w:rsidP="00BD42BC">
            <w:pPr>
              <w:jc w:val="center"/>
              <w:rPr>
                <w:rFonts w:ascii="Verdana" w:hAnsi="Verdana"/>
                <w:sz w:val="18"/>
                <w:szCs w:val="18"/>
              </w:rPr>
            </w:pPr>
          </w:p>
        </w:tc>
        <w:tc>
          <w:tcPr>
            <w:tcW w:w="1612" w:type="dxa"/>
            <w:vAlign w:val="center"/>
          </w:tcPr>
          <w:p w14:paraId="6F15387A" w14:textId="77777777" w:rsidR="00C41329" w:rsidRPr="00555C93" w:rsidRDefault="00C41329" w:rsidP="00BD42BC">
            <w:pPr>
              <w:rPr>
                <w:rFonts w:ascii="Verdana" w:hAnsi="Verdana"/>
                <w:sz w:val="18"/>
                <w:szCs w:val="18"/>
              </w:rPr>
            </w:pPr>
          </w:p>
        </w:tc>
        <w:tc>
          <w:tcPr>
            <w:tcW w:w="1612" w:type="dxa"/>
            <w:vAlign w:val="center"/>
          </w:tcPr>
          <w:p w14:paraId="1C24A073" w14:textId="77777777" w:rsidR="00C41329" w:rsidRPr="00555C93" w:rsidRDefault="00C41329" w:rsidP="00BD42BC">
            <w:pPr>
              <w:rPr>
                <w:rFonts w:ascii="Verdana" w:hAnsi="Verdana"/>
                <w:sz w:val="18"/>
                <w:szCs w:val="18"/>
              </w:rPr>
            </w:pPr>
          </w:p>
        </w:tc>
        <w:tc>
          <w:tcPr>
            <w:tcW w:w="1612" w:type="dxa"/>
            <w:vAlign w:val="center"/>
          </w:tcPr>
          <w:p w14:paraId="442C26A1" w14:textId="77777777" w:rsidR="00C41329" w:rsidRPr="00555C93" w:rsidRDefault="00C41329" w:rsidP="00BD42BC">
            <w:pPr>
              <w:rPr>
                <w:rFonts w:ascii="Verdana" w:hAnsi="Verdana"/>
                <w:sz w:val="18"/>
                <w:szCs w:val="18"/>
              </w:rPr>
            </w:pPr>
          </w:p>
        </w:tc>
      </w:tr>
      <w:tr w:rsidR="00C41329" w:rsidRPr="00555C93" w14:paraId="18CA6452" w14:textId="77777777" w:rsidTr="00BD42BC">
        <w:trPr>
          <w:trHeight w:val="151"/>
        </w:trPr>
        <w:tc>
          <w:tcPr>
            <w:tcW w:w="3227" w:type="dxa"/>
            <w:vMerge/>
          </w:tcPr>
          <w:p w14:paraId="6FFF91CB" w14:textId="77777777" w:rsidR="00C41329" w:rsidRPr="00555C93" w:rsidRDefault="00C41329" w:rsidP="00BD42BC">
            <w:pPr>
              <w:rPr>
                <w:rFonts w:ascii="Verdana" w:hAnsi="Verdana"/>
                <w:sz w:val="18"/>
                <w:szCs w:val="18"/>
              </w:rPr>
            </w:pPr>
          </w:p>
        </w:tc>
        <w:tc>
          <w:tcPr>
            <w:tcW w:w="1612" w:type="dxa"/>
            <w:vAlign w:val="center"/>
          </w:tcPr>
          <w:p w14:paraId="3A890F35" w14:textId="77777777" w:rsidR="00C41329" w:rsidRPr="00555C93" w:rsidRDefault="00C41329" w:rsidP="00BD42BC">
            <w:pPr>
              <w:jc w:val="center"/>
              <w:rPr>
                <w:rFonts w:ascii="Verdana" w:hAnsi="Verdana"/>
                <w:sz w:val="18"/>
                <w:szCs w:val="18"/>
              </w:rPr>
            </w:pPr>
          </w:p>
        </w:tc>
        <w:tc>
          <w:tcPr>
            <w:tcW w:w="1612" w:type="dxa"/>
            <w:vAlign w:val="center"/>
          </w:tcPr>
          <w:p w14:paraId="371944D6" w14:textId="77777777" w:rsidR="00C41329" w:rsidRPr="00555C93" w:rsidRDefault="00C41329" w:rsidP="00BD42BC">
            <w:pPr>
              <w:rPr>
                <w:rFonts w:ascii="Verdana" w:hAnsi="Verdana"/>
                <w:sz w:val="18"/>
                <w:szCs w:val="18"/>
              </w:rPr>
            </w:pPr>
          </w:p>
        </w:tc>
        <w:tc>
          <w:tcPr>
            <w:tcW w:w="1612" w:type="dxa"/>
            <w:vAlign w:val="center"/>
          </w:tcPr>
          <w:p w14:paraId="5F72A4C0" w14:textId="77777777" w:rsidR="00C41329" w:rsidRPr="00555C93" w:rsidRDefault="00C41329" w:rsidP="00BD42BC">
            <w:pPr>
              <w:rPr>
                <w:rFonts w:ascii="Verdana" w:hAnsi="Verdana"/>
                <w:sz w:val="18"/>
                <w:szCs w:val="18"/>
              </w:rPr>
            </w:pPr>
          </w:p>
        </w:tc>
        <w:tc>
          <w:tcPr>
            <w:tcW w:w="1612" w:type="dxa"/>
            <w:vAlign w:val="center"/>
          </w:tcPr>
          <w:p w14:paraId="4C273FE0" w14:textId="77777777" w:rsidR="00C41329" w:rsidRPr="00555C93" w:rsidRDefault="00C41329" w:rsidP="00BD42BC">
            <w:pPr>
              <w:rPr>
                <w:rFonts w:ascii="Verdana" w:hAnsi="Verdana"/>
                <w:sz w:val="18"/>
                <w:szCs w:val="18"/>
              </w:rPr>
            </w:pPr>
          </w:p>
        </w:tc>
      </w:tr>
      <w:tr w:rsidR="00C41329" w:rsidRPr="00555C93" w14:paraId="429DC942" w14:textId="77777777" w:rsidTr="00BD42BC">
        <w:trPr>
          <w:trHeight w:val="151"/>
        </w:trPr>
        <w:tc>
          <w:tcPr>
            <w:tcW w:w="3227" w:type="dxa"/>
            <w:vMerge/>
          </w:tcPr>
          <w:p w14:paraId="27775F81" w14:textId="77777777" w:rsidR="00C41329" w:rsidRPr="00555C93" w:rsidRDefault="00C41329" w:rsidP="00BD42BC">
            <w:pPr>
              <w:rPr>
                <w:rFonts w:ascii="Verdana" w:hAnsi="Verdana"/>
                <w:sz w:val="18"/>
                <w:szCs w:val="18"/>
              </w:rPr>
            </w:pPr>
          </w:p>
        </w:tc>
        <w:tc>
          <w:tcPr>
            <w:tcW w:w="1612" w:type="dxa"/>
            <w:vAlign w:val="center"/>
          </w:tcPr>
          <w:p w14:paraId="299796CE" w14:textId="77777777" w:rsidR="00C41329" w:rsidRPr="00555C93" w:rsidRDefault="00C41329" w:rsidP="00BD42BC">
            <w:pPr>
              <w:jc w:val="center"/>
              <w:rPr>
                <w:rFonts w:ascii="Verdana" w:hAnsi="Verdana"/>
                <w:sz w:val="18"/>
                <w:szCs w:val="18"/>
              </w:rPr>
            </w:pPr>
          </w:p>
        </w:tc>
        <w:tc>
          <w:tcPr>
            <w:tcW w:w="1612" w:type="dxa"/>
            <w:vAlign w:val="center"/>
          </w:tcPr>
          <w:p w14:paraId="3781267E" w14:textId="77777777" w:rsidR="00C41329" w:rsidRPr="00555C93" w:rsidRDefault="00C41329" w:rsidP="00BD42BC">
            <w:pPr>
              <w:rPr>
                <w:rFonts w:ascii="Verdana" w:hAnsi="Verdana"/>
                <w:sz w:val="18"/>
                <w:szCs w:val="18"/>
              </w:rPr>
            </w:pPr>
          </w:p>
        </w:tc>
        <w:tc>
          <w:tcPr>
            <w:tcW w:w="1612" w:type="dxa"/>
            <w:vAlign w:val="center"/>
          </w:tcPr>
          <w:p w14:paraId="70AE7874" w14:textId="77777777" w:rsidR="00C41329" w:rsidRPr="00555C93" w:rsidRDefault="00C41329" w:rsidP="00BD42BC">
            <w:pPr>
              <w:rPr>
                <w:rFonts w:ascii="Verdana" w:hAnsi="Verdana"/>
                <w:sz w:val="18"/>
                <w:szCs w:val="18"/>
              </w:rPr>
            </w:pPr>
          </w:p>
        </w:tc>
        <w:tc>
          <w:tcPr>
            <w:tcW w:w="1612" w:type="dxa"/>
            <w:vAlign w:val="center"/>
          </w:tcPr>
          <w:p w14:paraId="704FDB52" w14:textId="77777777" w:rsidR="00C41329" w:rsidRPr="00555C93" w:rsidRDefault="00C41329" w:rsidP="00BD42BC">
            <w:pPr>
              <w:rPr>
                <w:rFonts w:ascii="Verdana" w:hAnsi="Verdana"/>
                <w:sz w:val="18"/>
                <w:szCs w:val="18"/>
              </w:rPr>
            </w:pPr>
          </w:p>
        </w:tc>
      </w:tr>
      <w:tr w:rsidR="00C41329" w:rsidRPr="00555C93" w14:paraId="62E7FB43" w14:textId="77777777" w:rsidTr="00BD42BC">
        <w:trPr>
          <w:trHeight w:val="151"/>
        </w:trPr>
        <w:tc>
          <w:tcPr>
            <w:tcW w:w="3227" w:type="dxa"/>
            <w:vMerge/>
          </w:tcPr>
          <w:p w14:paraId="3A3EB52E" w14:textId="77777777" w:rsidR="00C41329" w:rsidRPr="00555C93" w:rsidRDefault="00C41329" w:rsidP="00BD42BC">
            <w:pPr>
              <w:rPr>
                <w:rFonts w:ascii="Verdana" w:hAnsi="Verdana"/>
                <w:sz w:val="18"/>
                <w:szCs w:val="18"/>
              </w:rPr>
            </w:pPr>
          </w:p>
        </w:tc>
        <w:tc>
          <w:tcPr>
            <w:tcW w:w="1612" w:type="dxa"/>
            <w:vAlign w:val="center"/>
          </w:tcPr>
          <w:p w14:paraId="12B97523" w14:textId="77777777" w:rsidR="00C41329" w:rsidRPr="00555C93" w:rsidRDefault="00C41329" w:rsidP="00BD42BC">
            <w:pPr>
              <w:jc w:val="center"/>
              <w:rPr>
                <w:rFonts w:ascii="Verdana" w:hAnsi="Verdana"/>
                <w:sz w:val="18"/>
                <w:szCs w:val="18"/>
              </w:rPr>
            </w:pPr>
          </w:p>
        </w:tc>
        <w:tc>
          <w:tcPr>
            <w:tcW w:w="1612" w:type="dxa"/>
            <w:vAlign w:val="center"/>
          </w:tcPr>
          <w:p w14:paraId="6FCF87DE" w14:textId="77777777" w:rsidR="00C41329" w:rsidRPr="00555C93" w:rsidRDefault="00C41329" w:rsidP="00BD42BC">
            <w:pPr>
              <w:rPr>
                <w:rFonts w:ascii="Verdana" w:hAnsi="Verdana"/>
                <w:sz w:val="18"/>
                <w:szCs w:val="18"/>
              </w:rPr>
            </w:pPr>
          </w:p>
        </w:tc>
        <w:tc>
          <w:tcPr>
            <w:tcW w:w="1612" w:type="dxa"/>
            <w:vAlign w:val="center"/>
          </w:tcPr>
          <w:p w14:paraId="079C4CC8" w14:textId="77777777" w:rsidR="00C41329" w:rsidRPr="00555C93" w:rsidRDefault="00C41329" w:rsidP="00BD42BC">
            <w:pPr>
              <w:rPr>
                <w:rFonts w:ascii="Verdana" w:hAnsi="Verdana"/>
                <w:sz w:val="18"/>
                <w:szCs w:val="18"/>
              </w:rPr>
            </w:pPr>
          </w:p>
        </w:tc>
        <w:tc>
          <w:tcPr>
            <w:tcW w:w="1612" w:type="dxa"/>
            <w:vAlign w:val="center"/>
          </w:tcPr>
          <w:p w14:paraId="123A5553" w14:textId="77777777" w:rsidR="00C41329" w:rsidRPr="00555C93" w:rsidRDefault="00C41329" w:rsidP="00BD42BC">
            <w:pPr>
              <w:rPr>
                <w:rFonts w:ascii="Verdana" w:hAnsi="Verdana"/>
                <w:sz w:val="18"/>
                <w:szCs w:val="18"/>
              </w:rPr>
            </w:pPr>
          </w:p>
        </w:tc>
      </w:tr>
      <w:tr w:rsidR="00C41329" w:rsidRPr="00555C93" w14:paraId="72C178BC" w14:textId="77777777" w:rsidTr="00BD42BC">
        <w:trPr>
          <w:trHeight w:val="151"/>
        </w:trPr>
        <w:tc>
          <w:tcPr>
            <w:tcW w:w="3227" w:type="dxa"/>
            <w:vMerge/>
          </w:tcPr>
          <w:p w14:paraId="789F1653" w14:textId="77777777" w:rsidR="00C41329" w:rsidRPr="00555C93" w:rsidRDefault="00C41329" w:rsidP="00BD42BC">
            <w:pPr>
              <w:rPr>
                <w:rFonts w:ascii="Verdana" w:hAnsi="Verdana"/>
                <w:sz w:val="18"/>
                <w:szCs w:val="18"/>
              </w:rPr>
            </w:pPr>
          </w:p>
        </w:tc>
        <w:tc>
          <w:tcPr>
            <w:tcW w:w="1612" w:type="dxa"/>
            <w:vAlign w:val="center"/>
          </w:tcPr>
          <w:p w14:paraId="0A2857F4" w14:textId="77777777" w:rsidR="00C41329" w:rsidRPr="00555C93" w:rsidRDefault="00C41329" w:rsidP="00BD42BC">
            <w:pPr>
              <w:jc w:val="center"/>
              <w:rPr>
                <w:rFonts w:ascii="Verdana" w:hAnsi="Verdana"/>
                <w:sz w:val="18"/>
                <w:szCs w:val="18"/>
              </w:rPr>
            </w:pPr>
          </w:p>
        </w:tc>
        <w:tc>
          <w:tcPr>
            <w:tcW w:w="1612" w:type="dxa"/>
            <w:vAlign w:val="center"/>
          </w:tcPr>
          <w:p w14:paraId="48C2F166" w14:textId="77777777" w:rsidR="00C41329" w:rsidRPr="00555C93" w:rsidRDefault="00C41329" w:rsidP="00BD42BC">
            <w:pPr>
              <w:rPr>
                <w:rFonts w:ascii="Verdana" w:hAnsi="Verdana"/>
                <w:sz w:val="18"/>
                <w:szCs w:val="18"/>
              </w:rPr>
            </w:pPr>
          </w:p>
        </w:tc>
        <w:tc>
          <w:tcPr>
            <w:tcW w:w="1612" w:type="dxa"/>
            <w:vAlign w:val="center"/>
          </w:tcPr>
          <w:p w14:paraId="79B3B403" w14:textId="77777777" w:rsidR="00C41329" w:rsidRPr="00555C93" w:rsidRDefault="00C41329" w:rsidP="00BD42BC">
            <w:pPr>
              <w:rPr>
                <w:rFonts w:ascii="Verdana" w:hAnsi="Verdana"/>
                <w:sz w:val="18"/>
                <w:szCs w:val="18"/>
              </w:rPr>
            </w:pPr>
          </w:p>
        </w:tc>
        <w:tc>
          <w:tcPr>
            <w:tcW w:w="1612" w:type="dxa"/>
            <w:vAlign w:val="center"/>
          </w:tcPr>
          <w:p w14:paraId="7E0DCEBF" w14:textId="77777777" w:rsidR="00C41329" w:rsidRPr="00555C93" w:rsidRDefault="00C41329" w:rsidP="00BD42BC">
            <w:pPr>
              <w:rPr>
                <w:rFonts w:ascii="Verdana" w:hAnsi="Verdana"/>
                <w:sz w:val="18"/>
                <w:szCs w:val="18"/>
              </w:rPr>
            </w:pPr>
          </w:p>
        </w:tc>
      </w:tr>
      <w:tr w:rsidR="00C41329" w:rsidRPr="00555C93" w14:paraId="2CCC5FE6" w14:textId="77777777" w:rsidTr="00BD42BC">
        <w:trPr>
          <w:trHeight w:val="151"/>
        </w:trPr>
        <w:tc>
          <w:tcPr>
            <w:tcW w:w="3227" w:type="dxa"/>
            <w:vMerge/>
          </w:tcPr>
          <w:p w14:paraId="0341AE2D" w14:textId="77777777" w:rsidR="00C41329" w:rsidRPr="00555C93" w:rsidRDefault="00C41329" w:rsidP="00BD42BC">
            <w:pPr>
              <w:rPr>
                <w:rFonts w:ascii="Verdana" w:hAnsi="Verdana"/>
                <w:sz w:val="18"/>
                <w:szCs w:val="18"/>
              </w:rPr>
            </w:pPr>
          </w:p>
        </w:tc>
        <w:tc>
          <w:tcPr>
            <w:tcW w:w="1612" w:type="dxa"/>
            <w:vAlign w:val="center"/>
          </w:tcPr>
          <w:p w14:paraId="09C39ACA" w14:textId="77777777" w:rsidR="00C41329" w:rsidRPr="00555C93" w:rsidRDefault="00C41329" w:rsidP="00BD42BC">
            <w:pPr>
              <w:jc w:val="center"/>
              <w:rPr>
                <w:rFonts w:ascii="Verdana" w:hAnsi="Verdana"/>
                <w:sz w:val="18"/>
                <w:szCs w:val="18"/>
              </w:rPr>
            </w:pPr>
          </w:p>
        </w:tc>
        <w:tc>
          <w:tcPr>
            <w:tcW w:w="1612" w:type="dxa"/>
            <w:vAlign w:val="center"/>
          </w:tcPr>
          <w:p w14:paraId="3015F1D5" w14:textId="77777777" w:rsidR="00C41329" w:rsidRPr="00555C93" w:rsidRDefault="00C41329" w:rsidP="00BD42BC">
            <w:pPr>
              <w:rPr>
                <w:rFonts w:ascii="Verdana" w:hAnsi="Verdana"/>
                <w:sz w:val="18"/>
                <w:szCs w:val="18"/>
              </w:rPr>
            </w:pPr>
          </w:p>
        </w:tc>
        <w:tc>
          <w:tcPr>
            <w:tcW w:w="1612" w:type="dxa"/>
            <w:vAlign w:val="center"/>
          </w:tcPr>
          <w:p w14:paraId="54EB368F" w14:textId="77777777" w:rsidR="00C41329" w:rsidRPr="00555C93" w:rsidRDefault="00C41329" w:rsidP="00BD42BC">
            <w:pPr>
              <w:rPr>
                <w:rFonts w:ascii="Verdana" w:hAnsi="Verdana"/>
                <w:sz w:val="18"/>
                <w:szCs w:val="18"/>
              </w:rPr>
            </w:pPr>
          </w:p>
        </w:tc>
        <w:tc>
          <w:tcPr>
            <w:tcW w:w="1612" w:type="dxa"/>
            <w:vAlign w:val="center"/>
          </w:tcPr>
          <w:p w14:paraId="5E98F3C3" w14:textId="77777777" w:rsidR="00C41329" w:rsidRPr="00555C93" w:rsidRDefault="00C41329" w:rsidP="00BD42BC">
            <w:pPr>
              <w:rPr>
                <w:rFonts w:ascii="Verdana" w:hAnsi="Verdana"/>
                <w:sz w:val="18"/>
                <w:szCs w:val="18"/>
              </w:rPr>
            </w:pPr>
          </w:p>
        </w:tc>
      </w:tr>
      <w:tr w:rsidR="00C41329" w:rsidRPr="00555C93" w14:paraId="2A0BEF56" w14:textId="77777777" w:rsidTr="00BD42BC">
        <w:trPr>
          <w:trHeight w:val="151"/>
        </w:trPr>
        <w:tc>
          <w:tcPr>
            <w:tcW w:w="3227" w:type="dxa"/>
            <w:vMerge/>
          </w:tcPr>
          <w:p w14:paraId="3787CF26" w14:textId="77777777" w:rsidR="00C41329" w:rsidRPr="00555C93" w:rsidRDefault="00C41329" w:rsidP="00BD42BC">
            <w:pPr>
              <w:rPr>
                <w:rFonts w:ascii="Verdana" w:hAnsi="Verdana"/>
                <w:sz w:val="18"/>
                <w:szCs w:val="18"/>
              </w:rPr>
            </w:pPr>
          </w:p>
        </w:tc>
        <w:tc>
          <w:tcPr>
            <w:tcW w:w="1612" w:type="dxa"/>
            <w:vAlign w:val="center"/>
          </w:tcPr>
          <w:p w14:paraId="7022C16A" w14:textId="77777777" w:rsidR="00C41329" w:rsidRPr="00555C93" w:rsidRDefault="00C41329" w:rsidP="00BD42BC">
            <w:pPr>
              <w:jc w:val="center"/>
              <w:rPr>
                <w:rFonts w:ascii="Verdana" w:hAnsi="Verdana"/>
                <w:sz w:val="18"/>
                <w:szCs w:val="18"/>
              </w:rPr>
            </w:pPr>
          </w:p>
        </w:tc>
        <w:tc>
          <w:tcPr>
            <w:tcW w:w="1612" w:type="dxa"/>
            <w:vAlign w:val="center"/>
          </w:tcPr>
          <w:p w14:paraId="0062ECD5" w14:textId="77777777" w:rsidR="00C41329" w:rsidRPr="00555C93" w:rsidRDefault="00C41329" w:rsidP="00BD42BC">
            <w:pPr>
              <w:rPr>
                <w:rFonts w:ascii="Verdana" w:hAnsi="Verdana"/>
                <w:sz w:val="18"/>
                <w:szCs w:val="18"/>
              </w:rPr>
            </w:pPr>
          </w:p>
        </w:tc>
        <w:tc>
          <w:tcPr>
            <w:tcW w:w="1612" w:type="dxa"/>
            <w:vAlign w:val="center"/>
          </w:tcPr>
          <w:p w14:paraId="6E245B74" w14:textId="77777777" w:rsidR="00C41329" w:rsidRPr="00555C93" w:rsidRDefault="00C41329" w:rsidP="00BD42BC">
            <w:pPr>
              <w:rPr>
                <w:rFonts w:ascii="Verdana" w:hAnsi="Verdana"/>
                <w:sz w:val="18"/>
                <w:szCs w:val="18"/>
              </w:rPr>
            </w:pPr>
          </w:p>
        </w:tc>
        <w:tc>
          <w:tcPr>
            <w:tcW w:w="1612" w:type="dxa"/>
            <w:vAlign w:val="center"/>
          </w:tcPr>
          <w:p w14:paraId="03D55434" w14:textId="77777777" w:rsidR="00C41329" w:rsidRPr="00555C93" w:rsidRDefault="00C41329" w:rsidP="00BD42BC">
            <w:pPr>
              <w:rPr>
                <w:rFonts w:ascii="Verdana" w:hAnsi="Verdana"/>
                <w:sz w:val="18"/>
                <w:szCs w:val="18"/>
              </w:rPr>
            </w:pPr>
          </w:p>
        </w:tc>
      </w:tr>
      <w:bookmarkEnd w:id="6"/>
    </w:tbl>
    <w:p w14:paraId="03B4A943" w14:textId="77777777" w:rsidR="00C41329" w:rsidRPr="00950641" w:rsidRDefault="00C41329" w:rsidP="00917A5E">
      <w:pPr>
        <w:rPr>
          <w:rFonts w:ascii="Verdana" w:hAnsi="Verdana"/>
          <w:sz w:val="18"/>
          <w:szCs w:val="18"/>
        </w:rPr>
      </w:pPr>
    </w:p>
    <w:sectPr w:rsidR="00C41329" w:rsidRPr="00950641" w:rsidSect="00930AB1">
      <w:headerReference w:type="even" r:id="rId12"/>
      <w:headerReference w:type="default" r:id="rId13"/>
      <w:footerReference w:type="even" r:id="rId14"/>
      <w:footerReference w:type="default" r:id="rId15"/>
      <w:headerReference w:type="first" r:id="rId16"/>
      <w:footerReference w:type="first" r:id="rId17"/>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CDC9D" w14:textId="77777777" w:rsidR="00B14B48" w:rsidRDefault="00B14B48">
      <w:r>
        <w:separator/>
      </w:r>
    </w:p>
  </w:endnote>
  <w:endnote w:type="continuationSeparator" w:id="0">
    <w:p w14:paraId="6C125E57" w14:textId="77777777" w:rsidR="00B14B48" w:rsidRDefault="00B14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39E2C" w14:textId="77777777" w:rsidR="00645D71" w:rsidRDefault="00645D7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4D4D7" w14:textId="77777777" w:rsidR="00645D71" w:rsidRDefault="00645D7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DD261" w14:textId="77777777" w:rsidR="00645D71" w:rsidRDefault="00645D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AD397" w14:textId="77777777" w:rsidR="00B14B48" w:rsidRDefault="00B14B48">
      <w:r>
        <w:separator/>
      </w:r>
    </w:p>
  </w:footnote>
  <w:footnote w:type="continuationSeparator" w:id="0">
    <w:p w14:paraId="62B94BB0" w14:textId="77777777" w:rsidR="00B14B48" w:rsidRDefault="00B14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19151" w14:textId="6CCC246D" w:rsidR="00645D71" w:rsidRDefault="00645D71">
    <w:pPr>
      <w:pStyle w:val="Encabezado"/>
    </w:pPr>
    <w:r>
      <w:rPr>
        <w:noProof/>
      </w:rPr>
      <w:pict w14:anchorId="390E18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95485" o:spid="_x0000_s1026" type="#_x0000_t136" style="position:absolute;margin-left:0;margin-top:0;width:487.05pt;height:182.6pt;rotation:315;z-index:-251655168;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57A07078" w:rsidR="00A039DA" w:rsidRDefault="00645D71" w:rsidP="00A039DA">
    <w:pPr>
      <w:pStyle w:val="Encabezado"/>
      <w:jc w:val="right"/>
    </w:pPr>
    <w:r>
      <w:rPr>
        <w:noProof/>
      </w:rPr>
      <w:pict w14:anchorId="096A8C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95486" o:spid="_x0000_s1027" type="#_x0000_t136" style="position:absolute;left:0;text-align:left;margin-left:0;margin-top:0;width:487.05pt;height:182.6pt;rotation:315;z-index:-251653120;mso-position-horizontal:center;mso-position-horizontal-relative:margin;mso-position-vertical:center;mso-position-vertical-relative:margin" o:allowincell="f" fillcolor="silver" stroked="f">
          <v:fill opacity=".5"/>
          <v:textpath style="font-family:&quot;Calibri&quot;;font-size:1pt" string="BORRADOR"/>
        </v:shape>
      </w:pict>
    </w: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CONTRATO N°{idLote}-{</w:t>
    </w:r>
    <w:r w:rsidRPr="00824EF6">
      <w:rPr>
        <w:rFonts w:ascii="Verdana" w:eastAsia="Verdana" w:hAnsi="Verdana" w:cs="Verdana"/>
        <w:color w:val="000000"/>
        <w:sz w:val="18"/>
        <w:szCs w:val="18"/>
        <w:lang w:val="es-MX"/>
      </w:rPr>
      <w:t>codigoLoteCliente</w:t>
    </w:r>
    <w:r w:rsidRPr="00824EF6">
      <w:rPr>
        <w:rFonts w:ascii="Verdana" w:eastAsia="Verdana" w:hAnsi="Verdana" w:cs="Verdana"/>
        <w:color w:val="000000"/>
        <w:sz w:val="18"/>
        <w:szCs w:val="18"/>
      </w:rPr>
      <w:t>}-{contrato}-{tipoProyecto}</w:t>
    </w:r>
  </w:p>
  <w:p w14:paraId="07D88FE8" w14:textId="721809E9" w:rsidR="00A039DA" w:rsidRPr="00A740D3" w:rsidRDefault="00A039DA" w:rsidP="000A6796">
    <w:pPr>
      <w:pStyle w:val="Encabezado"/>
      <w:jc w:val="right"/>
      <w:rPr>
        <w:rFonts w:ascii="Verdana" w:hAnsi="Verdana" w:cs="Tahom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9B9A2" w14:textId="2FD2CD21" w:rsidR="00645D71" w:rsidRDefault="00645D71">
    <w:pPr>
      <w:pStyle w:val="Encabezado"/>
    </w:pPr>
    <w:r>
      <w:rPr>
        <w:noProof/>
      </w:rPr>
      <w:pict w14:anchorId="737021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95484" o:spid="_x0000_s1025" type="#_x0000_t136" style="position:absolute;margin-left:0;margin-top:0;width:487.05pt;height:182.6pt;rotation:315;z-index:-251657216;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9313B"/>
    <w:rsid w:val="000A6796"/>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50D20"/>
    <w:rsid w:val="002927D8"/>
    <w:rsid w:val="002A0270"/>
    <w:rsid w:val="002A6699"/>
    <w:rsid w:val="002B2FA8"/>
    <w:rsid w:val="002E3EF7"/>
    <w:rsid w:val="0030469D"/>
    <w:rsid w:val="003064B5"/>
    <w:rsid w:val="00324E6F"/>
    <w:rsid w:val="00346125"/>
    <w:rsid w:val="00392F44"/>
    <w:rsid w:val="0039386B"/>
    <w:rsid w:val="003A57B7"/>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45D71"/>
    <w:rsid w:val="00662028"/>
    <w:rsid w:val="006729BC"/>
    <w:rsid w:val="006806F3"/>
    <w:rsid w:val="006964C8"/>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67FE4"/>
    <w:rsid w:val="00A71104"/>
    <w:rsid w:val="00A738AC"/>
    <w:rsid w:val="00A740D3"/>
    <w:rsid w:val="00A93C43"/>
    <w:rsid w:val="00AA1FBE"/>
    <w:rsid w:val="00AB61D1"/>
    <w:rsid w:val="00B039EA"/>
    <w:rsid w:val="00B104C8"/>
    <w:rsid w:val="00B10BB9"/>
    <w:rsid w:val="00B14B48"/>
    <w:rsid w:val="00B15819"/>
    <w:rsid w:val="00B36A41"/>
    <w:rsid w:val="00B419BF"/>
    <w:rsid w:val="00B4290C"/>
    <w:rsid w:val="00B6395A"/>
    <w:rsid w:val="00B64ABD"/>
    <w:rsid w:val="00B64C98"/>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1329"/>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12E4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4.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5.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12</Pages>
  <Words>4830</Words>
  <Characters>26568</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31</cp:revision>
  <dcterms:created xsi:type="dcterms:W3CDTF">2025-05-28T15:50:00Z</dcterms:created>
  <dcterms:modified xsi:type="dcterms:W3CDTF">2025-08-08T19:13:00Z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