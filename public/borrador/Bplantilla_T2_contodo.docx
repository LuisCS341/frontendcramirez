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6D315AB" w14:textId="77777777" w:rsidR="00290814" w:rsidRDefault="00290814" w:rsidP="00057EFA">
      <w:pPr>
        <w:spacing w:before="4" w:after="4" w:line="276" w:lineRule="auto"/>
        <w:jc w:val="both"/>
        <w:rPr>
          <w:rFonts w:ascii="Verdana" w:hAnsi="Verdana" w:cs="Tahoma"/>
          <w:b/>
          <w:bCs/>
          <w:sz w:val="18"/>
          <w:szCs w:val="18"/>
        </w:rPr>
      </w:pPr>
    </w:p>
    <w:p w14:paraId="7F85B143" w14:textId="77777777" w:rsidR="00290814" w:rsidRDefault="00290814" w:rsidP="00057EFA">
      <w:pPr>
        <w:spacing w:before="4" w:after="4" w:line="276" w:lineRule="auto"/>
        <w:jc w:val="both"/>
        <w:rPr>
          <w:rFonts w:ascii="Verdana" w:hAnsi="Verdana" w:cs="Tahoma"/>
          <w:b/>
          <w:bCs/>
          <w:sz w:val="18"/>
          <w:szCs w:val="18"/>
        </w:rPr>
      </w:pPr>
    </w:p>
    <w:p w14:paraId="3D514752" w14:textId="77777777" w:rsidR="00290814" w:rsidRDefault="00290814" w:rsidP="00057EFA">
      <w:pPr>
        <w:spacing w:before="4" w:after="4" w:line="276" w:lineRule="auto"/>
        <w:jc w:val="both"/>
        <w:rPr>
          <w:rFonts w:ascii="Verdana" w:hAnsi="Verdana" w:cs="Tahoma"/>
          <w:b/>
          <w:bCs/>
          <w:sz w:val="18"/>
          <w:szCs w:val="18"/>
        </w:rPr>
      </w:pPr>
    </w:p>
    <w:p w14:paraId="4BDA1D80" w14:textId="77777777" w:rsidR="00290814" w:rsidRDefault="00290814" w:rsidP="00057EFA">
      <w:pPr>
        <w:spacing w:before="4" w:after="4" w:line="276" w:lineRule="auto"/>
        <w:jc w:val="both"/>
        <w:rPr>
          <w:rFonts w:ascii="Verdana" w:hAnsi="Verdana" w:cs="Tahoma"/>
          <w:b/>
          <w:bCs/>
          <w:sz w:val="18"/>
          <w:szCs w:val="18"/>
        </w:rPr>
      </w:pPr>
    </w:p>
    <w:p w14:paraId="6DF2DB28" w14:textId="77777777" w:rsidR="00290814" w:rsidRDefault="00290814" w:rsidP="00057EFA">
      <w:pPr>
        <w:spacing w:before="4" w:after="4" w:line="276" w:lineRule="auto"/>
        <w:jc w:val="both"/>
        <w:rPr>
          <w:rFonts w:ascii="Verdana" w:hAnsi="Verdana" w:cs="Tahoma"/>
          <w:b/>
          <w:bCs/>
          <w:sz w:val="18"/>
          <w:szCs w:val="18"/>
        </w:rPr>
      </w:pPr>
    </w:p>
    <w:p w14:paraId="453D4CC5" w14:textId="77777777" w:rsidR="00290814" w:rsidRDefault="00290814" w:rsidP="00057EFA">
      <w:pPr>
        <w:spacing w:before="4" w:after="4" w:line="276" w:lineRule="auto"/>
        <w:jc w:val="both"/>
        <w:rPr>
          <w:rFonts w:ascii="Verdana" w:hAnsi="Verdana" w:cs="Tahoma"/>
          <w:b/>
          <w:bCs/>
          <w:sz w:val="18"/>
          <w:szCs w:val="18"/>
        </w:rPr>
      </w:pPr>
    </w:p>
    <w:p w14:paraId="1716A81A" w14:textId="77777777" w:rsidR="00290814" w:rsidRDefault="00290814" w:rsidP="00057EFA">
      <w:pPr>
        <w:spacing w:before="4" w:after="4" w:line="276" w:lineRule="auto"/>
        <w:jc w:val="both"/>
        <w:rPr>
          <w:rFonts w:ascii="Verdana" w:hAnsi="Verdana" w:cs="Tahoma"/>
          <w:b/>
          <w:bCs/>
          <w:sz w:val="18"/>
          <w:szCs w:val="18"/>
        </w:rPr>
      </w:pPr>
    </w:p>
    <w:p w14:paraId="19F82B24" w14:textId="77777777" w:rsidR="00290814" w:rsidRDefault="00290814" w:rsidP="00057EFA">
      <w:pPr>
        <w:spacing w:before="4" w:after="4" w:line="276" w:lineRule="auto"/>
        <w:jc w:val="both"/>
        <w:rPr>
          <w:rFonts w:ascii="Verdana" w:hAnsi="Verdana" w:cs="Tahoma"/>
          <w:b/>
          <w:bCs/>
          <w:sz w:val="18"/>
          <w:szCs w:val="18"/>
        </w:rPr>
      </w:pPr>
    </w:p>
    <w:p w14:paraId="536A16E6" w14:textId="77777777" w:rsidR="00290814" w:rsidRDefault="00290814" w:rsidP="00057EFA">
      <w:pPr>
        <w:spacing w:before="4" w:after="4" w:line="276" w:lineRule="auto"/>
        <w:jc w:val="both"/>
        <w:rPr>
          <w:rFonts w:ascii="Verdana" w:hAnsi="Verdana" w:cs="Tahoma"/>
          <w:b/>
          <w:bCs/>
          <w:sz w:val="18"/>
          <w:szCs w:val="18"/>
        </w:rPr>
      </w:pPr>
    </w:p>
    <w:p w14:paraId="3F53DF67" w14:textId="77777777" w:rsidR="00290814" w:rsidRDefault="00290814" w:rsidP="00057EFA">
      <w:pPr>
        <w:spacing w:before="4" w:after="4" w:line="276" w:lineRule="auto"/>
        <w:jc w:val="both"/>
        <w:rPr>
          <w:rFonts w:ascii="Verdana" w:hAnsi="Verdana" w:cs="Tahoma"/>
          <w:b/>
          <w:bCs/>
          <w:sz w:val="18"/>
          <w:szCs w:val="18"/>
        </w:rPr>
      </w:pPr>
    </w:p>
    <w:p w14:paraId="2B827F3B" w14:textId="77777777" w:rsidR="00290814" w:rsidRDefault="00290814" w:rsidP="00057EFA">
      <w:pPr>
        <w:spacing w:before="4" w:after="4" w:line="276" w:lineRule="auto"/>
        <w:jc w:val="both"/>
        <w:rPr>
          <w:rFonts w:ascii="Verdana" w:hAnsi="Verdana" w:cs="Tahoma"/>
          <w:b/>
          <w:bCs/>
          <w:sz w:val="18"/>
          <w:szCs w:val="18"/>
        </w:rPr>
      </w:pPr>
    </w:p>
    <w:p w14:paraId="68416399" w14:textId="77777777" w:rsidR="00290814" w:rsidRDefault="00290814" w:rsidP="00057EFA">
      <w:pPr>
        <w:spacing w:before="4" w:after="4" w:line="276" w:lineRule="auto"/>
        <w:jc w:val="both"/>
        <w:rPr>
          <w:rFonts w:ascii="Verdana" w:hAnsi="Verdana" w:cs="Tahoma"/>
          <w:b/>
          <w:bCs/>
          <w:sz w:val="18"/>
          <w:szCs w:val="18"/>
        </w:rPr>
      </w:pPr>
    </w:p>
    <w:p w14:paraId="46A394EE" w14:textId="77777777" w:rsidR="00290814" w:rsidRDefault="00290814" w:rsidP="00057EFA">
      <w:pPr>
        <w:spacing w:before="4" w:after="4" w:line="276" w:lineRule="auto"/>
        <w:jc w:val="both"/>
        <w:rPr>
          <w:rFonts w:ascii="Verdana" w:hAnsi="Verdana" w:cs="Tahoma"/>
          <w:b/>
          <w:bCs/>
          <w:sz w:val="18"/>
          <w:szCs w:val="18"/>
        </w:rPr>
      </w:pPr>
    </w:p>
    <w:p w14:paraId="5656DFE5" w14:textId="77777777" w:rsidR="00290814" w:rsidRDefault="00290814" w:rsidP="00057EFA">
      <w:pPr>
        <w:spacing w:before="4" w:after="4" w:line="276" w:lineRule="auto"/>
        <w:jc w:val="both"/>
        <w:rPr>
          <w:rFonts w:ascii="Verdana" w:hAnsi="Verdana" w:cs="Tahoma"/>
          <w:b/>
          <w:bCs/>
          <w:sz w:val="18"/>
          <w:szCs w:val="18"/>
        </w:rPr>
      </w:pPr>
    </w:p>
    <w:p w14:paraId="48AFE2FC" w14:textId="77777777" w:rsidR="00290814" w:rsidRDefault="00290814" w:rsidP="00057EFA">
      <w:pPr>
        <w:spacing w:before="4" w:after="4" w:line="276" w:lineRule="auto"/>
        <w:jc w:val="both"/>
        <w:rPr>
          <w:rFonts w:ascii="Verdana" w:hAnsi="Verdana" w:cs="Tahoma"/>
          <w:b/>
          <w:bCs/>
          <w:sz w:val="18"/>
          <w:szCs w:val="18"/>
        </w:rPr>
      </w:pPr>
    </w:p>
    <w:p w14:paraId="09940495" w14:textId="77777777" w:rsidR="00290814" w:rsidRDefault="00290814" w:rsidP="00057EFA">
      <w:pPr>
        <w:spacing w:before="4" w:after="4" w:line="276" w:lineRule="auto"/>
        <w:jc w:val="both"/>
        <w:rPr>
          <w:rFonts w:ascii="Verdana" w:hAnsi="Verdana" w:cs="Tahoma"/>
          <w:b/>
          <w:bCs/>
          <w:sz w:val="18"/>
          <w:szCs w:val="18"/>
        </w:rPr>
      </w:pPr>
    </w:p>
    <w:p w14:paraId="6FC5757D" w14:textId="77777777" w:rsidR="00290814" w:rsidRDefault="00290814" w:rsidP="00057EFA">
      <w:pPr>
        <w:spacing w:before="4" w:after="4" w:line="276" w:lineRule="auto"/>
        <w:jc w:val="both"/>
        <w:rPr>
          <w:rFonts w:ascii="Verdana" w:hAnsi="Verdana" w:cs="Tahoma"/>
          <w:b/>
          <w:bCs/>
          <w:sz w:val="18"/>
          <w:szCs w:val="18"/>
        </w:rPr>
      </w:pPr>
    </w:p>
    <w:p w14:paraId="7FE5840F" w14:textId="77777777" w:rsidR="00290814" w:rsidRDefault="00290814" w:rsidP="00057EFA">
      <w:pPr>
        <w:spacing w:before="4" w:after="4" w:line="276" w:lineRule="auto"/>
        <w:jc w:val="both"/>
        <w:rPr>
          <w:rFonts w:ascii="Verdana" w:hAnsi="Verdana" w:cs="Tahoma"/>
          <w:b/>
          <w:bCs/>
          <w:sz w:val="18"/>
          <w:szCs w:val="18"/>
        </w:rPr>
      </w:pPr>
    </w:p>
    <w:p w14:paraId="098AA3D5" w14:textId="77777777" w:rsidR="00290814" w:rsidRDefault="00290814" w:rsidP="00057EFA">
      <w:pPr>
        <w:spacing w:before="4" w:after="4" w:line="276" w:lineRule="auto"/>
        <w:jc w:val="both"/>
        <w:rPr>
          <w:rFonts w:ascii="Verdana" w:hAnsi="Verdana" w:cs="Tahoma"/>
          <w:b/>
          <w:bCs/>
          <w:sz w:val="18"/>
          <w:szCs w:val="18"/>
        </w:rPr>
      </w:pPr>
    </w:p>
    <w:p w14:paraId="121E80AB" w14:textId="77777777" w:rsidR="00290814" w:rsidRDefault="00290814" w:rsidP="00057EFA">
      <w:pPr>
        <w:spacing w:before="4" w:after="4" w:line="276" w:lineRule="auto"/>
        <w:jc w:val="both"/>
        <w:rPr>
          <w:rFonts w:ascii="Verdana" w:hAnsi="Verdana" w:cs="Tahoma"/>
          <w:b/>
          <w:bCs/>
          <w:sz w:val="18"/>
          <w:szCs w:val="18"/>
        </w:rPr>
      </w:pPr>
    </w:p>
    <w:p w14:paraId="6966A8A3" w14:textId="77777777" w:rsidR="00290814" w:rsidRDefault="00290814" w:rsidP="00057EFA">
      <w:pPr>
        <w:spacing w:before="4" w:after="4" w:line="276" w:lineRule="auto"/>
        <w:jc w:val="both"/>
        <w:rPr>
          <w:rFonts w:ascii="Verdana" w:hAnsi="Verdana" w:cs="Tahoma"/>
          <w:b/>
          <w:bCs/>
          <w:sz w:val="18"/>
          <w:szCs w:val="18"/>
        </w:rPr>
      </w:pPr>
    </w:p>
    <w:p w14:paraId="6601A405" w14:textId="77777777" w:rsidR="00290814" w:rsidRDefault="00290814" w:rsidP="00057EFA">
      <w:pPr>
        <w:spacing w:before="4" w:after="4" w:line="276" w:lineRule="auto"/>
        <w:jc w:val="both"/>
        <w:rPr>
          <w:rFonts w:ascii="Verdana" w:hAnsi="Verdana" w:cs="Tahoma"/>
          <w:b/>
          <w:bCs/>
          <w:sz w:val="18"/>
          <w:szCs w:val="18"/>
        </w:rPr>
      </w:pPr>
    </w:p>
    <w:p w14:paraId="20AE0F3A" w14:textId="77777777" w:rsidR="00290814" w:rsidRDefault="00290814" w:rsidP="00057EFA">
      <w:pPr>
        <w:spacing w:before="4" w:after="4" w:line="276" w:lineRule="auto"/>
        <w:jc w:val="both"/>
        <w:rPr>
          <w:rFonts w:ascii="Verdana" w:hAnsi="Verdana" w:cs="Tahoma"/>
          <w:b/>
          <w:bCs/>
          <w:sz w:val="18"/>
          <w:szCs w:val="18"/>
        </w:rPr>
      </w:pPr>
    </w:p>
    <w:p w14:paraId="7B956F58" w14:textId="77777777" w:rsidR="00290814" w:rsidRDefault="00290814" w:rsidP="00057EFA">
      <w:pPr>
        <w:spacing w:before="4" w:after="4" w:line="276" w:lineRule="auto"/>
        <w:jc w:val="both"/>
        <w:rPr>
          <w:rFonts w:ascii="Verdana" w:hAnsi="Verdana" w:cs="Tahoma"/>
          <w:b/>
          <w:bCs/>
          <w:sz w:val="18"/>
          <w:szCs w:val="18"/>
        </w:rPr>
      </w:pPr>
    </w:p>
    <w:p w14:paraId="026B6742" w14:textId="77777777" w:rsidR="00290814" w:rsidRDefault="00290814" w:rsidP="00057EFA">
      <w:pPr>
        <w:spacing w:before="4" w:after="4" w:line="276" w:lineRule="auto"/>
        <w:jc w:val="both"/>
        <w:rPr>
          <w:rFonts w:ascii="Verdana" w:hAnsi="Verdana" w:cs="Tahoma"/>
          <w:b/>
          <w:bCs/>
          <w:sz w:val="18"/>
          <w:szCs w:val="18"/>
        </w:rPr>
      </w:pPr>
    </w:p>
    <w:p w14:paraId="540B311F" w14:textId="77777777" w:rsidR="00290814" w:rsidRDefault="00290814" w:rsidP="00057EFA">
      <w:pPr>
        <w:spacing w:before="4" w:after="4" w:line="276" w:lineRule="auto"/>
        <w:jc w:val="both"/>
        <w:rPr>
          <w:rFonts w:ascii="Verdana" w:hAnsi="Verdana" w:cs="Tahoma"/>
          <w:b/>
          <w:bCs/>
          <w:sz w:val="18"/>
          <w:szCs w:val="18"/>
        </w:rPr>
      </w:pPr>
    </w:p>
    <w:p w14:paraId="57BDD8CE" w14:textId="77777777" w:rsidR="00290814" w:rsidRDefault="00290814" w:rsidP="00057EFA">
      <w:pPr>
        <w:spacing w:before="4" w:after="4" w:line="276" w:lineRule="auto"/>
        <w:jc w:val="both"/>
        <w:rPr>
          <w:rFonts w:ascii="Verdana" w:hAnsi="Verdana" w:cs="Tahoma"/>
          <w:b/>
          <w:bCs/>
          <w:sz w:val="18"/>
          <w:szCs w:val="18"/>
        </w:rPr>
      </w:pPr>
    </w:p>
    <w:p w14:paraId="2FFB3F30" w14:textId="77777777" w:rsidR="00290814" w:rsidRDefault="00290814" w:rsidP="00057EFA">
      <w:pPr>
        <w:spacing w:before="4" w:after="4" w:line="276" w:lineRule="auto"/>
        <w:jc w:val="both"/>
        <w:rPr>
          <w:rFonts w:ascii="Verdana" w:hAnsi="Verdana" w:cs="Tahoma"/>
          <w:b/>
          <w:bCs/>
          <w:sz w:val="18"/>
          <w:szCs w:val="18"/>
        </w:rPr>
      </w:pPr>
    </w:p>
    <w:p w14:paraId="13E60132" w14:textId="77777777" w:rsidR="00290814" w:rsidRDefault="00290814" w:rsidP="00057EFA">
      <w:pPr>
        <w:spacing w:before="4" w:after="4" w:line="276" w:lineRule="auto"/>
        <w:jc w:val="both"/>
        <w:rPr>
          <w:rFonts w:ascii="Verdana" w:hAnsi="Verdana" w:cs="Tahoma"/>
          <w:b/>
          <w:bCs/>
          <w:sz w:val="18"/>
          <w:szCs w:val="18"/>
        </w:rPr>
      </w:pPr>
    </w:p>
    <w:p w14:paraId="1E48B8ED" w14:textId="77777777" w:rsidR="00290814" w:rsidRDefault="00290814" w:rsidP="00057EFA">
      <w:pPr>
        <w:spacing w:before="4" w:after="4" w:line="276" w:lineRule="auto"/>
        <w:jc w:val="both"/>
        <w:rPr>
          <w:rFonts w:ascii="Verdana" w:hAnsi="Verdana" w:cs="Tahoma"/>
          <w:b/>
          <w:bCs/>
          <w:sz w:val="18"/>
          <w:szCs w:val="18"/>
        </w:rPr>
      </w:pPr>
    </w:p>
    <w:p w14:paraId="6311C874" w14:textId="77777777" w:rsidR="00290814" w:rsidRDefault="00290814" w:rsidP="00057EFA">
      <w:pPr>
        <w:spacing w:before="4" w:after="4" w:line="276" w:lineRule="auto"/>
        <w:jc w:val="both"/>
        <w:rPr>
          <w:rFonts w:ascii="Verdana" w:hAnsi="Verdana" w:cs="Tahoma"/>
          <w:b/>
          <w:bCs/>
          <w:sz w:val="18"/>
          <w:szCs w:val="18"/>
        </w:rPr>
      </w:pPr>
    </w:p>
    <w:p w14:paraId="13712727" w14:textId="77777777" w:rsidR="00290814" w:rsidRDefault="00290814" w:rsidP="00057EFA">
      <w:pPr>
        <w:spacing w:before="4" w:after="4" w:line="276" w:lineRule="auto"/>
        <w:jc w:val="both"/>
        <w:rPr>
          <w:rFonts w:ascii="Verdana" w:hAnsi="Verdana" w:cs="Tahoma"/>
          <w:b/>
          <w:bCs/>
          <w:sz w:val="18"/>
          <w:szCs w:val="18"/>
        </w:rPr>
      </w:pPr>
    </w:p>
    <w:p w14:paraId="1882A57A" w14:textId="77777777" w:rsidR="00290814" w:rsidRDefault="00290814" w:rsidP="00057EFA">
      <w:pPr>
        <w:spacing w:before="4" w:after="4" w:line="276" w:lineRule="auto"/>
        <w:jc w:val="both"/>
        <w:rPr>
          <w:rFonts w:ascii="Verdana" w:hAnsi="Verdana" w:cs="Tahoma"/>
          <w:b/>
          <w:bCs/>
          <w:sz w:val="18"/>
          <w:szCs w:val="18"/>
        </w:rPr>
      </w:pPr>
    </w:p>
    <w:p w14:paraId="5F437B0D" w14:textId="77777777" w:rsidR="00290814" w:rsidRDefault="00290814" w:rsidP="00057EFA">
      <w:pPr>
        <w:spacing w:before="4" w:after="4" w:line="276" w:lineRule="auto"/>
        <w:jc w:val="both"/>
        <w:rPr>
          <w:rFonts w:ascii="Verdana" w:hAnsi="Verdana" w:cs="Tahoma"/>
          <w:b/>
          <w:bCs/>
          <w:sz w:val="18"/>
          <w:szCs w:val="18"/>
        </w:rPr>
      </w:pPr>
    </w:p>
    <w:p w14:paraId="0758352D" w14:textId="77777777" w:rsidR="00290814" w:rsidRDefault="00290814" w:rsidP="00057EFA">
      <w:pPr>
        <w:spacing w:before="4" w:after="4" w:line="276" w:lineRule="auto"/>
        <w:jc w:val="both"/>
        <w:rPr>
          <w:rFonts w:ascii="Verdana" w:hAnsi="Verdana" w:cs="Tahoma"/>
          <w:b/>
          <w:bCs/>
          <w:sz w:val="18"/>
          <w:szCs w:val="18"/>
        </w:rPr>
      </w:pPr>
    </w:p>
    <w:p w14:paraId="3FE1374B" w14:textId="77777777" w:rsidR="00290814" w:rsidRDefault="00290814" w:rsidP="00057EFA">
      <w:pPr>
        <w:spacing w:before="4" w:after="4" w:line="276" w:lineRule="auto"/>
        <w:jc w:val="both"/>
        <w:rPr>
          <w:rFonts w:ascii="Verdana" w:hAnsi="Verdana" w:cs="Tahoma"/>
          <w:b/>
          <w:bCs/>
          <w:sz w:val="18"/>
          <w:szCs w:val="18"/>
        </w:rPr>
      </w:pPr>
    </w:p>
    <w:p w14:paraId="7CF4644C" w14:textId="77777777" w:rsidR="00290814" w:rsidRDefault="00290814" w:rsidP="00057EFA">
      <w:pPr>
        <w:spacing w:before="4" w:after="4" w:line="276" w:lineRule="auto"/>
        <w:jc w:val="both"/>
        <w:rPr>
          <w:rFonts w:ascii="Verdana" w:hAnsi="Verdana" w:cs="Tahoma"/>
          <w:b/>
          <w:bCs/>
          <w:sz w:val="18"/>
          <w:szCs w:val="18"/>
        </w:rPr>
      </w:pPr>
    </w:p>
    <w:p w14:paraId="388FEB61" w14:textId="77777777" w:rsidR="00290814" w:rsidRDefault="00290814" w:rsidP="00057EFA">
      <w:pPr>
        <w:spacing w:before="4" w:after="4" w:line="276" w:lineRule="auto"/>
        <w:jc w:val="both"/>
        <w:rPr>
          <w:rFonts w:ascii="Verdana" w:hAnsi="Verdana" w:cs="Tahoma"/>
          <w:b/>
          <w:bCs/>
          <w:sz w:val="18"/>
          <w:szCs w:val="18"/>
        </w:rPr>
      </w:pPr>
    </w:p>
    <w:p w14:paraId="7FE910D4" w14:textId="77777777" w:rsidR="00290814" w:rsidRDefault="00290814" w:rsidP="00057EFA">
      <w:pPr>
        <w:spacing w:before="4" w:after="4" w:line="276" w:lineRule="auto"/>
        <w:jc w:val="both"/>
        <w:rPr>
          <w:rFonts w:ascii="Verdana" w:hAnsi="Verdana" w:cs="Tahoma"/>
          <w:b/>
          <w:bCs/>
          <w:sz w:val="18"/>
          <w:szCs w:val="18"/>
        </w:rPr>
      </w:pPr>
    </w:p>
    <w:p w14:paraId="0B4DDA95" w14:textId="77777777" w:rsidR="00290814" w:rsidRDefault="00290814" w:rsidP="00057EFA">
      <w:pPr>
        <w:spacing w:before="4" w:after="4" w:line="276" w:lineRule="auto"/>
        <w:jc w:val="both"/>
        <w:rPr>
          <w:rFonts w:ascii="Verdana" w:hAnsi="Verdana" w:cs="Tahoma"/>
          <w:b/>
          <w:bCs/>
          <w:sz w:val="18"/>
          <w:szCs w:val="18"/>
        </w:rPr>
      </w:pPr>
    </w:p>
    <w:p w14:paraId="2D04BDEF" w14:textId="77777777" w:rsidR="00290814" w:rsidRDefault="00290814" w:rsidP="00057EFA">
      <w:pPr>
        <w:spacing w:before="4" w:after="4" w:line="276" w:lineRule="auto"/>
        <w:jc w:val="both"/>
        <w:rPr>
          <w:rFonts w:ascii="Verdana" w:hAnsi="Verdana" w:cs="Tahoma"/>
          <w:b/>
          <w:bCs/>
          <w:sz w:val="18"/>
          <w:szCs w:val="18"/>
        </w:rPr>
      </w:pPr>
    </w:p>
    <w:p w14:paraId="0F9C5A95" w14:textId="77777777" w:rsidR="00290814" w:rsidRDefault="00290814" w:rsidP="00057EFA">
      <w:pPr>
        <w:spacing w:before="4" w:after="4" w:line="276" w:lineRule="auto"/>
        <w:jc w:val="both"/>
        <w:rPr>
          <w:rFonts w:ascii="Verdana" w:hAnsi="Verdana" w:cs="Tahoma"/>
          <w:b/>
          <w:bCs/>
          <w:sz w:val="18"/>
          <w:szCs w:val="18"/>
        </w:rPr>
      </w:pPr>
    </w:p>
    <w:p w14:paraId="7EB4F125" w14:textId="77777777" w:rsidR="00290814" w:rsidRDefault="00290814" w:rsidP="00057EFA">
      <w:pPr>
        <w:spacing w:before="4" w:after="4" w:line="276" w:lineRule="auto"/>
        <w:jc w:val="both"/>
        <w:rPr>
          <w:rFonts w:ascii="Verdana" w:hAnsi="Verdana" w:cs="Tahoma"/>
          <w:b/>
          <w:bCs/>
          <w:sz w:val="18"/>
          <w:szCs w:val="18"/>
        </w:rPr>
      </w:pPr>
    </w:p>
    <w:p w14:paraId="0F29AA3B" w14:textId="77777777" w:rsidR="00290814" w:rsidRDefault="00290814" w:rsidP="00057EFA">
      <w:pPr>
        <w:spacing w:before="4" w:after="4" w:line="276" w:lineRule="auto"/>
        <w:jc w:val="both"/>
        <w:rPr>
          <w:rFonts w:ascii="Verdana" w:hAnsi="Verdana" w:cs="Tahoma"/>
          <w:b/>
          <w:bCs/>
          <w:sz w:val="18"/>
          <w:szCs w:val="18"/>
        </w:rPr>
      </w:pPr>
    </w:p>
    <w:p w14:paraId="25C58C29" w14:textId="77777777" w:rsidR="00290814" w:rsidRDefault="00290814" w:rsidP="00057EFA">
      <w:pPr>
        <w:spacing w:before="4" w:after="4" w:line="276" w:lineRule="auto"/>
        <w:jc w:val="both"/>
        <w:rPr>
          <w:rFonts w:ascii="Verdana" w:hAnsi="Verdana" w:cs="Tahoma"/>
          <w:b/>
          <w:bCs/>
          <w:sz w:val="18"/>
          <w:szCs w:val="18"/>
        </w:rPr>
      </w:pPr>
    </w:p>
    <w:p w14:paraId="36993736" w14:textId="77777777" w:rsidR="00290814" w:rsidRDefault="00290814" w:rsidP="00057EFA">
      <w:pPr>
        <w:spacing w:before="4" w:after="4" w:line="276" w:lineRule="auto"/>
        <w:jc w:val="both"/>
        <w:rPr>
          <w:rFonts w:ascii="Verdana" w:hAnsi="Verdana" w:cs="Tahoma"/>
          <w:b/>
          <w:bCs/>
          <w:sz w:val="18"/>
          <w:szCs w:val="18"/>
        </w:rPr>
      </w:pPr>
    </w:p>
    <w:p w14:paraId="126CD5EC" w14:textId="77777777" w:rsidR="00290814" w:rsidRDefault="00290814" w:rsidP="00057EFA">
      <w:pPr>
        <w:spacing w:before="4" w:after="4" w:line="276" w:lineRule="auto"/>
        <w:jc w:val="both"/>
        <w:rPr>
          <w:rFonts w:ascii="Verdana" w:hAnsi="Verdana" w:cs="Tahoma"/>
          <w:b/>
          <w:bCs/>
          <w:sz w:val="18"/>
          <w:szCs w:val="18"/>
        </w:rPr>
      </w:pPr>
    </w:p>
    <w:p w14:paraId="5877E24A" w14:textId="77777777" w:rsidR="00290814" w:rsidRDefault="00290814" w:rsidP="00057EFA">
      <w:pPr>
        <w:spacing w:before="4" w:after="4" w:line="276" w:lineRule="auto"/>
        <w:jc w:val="both"/>
        <w:rPr>
          <w:rFonts w:ascii="Verdana" w:hAnsi="Verdana" w:cs="Tahoma"/>
          <w:b/>
          <w:bCs/>
          <w:sz w:val="18"/>
          <w:szCs w:val="18"/>
        </w:rPr>
      </w:pPr>
    </w:p>
    <w:p w14:paraId="300D6092" w14:textId="77777777" w:rsidR="00290814" w:rsidRDefault="00290814" w:rsidP="00057EFA">
      <w:pPr>
        <w:spacing w:before="4" w:after="4" w:line="276" w:lineRule="auto"/>
        <w:jc w:val="both"/>
        <w:rPr>
          <w:rFonts w:ascii="Verdana" w:hAnsi="Verdana" w:cs="Tahoma"/>
          <w:b/>
          <w:bCs/>
          <w:sz w:val="18"/>
          <w:szCs w:val="18"/>
        </w:rPr>
      </w:pPr>
    </w:p>
    <w:p w14:paraId="2316319E" w14:textId="3B11AC57"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5F9DBBE" w14:textId="77777777" w:rsidR="00290814" w:rsidRDefault="00290814" w:rsidP="00917A5E">
      <w:pPr>
        <w:rPr>
          <w:rFonts w:ascii="Verdana" w:hAnsi="Verdana"/>
          <w:sz w:val="18"/>
          <w:szCs w:val="18"/>
        </w:rPr>
      </w:pPr>
    </w:p>
    <w:p w14:paraId="7752B74D" w14:textId="77777777" w:rsidR="00290814" w:rsidRDefault="00290814" w:rsidP="00917A5E">
      <w:pPr>
        <w:rPr>
          <w:rFonts w:ascii="Verdana" w:hAnsi="Verdana"/>
          <w:sz w:val="18"/>
          <w:szCs w:val="18"/>
        </w:rPr>
      </w:pPr>
    </w:p>
    <w:p w14:paraId="5F24FC83" w14:textId="77777777" w:rsidR="00290814" w:rsidRDefault="00290814" w:rsidP="00917A5E">
      <w:pPr>
        <w:rPr>
          <w:rFonts w:ascii="Verdana" w:hAnsi="Verdana"/>
          <w:sz w:val="18"/>
          <w:szCs w:val="18"/>
        </w:rPr>
      </w:pPr>
    </w:p>
    <w:p w14:paraId="4DEE7C62" w14:textId="77777777" w:rsidR="00290814" w:rsidRDefault="00290814" w:rsidP="00917A5E">
      <w:pPr>
        <w:rPr>
          <w:rFonts w:ascii="Verdana" w:hAnsi="Verdana"/>
          <w:sz w:val="18"/>
          <w:szCs w:val="18"/>
        </w:rPr>
      </w:pPr>
    </w:p>
    <w:p w14:paraId="50D83ADE" w14:textId="77777777" w:rsidR="00290814" w:rsidRDefault="00290814" w:rsidP="00917A5E">
      <w:pPr>
        <w:rPr>
          <w:rFonts w:ascii="Verdana" w:hAnsi="Verdana"/>
          <w:sz w:val="18"/>
          <w:szCs w:val="18"/>
        </w:rPr>
      </w:pPr>
    </w:p>
    <w:p w14:paraId="379E098E" w14:textId="77777777" w:rsidR="00290814" w:rsidRDefault="00290814" w:rsidP="00917A5E">
      <w:pPr>
        <w:rPr>
          <w:rFonts w:ascii="Verdana" w:hAnsi="Verdana"/>
          <w:sz w:val="18"/>
          <w:szCs w:val="18"/>
        </w:rPr>
      </w:pPr>
    </w:p>
    <w:p w14:paraId="14CD24AA" w14:textId="77777777" w:rsidR="00290814" w:rsidRDefault="00290814" w:rsidP="00917A5E">
      <w:pPr>
        <w:rPr>
          <w:rFonts w:ascii="Verdana" w:hAnsi="Verdana"/>
          <w:sz w:val="18"/>
          <w:szCs w:val="18"/>
        </w:rPr>
      </w:pPr>
    </w:p>
    <w:p w14:paraId="563FD57F" w14:textId="77777777" w:rsidR="00290814" w:rsidRDefault="00290814" w:rsidP="00917A5E">
      <w:pPr>
        <w:rPr>
          <w:rFonts w:ascii="Verdana" w:hAnsi="Verdana"/>
          <w:sz w:val="18"/>
          <w:szCs w:val="18"/>
        </w:rPr>
      </w:pPr>
    </w:p>
    <w:p w14:paraId="77410352" w14:textId="77777777" w:rsidR="00290814" w:rsidRDefault="00290814"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110F85D0" w:rsidR="004B36EE" w:rsidRPr="00950641" w:rsidRDefault="00290814"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lastRenderedPageBreak/>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1EA033C5" w14:textId="77777777" w:rsidR="00290814" w:rsidRPr="00950641" w:rsidRDefault="00290814" w:rsidP="00290814">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S/ {</w:t>
            </w:r>
            <w:proofErr w:type="spellStart"/>
            <w:r w:rsidRPr="00950641">
              <w:rPr>
                <w:rFonts w:ascii="Verdana" w:hAnsi="Verdana"/>
                <w:b/>
                <w:bCs/>
                <w:sz w:val="18"/>
                <w:szCs w:val="18"/>
                <w:lang w:val="es-PE"/>
              </w:rPr>
              <w:t>saldoLote</w:t>
            </w:r>
            <w:proofErr w:type="spellEnd"/>
            <w:r w:rsidRPr="00950641">
              <w:rPr>
                <w:rFonts w:ascii="Verdana" w:hAnsi="Verdana"/>
                <w:b/>
                <w:bCs/>
                <w:sz w:val="18"/>
                <w:szCs w:val="18"/>
                <w:lang w:val="es-PE"/>
              </w:rPr>
              <w:t>}</w:t>
            </w:r>
            <w:r w:rsidRPr="00950641">
              <w:rPr>
                <w:rFonts w:ascii="Verdana" w:hAnsi="Verdana"/>
                <w:b/>
                <w:bCs/>
                <w:sz w:val="18"/>
                <w:szCs w:val="18"/>
              </w:rPr>
              <w:t xml:space="preserve"> (</w:t>
            </w:r>
            <w:r w:rsidRPr="00950641">
              <w:rPr>
                <w:rFonts w:ascii="Verdana" w:hAnsi="Verdana"/>
                <w:b/>
                <w:bCs/>
                <w:noProof/>
                <w:sz w:val="18"/>
                <w:szCs w:val="18"/>
              </w:rPr>
              <w:t>{</w:t>
            </w:r>
            <w:r w:rsidRPr="00950641">
              <w:rPr>
                <w:rFonts w:ascii="Verdana" w:hAnsi="Verdana"/>
                <w:b/>
                <w:bCs/>
                <w:noProof/>
                <w:sz w:val="18"/>
                <w:szCs w:val="18"/>
                <w:lang w:val="es-PE"/>
              </w:rPr>
              <w:t>saldoLoteLetras</w:t>
            </w:r>
            <w:r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vienen siendo canceladas en</w:t>
            </w:r>
            <w:r>
              <w:rPr>
                <w:rFonts w:ascii="Verdana" w:hAnsi="Verdana"/>
                <w:sz w:val="18"/>
                <w:szCs w:val="18"/>
              </w:rPr>
              <w:t xml:space="preserve"> </w:t>
            </w: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 xml:space="preserve">Y </w:t>
            </w:r>
            <w:r>
              <w:rPr>
                <w:rFonts w:ascii="Verdana" w:hAnsi="Verdana"/>
                <w:b/>
                <w:bCs/>
                <w:sz w:val="18"/>
                <w:szCs w:val="18"/>
              </w:rPr>
              <w:t>({</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lang w:val="es-PE"/>
              </w:rPr>
              <w:t>}</w:t>
            </w:r>
            <w:r>
              <w:rPr>
                <w:rFonts w:ascii="Verdana" w:hAnsi="Verdana"/>
                <w:b/>
                <w:bCs/>
                <w:sz w:val="18"/>
                <w:szCs w:val="18"/>
              </w:rPr>
              <w:t xml:space="preserve">) </w:t>
            </w:r>
            <w:r w:rsidRPr="00950641">
              <w:rPr>
                <w:rFonts w:ascii="Verdana" w:hAnsi="Verdana"/>
                <w:b/>
                <w:bCs/>
                <w:sz w:val="18"/>
                <w:szCs w:val="18"/>
              </w:rPr>
              <w:t>{</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Pr="00950641">
              <w:rPr>
                <w:rFonts w:ascii="Verdana" w:hAnsi="Verdana"/>
                <w:b/>
                <w:bCs/>
                <w:noProof/>
                <w:sz w:val="18"/>
                <w:szCs w:val="18"/>
              </w:rPr>
              <w:t>{</w:t>
            </w:r>
            <w:r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Pr="00950641">
              <w:rPr>
                <w:rFonts w:ascii="Verdana" w:hAnsi="Verdana"/>
                <w:b/>
                <w:bCs/>
                <w:noProof/>
                <w:sz w:val="18"/>
                <w:szCs w:val="18"/>
              </w:rPr>
              <w:t>{</w:t>
            </w:r>
            <w:r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02EEDB9F" w14:textId="77777777" w:rsidR="00290814" w:rsidRPr="00950641" w:rsidRDefault="00290814" w:rsidP="00290814">
            <w:pPr>
              <w:ind w:left="286" w:right="275"/>
              <w:jc w:val="both"/>
              <w:rPr>
                <w:rFonts w:ascii="Verdana" w:hAnsi="Verdana"/>
                <w:sz w:val="18"/>
                <w:szCs w:val="18"/>
              </w:rPr>
            </w:pPr>
          </w:p>
          <w:p w14:paraId="75DCF30B" w14:textId="77777777" w:rsidR="00DA0AC8" w:rsidRDefault="00290814" w:rsidP="00290814">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6EB4D193" w14:textId="4BBD61DD" w:rsidR="00290814" w:rsidRPr="00950641" w:rsidRDefault="00290814" w:rsidP="00290814">
            <w:pPr>
              <w:ind w:left="286" w:right="275"/>
              <w:jc w:val="both"/>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606D819C" w:rsidR="00057EFA" w:rsidRDefault="00541DE7" w:rsidP="00917A5E">
      <w:pPr>
        <w:rPr>
          <w:rFonts w:ascii="Verdana" w:hAnsi="Verdana"/>
          <w:sz w:val="18"/>
          <w:szCs w:val="18"/>
        </w:rPr>
      </w:pPr>
      <w:r>
        <w:rPr>
          <w:rFonts w:ascii="Verdana" w:hAnsi="Verdana"/>
          <w:sz w:val="18"/>
          <w:szCs w:val="18"/>
        </w:rPr>
        <w:t xml:space="preserve"> </w:t>
      </w:r>
    </w:p>
    <w:p w14:paraId="277B52FA" w14:textId="77777777" w:rsidR="00541DE7" w:rsidRDefault="00541DE7" w:rsidP="00917A5E">
      <w:pPr>
        <w:rPr>
          <w:rFonts w:ascii="Verdana" w:hAnsi="Verdana"/>
          <w:sz w:val="18"/>
          <w:szCs w:val="18"/>
        </w:rPr>
      </w:pPr>
    </w:p>
    <w:p w14:paraId="29C523F2" w14:textId="77777777" w:rsidR="00541DE7" w:rsidRDefault="00541DE7" w:rsidP="00917A5E">
      <w:pPr>
        <w:rPr>
          <w:rFonts w:ascii="Verdana" w:hAnsi="Verdana"/>
          <w:sz w:val="18"/>
          <w:szCs w:val="18"/>
        </w:rPr>
      </w:pPr>
    </w:p>
    <w:p w14:paraId="35B3128B" w14:textId="77777777" w:rsidR="00541DE7" w:rsidRDefault="00541DE7" w:rsidP="00917A5E">
      <w:pPr>
        <w:rPr>
          <w:rFonts w:ascii="Verdana" w:hAnsi="Verdana"/>
          <w:sz w:val="18"/>
          <w:szCs w:val="18"/>
        </w:rPr>
      </w:pPr>
    </w:p>
    <w:p w14:paraId="3F190EED" w14:textId="77777777" w:rsidR="00541DE7" w:rsidRDefault="00541DE7" w:rsidP="00917A5E">
      <w:pPr>
        <w:rPr>
          <w:rFonts w:ascii="Verdana" w:hAnsi="Verdana"/>
          <w:sz w:val="18"/>
          <w:szCs w:val="18"/>
        </w:rPr>
      </w:pPr>
    </w:p>
    <w:p w14:paraId="26F41FF4" w14:textId="77777777" w:rsidR="00541DE7" w:rsidRDefault="00541DE7" w:rsidP="00917A5E">
      <w:pPr>
        <w:rPr>
          <w:rFonts w:ascii="Verdana" w:hAnsi="Verdana"/>
          <w:sz w:val="18"/>
          <w:szCs w:val="18"/>
        </w:rPr>
      </w:pPr>
    </w:p>
    <w:p w14:paraId="4213883A" w14:textId="77777777" w:rsidR="00541DE7" w:rsidRDefault="00541DE7" w:rsidP="00917A5E">
      <w:pPr>
        <w:rPr>
          <w:rFonts w:ascii="Verdana" w:hAnsi="Verdana"/>
          <w:sz w:val="18"/>
          <w:szCs w:val="18"/>
        </w:rPr>
      </w:pPr>
    </w:p>
    <w:p w14:paraId="6B368F8D" w14:textId="77777777" w:rsidR="00541DE7" w:rsidRDefault="00541DE7" w:rsidP="00917A5E">
      <w:pPr>
        <w:rPr>
          <w:rFonts w:ascii="Verdana" w:hAnsi="Verdana"/>
          <w:sz w:val="18"/>
          <w:szCs w:val="18"/>
        </w:rPr>
      </w:pPr>
    </w:p>
    <w:p w14:paraId="2E4B3CD8" w14:textId="77777777" w:rsidR="00541DE7" w:rsidRDefault="00541DE7" w:rsidP="00917A5E">
      <w:pPr>
        <w:rPr>
          <w:rFonts w:ascii="Verdana" w:hAnsi="Verdana"/>
          <w:sz w:val="18"/>
          <w:szCs w:val="18"/>
        </w:rPr>
      </w:pPr>
    </w:p>
    <w:p w14:paraId="54D5EEAE" w14:textId="77777777" w:rsidR="00541DE7" w:rsidRDefault="00541DE7" w:rsidP="00917A5E">
      <w:pPr>
        <w:rPr>
          <w:rFonts w:ascii="Verdana" w:hAnsi="Verdana"/>
          <w:sz w:val="18"/>
          <w:szCs w:val="18"/>
        </w:rPr>
      </w:pPr>
    </w:p>
    <w:p w14:paraId="5CC42A44" w14:textId="77777777" w:rsidR="00541DE7" w:rsidRDefault="00541DE7" w:rsidP="00917A5E">
      <w:pPr>
        <w:rPr>
          <w:rFonts w:ascii="Verdana" w:hAnsi="Verdana"/>
          <w:sz w:val="18"/>
          <w:szCs w:val="18"/>
        </w:rPr>
      </w:pPr>
    </w:p>
    <w:p w14:paraId="5EFA4B89" w14:textId="77777777" w:rsidR="00541DE7" w:rsidRDefault="00541DE7" w:rsidP="00917A5E">
      <w:pPr>
        <w:rPr>
          <w:rFonts w:ascii="Verdana" w:hAnsi="Verdana"/>
          <w:sz w:val="18"/>
          <w:szCs w:val="18"/>
        </w:rPr>
      </w:pPr>
    </w:p>
    <w:p w14:paraId="3CA805AC" w14:textId="77777777" w:rsidR="00541DE7" w:rsidRDefault="00541DE7" w:rsidP="00917A5E">
      <w:pPr>
        <w:rPr>
          <w:rFonts w:ascii="Verdana" w:hAnsi="Verdana"/>
          <w:sz w:val="18"/>
          <w:szCs w:val="18"/>
        </w:rPr>
      </w:pPr>
    </w:p>
    <w:p w14:paraId="1764F285" w14:textId="77777777" w:rsidR="00541DE7" w:rsidRDefault="00541DE7" w:rsidP="00917A5E">
      <w:pPr>
        <w:rPr>
          <w:rFonts w:ascii="Verdana" w:hAnsi="Verdana"/>
          <w:sz w:val="18"/>
          <w:szCs w:val="18"/>
        </w:rPr>
      </w:pPr>
    </w:p>
    <w:p w14:paraId="4480D242" w14:textId="77777777" w:rsidR="00541DE7" w:rsidRDefault="00541DE7" w:rsidP="00917A5E">
      <w:pPr>
        <w:rPr>
          <w:rFonts w:ascii="Verdana" w:hAnsi="Verdana"/>
          <w:sz w:val="18"/>
          <w:szCs w:val="18"/>
        </w:rPr>
      </w:pPr>
    </w:p>
    <w:p w14:paraId="647DB0AA" w14:textId="77777777" w:rsidR="00541DE7" w:rsidRDefault="00541DE7" w:rsidP="00917A5E">
      <w:pPr>
        <w:rPr>
          <w:rFonts w:ascii="Verdana" w:hAnsi="Verdana"/>
          <w:sz w:val="18"/>
          <w:szCs w:val="18"/>
        </w:rPr>
      </w:pPr>
    </w:p>
    <w:p w14:paraId="2E11A770" w14:textId="77777777" w:rsidR="00541DE7" w:rsidRDefault="00541DE7" w:rsidP="00917A5E">
      <w:pPr>
        <w:rPr>
          <w:rFonts w:ascii="Verdana" w:hAnsi="Verdana"/>
          <w:sz w:val="18"/>
          <w:szCs w:val="18"/>
        </w:rPr>
      </w:pPr>
    </w:p>
    <w:p w14:paraId="28AD7EFE" w14:textId="77777777" w:rsidR="00541DE7" w:rsidRDefault="00541DE7" w:rsidP="00917A5E">
      <w:pPr>
        <w:rPr>
          <w:rFonts w:ascii="Verdana" w:hAnsi="Verdana"/>
          <w:sz w:val="18"/>
          <w:szCs w:val="18"/>
        </w:rPr>
      </w:pPr>
    </w:p>
    <w:p w14:paraId="10204186" w14:textId="77777777" w:rsidR="00541DE7" w:rsidRDefault="00541DE7" w:rsidP="00917A5E">
      <w:pPr>
        <w:rPr>
          <w:rFonts w:ascii="Verdana" w:hAnsi="Verdana"/>
          <w:sz w:val="18"/>
          <w:szCs w:val="18"/>
        </w:rPr>
      </w:pPr>
    </w:p>
    <w:p w14:paraId="4FB01686" w14:textId="77777777" w:rsidR="00541DE7" w:rsidRDefault="00541DE7" w:rsidP="00917A5E">
      <w:pPr>
        <w:rPr>
          <w:rFonts w:ascii="Verdana" w:hAnsi="Verdana"/>
          <w:sz w:val="18"/>
          <w:szCs w:val="18"/>
        </w:rPr>
      </w:pPr>
    </w:p>
    <w:p w14:paraId="5803D84B" w14:textId="77777777" w:rsidR="00541DE7" w:rsidRDefault="00541DE7" w:rsidP="00917A5E">
      <w:pPr>
        <w:rPr>
          <w:rFonts w:ascii="Verdana" w:hAnsi="Verdana"/>
          <w:sz w:val="18"/>
          <w:szCs w:val="18"/>
        </w:rPr>
      </w:pPr>
    </w:p>
    <w:p w14:paraId="21AB3A2A" w14:textId="77777777" w:rsidR="00541DE7" w:rsidRDefault="00541DE7"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41DE7" w:rsidRPr="00555C93" w14:paraId="148F8BD0" w14:textId="77777777" w:rsidTr="00BD42BC">
        <w:trPr>
          <w:trHeight w:val="211"/>
        </w:trPr>
        <w:tc>
          <w:tcPr>
            <w:tcW w:w="3227" w:type="dxa"/>
            <w:vMerge w:val="restart"/>
          </w:tcPr>
          <w:p w14:paraId="06C3B972" w14:textId="77777777" w:rsidR="00541DE7" w:rsidRPr="00555C93" w:rsidRDefault="00541DE7" w:rsidP="00BD42BC">
            <w:pPr>
              <w:rPr>
                <w:rFonts w:ascii="Verdana" w:hAnsi="Verdana"/>
                <w:sz w:val="18"/>
                <w:szCs w:val="18"/>
              </w:rPr>
            </w:pPr>
          </w:p>
        </w:tc>
        <w:tc>
          <w:tcPr>
            <w:tcW w:w="1612" w:type="dxa"/>
            <w:vAlign w:val="center"/>
          </w:tcPr>
          <w:p w14:paraId="1DAE0FBA" w14:textId="77777777" w:rsidR="00541DE7" w:rsidRPr="00555C93" w:rsidRDefault="00541DE7"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99E06B9" w14:textId="77777777" w:rsidR="00541DE7" w:rsidRPr="00555C93" w:rsidRDefault="00541DE7"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7E74AADD" w14:textId="77777777" w:rsidR="00541DE7" w:rsidRPr="00555C93" w:rsidRDefault="00541DE7"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5CCBE14F" w14:textId="77777777" w:rsidR="00541DE7" w:rsidRPr="00555C93" w:rsidRDefault="00541DE7" w:rsidP="00BD42BC">
            <w:pPr>
              <w:rPr>
                <w:rFonts w:ascii="Verdana" w:hAnsi="Verdana"/>
                <w:sz w:val="18"/>
                <w:szCs w:val="18"/>
              </w:rPr>
            </w:pPr>
            <w:r w:rsidRPr="00555C93">
              <w:rPr>
                <w:rFonts w:ascii="Verdana" w:hAnsi="Verdana"/>
                <w:color w:val="000000"/>
                <w:sz w:val="18"/>
                <w:szCs w:val="18"/>
              </w:rPr>
              <w:t>Fecha De Pago</w:t>
            </w:r>
          </w:p>
        </w:tc>
      </w:tr>
      <w:tr w:rsidR="00541DE7" w:rsidRPr="00555C93" w14:paraId="54461946" w14:textId="77777777" w:rsidTr="00BD42BC">
        <w:trPr>
          <w:trHeight w:val="151"/>
        </w:trPr>
        <w:tc>
          <w:tcPr>
            <w:tcW w:w="3227" w:type="dxa"/>
            <w:vMerge/>
          </w:tcPr>
          <w:p w14:paraId="61F3648E" w14:textId="77777777" w:rsidR="00541DE7" w:rsidRPr="00555C93" w:rsidRDefault="00541DE7" w:rsidP="00BD42BC">
            <w:pPr>
              <w:rPr>
                <w:rFonts w:ascii="Verdana" w:hAnsi="Verdana"/>
                <w:sz w:val="18"/>
                <w:szCs w:val="18"/>
              </w:rPr>
            </w:pPr>
          </w:p>
        </w:tc>
        <w:tc>
          <w:tcPr>
            <w:tcW w:w="1612" w:type="dxa"/>
            <w:vAlign w:val="center"/>
          </w:tcPr>
          <w:p w14:paraId="51658C0D" w14:textId="77777777" w:rsidR="00541DE7" w:rsidRPr="00555C93" w:rsidRDefault="00541DE7" w:rsidP="00BD42BC">
            <w:pPr>
              <w:jc w:val="center"/>
              <w:rPr>
                <w:rFonts w:ascii="Verdana" w:hAnsi="Verdana"/>
                <w:sz w:val="18"/>
                <w:szCs w:val="18"/>
              </w:rPr>
            </w:pPr>
          </w:p>
        </w:tc>
        <w:tc>
          <w:tcPr>
            <w:tcW w:w="1612" w:type="dxa"/>
            <w:vAlign w:val="center"/>
          </w:tcPr>
          <w:p w14:paraId="3FBAC137" w14:textId="77777777" w:rsidR="00541DE7" w:rsidRPr="00555C93" w:rsidRDefault="00541DE7" w:rsidP="00BD42BC">
            <w:pPr>
              <w:rPr>
                <w:rFonts w:ascii="Verdana" w:hAnsi="Verdana"/>
                <w:sz w:val="18"/>
                <w:szCs w:val="18"/>
              </w:rPr>
            </w:pPr>
          </w:p>
        </w:tc>
        <w:tc>
          <w:tcPr>
            <w:tcW w:w="1612" w:type="dxa"/>
            <w:vAlign w:val="center"/>
          </w:tcPr>
          <w:p w14:paraId="7A93236F" w14:textId="77777777" w:rsidR="00541DE7" w:rsidRPr="00555C93" w:rsidRDefault="00541DE7" w:rsidP="00BD42BC">
            <w:pPr>
              <w:rPr>
                <w:rFonts w:ascii="Verdana" w:hAnsi="Verdana"/>
                <w:sz w:val="18"/>
                <w:szCs w:val="18"/>
              </w:rPr>
            </w:pPr>
          </w:p>
        </w:tc>
        <w:tc>
          <w:tcPr>
            <w:tcW w:w="1612" w:type="dxa"/>
            <w:vAlign w:val="center"/>
          </w:tcPr>
          <w:p w14:paraId="79C34BF6" w14:textId="77777777" w:rsidR="00541DE7" w:rsidRPr="00555C93" w:rsidRDefault="00541DE7" w:rsidP="00BD42BC">
            <w:pPr>
              <w:rPr>
                <w:rFonts w:ascii="Verdana" w:hAnsi="Verdana"/>
                <w:sz w:val="18"/>
                <w:szCs w:val="18"/>
              </w:rPr>
            </w:pPr>
          </w:p>
        </w:tc>
      </w:tr>
      <w:tr w:rsidR="00541DE7" w:rsidRPr="00555C93" w14:paraId="1CD81882" w14:textId="77777777" w:rsidTr="00BD42BC">
        <w:trPr>
          <w:trHeight w:val="151"/>
        </w:trPr>
        <w:tc>
          <w:tcPr>
            <w:tcW w:w="3227" w:type="dxa"/>
            <w:vMerge/>
          </w:tcPr>
          <w:p w14:paraId="2044647A" w14:textId="77777777" w:rsidR="00541DE7" w:rsidRPr="00555C93" w:rsidRDefault="00541DE7" w:rsidP="00BD42BC">
            <w:pPr>
              <w:rPr>
                <w:rFonts w:ascii="Verdana" w:hAnsi="Verdana"/>
                <w:sz w:val="18"/>
                <w:szCs w:val="18"/>
              </w:rPr>
            </w:pPr>
          </w:p>
        </w:tc>
        <w:tc>
          <w:tcPr>
            <w:tcW w:w="1612" w:type="dxa"/>
            <w:vAlign w:val="center"/>
          </w:tcPr>
          <w:p w14:paraId="7ACF722F" w14:textId="77777777" w:rsidR="00541DE7" w:rsidRPr="00555C93" w:rsidRDefault="00541DE7" w:rsidP="00BD42BC">
            <w:pPr>
              <w:jc w:val="center"/>
              <w:rPr>
                <w:rFonts w:ascii="Verdana" w:hAnsi="Verdana"/>
                <w:sz w:val="18"/>
                <w:szCs w:val="18"/>
              </w:rPr>
            </w:pPr>
          </w:p>
        </w:tc>
        <w:tc>
          <w:tcPr>
            <w:tcW w:w="1612" w:type="dxa"/>
            <w:vAlign w:val="center"/>
          </w:tcPr>
          <w:p w14:paraId="035C7B6D" w14:textId="77777777" w:rsidR="00541DE7" w:rsidRPr="00555C93" w:rsidRDefault="00541DE7" w:rsidP="00BD42BC">
            <w:pPr>
              <w:rPr>
                <w:rFonts w:ascii="Verdana" w:hAnsi="Verdana"/>
                <w:sz w:val="18"/>
                <w:szCs w:val="18"/>
              </w:rPr>
            </w:pPr>
          </w:p>
        </w:tc>
        <w:tc>
          <w:tcPr>
            <w:tcW w:w="1612" w:type="dxa"/>
            <w:vAlign w:val="center"/>
          </w:tcPr>
          <w:p w14:paraId="0DF7ABF0" w14:textId="77777777" w:rsidR="00541DE7" w:rsidRPr="00555C93" w:rsidRDefault="00541DE7" w:rsidP="00BD42BC">
            <w:pPr>
              <w:rPr>
                <w:rFonts w:ascii="Verdana" w:hAnsi="Verdana"/>
                <w:sz w:val="18"/>
                <w:szCs w:val="18"/>
              </w:rPr>
            </w:pPr>
          </w:p>
        </w:tc>
        <w:tc>
          <w:tcPr>
            <w:tcW w:w="1612" w:type="dxa"/>
            <w:vAlign w:val="center"/>
          </w:tcPr>
          <w:p w14:paraId="718BD786" w14:textId="77777777" w:rsidR="00541DE7" w:rsidRPr="00555C93" w:rsidRDefault="00541DE7" w:rsidP="00BD42BC">
            <w:pPr>
              <w:rPr>
                <w:rFonts w:ascii="Verdana" w:hAnsi="Verdana"/>
                <w:sz w:val="18"/>
                <w:szCs w:val="18"/>
              </w:rPr>
            </w:pPr>
          </w:p>
        </w:tc>
      </w:tr>
      <w:tr w:rsidR="00541DE7" w:rsidRPr="00555C93" w14:paraId="635D6808" w14:textId="77777777" w:rsidTr="00BD42BC">
        <w:trPr>
          <w:trHeight w:val="151"/>
        </w:trPr>
        <w:tc>
          <w:tcPr>
            <w:tcW w:w="3227" w:type="dxa"/>
            <w:vMerge/>
          </w:tcPr>
          <w:p w14:paraId="2930EB33" w14:textId="77777777" w:rsidR="00541DE7" w:rsidRPr="00555C93" w:rsidRDefault="00541DE7" w:rsidP="00BD42BC">
            <w:pPr>
              <w:rPr>
                <w:rFonts w:ascii="Verdana" w:hAnsi="Verdana"/>
                <w:sz w:val="18"/>
                <w:szCs w:val="18"/>
              </w:rPr>
            </w:pPr>
          </w:p>
        </w:tc>
        <w:tc>
          <w:tcPr>
            <w:tcW w:w="1612" w:type="dxa"/>
            <w:vAlign w:val="center"/>
          </w:tcPr>
          <w:p w14:paraId="54BBD14D" w14:textId="77777777" w:rsidR="00541DE7" w:rsidRPr="00555C93" w:rsidRDefault="00541DE7" w:rsidP="00BD42BC">
            <w:pPr>
              <w:jc w:val="center"/>
              <w:rPr>
                <w:rFonts w:ascii="Verdana" w:hAnsi="Verdana"/>
                <w:sz w:val="18"/>
                <w:szCs w:val="18"/>
              </w:rPr>
            </w:pPr>
          </w:p>
        </w:tc>
        <w:tc>
          <w:tcPr>
            <w:tcW w:w="1612" w:type="dxa"/>
            <w:vAlign w:val="center"/>
          </w:tcPr>
          <w:p w14:paraId="445965A4" w14:textId="77777777" w:rsidR="00541DE7" w:rsidRPr="00555C93" w:rsidRDefault="00541DE7" w:rsidP="00BD42BC">
            <w:pPr>
              <w:rPr>
                <w:rFonts w:ascii="Verdana" w:hAnsi="Verdana"/>
                <w:sz w:val="18"/>
                <w:szCs w:val="18"/>
              </w:rPr>
            </w:pPr>
          </w:p>
        </w:tc>
        <w:tc>
          <w:tcPr>
            <w:tcW w:w="1612" w:type="dxa"/>
            <w:vAlign w:val="center"/>
          </w:tcPr>
          <w:p w14:paraId="349D2948" w14:textId="77777777" w:rsidR="00541DE7" w:rsidRPr="00555C93" w:rsidRDefault="00541DE7" w:rsidP="00BD42BC">
            <w:pPr>
              <w:rPr>
                <w:rFonts w:ascii="Verdana" w:hAnsi="Verdana"/>
                <w:sz w:val="18"/>
                <w:szCs w:val="18"/>
              </w:rPr>
            </w:pPr>
          </w:p>
        </w:tc>
        <w:tc>
          <w:tcPr>
            <w:tcW w:w="1612" w:type="dxa"/>
            <w:vAlign w:val="center"/>
          </w:tcPr>
          <w:p w14:paraId="0C458DCB" w14:textId="77777777" w:rsidR="00541DE7" w:rsidRPr="00555C93" w:rsidRDefault="00541DE7" w:rsidP="00BD42BC">
            <w:pPr>
              <w:rPr>
                <w:rFonts w:ascii="Verdana" w:hAnsi="Verdana"/>
                <w:sz w:val="18"/>
                <w:szCs w:val="18"/>
              </w:rPr>
            </w:pPr>
          </w:p>
        </w:tc>
      </w:tr>
      <w:tr w:rsidR="00541DE7" w:rsidRPr="00555C93" w14:paraId="6B565666" w14:textId="77777777" w:rsidTr="00BD42BC">
        <w:trPr>
          <w:trHeight w:val="151"/>
        </w:trPr>
        <w:tc>
          <w:tcPr>
            <w:tcW w:w="3227" w:type="dxa"/>
            <w:vMerge/>
          </w:tcPr>
          <w:p w14:paraId="116CD918" w14:textId="77777777" w:rsidR="00541DE7" w:rsidRPr="00555C93" w:rsidRDefault="00541DE7" w:rsidP="00BD42BC">
            <w:pPr>
              <w:rPr>
                <w:rFonts w:ascii="Verdana" w:hAnsi="Verdana"/>
                <w:sz w:val="18"/>
                <w:szCs w:val="18"/>
              </w:rPr>
            </w:pPr>
          </w:p>
        </w:tc>
        <w:tc>
          <w:tcPr>
            <w:tcW w:w="1612" w:type="dxa"/>
            <w:vAlign w:val="center"/>
          </w:tcPr>
          <w:p w14:paraId="17D12D8F" w14:textId="77777777" w:rsidR="00541DE7" w:rsidRPr="00555C93" w:rsidRDefault="00541DE7" w:rsidP="00BD42BC">
            <w:pPr>
              <w:jc w:val="center"/>
              <w:rPr>
                <w:rFonts w:ascii="Verdana" w:hAnsi="Verdana"/>
                <w:sz w:val="18"/>
                <w:szCs w:val="18"/>
              </w:rPr>
            </w:pPr>
          </w:p>
        </w:tc>
        <w:tc>
          <w:tcPr>
            <w:tcW w:w="1612" w:type="dxa"/>
            <w:vAlign w:val="center"/>
          </w:tcPr>
          <w:p w14:paraId="4ECD977F" w14:textId="77777777" w:rsidR="00541DE7" w:rsidRPr="00555C93" w:rsidRDefault="00541DE7" w:rsidP="00BD42BC">
            <w:pPr>
              <w:rPr>
                <w:rFonts w:ascii="Verdana" w:hAnsi="Verdana"/>
                <w:sz w:val="18"/>
                <w:szCs w:val="18"/>
              </w:rPr>
            </w:pPr>
          </w:p>
        </w:tc>
        <w:tc>
          <w:tcPr>
            <w:tcW w:w="1612" w:type="dxa"/>
            <w:vAlign w:val="center"/>
          </w:tcPr>
          <w:p w14:paraId="4039C717" w14:textId="77777777" w:rsidR="00541DE7" w:rsidRPr="00555C93" w:rsidRDefault="00541DE7" w:rsidP="00BD42BC">
            <w:pPr>
              <w:rPr>
                <w:rFonts w:ascii="Verdana" w:hAnsi="Verdana"/>
                <w:sz w:val="18"/>
                <w:szCs w:val="18"/>
              </w:rPr>
            </w:pPr>
          </w:p>
        </w:tc>
        <w:tc>
          <w:tcPr>
            <w:tcW w:w="1612" w:type="dxa"/>
            <w:vAlign w:val="center"/>
          </w:tcPr>
          <w:p w14:paraId="0397A30A" w14:textId="77777777" w:rsidR="00541DE7" w:rsidRPr="00555C93" w:rsidRDefault="00541DE7" w:rsidP="00BD42BC">
            <w:pPr>
              <w:rPr>
                <w:rFonts w:ascii="Verdana" w:hAnsi="Verdana"/>
                <w:sz w:val="18"/>
                <w:szCs w:val="18"/>
              </w:rPr>
            </w:pPr>
          </w:p>
        </w:tc>
      </w:tr>
      <w:tr w:rsidR="00541DE7" w:rsidRPr="00555C93" w14:paraId="625593BA" w14:textId="77777777" w:rsidTr="00BD42BC">
        <w:trPr>
          <w:trHeight w:val="151"/>
        </w:trPr>
        <w:tc>
          <w:tcPr>
            <w:tcW w:w="3227" w:type="dxa"/>
            <w:vMerge/>
          </w:tcPr>
          <w:p w14:paraId="6A3D87DB" w14:textId="77777777" w:rsidR="00541DE7" w:rsidRPr="00555C93" w:rsidRDefault="00541DE7" w:rsidP="00BD42BC">
            <w:pPr>
              <w:rPr>
                <w:rFonts w:ascii="Verdana" w:hAnsi="Verdana"/>
                <w:sz w:val="18"/>
                <w:szCs w:val="18"/>
              </w:rPr>
            </w:pPr>
          </w:p>
        </w:tc>
        <w:tc>
          <w:tcPr>
            <w:tcW w:w="1612" w:type="dxa"/>
            <w:vAlign w:val="center"/>
          </w:tcPr>
          <w:p w14:paraId="5591BFB0" w14:textId="77777777" w:rsidR="00541DE7" w:rsidRPr="00555C93" w:rsidRDefault="00541DE7" w:rsidP="00BD42BC">
            <w:pPr>
              <w:jc w:val="center"/>
              <w:rPr>
                <w:rFonts w:ascii="Verdana" w:hAnsi="Verdana"/>
                <w:sz w:val="18"/>
                <w:szCs w:val="18"/>
              </w:rPr>
            </w:pPr>
          </w:p>
        </w:tc>
        <w:tc>
          <w:tcPr>
            <w:tcW w:w="1612" w:type="dxa"/>
            <w:vAlign w:val="center"/>
          </w:tcPr>
          <w:p w14:paraId="5373A8B0" w14:textId="77777777" w:rsidR="00541DE7" w:rsidRPr="00555C93" w:rsidRDefault="00541DE7" w:rsidP="00BD42BC">
            <w:pPr>
              <w:rPr>
                <w:rFonts w:ascii="Verdana" w:hAnsi="Verdana"/>
                <w:sz w:val="18"/>
                <w:szCs w:val="18"/>
              </w:rPr>
            </w:pPr>
          </w:p>
        </w:tc>
        <w:tc>
          <w:tcPr>
            <w:tcW w:w="1612" w:type="dxa"/>
            <w:vAlign w:val="center"/>
          </w:tcPr>
          <w:p w14:paraId="171B5B68" w14:textId="77777777" w:rsidR="00541DE7" w:rsidRPr="00555C93" w:rsidRDefault="00541DE7" w:rsidP="00BD42BC">
            <w:pPr>
              <w:rPr>
                <w:rFonts w:ascii="Verdana" w:hAnsi="Verdana"/>
                <w:sz w:val="18"/>
                <w:szCs w:val="18"/>
              </w:rPr>
            </w:pPr>
          </w:p>
        </w:tc>
        <w:tc>
          <w:tcPr>
            <w:tcW w:w="1612" w:type="dxa"/>
            <w:vAlign w:val="center"/>
          </w:tcPr>
          <w:p w14:paraId="0F8E54BD" w14:textId="77777777" w:rsidR="00541DE7" w:rsidRPr="00555C93" w:rsidRDefault="00541DE7" w:rsidP="00BD42BC">
            <w:pPr>
              <w:rPr>
                <w:rFonts w:ascii="Verdana" w:hAnsi="Verdana"/>
                <w:sz w:val="18"/>
                <w:szCs w:val="18"/>
              </w:rPr>
            </w:pPr>
          </w:p>
        </w:tc>
      </w:tr>
      <w:tr w:rsidR="00541DE7" w:rsidRPr="00555C93" w14:paraId="78F9096E" w14:textId="77777777" w:rsidTr="00BD42BC">
        <w:trPr>
          <w:trHeight w:val="151"/>
        </w:trPr>
        <w:tc>
          <w:tcPr>
            <w:tcW w:w="3227" w:type="dxa"/>
            <w:vMerge/>
          </w:tcPr>
          <w:p w14:paraId="081121D6" w14:textId="77777777" w:rsidR="00541DE7" w:rsidRPr="00555C93" w:rsidRDefault="00541DE7" w:rsidP="00BD42BC">
            <w:pPr>
              <w:rPr>
                <w:rFonts w:ascii="Verdana" w:hAnsi="Verdana"/>
                <w:sz w:val="18"/>
                <w:szCs w:val="18"/>
              </w:rPr>
            </w:pPr>
          </w:p>
        </w:tc>
        <w:tc>
          <w:tcPr>
            <w:tcW w:w="1612" w:type="dxa"/>
            <w:vAlign w:val="center"/>
          </w:tcPr>
          <w:p w14:paraId="144BCB5D" w14:textId="77777777" w:rsidR="00541DE7" w:rsidRPr="00555C93" w:rsidRDefault="00541DE7" w:rsidP="00BD42BC">
            <w:pPr>
              <w:jc w:val="center"/>
              <w:rPr>
                <w:rFonts w:ascii="Verdana" w:hAnsi="Verdana"/>
                <w:sz w:val="18"/>
                <w:szCs w:val="18"/>
              </w:rPr>
            </w:pPr>
          </w:p>
        </w:tc>
        <w:tc>
          <w:tcPr>
            <w:tcW w:w="1612" w:type="dxa"/>
            <w:vAlign w:val="center"/>
          </w:tcPr>
          <w:p w14:paraId="3AC5603D" w14:textId="77777777" w:rsidR="00541DE7" w:rsidRPr="00555C93" w:rsidRDefault="00541DE7" w:rsidP="00BD42BC">
            <w:pPr>
              <w:rPr>
                <w:rFonts w:ascii="Verdana" w:hAnsi="Verdana"/>
                <w:sz w:val="18"/>
                <w:szCs w:val="18"/>
              </w:rPr>
            </w:pPr>
          </w:p>
        </w:tc>
        <w:tc>
          <w:tcPr>
            <w:tcW w:w="1612" w:type="dxa"/>
            <w:vAlign w:val="center"/>
          </w:tcPr>
          <w:p w14:paraId="4109D981" w14:textId="77777777" w:rsidR="00541DE7" w:rsidRPr="00555C93" w:rsidRDefault="00541DE7" w:rsidP="00BD42BC">
            <w:pPr>
              <w:rPr>
                <w:rFonts w:ascii="Verdana" w:hAnsi="Verdana"/>
                <w:sz w:val="18"/>
                <w:szCs w:val="18"/>
              </w:rPr>
            </w:pPr>
          </w:p>
        </w:tc>
        <w:tc>
          <w:tcPr>
            <w:tcW w:w="1612" w:type="dxa"/>
            <w:vAlign w:val="center"/>
          </w:tcPr>
          <w:p w14:paraId="31E9FF6F" w14:textId="77777777" w:rsidR="00541DE7" w:rsidRPr="00555C93" w:rsidRDefault="00541DE7" w:rsidP="00BD42BC">
            <w:pPr>
              <w:rPr>
                <w:rFonts w:ascii="Verdana" w:hAnsi="Verdana"/>
                <w:sz w:val="18"/>
                <w:szCs w:val="18"/>
              </w:rPr>
            </w:pPr>
          </w:p>
        </w:tc>
      </w:tr>
      <w:tr w:rsidR="00541DE7" w:rsidRPr="00555C93" w14:paraId="20C9868F" w14:textId="77777777" w:rsidTr="00BD42BC">
        <w:trPr>
          <w:trHeight w:val="151"/>
        </w:trPr>
        <w:tc>
          <w:tcPr>
            <w:tcW w:w="3227" w:type="dxa"/>
            <w:vMerge/>
          </w:tcPr>
          <w:p w14:paraId="04EBC570" w14:textId="77777777" w:rsidR="00541DE7" w:rsidRPr="00555C93" w:rsidRDefault="00541DE7" w:rsidP="00BD42BC">
            <w:pPr>
              <w:rPr>
                <w:rFonts w:ascii="Verdana" w:hAnsi="Verdana"/>
                <w:sz w:val="18"/>
                <w:szCs w:val="18"/>
              </w:rPr>
            </w:pPr>
          </w:p>
        </w:tc>
        <w:tc>
          <w:tcPr>
            <w:tcW w:w="1612" w:type="dxa"/>
            <w:vAlign w:val="center"/>
          </w:tcPr>
          <w:p w14:paraId="6402128E" w14:textId="77777777" w:rsidR="00541DE7" w:rsidRPr="00555C93" w:rsidRDefault="00541DE7" w:rsidP="00BD42BC">
            <w:pPr>
              <w:jc w:val="center"/>
              <w:rPr>
                <w:rFonts w:ascii="Verdana" w:hAnsi="Verdana"/>
                <w:sz w:val="18"/>
                <w:szCs w:val="18"/>
              </w:rPr>
            </w:pPr>
          </w:p>
        </w:tc>
        <w:tc>
          <w:tcPr>
            <w:tcW w:w="1612" w:type="dxa"/>
            <w:vAlign w:val="center"/>
          </w:tcPr>
          <w:p w14:paraId="3E8ECC9E" w14:textId="77777777" w:rsidR="00541DE7" w:rsidRPr="00555C93" w:rsidRDefault="00541DE7" w:rsidP="00BD42BC">
            <w:pPr>
              <w:rPr>
                <w:rFonts w:ascii="Verdana" w:hAnsi="Verdana"/>
                <w:sz w:val="18"/>
                <w:szCs w:val="18"/>
              </w:rPr>
            </w:pPr>
          </w:p>
        </w:tc>
        <w:tc>
          <w:tcPr>
            <w:tcW w:w="1612" w:type="dxa"/>
            <w:vAlign w:val="center"/>
          </w:tcPr>
          <w:p w14:paraId="074CACFB" w14:textId="77777777" w:rsidR="00541DE7" w:rsidRPr="00555C93" w:rsidRDefault="00541DE7" w:rsidP="00BD42BC">
            <w:pPr>
              <w:rPr>
                <w:rFonts w:ascii="Verdana" w:hAnsi="Verdana"/>
                <w:sz w:val="18"/>
                <w:szCs w:val="18"/>
              </w:rPr>
            </w:pPr>
          </w:p>
        </w:tc>
        <w:tc>
          <w:tcPr>
            <w:tcW w:w="1612" w:type="dxa"/>
            <w:vAlign w:val="center"/>
          </w:tcPr>
          <w:p w14:paraId="2394DC06" w14:textId="77777777" w:rsidR="00541DE7" w:rsidRPr="00555C93" w:rsidRDefault="00541DE7" w:rsidP="00BD42BC">
            <w:pPr>
              <w:rPr>
                <w:rFonts w:ascii="Verdana" w:hAnsi="Verdana"/>
                <w:sz w:val="18"/>
                <w:szCs w:val="18"/>
              </w:rPr>
            </w:pPr>
          </w:p>
        </w:tc>
      </w:tr>
      <w:tr w:rsidR="00541DE7" w:rsidRPr="00555C93" w14:paraId="34A6E7B6" w14:textId="77777777" w:rsidTr="00BD42BC">
        <w:trPr>
          <w:trHeight w:val="151"/>
        </w:trPr>
        <w:tc>
          <w:tcPr>
            <w:tcW w:w="3227" w:type="dxa"/>
            <w:vMerge/>
          </w:tcPr>
          <w:p w14:paraId="6E3BCE26" w14:textId="77777777" w:rsidR="00541DE7" w:rsidRPr="00555C93" w:rsidRDefault="00541DE7" w:rsidP="00BD42BC">
            <w:pPr>
              <w:rPr>
                <w:rFonts w:ascii="Verdana" w:hAnsi="Verdana"/>
                <w:sz w:val="18"/>
                <w:szCs w:val="18"/>
              </w:rPr>
            </w:pPr>
          </w:p>
        </w:tc>
        <w:tc>
          <w:tcPr>
            <w:tcW w:w="1612" w:type="dxa"/>
            <w:vAlign w:val="center"/>
          </w:tcPr>
          <w:p w14:paraId="07607C79" w14:textId="77777777" w:rsidR="00541DE7" w:rsidRPr="00555C93" w:rsidRDefault="00541DE7" w:rsidP="00BD42BC">
            <w:pPr>
              <w:jc w:val="center"/>
              <w:rPr>
                <w:rFonts w:ascii="Verdana" w:hAnsi="Verdana"/>
                <w:sz w:val="18"/>
                <w:szCs w:val="18"/>
              </w:rPr>
            </w:pPr>
          </w:p>
        </w:tc>
        <w:tc>
          <w:tcPr>
            <w:tcW w:w="1612" w:type="dxa"/>
            <w:vAlign w:val="center"/>
          </w:tcPr>
          <w:p w14:paraId="1B93DA64" w14:textId="77777777" w:rsidR="00541DE7" w:rsidRPr="00555C93" w:rsidRDefault="00541DE7" w:rsidP="00BD42BC">
            <w:pPr>
              <w:rPr>
                <w:rFonts w:ascii="Verdana" w:hAnsi="Verdana"/>
                <w:sz w:val="18"/>
                <w:szCs w:val="18"/>
              </w:rPr>
            </w:pPr>
          </w:p>
        </w:tc>
        <w:tc>
          <w:tcPr>
            <w:tcW w:w="1612" w:type="dxa"/>
            <w:vAlign w:val="center"/>
          </w:tcPr>
          <w:p w14:paraId="122DFD28" w14:textId="77777777" w:rsidR="00541DE7" w:rsidRPr="00555C93" w:rsidRDefault="00541DE7" w:rsidP="00BD42BC">
            <w:pPr>
              <w:rPr>
                <w:rFonts w:ascii="Verdana" w:hAnsi="Verdana"/>
                <w:sz w:val="18"/>
                <w:szCs w:val="18"/>
              </w:rPr>
            </w:pPr>
          </w:p>
        </w:tc>
        <w:tc>
          <w:tcPr>
            <w:tcW w:w="1612" w:type="dxa"/>
            <w:vAlign w:val="center"/>
          </w:tcPr>
          <w:p w14:paraId="09559E4F" w14:textId="77777777" w:rsidR="00541DE7" w:rsidRPr="00555C93" w:rsidRDefault="00541DE7" w:rsidP="00BD42BC">
            <w:pPr>
              <w:rPr>
                <w:rFonts w:ascii="Verdana" w:hAnsi="Verdana"/>
                <w:sz w:val="18"/>
                <w:szCs w:val="18"/>
              </w:rPr>
            </w:pPr>
          </w:p>
        </w:tc>
      </w:tr>
      <w:tr w:rsidR="00541DE7" w:rsidRPr="00555C93" w14:paraId="00EE37A0" w14:textId="77777777" w:rsidTr="00BD42BC">
        <w:trPr>
          <w:trHeight w:val="151"/>
        </w:trPr>
        <w:tc>
          <w:tcPr>
            <w:tcW w:w="3227" w:type="dxa"/>
            <w:vMerge/>
          </w:tcPr>
          <w:p w14:paraId="0213EEA3" w14:textId="77777777" w:rsidR="00541DE7" w:rsidRPr="00555C93" w:rsidRDefault="00541DE7" w:rsidP="00BD42BC">
            <w:pPr>
              <w:rPr>
                <w:rFonts w:ascii="Verdana" w:hAnsi="Verdana"/>
                <w:sz w:val="18"/>
                <w:szCs w:val="18"/>
              </w:rPr>
            </w:pPr>
          </w:p>
        </w:tc>
        <w:tc>
          <w:tcPr>
            <w:tcW w:w="1612" w:type="dxa"/>
            <w:vAlign w:val="center"/>
          </w:tcPr>
          <w:p w14:paraId="51B69B8F" w14:textId="77777777" w:rsidR="00541DE7" w:rsidRPr="00555C93" w:rsidRDefault="00541DE7" w:rsidP="00BD42BC">
            <w:pPr>
              <w:jc w:val="center"/>
              <w:rPr>
                <w:rFonts w:ascii="Verdana" w:hAnsi="Verdana"/>
                <w:sz w:val="18"/>
                <w:szCs w:val="18"/>
              </w:rPr>
            </w:pPr>
          </w:p>
        </w:tc>
        <w:tc>
          <w:tcPr>
            <w:tcW w:w="1612" w:type="dxa"/>
            <w:vAlign w:val="center"/>
          </w:tcPr>
          <w:p w14:paraId="657AAD91" w14:textId="77777777" w:rsidR="00541DE7" w:rsidRPr="00555C93" w:rsidRDefault="00541DE7" w:rsidP="00BD42BC">
            <w:pPr>
              <w:rPr>
                <w:rFonts w:ascii="Verdana" w:hAnsi="Verdana"/>
                <w:sz w:val="18"/>
                <w:szCs w:val="18"/>
              </w:rPr>
            </w:pPr>
          </w:p>
        </w:tc>
        <w:tc>
          <w:tcPr>
            <w:tcW w:w="1612" w:type="dxa"/>
            <w:vAlign w:val="center"/>
          </w:tcPr>
          <w:p w14:paraId="2E6184BE" w14:textId="77777777" w:rsidR="00541DE7" w:rsidRPr="00555C93" w:rsidRDefault="00541DE7" w:rsidP="00BD42BC">
            <w:pPr>
              <w:rPr>
                <w:rFonts w:ascii="Verdana" w:hAnsi="Verdana"/>
                <w:sz w:val="18"/>
                <w:szCs w:val="18"/>
              </w:rPr>
            </w:pPr>
          </w:p>
        </w:tc>
        <w:tc>
          <w:tcPr>
            <w:tcW w:w="1612" w:type="dxa"/>
            <w:vAlign w:val="center"/>
          </w:tcPr>
          <w:p w14:paraId="6E2E4A88" w14:textId="77777777" w:rsidR="00541DE7" w:rsidRPr="00555C93" w:rsidRDefault="00541DE7" w:rsidP="00BD42BC">
            <w:pPr>
              <w:rPr>
                <w:rFonts w:ascii="Verdana" w:hAnsi="Verdana"/>
                <w:sz w:val="18"/>
                <w:szCs w:val="18"/>
              </w:rPr>
            </w:pPr>
          </w:p>
        </w:tc>
      </w:tr>
      <w:tr w:rsidR="00541DE7" w:rsidRPr="00555C93" w14:paraId="1E1C7BB4" w14:textId="77777777" w:rsidTr="00BD42BC">
        <w:trPr>
          <w:trHeight w:val="151"/>
        </w:trPr>
        <w:tc>
          <w:tcPr>
            <w:tcW w:w="3227" w:type="dxa"/>
            <w:vMerge/>
          </w:tcPr>
          <w:p w14:paraId="4DD89E1C" w14:textId="77777777" w:rsidR="00541DE7" w:rsidRPr="00555C93" w:rsidRDefault="00541DE7" w:rsidP="00BD42BC">
            <w:pPr>
              <w:rPr>
                <w:rFonts w:ascii="Verdana" w:hAnsi="Verdana"/>
                <w:sz w:val="18"/>
                <w:szCs w:val="18"/>
              </w:rPr>
            </w:pPr>
          </w:p>
        </w:tc>
        <w:tc>
          <w:tcPr>
            <w:tcW w:w="1612" w:type="dxa"/>
            <w:vAlign w:val="center"/>
          </w:tcPr>
          <w:p w14:paraId="0A367FBA" w14:textId="77777777" w:rsidR="00541DE7" w:rsidRPr="00555C93" w:rsidRDefault="00541DE7" w:rsidP="00BD42BC">
            <w:pPr>
              <w:jc w:val="center"/>
              <w:rPr>
                <w:rFonts w:ascii="Verdana" w:hAnsi="Verdana"/>
                <w:sz w:val="18"/>
                <w:szCs w:val="18"/>
              </w:rPr>
            </w:pPr>
          </w:p>
        </w:tc>
        <w:tc>
          <w:tcPr>
            <w:tcW w:w="1612" w:type="dxa"/>
            <w:vAlign w:val="center"/>
          </w:tcPr>
          <w:p w14:paraId="67CEC28F" w14:textId="77777777" w:rsidR="00541DE7" w:rsidRPr="00555C93" w:rsidRDefault="00541DE7" w:rsidP="00BD42BC">
            <w:pPr>
              <w:rPr>
                <w:rFonts w:ascii="Verdana" w:hAnsi="Verdana"/>
                <w:sz w:val="18"/>
                <w:szCs w:val="18"/>
              </w:rPr>
            </w:pPr>
          </w:p>
        </w:tc>
        <w:tc>
          <w:tcPr>
            <w:tcW w:w="1612" w:type="dxa"/>
            <w:vAlign w:val="center"/>
          </w:tcPr>
          <w:p w14:paraId="020AC670" w14:textId="77777777" w:rsidR="00541DE7" w:rsidRPr="00555C93" w:rsidRDefault="00541DE7" w:rsidP="00BD42BC">
            <w:pPr>
              <w:rPr>
                <w:rFonts w:ascii="Verdana" w:hAnsi="Verdana"/>
                <w:sz w:val="18"/>
                <w:szCs w:val="18"/>
              </w:rPr>
            </w:pPr>
          </w:p>
        </w:tc>
        <w:tc>
          <w:tcPr>
            <w:tcW w:w="1612" w:type="dxa"/>
            <w:vAlign w:val="center"/>
          </w:tcPr>
          <w:p w14:paraId="726B6C09" w14:textId="77777777" w:rsidR="00541DE7" w:rsidRPr="00555C93" w:rsidRDefault="00541DE7" w:rsidP="00BD42BC">
            <w:pPr>
              <w:rPr>
                <w:rFonts w:ascii="Verdana" w:hAnsi="Verdana"/>
                <w:sz w:val="18"/>
                <w:szCs w:val="18"/>
              </w:rPr>
            </w:pPr>
          </w:p>
        </w:tc>
      </w:tr>
      <w:tr w:rsidR="00541DE7" w:rsidRPr="00555C93" w14:paraId="58B2B7F2" w14:textId="77777777" w:rsidTr="00BD42BC">
        <w:trPr>
          <w:trHeight w:val="151"/>
        </w:trPr>
        <w:tc>
          <w:tcPr>
            <w:tcW w:w="3227" w:type="dxa"/>
            <w:vMerge/>
          </w:tcPr>
          <w:p w14:paraId="45C2581F" w14:textId="77777777" w:rsidR="00541DE7" w:rsidRPr="00555C93" w:rsidRDefault="00541DE7" w:rsidP="00BD42BC">
            <w:pPr>
              <w:rPr>
                <w:rFonts w:ascii="Verdana" w:hAnsi="Verdana"/>
                <w:sz w:val="18"/>
                <w:szCs w:val="18"/>
              </w:rPr>
            </w:pPr>
          </w:p>
        </w:tc>
        <w:tc>
          <w:tcPr>
            <w:tcW w:w="1612" w:type="dxa"/>
            <w:vAlign w:val="center"/>
          </w:tcPr>
          <w:p w14:paraId="4BBB6BC9" w14:textId="77777777" w:rsidR="00541DE7" w:rsidRPr="00555C93" w:rsidRDefault="00541DE7" w:rsidP="00BD42BC">
            <w:pPr>
              <w:jc w:val="center"/>
              <w:rPr>
                <w:rFonts w:ascii="Verdana" w:hAnsi="Verdana"/>
                <w:sz w:val="18"/>
                <w:szCs w:val="18"/>
              </w:rPr>
            </w:pPr>
          </w:p>
        </w:tc>
        <w:tc>
          <w:tcPr>
            <w:tcW w:w="1612" w:type="dxa"/>
            <w:vAlign w:val="center"/>
          </w:tcPr>
          <w:p w14:paraId="7022E5A5" w14:textId="77777777" w:rsidR="00541DE7" w:rsidRPr="00555C93" w:rsidRDefault="00541DE7" w:rsidP="00BD42BC">
            <w:pPr>
              <w:rPr>
                <w:rFonts w:ascii="Verdana" w:hAnsi="Verdana"/>
                <w:sz w:val="18"/>
                <w:szCs w:val="18"/>
              </w:rPr>
            </w:pPr>
          </w:p>
        </w:tc>
        <w:tc>
          <w:tcPr>
            <w:tcW w:w="1612" w:type="dxa"/>
            <w:vAlign w:val="center"/>
          </w:tcPr>
          <w:p w14:paraId="05D0CCCD" w14:textId="77777777" w:rsidR="00541DE7" w:rsidRPr="00555C93" w:rsidRDefault="00541DE7" w:rsidP="00BD42BC">
            <w:pPr>
              <w:rPr>
                <w:rFonts w:ascii="Verdana" w:hAnsi="Verdana"/>
                <w:sz w:val="18"/>
                <w:szCs w:val="18"/>
              </w:rPr>
            </w:pPr>
          </w:p>
        </w:tc>
        <w:tc>
          <w:tcPr>
            <w:tcW w:w="1612" w:type="dxa"/>
            <w:vAlign w:val="center"/>
          </w:tcPr>
          <w:p w14:paraId="364D90A4" w14:textId="77777777" w:rsidR="00541DE7" w:rsidRPr="00555C93" w:rsidRDefault="00541DE7" w:rsidP="00BD42BC">
            <w:pPr>
              <w:rPr>
                <w:rFonts w:ascii="Verdana" w:hAnsi="Verdana"/>
                <w:sz w:val="18"/>
                <w:szCs w:val="18"/>
              </w:rPr>
            </w:pPr>
          </w:p>
        </w:tc>
      </w:tr>
      <w:tr w:rsidR="00541DE7" w:rsidRPr="00555C93" w14:paraId="22DAAC7F" w14:textId="77777777" w:rsidTr="00BD42BC">
        <w:trPr>
          <w:trHeight w:val="151"/>
        </w:trPr>
        <w:tc>
          <w:tcPr>
            <w:tcW w:w="3227" w:type="dxa"/>
            <w:vMerge/>
          </w:tcPr>
          <w:p w14:paraId="5B47ACFB" w14:textId="77777777" w:rsidR="00541DE7" w:rsidRPr="00555C93" w:rsidRDefault="00541DE7" w:rsidP="00BD42BC">
            <w:pPr>
              <w:rPr>
                <w:rFonts w:ascii="Verdana" w:hAnsi="Verdana"/>
                <w:sz w:val="18"/>
                <w:szCs w:val="18"/>
              </w:rPr>
            </w:pPr>
          </w:p>
        </w:tc>
        <w:tc>
          <w:tcPr>
            <w:tcW w:w="1612" w:type="dxa"/>
            <w:vAlign w:val="center"/>
          </w:tcPr>
          <w:p w14:paraId="67C412DD" w14:textId="77777777" w:rsidR="00541DE7" w:rsidRPr="00555C93" w:rsidRDefault="00541DE7" w:rsidP="00BD42BC">
            <w:pPr>
              <w:jc w:val="center"/>
              <w:rPr>
                <w:rFonts w:ascii="Verdana" w:hAnsi="Verdana"/>
                <w:sz w:val="18"/>
                <w:szCs w:val="18"/>
              </w:rPr>
            </w:pPr>
          </w:p>
        </w:tc>
        <w:tc>
          <w:tcPr>
            <w:tcW w:w="1612" w:type="dxa"/>
            <w:vAlign w:val="center"/>
          </w:tcPr>
          <w:p w14:paraId="6814A7E3" w14:textId="77777777" w:rsidR="00541DE7" w:rsidRPr="00555C93" w:rsidRDefault="00541DE7" w:rsidP="00BD42BC">
            <w:pPr>
              <w:rPr>
                <w:rFonts w:ascii="Verdana" w:hAnsi="Verdana"/>
                <w:sz w:val="18"/>
                <w:szCs w:val="18"/>
              </w:rPr>
            </w:pPr>
          </w:p>
        </w:tc>
        <w:tc>
          <w:tcPr>
            <w:tcW w:w="1612" w:type="dxa"/>
            <w:vAlign w:val="center"/>
          </w:tcPr>
          <w:p w14:paraId="7B79961D" w14:textId="77777777" w:rsidR="00541DE7" w:rsidRPr="00555C93" w:rsidRDefault="00541DE7" w:rsidP="00BD42BC">
            <w:pPr>
              <w:rPr>
                <w:rFonts w:ascii="Verdana" w:hAnsi="Verdana"/>
                <w:sz w:val="18"/>
                <w:szCs w:val="18"/>
              </w:rPr>
            </w:pPr>
          </w:p>
        </w:tc>
        <w:tc>
          <w:tcPr>
            <w:tcW w:w="1612" w:type="dxa"/>
            <w:vAlign w:val="center"/>
          </w:tcPr>
          <w:p w14:paraId="0280D0E6" w14:textId="77777777" w:rsidR="00541DE7" w:rsidRPr="00555C93" w:rsidRDefault="00541DE7" w:rsidP="00BD42BC">
            <w:pPr>
              <w:rPr>
                <w:rFonts w:ascii="Verdana" w:hAnsi="Verdana"/>
                <w:sz w:val="18"/>
                <w:szCs w:val="18"/>
              </w:rPr>
            </w:pPr>
          </w:p>
        </w:tc>
      </w:tr>
      <w:tr w:rsidR="00541DE7" w:rsidRPr="00555C93" w14:paraId="0376746C" w14:textId="77777777" w:rsidTr="00BD42BC">
        <w:trPr>
          <w:trHeight w:val="151"/>
        </w:trPr>
        <w:tc>
          <w:tcPr>
            <w:tcW w:w="3227" w:type="dxa"/>
            <w:vMerge/>
          </w:tcPr>
          <w:p w14:paraId="3A184CAC" w14:textId="77777777" w:rsidR="00541DE7" w:rsidRPr="00555C93" w:rsidRDefault="00541DE7" w:rsidP="00BD42BC">
            <w:pPr>
              <w:rPr>
                <w:rFonts w:ascii="Verdana" w:hAnsi="Verdana"/>
                <w:sz w:val="18"/>
                <w:szCs w:val="18"/>
              </w:rPr>
            </w:pPr>
          </w:p>
        </w:tc>
        <w:tc>
          <w:tcPr>
            <w:tcW w:w="1612" w:type="dxa"/>
            <w:vAlign w:val="center"/>
          </w:tcPr>
          <w:p w14:paraId="5142265E" w14:textId="77777777" w:rsidR="00541DE7" w:rsidRPr="00555C93" w:rsidRDefault="00541DE7" w:rsidP="00BD42BC">
            <w:pPr>
              <w:jc w:val="center"/>
              <w:rPr>
                <w:rFonts w:ascii="Verdana" w:hAnsi="Verdana"/>
                <w:sz w:val="18"/>
                <w:szCs w:val="18"/>
              </w:rPr>
            </w:pPr>
          </w:p>
        </w:tc>
        <w:tc>
          <w:tcPr>
            <w:tcW w:w="1612" w:type="dxa"/>
            <w:vAlign w:val="center"/>
          </w:tcPr>
          <w:p w14:paraId="71C6D3B7" w14:textId="77777777" w:rsidR="00541DE7" w:rsidRPr="00555C93" w:rsidRDefault="00541DE7" w:rsidP="00BD42BC">
            <w:pPr>
              <w:rPr>
                <w:rFonts w:ascii="Verdana" w:hAnsi="Verdana"/>
                <w:sz w:val="18"/>
                <w:szCs w:val="18"/>
              </w:rPr>
            </w:pPr>
          </w:p>
        </w:tc>
        <w:tc>
          <w:tcPr>
            <w:tcW w:w="1612" w:type="dxa"/>
            <w:vAlign w:val="center"/>
          </w:tcPr>
          <w:p w14:paraId="73B4FF13" w14:textId="77777777" w:rsidR="00541DE7" w:rsidRPr="00555C93" w:rsidRDefault="00541DE7" w:rsidP="00BD42BC">
            <w:pPr>
              <w:rPr>
                <w:rFonts w:ascii="Verdana" w:hAnsi="Verdana"/>
                <w:sz w:val="18"/>
                <w:szCs w:val="18"/>
              </w:rPr>
            </w:pPr>
          </w:p>
        </w:tc>
        <w:tc>
          <w:tcPr>
            <w:tcW w:w="1612" w:type="dxa"/>
            <w:vAlign w:val="center"/>
          </w:tcPr>
          <w:p w14:paraId="01AA75D1" w14:textId="77777777" w:rsidR="00541DE7" w:rsidRPr="00555C93" w:rsidRDefault="00541DE7" w:rsidP="00BD42BC">
            <w:pPr>
              <w:rPr>
                <w:rFonts w:ascii="Verdana" w:hAnsi="Verdana"/>
                <w:sz w:val="18"/>
                <w:szCs w:val="18"/>
              </w:rPr>
            </w:pPr>
          </w:p>
        </w:tc>
      </w:tr>
      <w:tr w:rsidR="00541DE7" w:rsidRPr="00555C93" w14:paraId="69594AD0" w14:textId="77777777" w:rsidTr="00BD42BC">
        <w:trPr>
          <w:trHeight w:val="151"/>
        </w:trPr>
        <w:tc>
          <w:tcPr>
            <w:tcW w:w="3227" w:type="dxa"/>
            <w:vMerge/>
          </w:tcPr>
          <w:p w14:paraId="725D0E21" w14:textId="77777777" w:rsidR="00541DE7" w:rsidRPr="00555C93" w:rsidRDefault="00541DE7" w:rsidP="00BD42BC">
            <w:pPr>
              <w:rPr>
                <w:rFonts w:ascii="Verdana" w:hAnsi="Verdana"/>
                <w:sz w:val="18"/>
                <w:szCs w:val="18"/>
              </w:rPr>
            </w:pPr>
          </w:p>
        </w:tc>
        <w:tc>
          <w:tcPr>
            <w:tcW w:w="1612" w:type="dxa"/>
            <w:vAlign w:val="center"/>
          </w:tcPr>
          <w:p w14:paraId="76F3EFFA" w14:textId="77777777" w:rsidR="00541DE7" w:rsidRPr="00555C93" w:rsidRDefault="00541DE7" w:rsidP="00BD42BC">
            <w:pPr>
              <w:jc w:val="center"/>
              <w:rPr>
                <w:rFonts w:ascii="Verdana" w:hAnsi="Verdana"/>
                <w:sz w:val="18"/>
                <w:szCs w:val="18"/>
              </w:rPr>
            </w:pPr>
          </w:p>
        </w:tc>
        <w:tc>
          <w:tcPr>
            <w:tcW w:w="1612" w:type="dxa"/>
            <w:vAlign w:val="center"/>
          </w:tcPr>
          <w:p w14:paraId="074A3F63" w14:textId="77777777" w:rsidR="00541DE7" w:rsidRPr="00555C93" w:rsidRDefault="00541DE7" w:rsidP="00BD42BC">
            <w:pPr>
              <w:rPr>
                <w:rFonts w:ascii="Verdana" w:hAnsi="Verdana"/>
                <w:sz w:val="18"/>
                <w:szCs w:val="18"/>
              </w:rPr>
            </w:pPr>
          </w:p>
        </w:tc>
        <w:tc>
          <w:tcPr>
            <w:tcW w:w="1612" w:type="dxa"/>
            <w:vAlign w:val="center"/>
          </w:tcPr>
          <w:p w14:paraId="466E6C4A" w14:textId="77777777" w:rsidR="00541DE7" w:rsidRPr="00555C93" w:rsidRDefault="00541DE7" w:rsidP="00BD42BC">
            <w:pPr>
              <w:rPr>
                <w:rFonts w:ascii="Verdana" w:hAnsi="Verdana"/>
                <w:sz w:val="18"/>
                <w:szCs w:val="18"/>
              </w:rPr>
            </w:pPr>
          </w:p>
        </w:tc>
        <w:tc>
          <w:tcPr>
            <w:tcW w:w="1612" w:type="dxa"/>
            <w:vAlign w:val="center"/>
          </w:tcPr>
          <w:p w14:paraId="153D3CFC" w14:textId="77777777" w:rsidR="00541DE7" w:rsidRPr="00555C93" w:rsidRDefault="00541DE7" w:rsidP="00BD42BC">
            <w:pPr>
              <w:rPr>
                <w:rFonts w:ascii="Verdana" w:hAnsi="Verdana"/>
                <w:sz w:val="18"/>
                <w:szCs w:val="18"/>
              </w:rPr>
            </w:pPr>
          </w:p>
        </w:tc>
      </w:tr>
      <w:tr w:rsidR="00541DE7" w:rsidRPr="00555C93" w14:paraId="168E63C5" w14:textId="77777777" w:rsidTr="00BD42BC">
        <w:trPr>
          <w:trHeight w:val="151"/>
        </w:trPr>
        <w:tc>
          <w:tcPr>
            <w:tcW w:w="3227" w:type="dxa"/>
            <w:vMerge/>
          </w:tcPr>
          <w:p w14:paraId="21980167" w14:textId="77777777" w:rsidR="00541DE7" w:rsidRPr="00555C93" w:rsidRDefault="00541DE7" w:rsidP="00BD42BC">
            <w:pPr>
              <w:rPr>
                <w:rFonts w:ascii="Verdana" w:hAnsi="Verdana"/>
                <w:sz w:val="18"/>
                <w:szCs w:val="18"/>
              </w:rPr>
            </w:pPr>
          </w:p>
        </w:tc>
        <w:tc>
          <w:tcPr>
            <w:tcW w:w="1612" w:type="dxa"/>
            <w:vAlign w:val="center"/>
          </w:tcPr>
          <w:p w14:paraId="5F7A9F36" w14:textId="77777777" w:rsidR="00541DE7" w:rsidRPr="00555C93" w:rsidRDefault="00541DE7" w:rsidP="00BD42BC">
            <w:pPr>
              <w:jc w:val="center"/>
              <w:rPr>
                <w:rFonts w:ascii="Verdana" w:hAnsi="Verdana"/>
                <w:sz w:val="18"/>
                <w:szCs w:val="18"/>
              </w:rPr>
            </w:pPr>
          </w:p>
        </w:tc>
        <w:tc>
          <w:tcPr>
            <w:tcW w:w="1612" w:type="dxa"/>
            <w:vAlign w:val="center"/>
          </w:tcPr>
          <w:p w14:paraId="7E3ACFCD" w14:textId="77777777" w:rsidR="00541DE7" w:rsidRPr="00555C93" w:rsidRDefault="00541DE7" w:rsidP="00BD42BC">
            <w:pPr>
              <w:rPr>
                <w:rFonts w:ascii="Verdana" w:hAnsi="Verdana"/>
                <w:sz w:val="18"/>
                <w:szCs w:val="18"/>
              </w:rPr>
            </w:pPr>
          </w:p>
        </w:tc>
        <w:tc>
          <w:tcPr>
            <w:tcW w:w="1612" w:type="dxa"/>
            <w:vAlign w:val="center"/>
          </w:tcPr>
          <w:p w14:paraId="3142EEF9" w14:textId="77777777" w:rsidR="00541DE7" w:rsidRPr="00555C93" w:rsidRDefault="00541DE7" w:rsidP="00BD42BC">
            <w:pPr>
              <w:rPr>
                <w:rFonts w:ascii="Verdana" w:hAnsi="Verdana"/>
                <w:sz w:val="18"/>
                <w:szCs w:val="18"/>
              </w:rPr>
            </w:pPr>
          </w:p>
        </w:tc>
        <w:tc>
          <w:tcPr>
            <w:tcW w:w="1612" w:type="dxa"/>
            <w:vAlign w:val="center"/>
          </w:tcPr>
          <w:p w14:paraId="6FD697E7" w14:textId="77777777" w:rsidR="00541DE7" w:rsidRPr="00555C93" w:rsidRDefault="00541DE7" w:rsidP="00BD42BC">
            <w:pPr>
              <w:rPr>
                <w:rFonts w:ascii="Verdana" w:hAnsi="Verdana"/>
                <w:sz w:val="18"/>
                <w:szCs w:val="18"/>
              </w:rPr>
            </w:pPr>
          </w:p>
        </w:tc>
      </w:tr>
      <w:tr w:rsidR="00541DE7" w:rsidRPr="00555C93" w14:paraId="42D2B05D" w14:textId="77777777" w:rsidTr="00BD42BC">
        <w:trPr>
          <w:trHeight w:val="151"/>
        </w:trPr>
        <w:tc>
          <w:tcPr>
            <w:tcW w:w="3227" w:type="dxa"/>
            <w:vMerge/>
          </w:tcPr>
          <w:p w14:paraId="6F9630F0" w14:textId="77777777" w:rsidR="00541DE7" w:rsidRPr="00555C93" w:rsidRDefault="00541DE7" w:rsidP="00BD42BC">
            <w:pPr>
              <w:rPr>
                <w:rFonts w:ascii="Verdana" w:hAnsi="Verdana"/>
                <w:sz w:val="18"/>
                <w:szCs w:val="18"/>
              </w:rPr>
            </w:pPr>
          </w:p>
        </w:tc>
        <w:tc>
          <w:tcPr>
            <w:tcW w:w="1612" w:type="dxa"/>
            <w:vAlign w:val="center"/>
          </w:tcPr>
          <w:p w14:paraId="6FE0661D" w14:textId="77777777" w:rsidR="00541DE7" w:rsidRPr="00555C93" w:rsidRDefault="00541DE7" w:rsidP="00BD42BC">
            <w:pPr>
              <w:jc w:val="center"/>
              <w:rPr>
                <w:rFonts w:ascii="Verdana" w:hAnsi="Verdana"/>
                <w:sz w:val="18"/>
                <w:szCs w:val="18"/>
              </w:rPr>
            </w:pPr>
          </w:p>
        </w:tc>
        <w:tc>
          <w:tcPr>
            <w:tcW w:w="1612" w:type="dxa"/>
            <w:vAlign w:val="center"/>
          </w:tcPr>
          <w:p w14:paraId="0EBA5B5A" w14:textId="77777777" w:rsidR="00541DE7" w:rsidRPr="00555C93" w:rsidRDefault="00541DE7" w:rsidP="00BD42BC">
            <w:pPr>
              <w:rPr>
                <w:rFonts w:ascii="Verdana" w:hAnsi="Verdana"/>
                <w:sz w:val="18"/>
                <w:szCs w:val="18"/>
              </w:rPr>
            </w:pPr>
          </w:p>
        </w:tc>
        <w:tc>
          <w:tcPr>
            <w:tcW w:w="1612" w:type="dxa"/>
            <w:vAlign w:val="center"/>
          </w:tcPr>
          <w:p w14:paraId="1E4F4611" w14:textId="77777777" w:rsidR="00541DE7" w:rsidRPr="00555C93" w:rsidRDefault="00541DE7" w:rsidP="00BD42BC">
            <w:pPr>
              <w:rPr>
                <w:rFonts w:ascii="Verdana" w:hAnsi="Verdana"/>
                <w:sz w:val="18"/>
                <w:szCs w:val="18"/>
              </w:rPr>
            </w:pPr>
          </w:p>
        </w:tc>
        <w:tc>
          <w:tcPr>
            <w:tcW w:w="1612" w:type="dxa"/>
            <w:vAlign w:val="center"/>
          </w:tcPr>
          <w:p w14:paraId="623FC0C2" w14:textId="77777777" w:rsidR="00541DE7" w:rsidRPr="00555C93" w:rsidRDefault="00541DE7" w:rsidP="00BD42BC">
            <w:pPr>
              <w:rPr>
                <w:rFonts w:ascii="Verdana" w:hAnsi="Verdana"/>
                <w:sz w:val="18"/>
                <w:szCs w:val="18"/>
              </w:rPr>
            </w:pPr>
          </w:p>
        </w:tc>
      </w:tr>
      <w:tr w:rsidR="00541DE7" w:rsidRPr="00555C93" w14:paraId="66DD347F" w14:textId="77777777" w:rsidTr="00BD42BC">
        <w:trPr>
          <w:trHeight w:val="151"/>
        </w:trPr>
        <w:tc>
          <w:tcPr>
            <w:tcW w:w="3227" w:type="dxa"/>
            <w:vMerge/>
          </w:tcPr>
          <w:p w14:paraId="27C4AA1E" w14:textId="77777777" w:rsidR="00541DE7" w:rsidRPr="00555C93" w:rsidRDefault="00541DE7" w:rsidP="00BD42BC">
            <w:pPr>
              <w:rPr>
                <w:rFonts w:ascii="Verdana" w:hAnsi="Verdana"/>
                <w:sz w:val="18"/>
                <w:szCs w:val="18"/>
              </w:rPr>
            </w:pPr>
          </w:p>
        </w:tc>
        <w:tc>
          <w:tcPr>
            <w:tcW w:w="1612" w:type="dxa"/>
            <w:vAlign w:val="center"/>
          </w:tcPr>
          <w:p w14:paraId="3EBEFB91" w14:textId="77777777" w:rsidR="00541DE7" w:rsidRPr="00555C93" w:rsidRDefault="00541DE7" w:rsidP="00BD42BC">
            <w:pPr>
              <w:jc w:val="center"/>
              <w:rPr>
                <w:rFonts w:ascii="Verdana" w:hAnsi="Verdana"/>
                <w:sz w:val="18"/>
                <w:szCs w:val="18"/>
              </w:rPr>
            </w:pPr>
          </w:p>
        </w:tc>
        <w:tc>
          <w:tcPr>
            <w:tcW w:w="1612" w:type="dxa"/>
            <w:vAlign w:val="center"/>
          </w:tcPr>
          <w:p w14:paraId="3FC5CC22" w14:textId="77777777" w:rsidR="00541DE7" w:rsidRPr="00555C93" w:rsidRDefault="00541DE7" w:rsidP="00BD42BC">
            <w:pPr>
              <w:rPr>
                <w:rFonts w:ascii="Verdana" w:hAnsi="Verdana"/>
                <w:sz w:val="18"/>
                <w:szCs w:val="18"/>
              </w:rPr>
            </w:pPr>
          </w:p>
        </w:tc>
        <w:tc>
          <w:tcPr>
            <w:tcW w:w="1612" w:type="dxa"/>
            <w:vAlign w:val="center"/>
          </w:tcPr>
          <w:p w14:paraId="223501C1" w14:textId="77777777" w:rsidR="00541DE7" w:rsidRPr="00555C93" w:rsidRDefault="00541DE7" w:rsidP="00BD42BC">
            <w:pPr>
              <w:rPr>
                <w:rFonts w:ascii="Verdana" w:hAnsi="Verdana"/>
                <w:sz w:val="18"/>
                <w:szCs w:val="18"/>
              </w:rPr>
            </w:pPr>
          </w:p>
        </w:tc>
        <w:tc>
          <w:tcPr>
            <w:tcW w:w="1612" w:type="dxa"/>
            <w:vAlign w:val="center"/>
          </w:tcPr>
          <w:p w14:paraId="669114F0" w14:textId="77777777" w:rsidR="00541DE7" w:rsidRPr="00555C93" w:rsidRDefault="00541DE7" w:rsidP="00BD42BC">
            <w:pPr>
              <w:rPr>
                <w:rFonts w:ascii="Verdana" w:hAnsi="Verdana"/>
                <w:sz w:val="18"/>
                <w:szCs w:val="18"/>
              </w:rPr>
            </w:pPr>
          </w:p>
        </w:tc>
      </w:tr>
      <w:tr w:rsidR="00541DE7" w:rsidRPr="00555C93" w14:paraId="472E06CD" w14:textId="77777777" w:rsidTr="00BD42BC">
        <w:trPr>
          <w:trHeight w:val="151"/>
        </w:trPr>
        <w:tc>
          <w:tcPr>
            <w:tcW w:w="3227" w:type="dxa"/>
            <w:vMerge/>
          </w:tcPr>
          <w:p w14:paraId="4F33C8E6" w14:textId="77777777" w:rsidR="00541DE7" w:rsidRPr="00555C93" w:rsidRDefault="00541DE7" w:rsidP="00BD42BC">
            <w:pPr>
              <w:rPr>
                <w:rFonts w:ascii="Verdana" w:hAnsi="Verdana"/>
                <w:sz w:val="18"/>
                <w:szCs w:val="18"/>
              </w:rPr>
            </w:pPr>
          </w:p>
        </w:tc>
        <w:tc>
          <w:tcPr>
            <w:tcW w:w="1612" w:type="dxa"/>
            <w:vAlign w:val="center"/>
          </w:tcPr>
          <w:p w14:paraId="10AEF474" w14:textId="77777777" w:rsidR="00541DE7" w:rsidRPr="00555C93" w:rsidRDefault="00541DE7" w:rsidP="00BD42BC">
            <w:pPr>
              <w:jc w:val="center"/>
              <w:rPr>
                <w:rFonts w:ascii="Verdana" w:hAnsi="Verdana"/>
                <w:sz w:val="18"/>
                <w:szCs w:val="18"/>
              </w:rPr>
            </w:pPr>
          </w:p>
        </w:tc>
        <w:tc>
          <w:tcPr>
            <w:tcW w:w="1612" w:type="dxa"/>
            <w:vAlign w:val="center"/>
          </w:tcPr>
          <w:p w14:paraId="22E4B1E7" w14:textId="77777777" w:rsidR="00541DE7" w:rsidRPr="00555C93" w:rsidRDefault="00541DE7" w:rsidP="00BD42BC">
            <w:pPr>
              <w:rPr>
                <w:rFonts w:ascii="Verdana" w:hAnsi="Verdana"/>
                <w:sz w:val="18"/>
                <w:szCs w:val="18"/>
              </w:rPr>
            </w:pPr>
          </w:p>
        </w:tc>
        <w:tc>
          <w:tcPr>
            <w:tcW w:w="1612" w:type="dxa"/>
            <w:vAlign w:val="center"/>
          </w:tcPr>
          <w:p w14:paraId="3A89A164" w14:textId="77777777" w:rsidR="00541DE7" w:rsidRPr="00555C93" w:rsidRDefault="00541DE7" w:rsidP="00BD42BC">
            <w:pPr>
              <w:rPr>
                <w:rFonts w:ascii="Verdana" w:hAnsi="Verdana"/>
                <w:sz w:val="18"/>
                <w:szCs w:val="18"/>
              </w:rPr>
            </w:pPr>
          </w:p>
        </w:tc>
        <w:tc>
          <w:tcPr>
            <w:tcW w:w="1612" w:type="dxa"/>
            <w:vAlign w:val="center"/>
          </w:tcPr>
          <w:p w14:paraId="4D015531" w14:textId="77777777" w:rsidR="00541DE7" w:rsidRPr="00555C93" w:rsidRDefault="00541DE7" w:rsidP="00BD42BC">
            <w:pPr>
              <w:rPr>
                <w:rFonts w:ascii="Verdana" w:hAnsi="Verdana"/>
                <w:sz w:val="18"/>
                <w:szCs w:val="18"/>
              </w:rPr>
            </w:pPr>
          </w:p>
        </w:tc>
      </w:tr>
      <w:tr w:rsidR="00541DE7" w:rsidRPr="00555C93" w14:paraId="76DD81DB" w14:textId="77777777" w:rsidTr="00BD42BC">
        <w:trPr>
          <w:trHeight w:val="151"/>
        </w:trPr>
        <w:tc>
          <w:tcPr>
            <w:tcW w:w="3227" w:type="dxa"/>
            <w:vMerge/>
          </w:tcPr>
          <w:p w14:paraId="4BC7C3AF" w14:textId="77777777" w:rsidR="00541DE7" w:rsidRPr="00555C93" w:rsidRDefault="00541DE7" w:rsidP="00BD42BC">
            <w:pPr>
              <w:rPr>
                <w:rFonts w:ascii="Verdana" w:hAnsi="Verdana"/>
                <w:sz w:val="18"/>
                <w:szCs w:val="18"/>
              </w:rPr>
            </w:pPr>
          </w:p>
        </w:tc>
        <w:tc>
          <w:tcPr>
            <w:tcW w:w="1612" w:type="dxa"/>
            <w:vAlign w:val="center"/>
          </w:tcPr>
          <w:p w14:paraId="49AAE8EA" w14:textId="77777777" w:rsidR="00541DE7" w:rsidRPr="00555C93" w:rsidRDefault="00541DE7" w:rsidP="00BD42BC">
            <w:pPr>
              <w:jc w:val="center"/>
              <w:rPr>
                <w:rFonts w:ascii="Verdana" w:hAnsi="Verdana"/>
                <w:sz w:val="18"/>
                <w:szCs w:val="18"/>
              </w:rPr>
            </w:pPr>
          </w:p>
        </w:tc>
        <w:tc>
          <w:tcPr>
            <w:tcW w:w="1612" w:type="dxa"/>
            <w:vAlign w:val="center"/>
          </w:tcPr>
          <w:p w14:paraId="3CB638C4" w14:textId="77777777" w:rsidR="00541DE7" w:rsidRPr="00555C93" w:rsidRDefault="00541DE7" w:rsidP="00BD42BC">
            <w:pPr>
              <w:rPr>
                <w:rFonts w:ascii="Verdana" w:hAnsi="Verdana"/>
                <w:sz w:val="18"/>
                <w:szCs w:val="18"/>
              </w:rPr>
            </w:pPr>
          </w:p>
        </w:tc>
        <w:tc>
          <w:tcPr>
            <w:tcW w:w="1612" w:type="dxa"/>
            <w:vAlign w:val="center"/>
          </w:tcPr>
          <w:p w14:paraId="35AC964A" w14:textId="77777777" w:rsidR="00541DE7" w:rsidRPr="00555C93" w:rsidRDefault="00541DE7" w:rsidP="00BD42BC">
            <w:pPr>
              <w:rPr>
                <w:rFonts w:ascii="Verdana" w:hAnsi="Verdana"/>
                <w:sz w:val="18"/>
                <w:szCs w:val="18"/>
              </w:rPr>
            </w:pPr>
          </w:p>
        </w:tc>
        <w:tc>
          <w:tcPr>
            <w:tcW w:w="1612" w:type="dxa"/>
            <w:vAlign w:val="center"/>
          </w:tcPr>
          <w:p w14:paraId="390E5B9E" w14:textId="77777777" w:rsidR="00541DE7" w:rsidRPr="00555C93" w:rsidRDefault="00541DE7" w:rsidP="00BD42BC">
            <w:pPr>
              <w:rPr>
                <w:rFonts w:ascii="Verdana" w:hAnsi="Verdana"/>
                <w:sz w:val="18"/>
                <w:szCs w:val="18"/>
              </w:rPr>
            </w:pPr>
          </w:p>
        </w:tc>
      </w:tr>
      <w:tr w:rsidR="00541DE7" w:rsidRPr="00555C93" w14:paraId="4271A8CD" w14:textId="77777777" w:rsidTr="00BD42BC">
        <w:trPr>
          <w:trHeight w:val="151"/>
        </w:trPr>
        <w:tc>
          <w:tcPr>
            <w:tcW w:w="3227" w:type="dxa"/>
            <w:vMerge/>
          </w:tcPr>
          <w:p w14:paraId="2ACB9703" w14:textId="77777777" w:rsidR="00541DE7" w:rsidRPr="00555C93" w:rsidRDefault="00541DE7" w:rsidP="00BD42BC">
            <w:pPr>
              <w:rPr>
                <w:rFonts w:ascii="Verdana" w:hAnsi="Verdana"/>
                <w:sz w:val="18"/>
                <w:szCs w:val="18"/>
              </w:rPr>
            </w:pPr>
          </w:p>
        </w:tc>
        <w:tc>
          <w:tcPr>
            <w:tcW w:w="1612" w:type="dxa"/>
            <w:vAlign w:val="center"/>
          </w:tcPr>
          <w:p w14:paraId="5F6D09A8" w14:textId="77777777" w:rsidR="00541DE7" w:rsidRPr="00555C93" w:rsidRDefault="00541DE7" w:rsidP="00BD42BC">
            <w:pPr>
              <w:jc w:val="center"/>
              <w:rPr>
                <w:rFonts w:ascii="Verdana" w:hAnsi="Verdana"/>
                <w:sz w:val="18"/>
                <w:szCs w:val="18"/>
              </w:rPr>
            </w:pPr>
          </w:p>
        </w:tc>
        <w:tc>
          <w:tcPr>
            <w:tcW w:w="1612" w:type="dxa"/>
            <w:vAlign w:val="center"/>
          </w:tcPr>
          <w:p w14:paraId="75185B61" w14:textId="77777777" w:rsidR="00541DE7" w:rsidRPr="00555C93" w:rsidRDefault="00541DE7" w:rsidP="00BD42BC">
            <w:pPr>
              <w:rPr>
                <w:rFonts w:ascii="Verdana" w:hAnsi="Verdana"/>
                <w:sz w:val="18"/>
                <w:szCs w:val="18"/>
              </w:rPr>
            </w:pPr>
          </w:p>
        </w:tc>
        <w:tc>
          <w:tcPr>
            <w:tcW w:w="1612" w:type="dxa"/>
            <w:vAlign w:val="center"/>
          </w:tcPr>
          <w:p w14:paraId="427680EA" w14:textId="77777777" w:rsidR="00541DE7" w:rsidRPr="00555C93" w:rsidRDefault="00541DE7" w:rsidP="00BD42BC">
            <w:pPr>
              <w:rPr>
                <w:rFonts w:ascii="Verdana" w:hAnsi="Verdana"/>
                <w:sz w:val="18"/>
                <w:szCs w:val="18"/>
              </w:rPr>
            </w:pPr>
          </w:p>
        </w:tc>
        <w:tc>
          <w:tcPr>
            <w:tcW w:w="1612" w:type="dxa"/>
            <w:vAlign w:val="center"/>
          </w:tcPr>
          <w:p w14:paraId="573C6168" w14:textId="77777777" w:rsidR="00541DE7" w:rsidRPr="00555C93" w:rsidRDefault="00541DE7" w:rsidP="00BD42BC">
            <w:pPr>
              <w:rPr>
                <w:rFonts w:ascii="Verdana" w:hAnsi="Verdana"/>
                <w:sz w:val="18"/>
                <w:szCs w:val="18"/>
              </w:rPr>
            </w:pPr>
          </w:p>
        </w:tc>
      </w:tr>
      <w:tr w:rsidR="00541DE7" w:rsidRPr="00555C93" w14:paraId="62A6CBE5" w14:textId="77777777" w:rsidTr="00BD42BC">
        <w:trPr>
          <w:trHeight w:val="151"/>
        </w:trPr>
        <w:tc>
          <w:tcPr>
            <w:tcW w:w="3227" w:type="dxa"/>
            <w:vMerge/>
          </w:tcPr>
          <w:p w14:paraId="1D658808" w14:textId="77777777" w:rsidR="00541DE7" w:rsidRPr="00555C93" w:rsidRDefault="00541DE7" w:rsidP="00BD42BC">
            <w:pPr>
              <w:rPr>
                <w:rFonts w:ascii="Verdana" w:hAnsi="Verdana"/>
                <w:sz w:val="18"/>
                <w:szCs w:val="18"/>
              </w:rPr>
            </w:pPr>
          </w:p>
        </w:tc>
        <w:tc>
          <w:tcPr>
            <w:tcW w:w="1612" w:type="dxa"/>
            <w:vAlign w:val="center"/>
          </w:tcPr>
          <w:p w14:paraId="5B20604A" w14:textId="77777777" w:rsidR="00541DE7" w:rsidRPr="00555C93" w:rsidRDefault="00541DE7" w:rsidP="00BD42BC">
            <w:pPr>
              <w:jc w:val="center"/>
              <w:rPr>
                <w:rFonts w:ascii="Verdana" w:hAnsi="Verdana"/>
                <w:sz w:val="18"/>
                <w:szCs w:val="18"/>
              </w:rPr>
            </w:pPr>
          </w:p>
        </w:tc>
        <w:tc>
          <w:tcPr>
            <w:tcW w:w="1612" w:type="dxa"/>
            <w:vAlign w:val="center"/>
          </w:tcPr>
          <w:p w14:paraId="041AD85E" w14:textId="77777777" w:rsidR="00541DE7" w:rsidRPr="00555C93" w:rsidRDefault="00541DE7" w:rsidP="00BD42BC">
            <w:pPr>
              <w:rPr>
                <w:rFonts w:ascii="Verdana" w:hAnsi="Verdana"/>
                <w:sz w:val="18"/>
                <w:szCs w:val="18"/>
              </w:rPr>
            </w:pPr>
          </w:p>
        </w:tc>
        <w:tc>
          <w:tcPr>
            <w:tcW w:w="1612" w:type="dxa"/>
            <w:vAlign w:val="center"/>
          </w:tcPr>
          <w:p w14:paraId="14EB4DB1" w14:textId="77777777" w:rsidR="00541DE7" w:rsidRPr="00555C93" w:rsidRDefault="00541DE7" w:rsidP="00BD42BC">
            <w:pPr>
              <w:rPr>
                <w:rFonts w:ascii="Verdana" w:hAnsi="Verdana"/>
                <w:sz w:val="18"/>
                <w:szCs w:val="18"/>
              </w:rPr>
            </w:pPr>
          </w:p>
        </w:tc>
        <w:tc>
          <w:tcPr>
            <w:tcW w:w="1612" w:type="dxa"/>
            <w:vAlign w:val="center"/>
          </w:tcPr>
          <w:p w14:paraId="221033FA" w14:textId="77777777" w:rsidR="00541DE7" w:rsidRPr="00555C93" w:rsidRDefault="00541DE7" w:rsidP="00BD42BC">
            <w:pPr>
              <w:rPr>
                <w:rFonts w:ascii="Verdana" w:hAnsi="Verdana"/>
                <w:sz w:val="18"/>
                <w:szCs w:val="18"/>
              </w:rPr>
            </w:pPr>
          </w:p>
        </w:tc>
      </w:tr>
      <w:tr w:rsidR="00541DE7" w:rsidRPr="00555C93" w14:paraId="186A8F81" w14:textId="77777777" w:rsidTr="00BD42BC">
        <w:trPr>
          <w:trHeight w:val="151"/>
        </w:trPr>
        <w:tc>
          <w:tcPr>
            <w:tcW w:w="3227" w:type="dxa"/>
            <w:vMerge/>
          </w:tcPr>
          <w:p w14:paraId="33E8F45F" w14:textId="77777777" w:rsidR="00541DE7" w:rsidRPr="00555C93" w:rsidRDefault="00541DE7" w:rsidP="00BD42BC">
            <w:pPr>
              <w:rPr>
                <w:rFonts w:ascii="Verdana" w:hAnsi="Verdana"/>
                <w:sz w:val="18"/>
                <w:szCs w:val="18"/>
              </w:rPr>
            </w:pPr>
          </w:p>
        </w:tc>
        <w:tc>
          <w:tcPr>
            <w:tcW w:w="1612" w:type="dxa"/>
            <w:vAlign w:val="center"/>
          </w:tcPr>
          <w:p w14:paraId="0AF3B4BC" w14:textId="77777777" w:rsidR="00541DE7" w:rsidRPr="00555C93" w:rsidRDefault="00541DE7" w:rsidP="00BD42BC">
            <w:pPr>
              <w:jc w:val="center"/>
              <w:rPr>
                <w:rFonts w:ascii="Verdana" w:hAnsi="Verdana"/>
                <w:sz w:val="18"/>
                <w:szCs w:val="18"/>
              </w:rPr>
            </w:pPr>
          </w:p>
        </w:tc>
        <w:tc>
          <w:tcPr>
            <w:tcW w:w="1612" w:type="dxa"/>
            <w:vAlign w:val="center"/>
          </w:tcPr>
          <w:p w14:paraId="42694A11" w14:textId="77777777" w:rsidR="00541DE7" w:rsidRPr="00555C93" w:rsidRDefault="00541DE7" w:rsidP="00BD42BC">
            <w:pPr>
              <w:rPr>
                <w:rFonts w:ascii="Verdana" w:hAnsi="Verdana"/>
                <w:sz w:val="18"/>
                <w:szCs w:val="18"/>
              </w:rPr>
            </w:pPr>
          </w:p>
        </w:tc>
        <w:tc>
          <w:tcPr>
            <w:tcW w:w="1612" w:type="dxa"/>
            <w:vAlign w:val="center"/>
          </w:tcPr>
          <w:p w14:paraId="5C4B49BD" w14:textId="77777777" w:rsidR="00541DE7" w:rsidRPr="00555C93" w:rsidRDefault="00541DE7" w:rsidP="00BD42BC">
            <w:pPr>
              <w:rPr>
                <w:rFonts w:ascii="Verdana" w:hAnsi="Verdana"/>
                <w:sz w:val="18"/>
                <w:szCs w:val="18"/>
              </w:rPr>
            </w:pPr>
          </w:p>
        </w:tc>
        <w:tc>
          <w:tcPr>
            <w:tcW w:w="1612" w:type="dxa"/>
            <w:vAlign w:val="center"/>
          </w:tcPr>
          <w:p w14:paraId="4F58B026" w14:textId="77777777" w:rsidR="00541DE7" w:rsidRPr="00555C93" w:rsidRDefault="00541DE7" w:rsidP="00BD42BC">
            <w:pPr>
              <w:rPr>
                <w:rFonts w:ascii="Verdana" w:hAnsi="Verdana"/>
                <w:sz w:val="18"/>
                <w:szCs w:val="18"/>
              </w:rPr>
            </w:pPr>
          </w:p>
        </w:tc>
      </w:tr>
      <w:tr w:rsidR="00541DE7" w:rsidRPr="00555C93" w14:paraId="33E3144B" w14:textId="77777777" w:rsidTr="00BD42BC">
        <w:trPr>
          <w:trHeight w:val="151"/>
        </w:trPr>
        <w:tc>
          <w:tcPr>
            <w:tcW w:w="3227" w:type="dxa"/>
            <w:vMerge/>
          </w:tcPr>
          <w:p w14:paraId="4B0FF857" w14:textId="77777777" w:rsidR="00541DE7" w:rsidRPr="00555C93" w:rsidRDefault="00541DE7" w:rsidP="00BD42BC">
            <w:pPr>
              <w:rPr>
                <w:rFonts w:ascii="Verdana" w:hAnsi="Verdana"/>
                <w:sz w:val="18"/>
                <w:szCs w:val="18"/>
              </w:rPr>
            </w:pPr>
          </w:p>
        </w:tc>
        <w:tc>
          <w:tcPr>
            <w:tcW w:w="1612" w:type="dxa"/>
            <w:vAlign w:val="center"/>
          </w:tcPr>
          <w:p w14:paraId="3EB70F73" w14:textId="77777777" w:rsidR="00541DE7" w:rsidRPr="00555C93" w:rsidRDefault="00541DE7" w:rsidP="00BD42BC">
            <w:pPr>
              <w:jc w:val="center"/>
              <w:rPr>
                <w:rFonts w:ascii="Verdana" w:hAnsi="Verdana"/>
                <w:sz w:val="18"/>
                <w:szCs w:val="18"/>
              </w:rPr>
            </w:pPr>
          </w:p>
        </w:tc>
        <w:tc>
          <w:tcPr>
            <w:tcW w:w="1612" w:type="dxa"/>
            <w:vAlign w:val="center"/>
          </w:tcPr>
          <w:p w14:paraId="0FD8938F" w14:textId="77777777" w:rsidR="00541DE7" w:rsidRPr="00555C93" w:rsidRDefault="00541DE7" w:rsidP="00BD42BC">
            <w:pPr>
              <w:rPr>
                <w:rFonts w:ascii="Verdana" w:hAnsi="Verdana"/>
                <w:sz w:val="18"/>
                <w:szCs w:val="18"/>
              </w:rPr>
            </w:pPr>
          </w:p>
        </w:tc>
        <w:tc>
          <w:tcPr>
            <w:tcW w:w="1612" w:type="dxa"/>
            <w:vAlign w:val="center"/>
          </w:tcPr>
          <w:p w14:paraId="02A19431" w14:textId="77777777" w:rsidR="00541DE7" w:rsidRPr="00555C93" w:rsidRDefault="00541DE7" w:rsidP="00BD42BC">
            <w:pPr>
              <w:rPr>
                <w:rFonts w:ascii="Verdana" w:hAnsi="Verdana"/>
                <w:sz w:val="18"/>
                <w:szCs w:val="18"/>
              </w:rPr>
            </w:pPr>
          </w:p>
        </w:tc>
        <w:tc>
          <w:tcPr>
            <w:tcW w:w="1612" w:type="dxa"/>
            <w:vAlign w:val="center"/>
          </w:tcPr>
          <w:p w14:paraId="0BBEDAF8" w14:textId="77777777" w:rsidR="00541DE7" w:rsidRPr="00555C93" w:rsidRDefault="00541DE7" w:rsidP="00BD42BC">
            <w:pPr>
              <w:rPr>
                <w:rFonts w:ascii="Verdana" w:hAnsi="Verdana"/>
                <w:sz w:val="18"/>
                <w:szCs w:val="18"/>
              </w:rPr>
            </w:pPr>
          </w:p>
        </w:tc>
      </w:tr>
      <w:tr w:rsidR="00541DE7" w:rsidRPr="00555C93" w14:paraId="342DFAC2" w14:textId="77777777" w:rsidTr="00BD42BC">
        <w:trPr>
          <w:trHeight w:val="151"/>
        </w:trPr>
        <w:tc>
          <w:tcPr>
            <w:tcW w:w="3227" w:type="dxa"/>
            <w:vMerge/>
          </w:tcPr>
          <w:p w14:paraId="298E548F" w14:textId="77777777" w:rsidR="00541DE7" w:rsidRPr="00555C93" w:rsidRDefault="00541DE7" w:rsidP="00BD42BC">
            <w:pPr>
              <w:rPr>
                <w:rFonts w:ascii="Verdana" w:hAnsi="Verdana"/>
                <w:sz w:val="18"/>
                <w:szCs w:val="18"/>
              </w:rPr>
            </w:pPr>
          </w:p>
        </w:tc>
        <w:tc>
          <w:tcPr>
            <w:tcW w:w="1612" w:type="dxa"/>
            <w:vAlign w:val="center"/>
          </w:tcPr>
          <w:p w14:paraId="544EBBF1" w14:textId="77777777" w:rsidR="00541DE7" w:rsidRPr="00555C93" w:rsidRDefault="00541DE7" w:rsidP="00BD42BC">
            <w:pPr>
              <w:jc w:val="center"/>
              <w:rPr>
                <w:rFonts w:ascii="Verdana" w:hAnsi="Verdana"/>
                <w:sz w:val="18"/>
                <w:szCs w:val="18"/>
              </w:rPr>
            </w:pPr>
          </w:p>
        </w:tc>
        <w:tc>
          <w:tcPr>
            <w:tcW w:w="1612" w:type="dxa"/>
            <w:vAlign w:val="center"/>
          </w:tcPr>
          <w:p w14:paraId="6B8CE168" w14:textId="77777777" w:rsidR="00541DE7" w:rsidRPr="00555C93" w:rsidRDefault="00541DE7" w:rsidP="00BD42BC">
            <w:pPr>
              <w:rPr>
                <w:rFonts w:ascii="Verdana" w:hAnsi="Verdana"/>
                <w:sz w:val="18"/>
                <w:szCs w:val="18"/>
              </w:rPr>
            </w:pPr>
          </w:p>
        </w:tc>
        <w:tc>
          <w:tcPr>
            <w:tcW w:w="1612" w:type="dxa"/>
            <w:vAlign w:val="center"/>
          </w:tcPr>
          <w:p w14:paraId="16B034A4" w14:textId="77777777" w:rsidR="00541DE7" w:rsidRPr="00555C93" w:rsidRDefault="00541DE7" w:rsidP="00BD42BC">
            <w:pPr>
              <w:rPr>
                <w:rFonts w:ascii="Verdana" w:hAnsi="Verdana"/>
                <w:sz w:val="18"/>
                <w:szCs w:val="18"/>
              </w:rPr>
            </w:pPr>
          </w:p>
        </w:tc>
        <w:tc>
          <w:tcPr>
            <w:tcW w:w="1612" w:type="dxa"/>
            <w:vAlign w:val="center"/>
          </w:tcPr>
          <w:p w14:paraId="00E033C0" w14:textId="77777777" w:rsidR="00541DE7" w:rsidRPr="00555C93" w:rsidRDefault="00541DE7" w:rsidP="00BD42BC">
            <w:pPr>
              <w:rPr>
                <w:rFonts w:ascii="Verdana" w:hAnsi="Verdana"/>
                <w:sz w:val="18"/>
                <w:szCs w:val="18"/>
              </w:rPr>
            </w:pPr>
          </w:p>
        </w:tc>
      </w:tr>
      <w:tr w:rsidR="00541DE7" w:rsidRPr="00555C93" w14:paraId="19825DAD" w14:textId="77777777" w:rsidTr="00BD42BC">
        <w:trPr>
          <w:trHeight w:val="151"/>
        </w:trPr>
        <w:tc>
          <w:tcPr>
            <w:tcW w:w="3227" w:type="dxa"/>
            <w:vMerge/>
          </w:tcPr>
          <w:p w14:paraId="62F9AC2F" w14:textId="77777777" w:rsidR="00541DE7" w:rsidRPr="00555C93" w:rsidRDefault="00541DE7" w:rsidP="00BD42BC">
            <w:pPr>
              <w:rPr>
                <w:rFonts w:ascii="Verdana" w:hAnsi="Verdana"/>
                <w:sz w:val="18"/>
                <w:szCs w:val="18"/>
              </w:rPr>
            </w:pPr>
          </w:p>
        </w:tc>
        <w:tc>
          <w:tcPr>
            <w:tcW w:w="1612" w:type="dxa"/>
            <w:vAlign w:val="center"/>
          </w:tcPr>
          <w:p w14:paraId="1F4F65E6" w14:textId="77777777" w:rsidR="00541DE7" w:rsidRPr="00555C93" w:rsidRDefault="00541DE7" w:rsidP="00BD42BC">
            <w:pPr>
              <w:jc w:val="center"/>
              <w:rPr>
                <w:rFonts w:ascii="Verdana" w:hAnsi="Verdana"/>
                <w:sz w:val="18"/>
                <w:szCs w:val="18"/>
              </w:rPr>
            </w:pPr>
          </w:p>
        </w:tc>
        <w:tc>
          <w:tcPr>
            <w:tcW w:w="1612" w:type="dxa"/>
            <w:vAlign w:val="center"/>
          </w:tcPr>
          <w:p w14:paraId="4404EA0B" w14:textId="77777777" w:rsidR="00541DE7" w:rsidRPr="00555C93" w:rsidRDefault="00541DE7" w:rsidP="00BD42BC">
            <w:pPr>
              <w:rPr>
                <w:rFonts w:ascii="Verdana" w:hAnsi="Verdana"/>
                <w:sz w:val="18"/>
                <w:szCs w:val="18"/>
              </w:rPr>
            </w:pPr>
          </w:p>
        </w:tc>
        <w:tc>
          <w:tcPr>
            <w:tcW w:w="1612" w:type="dxa"/>
            <w:vAlign w:val="center"/>
          </w:tcPr>
          <w:p w14:paraId="0B937866" w14:textId="77777777" w:rsidR="00541DE7" w:rsidRPr="00555C93" w:rsidRDefault="00541DE7" w:rsidP="00BD42BC">
            <w:pPr>
              <w:rPr>
                <w:rFonts w:ascii="Verdana" w:hAnsi="Verdana"/>
                <w:sz w:val="18"/>
                <w:szCs w:val="18"/>
              </w:rPr>
            </w:pPr>
          </w:p>
        </w:tc>
        <w:tc>
          <w:tcPr>
            <w:tcW w:w="1612" w:type="dxa"/>
            <w:vAlign w:val="center"/>
          </w:tcPr>
          <w:p w14:paraId="337E90B6" w14:textId="77777777" w:rsidR="00541DE7" w:rsidRPr="00555C93" w:rsidRDefault="00541DE7" w:rsidP="00BD42BC">
            <w:pPr>
              <w:rPr>
                <w:rFonts w:ascii="Verdana" w:hAnsi="Verdana"/>
                <w:sz w:val="18"/>
                <w:szCs w:val="18"/>
              </w:rPr>
            </w:pPr>
          </w:p>
        </w:tc>
      </w:tr>
      <w:tr w:rsidR="00541DE7" w:rsidRPr="00555C93" w14:paraId="3B08E17C" w14:textId="77777777" w:rsidTr="00BD42BC">
        <w:trPr>
          <w:trHeight w:val="151"/>
        </w:trPr>
        <w:tc>
          <w:tcPr>
            <w:tcW w:w="3227" w:type="dxa"/>
            <w:vMerge/>
          </w:tcPr>
          <w:p w14:paraId="39507B3B" w14:textId="77777777" w:rsidR="00541DE7" w:rsidRPr="00555C93" w:rsidRDefault="00541DE7" w:rsidP="00BD42BC">
            <w:pPr>
              <w:rPr>
                <w:rFonts w:ascii="Verdana" w:hAnsi="Verdana"/>
                <w:sz w:val="18"/>
                <w:szCs w:val="18"/>
              </w:rPr>
            </w:pPr>
          </w:p>
        </w:tc>
        <w:tc>
          <w:tcPr>
            <w:tcW w:w="1612" w:type="dxa"/>
            <w:vAlign w:val="center"/>
          </w:tcPr>
          <w:p w14:paraId="5F9467EA" w14:textId="77777777" w:rsidR="00541DE7" w:rsidRPr="00555C93" w:rsidRDefault="00541DE7" w:rsidP="00BD42BC">
            <w:pPr>
              <w:jc w:val="center"/>
              <w:rPr>
                <w:rFonts w:ascii="Verdana" w:hAnsi="Verdana"/>
                <w:sz w:val="18"/>
                <w:szCs w:val="18"/>
              </w:rPr>
            </w:pPr>
          </w:p>
        </w:tc>
        <w:tc>
          <w:tcPr>
            <w:tcW w:w="1612" w:type="dxa"/>
            <w:vAlign w:val="center"/>
          </w:tcPr>
          <w:p w14:paraId="5B6361E9" w14:textId="77777777" w:rsidR="00541DE7" w:rsidRPr="00555C93" w:rsidRDefault="00541DE7" w:rsidP="00BD42BC">
            <w:pPr>
              <w:rPr>
                <w:rFonts w:ascii="Verdana" w:hAnsi="Verdana"/>
                <w:sz w:val="18"/>
                <w:szCs w:val="18"/>
              </w:rPr>
            </w:pPr>
          </w:p>
        </w:tc>
        <w:tc>
          <w:tcPr>
            <w:tcW w:w="1612" w:type="dxa"/>
            <w:vAlign w:val="center"/>
          </w:tcPr>
          <w:p w14:paraId="0EB002B0" w14:textId="77777777" w:rsidR="00541DE7" w:rsidRPr="00555C93" w:rsidRDefault="00541DE7" w:rsidP="00BD42BC">
            <w:pPr>
              <w:rPr>
                <w:rFonts w:ascii="Verdana" w:hAnsi="Verdana"/>
                <w:sz w:val="18"/>
                <w:szCs w:val="18"/>
              </w:rPr>
            </w:pPr>
          </w:p>
        </w:tc>
        <w:tc>
          <w:tcPr>
            <w:tcW w:w="1612" w:type="dxa"/>
            <w:vAlign w:val="center"/>
          </w:tcPr>
          <w:p w14:paraId="1163C1A7" w14:textId="77777777" w:rsidR="00541DE7" w:rsidRPr="00555C93" w:rsidRDefault="00541DE7" w:rsidP="00BD42BC">
            <w:pPr>
              <w:rPr>
                <w:rFonts w:ascii="Verdana" w:hAnsi="Verdana"/>
                <w:sz w:val="18"/>
                <w:szCs w:val="18"/>
              </w:rPr>
            </w:pPr>
          </w:p>
        </w:tc>
      </w:tr>
      <w:tr w:rsidR="00541DE7" w:rsidRPr="00555C93" w14:paraId="39E6B02D" w14:textId="77777777" w:rsidTr="00BD42BC">
        <w:trPr>
          <w:trHeight w:val="151"/>
        </w:trPr>
        <w:tc>
          <w:tcPr>
            <w:tcW w:w="3227" w:type="dxa"/>
            <w:vMerge/>
          </w:tcPr>
          <w:p w14:paraId="5EBF2644" w14:textId="77777777" w:rsidR="00541DE7" w:rsidRPr="00555C93" w:rsidRDefault="00541DE7" w:rsidP="00BD42BC">
            <w:pPr>
              <w:rPr>
                <w:rFonts w:ascii="Verdana" w:hAnsi="Verdana"/>
                <w:sz w:val="18"/>
                <w:szCs w:val="18"/>
              </w:rPr>
            </w:pPr>
          </w:p>
        </w:tc>
        <w:tc>
          <w:tcPr>
            <w:tcW w:w="1612" w:type="dxa"/>
            <w:vAlign w:val="center"/>
          </w:tcPr>
          <w:p w14:paraId="662BDED6" w14:textId="77777777" w:rsidR="00541DE7" w:rsidRPr="00555C93" w:rsidRDefault="00541DE7" w:rsidP="00BD42BC">
            <w:pPr>
              <w:jc w:val="center"/>
              <w:rPr>
                <w:rFonts w:ascii="Verdana" w:hAnsi="Verdana"/>
                <w:sz w:val="18"/>
                <w:szCs w:val="18"/>
              </w:rPr>
            </w:pPr>
          </w:p>
        </w:tc>
        <w:tc>
          <w:tcPr>
            <w:tcW w:w="1612" w:type="dxa"/>
            <w:vAlign w:val="center"/>
          </w:tcPr>
          <w:p w14:paraId="3C10934E" w14:textId="77777777" w:rsidR="00541DE7" w:rsidRPr="00555C93" w:rsidRDefault="00541DE7" w:rsidP="00BD42BC">
            <w:pPr>
              <w:rPr>
                <w:rFonts w:ascii="Verdana" w:hAnsi="Verdana"/>
                <w:sz w:val="18"/>
                <w:szCs w:val="18"/>
              </w:rPr>
            </w:pPr>
          </w:p>
        </w:tc>
        <w:tc>
          <w:tcPr>
            <w:tcW w:w="1612" w:type="dxa"/>
            <w:vAlign w:val="center"/>
          </w:tcPr>
          <w:p w14:paraId="62EFEFD3" w14:textId="77777777" w:rsidR="00541DE7" w:rsidRPr="00555C93" w:rsidRDefault="00541DE7" w:rsidP="00BD42BC">
            <w:pPr>
              <w:rPr>
                <w:rFonts w:ascii="Verdana" w:hAnsi="Verdana"/>
                <w:sz w:val="18"/>
                <w:szCs w:val="18"/>
              </w:rPr>
            </w:pPr>
          </w:p>
        </w:tc>
        <w:tc>
          <w:tcPr>
            <w:tcW w:w="1612" w:type="dxa"/>
            <w:vAlign w:val="center"/>
          </w:tcPr>
          <w:p w14:paraId="29D05F59" w14:textId="77777777" w:rsidR="00541DE7" w:rsidRPr="00555C93" w:rsidRDefault="00541DE7" w:rsidP="00BD42BC">
            <w:pPr>
              <w:rPr>
                <w:rFonts w:ascii="Verdana" w:hAnsi="Verdana"/>
                <w:sz w:val="18"/>
                <w:szCs w:val="18"/>
              </w:rPr>
            </w:pPr>
          </w:p>
        </w:tc>
      </w:tr>
      <w:tr w:rsidR="00541DE7" w:rsidRPr="00555C93" w14:paraId="2F8F213C" w14:textId="77777777" w:rsidTr="00BD42BC">
        <w:trPr>
          <w:trHeight w:val="151"/>
        </w:trPr>
        <w:tc>
          <w:tcPr>
            <w:tcW w:w="3227" w:type="dxa"/>
            <w:vMerge/>
          </w:tcPr>
          <w:p w14:paraId="620175D4" w14:textId="77777777" w:rsidR="00541DE7" w:rsidRPr="00555C93" w:rsidRDefault="00541DE7" w:rsidP="00BD42BC">
            <w:pPr>
              <w:rPr>
                <w:rFonts w:ascii="Verdana" w:hAnsi="Verdana"/>
                <w:sz w:val="18"/>
                <w:szCs w:val="18"/>
              </w:rPr>
            </w:pPr>
          </w:p>
        </w:tc>
        <w:tc>
          <w:tcPr>
            <w:tcW w:w="1612" w:type="dxa"/>
            <w:vAlign w:val="center"/>
          </w:tcPr>
          <w:p w14:paraId="6D122ACB" w14:textId="77777777" w:rsidR="00541DE7" w:rsidRPr="00555C93" w:rsidRDefault="00541DE7" w:rsidP="00BD42BC">
            <w:pPr>
              <w:jc w:val="center"/>
              <w:rPr>
                <w:rFonts w:ascii="Verdana" w:hAnsi="Verdana"/>
                <w:sz w:val="18"/>
                <w:szCs w:val="18"/>
              </w:rPr>
            </w:pPr>
          </w:p>
        </w:tc>
        <w:tc>
          <w:tcPr>
            <w:tcW w:w="1612" w:type="dxa"/>
            <w:vAlign w:val="center"/>
          </w:tcPr>
          <w:p w14:paraId="6D009359" w14:textId="77777777" w:rsidR="00541DE7" w:rsidRPr="00555C93" w:rsidRDefault="00541DE7" w:rsidP="00BD42BC">
            <w:pPr>
              <w:rPr>
                <w:rFonts w:ascii="Verdana" w:hAnsi="Verdana"/>
                <w:sz w:val="18"/>
                <w:szCs w:val="18"/>
              </w:rPr>
            </w:pPr>
          </w:p>
        </w:tc>
        <w:tc>
          <w:tcPr>
            <w:tcW w:w="1612" w:type="dxa"/>
            <w:vAlign w:val="center"/>
          </w:tcPr>
          <w:p w14:paraId="4A21A2DC" w14:textId="77777777" w:rsidR="00541DE7" w:rsidRPr="00555C93" w:rsidRDefault="00541DE7" w:rsidP="00BD42BC">
            <w:pPr>
              <w:rPr>
                <w:rFonts w:ascii="Verdana" w:hAnsi="Verdana"/>
                <w:sz w:val="18"/>
                <w:szCs w:val="18"/>
              </w:rPr>
            </w:pPr>
          </w:p>
        </w:tc>
        <w:tc>
          <w:tcPr>
            <w:tcW w:w="1612" w:type="dxa"/>
            <w:vAlign w:val="center"/>
          </w:tcPr>
          <w:p w14:paraId="0771B08F" w14:textId="77777777" w:rsidR="00541DE7" w:rsidRPr="00555C93" w:rsidRDefault="00541DE7" w:rsidP="00BD42BC">
            <w:pPr>
              <w:rPr>
                <w:rFonts w:ascii="Verdana" w:hAnsi="Verdana"/>
                <w:sz w:val="18"/>
                <w:szCs w:val="18"/>
              </w:rPr>
            </w:pPr>
          </w:p>
        </w:tc>
      </w:tr>
      <w:tr w:rsidR="00541DE7" w:rsidRPr="00555C93" w14:paraId="6AAFAC7A" w14:textId="77777777" w:rsidTr="00BD42BC">
        <w:trPr>
          <w:trHeight w:val="151"/>
        </w:trPr>
        <w:tc>
          <w:tcPr>
            <w:tcW w:w="3227" w:type="dxa"/>
            <w:vMerge/>
          </w:tcPr>
          <w:p w14:paraId="20FAD8FC" w14:textId="77777777" w:rsidR="00541DE7" w:rsidRPr="00555C93" w:rsidRDefault="00541DE7" w:rsidP="00BD42BC">
            <w:pPr>
              <w:rPr>
                <w:rFonts w:ascii="Verdana" w:hAnsi="Verdana"/>
                <w:sz w:val="18"/>
                <w:szCs w:val="18"/>
              </w:rPr>
            </w:pPr>
          </w:p>
        </w:tc>
        <w:tc>
          <w:tcPr>
            <w:tcW w:w="1612" w:type="dxa"/>
            <w:vAlign w:val="center"/>
          </w:tcPr>
          <w:p w14:paraId="5262FB63" w14:textId="77777777" w:rsidR="00541DE7" w:rsidRPr="00555C93" w:rsidRDefault="00541DE7" w:rsidP="00BD42BC">
            <w:pPr>
              <w:jc w:val="center"/>
              <w:rPr>
                <w:rFonts w:ascii="Verdana" w:hAnsi="Verdana"/>
                <w:sz w:val="18"/>
                <w:szCs w:val="18"/>
              </w:rPr>
            </w:pPr>
          </w:p>
        </w:tc>
        <w:tc>
          <w:tcPr>
            <w:tcW w:w="1612" w:type="dxa"/>
            <w:vAlign w:val="center"/>
          </w:tcPr>
          <w:p w14:paraId="3A52D583" w14:textId="77777777" w:rsidR="00541DE7" w:rsidRPr="00555C93" w:rsidRDefault="00541DE7" w:rsidP="00BD42BC">
            <w:pPr>
              <w:rPr>
                <w:rFonts w:ascii="Verdana" w:hAnsi="Verdana"/>
                <w:sz w:val="18"/>
                <w:szCs w:val="18"/>
              </w:rPr>
            </w:pPr>
          </w:p>
        </w:tc>
        <w:tc>
          <w:tcPr>
            <w:tcW w:w="1612" w:type="dxa"/>
            <w:vAlign w:val="center"/>
          </w:tcPr>
          <w:p w14:paraId="16D5E68C" w14:textId="77777777" w:rsidR="00541DE7" w:rsidRPr="00555C93" w:rsidRDefault="00541DE7" w:rsidP="00BD42BC">
            <w:pPr>
              <w:rPr>
                <w:rFonts w:ascii="Verdana" w:hAnsi="Verdana"/>
                <w:sz w:val="18"/>
                <w:szCs w:val="18"/>
              </w:rPr>
            </w:pPr>
          </w:p>
        </w:tc>
        <w:tc>
          <w:tcPr>
            <w:tcW w:w="1612" w:type="dxa"/>
            <w:vAlign w:val="center"/>
          </w:tcPr>
          <w:p w14:paraId="26FA482D" w14:textId="77777777" w:rsidR="00541DE7" w:rsidRPr="00555C93" w:rsidRDefault="00541DE7" w:rsidP="00BD42BC">
            <w:pPr>
              <w:rPr>
                <w:rFonts w:ascii="Verdana" w:hAnsi="Verdana"/>
                <w:sz w:val="18"/>
                <w:szCs w:val="18"/>
              </w:rPr>
            </w:pPr>
          </w:p>
        </w:tc>
      </w:tr>
      <w:tr w:rsidR="00541DE7" w:rsidRPr="00555C93" w14:paraId="1060C476" w14:textId="77777777" w:rsidTr="00BD42BC">
        <w:trPr>
          <w:trHeight w:val="151"/>
        </w:trPr>
        <w:tc>
          <w:tcPr>
            <w:tcW w:w="3227" w:type="dxa"/>
            <w:vMerge/>
          </w:tcPr>
          <w:p w14:paraId="7078C51F" w14:textId="77777777" w:rsidR="00541DE7" w:rsidRPr="00555C93" w:rsidRDefault="00541DE7" w:rsidP="00BD42BC">
            <w:pPr>
              <w:rPr>
                <w:rFonts w:ascii="Verdana" w:hAnsi="Verdana"/>
                <w:sz w:val="18"/>
                <w:szCs w:val="18"/>
              </w:rPr>
            </w:pPr>
          </w:p>
        </w:tc>
        <w:tc>
          <w:tcPr>
            <w:tcW w:w="1612" w:type="dxa"/>
            <w:vAlign w:val="center"/>
          </w:tcPr>
          <w:p w14:paraId="642F1951" w14:textId="77777777" w:rsidR="00541DE7" w:rsidRPr="00555C93" w:rsidRDefault="00541DE7" w:rsidP="00BD42BC">
            <w:pPr>
              <w:jc w:val="center"/>
              <w:rPr>
                <w:rFonts w:ascii="Verdana" w:hAnsi="Verdana"/>
                <w:sz w:val="18"/>
                <w:szCs w:val="18"/>
              </w:rPr>
            </w:pPr>
          </w:p>
        </w:tc>
        <w:tc>
          <w:tcPr>
            <w:tcW w:w="1612" w:type="dxa"/>
            <w:vAlign w:val="center"/>
          </w:tcPr>
          <w:p w14:paraId="7DEB175B" w14:textId="77777777" w:rsidR="00541DE7" w:rsidRPr="00555C93" w:rsidRDefault="00541DE7" w:rsidP="00BD42BC">
            <w:pPr>
              <w:rPr>
                <w:rFonts w:ascii="Verdana" w:hAnsi="Verdana"/>
                <w:sz w:val="18"/>
                <w:szCs w:val="18"/>
              </w:rPr>
            </w:pPr>
          </w:p>
        </w:tc>
        <w:tc>
          <w:tcPr>
            <w:tcW w:w="1612" w:type="dxa"/>
            <w:vAlign w:val="center"/>
          </w:tcPr>
          <w:p w14:paraId="3EEC0395" w14:textId="77777777" w:rsidR="00541DE7" w:rsidRPr="00555C93" w:rsidRDefault="00541DE7" w:rsidP="00BD42BC">
            <w:pPr>
              <w:rPr>
                <w:rFonts w:ascii="Verdana" w:hAnsi="Verdana"/>
                <w:sz w:val="18"/>
                <w:szCs w:val="18"/>
              </w:rPr>
            </w:pPr>
          </w:p>
        </w:tc>
        <w:tc>
          <w:tcPr>
            <w:tcW w:w="1612" w:type="dxa"/>
            <w:vAlign w:val="center"/>
          </w:tcPr>
          <w:p w14:paraId="7F5238FA" w14:textId="77777777" w:rsidR="00541DE7" w:rsidRPr="00555C93" w:rsidRDefault="00541DE7" w:rsidP="00BD42BC">
            <w:pPr>
              <w:rPr>
                <w:rFonts w:ascii="Verdana" w:hAnsi="Verdana"/>
                <w:sz w:val="18"/>
                <w:szCs w:val="18"/>
              </w:rPr>
            </w:pPr>
          </w:p>
        </w:tc>
      </w:tr>
      <w:tr w:rsidR="00541DE7" w:rsidRPr="00555C93" w14:paraId="12493C7D" w14:textId="77777777" w:rsidTr="00BD42BC">
        <w:trPr>
          <w:trHeight w:val="151"/>
        </w:trPr>
        <w:tc>
          <w:tcPr>
            <w:tcW w:w="3227" w:type="dxa"/>
            <w:vMerge/>
          </w:tcPr>
          <w:p w14:paraId="6B5D9D3C" w14:textId="77777777" w:rsidR="00541DE7" w:rsidRPr="00555C93" w:rsidRDefault="00541DE7" w:rsidP="00BD42BC">
            <w:pPr>
              <w:rPr>
                <w:rFonts w:ascii="Verdana" w:hAnsi="Verdana"/>
                <w:sz w:val="18"/>
                <w:szCs w:val="18"/>
              </w:rPr>
            </w:pPr>
          </w:p>
        </w:tc>
        <w:tc>
          <w:tcPr>
            <w:tcW w:w="1612" w:type="dxa"/>
            <w:vAlign w:val="center"/>
          </w:tcPr>
          <w:p w14:paraId="0165F3BF" w14:textId="77777777" w:rsidR="00541DE7" w:rsidRPr="00555C93" w:rsidRDefault="00541DE7" w:rsidP="00BD42BC">
            <w:pPr>
              <w:jc w:val="center"/>
              <w:rPr>
                <w:rFonts w:ascii="Verdana" w:hAnsi="Verdana"/>
                <w:sz w:val="18"/>
                <w:szCs w:val="18"/>
              </w:rPr>
            </w:pPr>
          </w:p>
        </w:tc>
        <w:tc>
          <w:tcPr>
            <w:tcW w:w="1612" w:type="dxa"/>
            <w:vAlign w:val="center"/>
          </w:tcPr>
          <w:p w14:paraId="3F449E0F" w14:textId="77777777" w:rsidR="00541DE7" w:rsidRPr="00555C93" w:rsidRDefault="00541DE7" w:rsidP="00BD42BC">
            <w:pPr>
              <w:rPr>
                <w:rFonts w:ascii="Verdana" w:hAnsi="Verdana"/>
                <w:sz w:val="18"/>
                <w:szCs w:val="18"/>
              </w:rPr>
            </w:pPr>
          </w:p>
        </w:tc>
        <w:tc>
          <w:tcPr>
            <w:tcW w:w="1612" w:type="dxa"/>
            <w:vAlign w:val="center"/>
          </w:tcPr>
          <w:p w14:paraId="46707DB7" w14:textId="77777777" w:rsidR="00541DE7" w:rsidRPr="00555C93" w:rsidRDefault="00541DE7" w:rsidP="00BD42BC">
            <w:pPr>
              <w:rPr>
                <w:rFonts w:ascii="Verdana" w:hAnsi="Verdana"/>
                <w:sz w:val="18"/>
                <w:szCs w:val="18"/>
              </w:rPr>
            </w:pPr>
          </w:p>
        </w:tc>
        <w:tc>
          <w:tcPr>
            <w:tcW w:w="1612" w:type="dxa"/>
            <w:vAlign w:val="center"/>
          </w:tcPr>
          <w:p w14:paraId="6493B9BC" w14:textId="77777777" w:rsidR="00541DE7" w:rsidRPr="00555C93" w:rsidRDefault="00541DE7" w:rsidP="00BD42BC">
            <w:pPr>
              <w:rPr>
                <w:rFonts w:ascii="Verdana" w:hAnsi="Verdana"/>
                <w:sz w:val="18"/>
                <w:szCs w:val="18"/>
              </w:rPr>
            </w:pPr>
          </w:p>
        </w:tc>
      </w:tr>
      <w:tr w:rsidR="00541DE7" w:rsidRPr="00555C93" w14:paraId="39AAC172" w14:textId="77777777" w:rsidTr="00BD42BC">
        <w:trPr>
          <w:trHeight w:val="151"/>
        </w:trPr>
        <w:tc>
          <w:tcPr>
            <w:tcW w:w="3227" w:type="dxa"/>
            <w:vMerge/>
          </w:tcPr>
          <w:p w14:paraId="1EA23D10" w14:textId="77777777" w:rsidR="00541DE7" w:rsidRPr="00555C93" w:rsidRDefault="00541DE7" w:rsidP="00BD42BC">
            <w:pPr>
              <w:rPr>
                <w:rFonts w:ascii="Verdana" w:hAnsi="Verdana"/>
                <w:sz w:val="18"/>
                <w:szCs w:val="18"/>
              </w:rPr>
            </w:pPr>
          </w:p>
        </w:tc>
        <w:tc>
          <w:tcPr>
            <w:tcW w:w="1612" w:type="dxa"/>
            <w:vAlign w:val="center"/>
          </w:tcPr>
          <w:p w14:paraId="510D4463" w14:textId="77777777" w:rsidR="00541DE7" w:rsidRPr="00555C93" w:rsidRDefault="00541DE7" w:rsidP="00BD42BC">
            <w:pPr>
              <w:jc w:val="center"/>
              <w:rPr>
                <w:rFonts w:ascii="Verdana" w:hAnsi="Verdana"/>
                <w:sz w:val="18"/>
                <w:szCs w:val="18"/>
              </w:rPr>
            </w:pPr>
          </w:p>
        </w:tc>
        <w:tc>
          <w:tcPr>
            <w:tcW w:w="1612" w:type="dxa"/>
            <w:vAlign w:val="center"/>
          </w:tcPr>
          <w:p w14:paraId="05055EF0" w14:textId="77777777" w:rsidR="00541DE7" w:rsidRPr="00555C93" w:rsidRDefault="00541DE7" w:rsidP="00BD42BC">
            <w:pPr>
              <w:rPr>
                <w:rFonts w:ascii="Verdana" w:hAnsi="Verdana"/>
                <w:sz w:val="18"/>
                <w:szCs w:val="18"/>
              </w:rPr>
            </w:pPr>
          </w:p>
        </w:tc>
        <w:tc>
          <w:tcPr>
            <w:tcW w:w="1612" w:type="dxa"/>
            <w:vAlign w:val="center"/>
          </w:tcPr>
          <w:p w14:paraId="3A17CFEA" w14:textId="77777777" w:rsidR="00541DE7" w:rsidRPr="00555C93" w:rsidRDefault="00541DE7" w:rsidP="00BD42BC">
            <w:pPr>
              <w:rPr>
                <w:rFonts w:ascii="Verdana" w:hAnsi="Verdana"/>
                <w:sz w:val="18"/>
                <w:szCs w:val="18"/>
              </w:rPr>
            </w:pPr>
          </w:p>
        </w:tc>
        <w:tc>
          <w:tcPr>
            <w:tcW w:w="1612" w:type="dxa"/>
            <w:vAlign w:val="center"/>
          </w:tcPr>
          <w:p w14:paraId="3E901CB9" w14:textId="77777777" w:rsidR="00541DE7" w:rsidRPr="00555C93" w:rsidRDefault="00541DE7" w:rsidP="00BD42BC">
            <w:pPr>
              <w:rPr>
                <w:rFonts w:ascii="Verdana" w:hAnsi="Verdana"/>
                <w:sz w:val="18"/>
                <w:szCs w:val="18"/>
              </w:rPr>
            </w:pPr>
          </w:p>
        </w:tc>
      </w:tr>
      <w:tr w:rsidR="00541DE7" w:rsidRPr="00555C93" w14:paraId="3C8D755C" w14:textId="77777777" w:rsidTr="00BD42BC">
        <w:trPr>
          <w:trHeight w:val="151"/>
        </w:trPr>
        <w:tc>
          <w:tcPr>
            <w:tcW w:w="3227" w:type="dxa"/>
            <w:vMerge/>
          </w:tcPr>
          <w:p w14:paraId="66CBFCE4" w14:textId="77777777" w:rsidR="00541DE7" w:rsidRPr="00555C93" w:rsidRDefault="00541DE7" w:rsidP="00BD42BC">
            <w:pPr>
              <w:rPr>
                <w:rFonts w:ascii="Verdana" w:hAnsi="Verdana"/>
                <w:sz w:val="18"/>
                <w:szCs w:val="18"/>
              </w:rPr>
            </w:pPr>
          </w:p>
        </w:tc>
        <w:tc>
          <w:tcPr>
            <w:tcW w:w="1612" w:type="dxa"/>
            <w:vAlign w:val="center"/>
          </w:tcPr>
          <w:p w14:paraId="3AB1A5CC" w14:textId="77777777" w:rsidR="00541DE7" w:rsidRPr="00555C93" w:rsidRDefault="00541DE7" w:rsidP="00BD42BC">
            <w:pPr>
              <w:jc w:val="center"/>
              <w:rPr>
                <w:rFonts w:ascii="Verdana" w:hAnsi="Verdana"/>
                <w:sz w:val="18"/>
                <w:szCs w:val="18"/>
              </w:rPr>
            </w:pPr>
          </w:p>
        </w:tc>
        <w:tc>
          <w:tcPr>
            <w:tcW w:w="1612" w:type="dxa"/>
            <w:vAlign w:val="center"/>
          </w:tcPr>
          <w:p w14:paraId="4C325D53" w14:textId="77777777" w:rsidR="00541DE7" w:rsidRPr="00555C93" w:rsidRDefault="00541DE7" w:rsidP="00BD42BC">
            <w:pPr>
              <w:rPr>
                <w:rFonts w:ascii="Verdana" w:hAnsi="Verdana"/>
                <w:sz w:val="18"/>
                <w:szCs w:val="18"/>
              </w:rPr>
            </w:pPr>
          </w:p>
        </w:tc>
        <w:tc>
          <w:tcPr>
            <w:tcW w:w="1612" w:type="dxa"/>
            <w:vAlign w:val="center"/>
          </w:tcPr>
          <w:p w14:paraId="4333074D" w14:textId="77777777" w:rsidR="00541DE7" w:rsidRPr="00555C93" w:rsidRDefault="00541DE7" w:rsidP="00BD42BC">
            <w:pPr>
              <w:rPr>
                <w:rFonts w:ascii="Verdana" w:hAnsi="Verdana"/>
                <w:sz w:val="18"/>
                <w:szCs w:val="18"/>
              </w:rPr>
            </w:pPr>
          </w:p>
        </w:tc>
        <w:tc>
          <w:tcPr>
            <w:tcW w:w="1612" w:type="dxa"/>
            <w:vAlign w:val="center"/>
          </w:tcPr>
          <w:p w14:paraId="17AC001F" w14:textId="77777777" w:rsidR="00541DE7" w:rsidRPr="00555C93" w:rsidRDefault="00541DE7" w:rsidP="00BD42BC">
            <w:pPr>
              <w:rPr>
                <w:rFonts w:ascii="Verdana" w:hAnsi="Verdana"/>
                <w:sz w:val="18"/>
                <w:szCs w:val="18"/>
              </w:rPr>
            </w:pPr>
          </w:p>
        </w:tc>
      </w:tr>
      <w:tr w:rsidR="00541DE7" w:rsidRPr="00555C93" w14:paraId="4CE1FDB5" w14:textId="77777777" w:rsidTr="00BD42BC">
        <w:trPr>
          <w:trHeight w:val="151"/>
        </w:trPr>
        <w:tc>
          <w:tcPr>
            <w:tcW w:w="3227" w:type="dxa"/>
            <w:vMerge/>
          </w:tcPr>
          <w:p w14:paraId="19DC2AEF" w14:textId="77777777" w:rsidR="00541DE7" w:rsidRPr="00555C93" w:rsidRDefault="00541DE7" w:rsidP="00BD42BC">
            <w:pPr>
              <w:rPr>
                <w:rFonts w:ascii="Verdana" w:hAnsi="Verdana"/>
                <w:sz w:val="18"/>
                <w:szCs w:val="18"/>
              </w:rPr>
            </w:pPr>
          </w:p>
        </w:tc>
        <w:tc>
          <w:tcPr>
            <w:tcW w:w="1612" w:type="dxa"/>
            <w:vAlign w:val="center"/>
          </w:tcPr>
          <w:p w14:paraId="2E67C481" w14:textId="77777777" w:rsidR="00541DE7" w:rsidRPr="00555C93" w:rsidRDefault="00541DE7" w:rsidP="00BD42BC">
            <w:pPr>
              <w:jc w:val="center"/>
              <w:rPr>
                <w:rFonts w:ascii="Verdana" w:hAnsi="Verdana"/>
                <w:sz w:val="18"/>
                <w:szCs w:val="18"/>
              </w:rPr>
            </w:pPr>
          </w:p>
        </w:tc>
        <w:tc>
          <w:tcPr>
            <w:tcW w:w="1612" w:type="dxa"/>
            <w:vAlign w:val="center"/>
          </w:tcPr>
          <w:p w14:paraId="5DEA4CBF" w14:textId="77777777" w:rsidR="00541DE7" w:rsidRPr="00555C93" w:rsidRDefault="00541DE7" w:rsidP="00BD42BC">
            <w:pPr>
              <w:rPr>
                <w:rFonts w:ascii="Verdana" w:hAnsi="Verdana"/>
                <w:sz w:val="18"/>
                <w:szCs w:val="18"/>
              </w:rPr>
            </w:pPr>
          </w:p>
        </w:tc>
        <w:tc>
          <w:tcPr>
            <w:tcW w:w="1612" w:type="dxa"/>
            <w:vAlign w:val="center"/>
          </w:tcPr>
          <w:p w14:paraId="008F2AF6" w14:textId="77777777" w:rsidR="00541DE7" w:rsidRPr="00555C93" w:rsidRDefault="00541DE7" w:rsidP="00BD42BC">
            <w:pPr>
              <w:rPr>
                <w:rFonts w:ascii="Verdana" w:hAnsi="Verdana"/>
                <w:sz w:val="18"/>
                <w:szCs w:val="18"/>
              </w:rPr>
            </w:pPr>
          </w:p>
        </w:tc>
        <w:tc>
          <w:tcPr>
            <w:tcW w:w="1612" w:type="dxa"/>
            <w:vAlign w:val="center"/>
          </w:tcPr>
          <w:p w14:paraId="0F6FBE3E" w14:textId="77777777" w:rsidR="00541DE7" w:rsidRPr="00555C93" w:rsidRDefault="00541DE7" w:rsidP="00BD42BC">
            <w:pPr>
              <w:rPr>
                <w:rFonts w:ascii="Verdana" w:hAnsi="Verdana"/>
                <w:sz w:val="18"/>
                <w:szCs w:val="18"/>
              </w:rPr>
            </w:pPr>
          </w:p>
        </w:tc>
      </w:tr>
      <w:tr w:rsidR="00541DE7" w:rsidRPr="00555C93" w14:paraId="685711B9" w14:textId="77777777" w:rsidTr="00BD42BC">
        <w:trPr>
          <w:trHeight w:val="151"/>
        </w:trPr>
        <w:tc>
          <w:tcPr>
            <w:tcW w:w="3227" w:type="dxa"/>
            <w:vMerge/>
          </w:tcPr>
          <w:p w14:paraId="14CEDC0A" w14:textId="77777777" w:rsidR="00541DE7" w:rsidRPr="00555C93" w:rsidRDefault="00541DE7" w:rsidP="00BD42BC">
            <w:pPr>
              <w:rPr>
                <w:rFonts w:ascii="Verdana" w:hAnsi="Verdana"/>
                <w:sz w:val="18"/>
                <w:szCs w:val="18"/>
              </w:rPr>
            </w:pPr>
          </w:p>
        </w:tc>
        <w:tc>
          <w:tcPr>
            <w:tcW w:w="1612" w:type="dxa"/>
            <w:vAlign w:val="center"/>
          </w:tcPr>
          <w:p w14:paraId="5EDC2E2B" w14:textId="77777777" w:rsidR="00541DE7" w:rsidRPr="00555C93" w:rsidRDefault="00541DE7" w:rsidP="00BD42BC">
            <w:pPr>
              <w:jc w:val="center"/>
              <w:rPr>
                <w:rFonts w:ascii="Verdana" w:hAnsi="Verdana"/>
                <w:sz w:val="18"/>
                <w:szCs w:val="18"/>
              </w:rPr>
            </w:pPr>
          </w:p>
        </w:tc>
        <w:tc>
          <w:tcPr>
            <w:tcW w:w="1612" w:type="dxa"/>
            <w:vAlign w:val="center"/>
          </w:tcPr>
          <w:p w14:paraId="3FE40CD9" w14:textId="77777777" w:rsidR="00541DE7" w:rsidRPr="00555C93" w:rsidRDefault="00541DE7" w:rsidP="00BD42BC">
            <w:pPr>
              <w:rPr>
                <w:rFonts w:ascii="Verdana" w:hAnsi="Verdana"/>
                <w:sz w:val="18"/>
                <w:szCs w:val="18"/>
              </w:rPr>
            </w:pPr>
          </w:p>
        </w:tc>
        <w:tc>
          <w:tcPr>
            <w:tcW w:w="1612" w:type="dxa"/>
            <w:vAlign w:val="center"/>
          </w:tcPr>
          <w:p w14:paraId="2ACDC9E2" w14:textId="77777777" w:rsidR="00541DE7" w:rsidRPr="00555C93" w:rsidRDefault="00541DE7" w:rsidP="00BD42BC">
            <w:pPr>
              <w:rPr>
                <w:rFonts w:ascii="Verdana" w:hAnsi="Verdana"/>
                <w:sz w:val="18"/>
                <w:szCs w:val="18"/>
              </w:rPr>
            </w:pPr>
          </w:p>
        </w:tc>
        <w:tc>
          <w:tcPr>
            <w:tcW w:w="1612" w:type="dxa"/>
            <w:vAlign w:val="center"/>
          </w:tcPr>
          <w:p w14:paraId="33C6AFE7" w14:textId="77777777" w:rsidR="00541DE7" w:rsidRPr="00555C93" w:rsidRDefault="00541DE7" w:rsidP="00BD42BC">
            <w:pPr>
              <w:rPr>
                <w:rFonts w:ascii="Verdana" w:hAnsi="Verdana"/>
                <w:sz w:val="18"/>
                <w:szCs w:val="18"/>
              </w:rPr>
            </w:pPr>
          </w:p>
        </w:tc>
      </w:tr>
      <w:tr w:rsidR="00541DE7" w:rsidRPr="00555C93" w14:paraId="00FD23F7" w14:textId="77777777" w:rsidTr="00BD42BC">
        <w:trPr>
          <w:trHeight w:val="151"/>
        </w:trPr>
        <w:tc>
          <w:tcPr>
            <w:tcW w:w="3227" w:type="dxa"/>
            <w:vMerge/>
          </w:tcPr>
          <w:p w14:paraId="6F4FDA1E" w14:textId="77777777" w:rsidR="00541DE7" w:rsidRPr="00555C93" w:rsidRDefault="00541DE7" w:rsidP="00BD42BC">
            <w:pPr>
              <w:rPr>
                <w:rFonts w:ascii="Verdana" w:hAnsi="Verdana"/>
                <w:sz w:val="18"/>
                <w:szCs w:val="18"/>
              </w:rPr>
            </w:pPr>
          </w:p>
        </w:tc>
        <w:tc>
          <w:tcPr>
            <w:tcW w:w="1612" w:type="dxa"/>
            <w:vAlign w:val="center"/>
          </w:tcPr>
          <w:p w14:paraId="656FB106" w14:textId="77777777" w:rsidR="00541DE7" w:rsidRPr="00555C93" w:rsidRDefault="00541DE7" w:rsidP="00BD42BC">
            <w:pPr>
              <w:jc w:val="center"/>
              <w:rPr>
                <w:rFonts w:ascii="Verdana" w:hAnsi="Verdana"/>
                <w:sz w:val="18"/>
                <w:szCs w:val="18"/>
              </w:rPr>
            </w:pPr>
          </w:p>
        </w:tc>
        <w:tc>
          <w:tcPr>
            <w:tcW w:w="1612" w:type="dxa"/>
            <w:vAlign w:val="center"/>
          </w:tcPr>
          <w:p w14:paraId="08E72466" w14:textId="77777777" w:rsidR="00541DE7" w:rsidRPr="00555C93" w:rsidRDefault="00541DE7" w:rsidP="00BD42BC">
            <w:pPr>
              <w:rPr>
                <w:rFonts w:ascii="Verdana" w:hAnsi="Verdana"/>
                <w:sz w:val="18"/>
                <w:szCs w:val="18"/>
              </w:rPr>
            </w:pPr>
          </w:p>
        </w:tc>
        <w:tc>
          <w:tcPr>
            <w:tcW w:w="1612" w:type="dxa"/>
            <w:vAlign w:val="center"/>
          </w:tcPr>
          <w:p w14:paraId="266C2224" w14:textId="77777777" w:rsidR="00541DE7" w:rsidRPr="00555C93" w:rsidRDefault="00541DE7" w:rsidP="00BD42BC">
            <w:pPr>
              <w:rPr>
                <w:rFonts w:ascii="Verdana" w:hAnsi="Verdana"/>
                <w:sz w:val="18"/>
                <w:szCs w:val="18"/>
              </w:rPr>
            </w:pPr>
          </w:p>
        </w:tc>
        <w:tc>
          <w:tcPr>
            <w:tcW w:w="1612" w:type="dxa"/>
            <w:vAlign w:val="center"/>
          </w:tcPr>
          <w:p w14:paraId="1D6684B0" w14:textId="77777777" w:rsidR="00541DE7" w:rsidRPr="00555C93" w:rsidRDefault="00541DE7" w:rsidP="00BD42BC">
            <w:pPr>
              <w:rPr>
                <w:rFonts w:ascii="Verdana" w:hAnsi="Verdana"/>
                <w:sz w:val="18"/>
                <w:szCs w:val="18"/>
              </w:rPr>
            </w:pPr>
          </w:p>
        </w:tc>
      </w:tr>
      <w:tr w:rsidR="00541DE7" w:rsidRPr="00555C93" w14:paraId="14C4F393" w14:textId="77777777" w:rsidTr="00BD42BC">
        <w:trPr>
          <w:trHeight w:val="151"/>
        </w:trPr>
        <w:tc>
          <w:tcPr>
            <w:tcW w:w="3227" w:type="dxa"/>
            <w:vMerge/>
          </w:tcPr>
          <w:p w14:paraId="0A596DE9" w14:textId="77777777" w:rsidR="00541DE7" w:rsidRPr="00555C93" w:rsidRDefault="00541DE7" w:rsidP="00BD42BC">
            <w:pPr>
              <w:rPr>
                <w:rFonts w:ascii="Verdana" w:hAnsi="Verdana"/>
                <w:sz w:val="18"/>
                <w:szCs w:val="18"/>
              </w:rPr>
            </w:pPr>
          </w:p>
        </w:tc>
        <w:tc>
          <w:tcPr>
            <w:tcW w:w="1612" w:type="dxa"/>
            <w:vAlign w:val="center"/>
          </w:tcPr>
          <w:p w14:paraId="23DA3972" w14:textId="77777777" w:rsidR="00541DE7" w:rsidRPr="00555C93" w:rsidRDefault="00541DE7" w:rsidP="00BD42BC">
            <w:pPr>
              <w:jc w:val="center"/>
              <w:rPr>
                <w:rFonts w:ascii="Verdana" w:hAnsi="Verdana"/>
                <w:sz w:val="18"/>
                <w:szCs w:val="18"/>
              </w:rPr>
            </w:pPr>
          </w:p>
        </w:tc>
        <w:tc>
          <w:tcPr>
            <w:tcW w:w="1612" w:type="dxa"/>
            <w:vAlign w:val="center"/>
          </w:tcPr>
          <w:p w14:paraId="05DA996E" w14:textId="77777777" w:rsidR="00541DE7" w:rsidRPr="00555C93" w:rsidRDefault="00541DE7" w:rsidP="00BD42BC">
            <w:pPr>
              <w:rPr>
                <w:rFonts w:ascii="Verdana" w:hAnsi="Verdana"/>
                <w:sz w:val="18"/>
                <w:szCs w:val="18"/>
              </w:rPr>
            </w:pPr>
          </w:p>
        </w:tc>
        <w:tc>
          <w:tcPr>
            <w:tcW w:w="1612" w:type="dxa"/>
            <w:vAlign w:val="center"/>
          </w:tcPr>
          <w:p w14:paraId="2E3CC5F9" w14:textId="77777777" w:rsidR="00541DE7" w:rsidRPr="00555C93" w:rsidRDefault="00541DE7" w:rsidP="00BD42BC">
            <w:pPr>
              <w:rPr>
                <w:rFonts w:ascii="Verdana" w:hAnsi="Verdana"/>
                <w:sz w:val="18"/>
                <w:szCs w:val="18"/>
              </w:rPr>
            </w:pPr>
          </w:p>
        </w:tc>
        <w:tc>
          <w:tcPr>
            <w:tcW w:w="1612" w:type="dxa"/>
            <w:vAlign w:val="center"/>
          </w:tcPr>
          <w:p w14:paraId="6C83BBB5" w14:textId="77777777" w:rsidR="00541DE7" w:rsidRPr="00555C93" w:rsidRDefault="00541DE7" w:rsidP="00BD42BC">
            <w:pPr>
              <w:rPr>
                <w:rFonts w:ascii="Verdana" w:hAnsi="Verdana"/>
                <w:sz w:val="18"/>
                <w:szCs w:val="18"/>
              </w:rPr>
            </w:pPr>
          </w:p>
        </w:tc>
      </w:tr>
      <w:tr w:rsidR="00541DE7" w:rsidRPr="00555C93" w14:paraId="3A94573F" w14:textId="77777777" w:rsidTr="00BD42BC">
        <w:trPr>
          <w:trHeight w:val="151"/>
        </w:trPr>
        <w:tc>
          <w:tcPr>
            <w:tcW w:w="3227" w:type="dxa"/>
            <w:vMerge/>
          </w:tcPr>
          <w:p w14:paraId="62C0FDFB" w14:textId="77777777" w:rsidR="00541DE7" w:rsidRPr="00555C93" w:rsidRDefault="00541DE7" w:rsidP="00BD42BC">
            <w:pPr>
              <w:rPr>
                <w:rFonts w:ascii="Verdana" w:hAnsi="Verdana"/>
                <w:sz w:val="18"/>
                <w:szCs w:val="18"/>
              </w:rPr>
            </w:pPr>
          </w:p>
        </w:tc>
        <w:tc>
          <w:tcPr>
            <w:tcW w:w="1612" w:type="dxa"/>
            <w:vAlign w:val="center"/>
          </w:tcPr>
          <w:p w14:paraId="20DC6D23" w14:textId="77777777" w:rsidR="00541DE7" w:rsidRPr="00555C93" w:rsidRDefault="00541DE7" w:rsidP="00BD42BC">
            <w:pPr>
              <w:jc w:val="center"/>
              <w:rPr>
                <w:rFonts w:ascii="Verdana" w:hAnsi="Verdana"/>
                <w:sz w:val="18"/>
                <w:szCs w:val="18"/>
              </w:rPr>
            </w:pPr>
          </w:p>
        </w:tc>
        <w:tc>
          <w:tcPr>
            <w:tcW w:w="1612" w:type="dxa"/>
            <w:vAlign w:val="center"/>
          </w:tcPr>
          <w:p w14:paraId="4353A138" w14:textId="77777777" w:rsidR="00541DE7" w:rsidRPr="00555C93" w:rsidRDefault="00541DE7" w:rsidP="00BD42BC">
            <w:pPr>
              <w:rPr>
                <w:rFonts w:ascii="Verdana" w:hAnsi="Verdana"/>
                <w:sz w:val="18"/>
                <w:szCs w:val="18"/>
              </w:rPr>
            </w:pPr>
          </w:p>
        </w:tc>
        <w:tc>
          <w:tcPr>
            <w:tcW w:w="1612" w:type="dxa"/>
            <w:vAlign w:val="center"/>
          </w:tcPr>
          <w:p w14:paraId="7A5CC273" w14:textId="77777777" w:rsidR="00541DE7" w:rsidRPr="00555C93" w:rsidRDefault="00541DE7" w:rsidP="00BD42BC">
            <w:pPr>
              <w:rPr>
                <w:rFonts w:ascii="Verdana" w:hAnsi="Verdana"/>
                <w:sz w:val="18"/>
                <w:szCs w:val="18"/>
              </w:rPr>
            </w:pPr>
          </w:p>
        </w:tc>
        <w:tc>
          <w:tcPr>
            <w:tcW w:w="1612" w:type="dxa"/>
            <w:vAlign w:val="center"/>
          </w:tcPr>
          <w:p w14:paraId="539C9F33" w14:textId="77777777" w:rsidR="00541DE7" w:rsidRPr="00555C93" w:rsidRDefault="00541DE7" w:rsidP="00BD42BC">
            <w:pPr>
              <w:rPr>
                <w:rFonts w:ascii="Verdana" w:hAnsi="Verdana"/>
                <w:sz w:val="18"/>
                <w:szCs w:val="18"/>
              </w:rPr>
            </w:pPr>
          </w:p>
        </w:tc>
      </w:tr>
      <w:tr w:rsidR="00541DE7" w:rsidRPr="00555C93" w14:paraId="1AEAF788" w14:textId="77777777" w:rsidTr="00BD42BC">
        <w:trPr>
          <w:trHeight w:val="151"/>
        </w:trPr>
        <w:tc>
          <w:tcPr>
            <w:tcW w:w="3227" w:type="dxa"/>
            <w:vMerge/>
          </w:tcPr>
          <w:p w14:paraId="67E3DF0E" w14:textId="77777777" w:rsidR="00541DE7" w:rsidRPr="00555C93" w:rsidRDefault="00541DE7" w:rsidP="00BD42BC">
            <w:pPr>
              <w:rPr>
                <w:rFonts w:ascii="Verdana" w:hAnsi="Verdana"/>
                <w:sz w:val="18"/>
                <w:szCs w:val="18"/>
              </w:rPr>
            </w:pPr>
          </w:p>
        </w:tc>
        <w:tc>
          <w:tcPr>
            <w:tcW w:w="1612" w:type="dxa"/>
            <w:vAlign w:val="center"/>
          </w:tcPr>
          <w:p w14:paraId="2BF10DC1" w14:textId="77777777" w:rsidR="00541DE7" w:rsidRPr="00555C93" w:rsidRDefault="00541DE7" w:rsidP="00BD42BC">
            <w:pPr>
              <w:jc w:val="center"/>
              <w:rPr>
                <w:rFonts w:ascii="Verdana" w:hAnsi="Verdana"/>
                <w:sz w:val="18"/>
                <w:szCs w:val="18"/>
              </w:rPr>
            </w:pPr>
          </w:p>
        </w:tc>
        <w:tc>
          <w:tcPr>
            <w:tcW w:w="1612" w:type="dxa"/>
            <w:vAlign w:val="center"/>
          </w:tcPr>
          <w:p w14:paraId="59A96DA5" w14:textId="77777777" w:rsidR="00541DE7" w:rsidRPr="00555C93" w:rsidRDefault="00541DE7" w:rsidP="00BD42BC">
            <w:pPr>
              <w:rPr>
                <w:rFonts w:ascii="Verdana" w:hAnsi="Verdana"/>
                <w:sz w:val="18"/>
                <w:szCs w:val="18"/>
              </w:rPr>
            </w:pPr>
          </w:p>
        </w:tc>
        <w:tc>
          <w:tcPr>
            <w:tcW w:w="1612" w:type="dxa"/>
            <w:vAlign w:val="center"/>
          </w:tcPr>
          <w:p w14:paraId="53E02630" w14:textId="77777777" w:rsidR="00541DE7" w:rsidRPr="00555C93" w:rsidRDefault="00541DE7" w:rsidP="00BD42BC">
            <w:pPr>
              <w:rPr>
                <w:rFonts w:ascii="Verdana" w:hAnsi="Verdana"/>
                <w:sz w:val="18"/>
                <w:szCs w:val="18"/>
              </w:rPr>
            </w:pPr>
          </w:p>
        </w:tc>
        <w:tc>
          <w:tcPr>
            <w:tcW w:w="1612" w:type="dxa"/>
            <w:vAlign w:val="center"/>
          </w:tcPr>
          <w:p w14:paraId="5925D1B5" w14:textId="77777777" w:rsidR="00541DE7" w:rsidRPr="00555C93" w:rsidRDefault="00541DE7" w:rsidP="00BD42BC">
            <w:pPr>
              <w:rPr>
                <w:rFonts w:ascii="Verdana" w:hAnsi="Verdana"/>
                <w:sz w:val="18"/>
                <w:szCs w:val="18"/>
              </w:rPr>
            </w:pPr>
          </w:p>
        </w:tc>
      </w:tr>
      <w:tr w:rsidR="00541DE7" w:rsidRPr="00555C93" w14:paraId="3D6B8FDE" w14:textId="77777777" w:rsidTr="00BD42BC">
        <w:trPr>
          <w:trHeight w:val="151"/>
        </w:trPr>
        <w:tc>
          <w:tcPr>
            <w:tcW w:w="3227" w:type="dxa"/>
            <w:vMerge/>
          </w:tcPr>
          <w:p w14:paraId="4326C9AA" w14:textId="77777777" w:rsidR="00541DE7" w:rsidRPr="00555C93" w:rsidRDefault="00541DE7" w:rsidP="00BD42BC">
            <w:pPr>
              <w:rPr>
                <w:rFonts w:ascii="Verdana" w:hAnsi="Verdana"/>
                <w:sz w:val="18"/>
                <w:szCs w:val="18"/>
              </w:rPr>
            </w:pPr>
          </w:p>
        </w:tc>
        <w:tc>
          <w:tcPr>
            <w:tcW w:w="1612" w:type="dxa"/>
            <w:vAlign w:val="center"/>
          </w:tcPr>
          <w:p w14:paraId="42134D82" w14:textId="77777777" w:rsidR="00541DE7" w:rsidRPr="00555C93" w:rsidRDefault="00541DE7" w:rsidP="00BD42BC">
            <w:pPr>
              <w:jc w:val="center"/>
              <w:rPr>
                <w:rFonts w:ascii="Verdana" w:hAnsi="Verdana"/>
                <w:sz w:val="18"/>
                <w:szCs w:val="18"/>
              </w:rPr>
            </w:pPr>
          </w:p>
        </w:tc>
        <w:tc>
          <w:tcPr>
            <w:tcW w:w="1612" w:type="dxa"/>
            <w:vAlign w:val="center"/>
          </w:tcPr>
          <w:p w14:paraId="79914A64" w14:textId="77777777" w:rsidR="00541DE7" w:rsidRPr="00555C93" w:rsidRDefault="00541DE7" w:rsidP="00BD42BC">
            <w:pPr>
              <w:rPr>
                <w:rFonts w:ascii="Verdana" w:hAnsi="Verdana"/>
                <w:sz w:val="18"/>
                <w:szCs w:val="18"/>
              </w:rPr>
            </w:pPr>
          </w:p>
        </w:tc>
        <w:tc>
          <w:tcPr>
            <w:tcW w:w="1612" w:type="dxa"/>
            <w:vAlign w:val="center"/>
          </w:tcPr>
          <w:p w14:paraId="55DFDA2F" w14:textId="77777777" w:rsidR="00541DE7" w:rsidRPr="00555C93" w:rsidRDefault="00541DE7" w:rsidP="00BD42BC">
            <w:pPr>
              <w:rPr>
                <w:rFonts w:ascii="Verdana" w:hAnsi="Verdana"/>
                <w:sz w:val="18"/>
                <w:szCs w:val="18"/>
              </w:rPr>
            </w:pPr>
          </w:p>
        </w:tc>
        <w:tc>
          <w:tcPr>
            <w:tcW w:w="1612" w:type="dxa"/>
            <w:vAlign w:val="center"/>
          </w:tcPr>
          <w:p w14:paraId="07C220A8" w14:textId="77777777" w:rsidR="00541DE7" w:rsidRPr="00555C93" w:rsidRDefault="00541DE7" w:rsidP="00BD42BC">
            <w:pPr>
              <w:rPr>
                <w:rFonts w:ascii="Verdana" w:hAnsi="Verdana"/>
                <w:sz w:val="18"/>
                <w:szCs w:val="18"/>
              </w:rPr>
            </w:pPr>
          </w:p>
        </w:tc>
      </w:tr>
      <w:tr w:rsidR="00541DE7" w:rsidRPr="00555C93" w14:paraId="6EE4149A" w14:textId="77777777" w:rsidTr="00BD42BC">
        <w:trPr>
          <w:trHeight w:val="151"/>
        </w:trPr>
        <w:tc>
          <w:tcPr>
            <w:tcW w:w="3227" w:type="dxa"/>
            <w:vMerge/>
          </w:tcPr>
          <w:p w14:paraId="627B1263" w14:textId="77777777" w:rsidR="00541DE7" w:rsidRPr="00555C93" w:rsidRDefault="00541DE7" w:rsidP="00BD42BC">
            <w:pPr>
              <w:rPr>
                <w:rFonts w:ascii="Verdana" w:hAnsi="Verdana"/>
                <w:sz w:val="18"/>
                <w:szCs w:val="18"/>
              </w:rPr>
            </w:pPr>
          </w:p>
        </w:tc>
        <w:tc>
          <w:tcPr>
            <w:tcW w:w="1612" w:type="dxa"/>
            <w:vAlign w:val="center"/>
          </w:tcPr>
          <w:p w14:paraId="267D3888" w14:textId="77777777" w:rsidR="00541DE7" w:rsidRPr="00555C93" w:rsidRDefault="00541DE7" w:rsidP="00BD42BC">
            <w:pPr>
              <w:jc w:val="center"/>
              <w:rPr>
                <w:rFonts w:ascii="Verdana" w:hAnsi="Verdana"/>
                <w:sz w:val="18"/>
                <w:szCs w:val="18"/>
              </w:rPr>
            </w:pPr>
          </w:p>
        </w:tc>
        <w:tc>
          <w:tcPr>
            <w:tcW w:w="1612" w:type="dxa"/>
            <w:vAlign w:val="center"/>
          </w:tcPr>
          <w:p w14:paraId="2CEE87B5" w14:textId="77777777" w:rsidR="00541DE7" w:rsidRPr="00555C93" w:rsidRDefault="00541DE7" w:rsidP="00BD42BC">
            <w:pPr>
              <w:rPr>
                <w:rFonts w:ascii="Verdana" w:hAnsi="Verdana"/>
                <w:sz w:val="18"/>
                <w:szCs w:val="18"/>
              </w:rPr>
            </w:pPr>
          </w:p>
        </w:tc>
        <w:tc>
          <w:tcPr>
            <w:tcW w:w="1612" w:type="dxa"/>
            <w:vAlign w:val="center"/>
          </w:tcPr>
          <w:p w14:paraId="55D8FD79" w14:textId="77777777" w:rsidR="00541DE7" w:rsidRPr="00555C93" w:rsidRDefault="00541DE7" w:rsidP="00BD42BC">
            <w:pPr>
              <w:rPr>
                <w:rFonts w:ascii="Verdana" w:hAnsi="Verdana"/>
                <w:sz w:val="18"/>
                <w:szCs w:val="18"/>
              </w:rPr>
            </w:pPr>
          </w:p>
        </w:tc>
        <w:tc>
          <w:tcPr>
            <w:tcW w:w="1612" w:type="dxa"/>
            <w:vAlign w:val="center"/>
          </w:tcPr>
          <w:p w14:paraId="0080F92E" w14:textId="77777777" w:rsidR="00541DE7" w:rsidRPr="00555C93" w:rsidRDefault="00541DE7" w:rsidP="00BD42BC">
            <w:pPr>
              <w:rPr>
                <w:rFonts w:ascii="Verdana" w:hAnsi="Verdana"/>
                <w:sz w:val="18"/>
                <w:szCs w:val="18"/>
              </w:rPr>
            </w:pPr>
          </w:p>
        </w:tc>
      </w:tr>
      <w:tr w:rsidR="00541DE7" w:rsidRPr="00555C93" w14:paraId="0128076C" w14:textId="77777777" w:rsidTr="00BD42BC">
        <w:trPr>
          <w:trHeight w:val="151"/>
        </w:trPr>
        <w:tc>
          <w:tcPr>
            <w:tcW w:w="3227" w:type="dxa"/>
            <w:vMerge/>
          </w:tcPr>
          <w:p w14:paraId="3EF74F4F" w14:textId="77777777" w:rsidR="00541DE7" w:rsidRPr="00555C93" w:rsidRDefault="00541DE7" w:rsidP="00BD42BC">
            <w:pPr>
              <w:rPr>
                <w:rFonts w:ascii="Verdana" w:hAnsi="Verdana"/>
                <w:sz w:val="18"/>
                <w:szCs w:val="18"/>
              </w:rPr>
            </w:pPr>
          </w:p>
        </w:tc>
        <w:tc>
          <w:tcPr>
            <w:tcW w:w="1612" w:type="dxa"/>
            <w:vAlign w:val="center"/>
          </w:tcPr>
          <w:p w14:paraId="30AA565A" w14:textId="77777777" w:rsidR="00541DE7" w:rsidRPr="00555C93" w:rsidRDefault="00541DE7" w:rsidP="00BD42BC">
            <w:pPr>
              <w:jc w:val="center"/>
              <w:rPr>
                <w:rFonts w:ascii="Verdana" w:hAnsi="Verdana"/>
                <w:sz w:val="18"/>
                <w:szCs w:val="18"/>
              </w:rPr>
            </w:pPr>
          </w:p>
        </w:tc>
        <w:tc>
          <w:tcPr>
            <w:tcW w:w="1612" w:type="dxa"/>
            <w:vAlign w:val="center"/>
          </w:tcPr>
          <w:p w14:paraId="11BF8D92" w14:textId="77777777" w:rsidR="00541DE7" w:rsidRPr="00555C93" w:rsidRDefault="00541DE7" w:rsidP="00BD42BC">
            <w:pPr>
              <w:rPr>
                <w:rFonts w:ascii="Verdana" w:hAnsi="Verdana"/>
                <w:sz w:val="18"/>
                <w:szCs w:val="18"/>
              </w:rPr>
            </w:pPr>
          </w:p>
        </w:tc>
        <w:tc>
          <w:tcPr>
            <w:tcW w:w="1612" w:type="dxa"/>
            <w:vAlign w:val="center"/>
          </w:tcPr>
          <w:p w14:paraId="7CA6C977" w14:textId="77777777" w:rsidR="00541DE7" w:rsidRPr="00555C93" w:rsidRDefault="00541DE7" w:rsidP="00BD42BC">
            <w:pPr>
              <w:rPr>
                <w:rFonts w:ascii="Verdana" w:hAnsi="Verdana"/>
                <w:sz w:val="18"/>
                <w:szCs w:val="18"/>
              </w:rPr>
            </w:pPr>
          </w:p>
        </w:tc>
        <w:tc>
          <w:tcPr>
            <w:tcW w:w="1612" w:type="dxa"/>
            <w:vAlign w:val="center"/>
          </w:tcPr>
          <w:p w14:paraId="258BD99C" w14:textId="77777777" w:rsidR="00541DE7" w:rsidRPr="00555C93" w:rsidRDefault="00541DE7" w:rsidP="00BD42BC">
            <w:pPr>
              <w:rPr>
                <w:rFonts w:ascii="Verdana" w:hAnsi="Verdana"/>
                <w:sz w:val="18"/>
                <w:szCs w:val="18"/>
              </w:rPr>
            </w:pPr>
          </w:p>
        </w:tc>
      </w:tr>
      <w:tr w:rsidR="00541DE7" w:rsidRPr="00555C93" w14:paraId="491FE4AD" w14:textId="77777777" w:rsidTr="00BD42BC">
        <w:trPr>
          <w:trHeight w:val="151"/>
        </w:trPr>
        <w:tc>
          <w:tcPr>
            <w:tcW w:w="3227" w:type="dxa"/>
            <w:vMerge/>
          </w:tcPr>
          <w:p w14:paraId="77B1743A" w14:textId="77777777" w:rsidR="00541DE7" w:rsidRPr="00555C93" w:rsidRDefault="00541DE7" w:rsidP="00BD42BC">
            <w:pPr>
              <w:rPr>
                <w:rFonts w:ascii="Verdana" w:hAnsi="Verdana"/>
                <w:sz w:val="18"/>
                <w:szCs w:val="18"/>
              </w:rPr>
            </w:pPr>
          </w:p>
        </w:tc>
        <w:tc>
          <w:tcPr>
            <w:tcW w:w="1612" w:type="dxa"/>
            <w:vAlign w:val="center"/>
          </w:tcPr>
          <w:p w14:paraId="6DC4C589" w14:textId="77777777" w:rsidR="00541DE7" w:rsidRPr="00555C93" w:rsidRDefault="00541DE7" w:rsidP="00BD42BC">
            <w:pPr>
              <w:jc w:val="center"/>
              <w:rPr>
                <w:rFonts w:ascii="Verdana" w:hAnsi="Verdana"/>
                <w:sz w:val="18"/>
                <w:szCs w:val="18"/>
              </w:rPr>
            </w:pPr>
          </w:p>
        </w:tc>
        <w:tc>
          <w:tcPr>
            <w:tcW w:w="1612" w:type="dxa"/>
            <w:vAlign w:val="center"/>
          </w:tcPr>
          <w:p w14:paraId="30DB16E0" w14:textId="77777777" w:rsidR="00541DE7" w:rsidRPr="00555C93" w:rsidRDefault="00541DE7" w:rsidP="00BD42BC">
            <w:pPr>
              <w:rPr>
                <w:rFonts w:ascii="Verdana" w:hAnsi="Verdana"/>
                <w:sz w:val="18"/>
                <w:szCs w:val="18"/>
              </w:rPr>
            </w:pPr>
          </w:p>
        </w:tc>
        <w:tc>
          <w:tcPr>
            <w:tcW w:w="1612" w:type="dxa"/>
            <w:vAlign w:val="center"/>
          </w:tcPr>
          <w:p w14:paraId="60095DD3" w14:textId="77777777" w:rsidR="00541DE7" w:rsidRPr="00555C93" w:rsidRDefault="00541DE7" w:rsidP="00BD42BC">
            <w:pPr>
              <w:rPr>
                <w:rFonts w:ascii="Verdana" w:hAnsi="Verdana"/>
                <w:sz w:val="18"/>
                <w:szCs w:val="18"/>
              </w:rPr>
            </w:pPr>
          </w:p>
        </w:tc>
        <w:tc>
          <w:tcPr>
            <w:tcW w:w="1612" w:type="dxa"/>
            <w:vAlign w:val="center"/>
          </w:tcPr>
          <w:p w14:paraId="6261484F" w14:textId="77777777" w:rsidR="00541DE7" w:rsidRPr="00555C93" w:rsidRDefault="00541DE7" w:rsidP="00BD42BC">
            <w:pPr>
              <w:rPr>
                <w:rFonts w:ascii="Verdana" w:hAnsi="Verdana"/>
                <w:sz w:val="18"/>
                <w:szCs w:val="18"/>
              </w:rPr>
            </w:pPr>
          </w:p>
        </w:tc>
      </w:tr>
      <w:tr w:rsidR="00541DE7" w:rsidRPr="00555C93" w14:paraId="0AB2E6BF" w14:textId="77777777" w:rsidTr="00BD42BC">
        <w:trPr>
          <w:trHeight w:val="151"/>
        </w:trPr>
        <w:tc>
          <w:tcPr>
            <w:tcW w:w="3227" w:type="dxa"/>
            <w:vMerge/>
          </w:tcPr>
          <w:p w14:paraId="6794A2DA" w14:textId="77777777" w:rsidR="00541DE7" w:rsidRPr="00555C93" w:rsidRDefault="00541DE7" w:rsidP="00BD42BC">
            <w:pPr>
              <w:rPr>
                <w:rFonts w:ascii="Verdana" w:hAnsi="Verdana"/>
                <w:sz w:val="18"/>
                <w:szCs w:val="18"/>
              </w:rPr>
            </w:pPr>
          </w:p>
        </w:tc>
        <w:tc>
          <w:tcPr>
            <w:tcW w:w="1612" w:type="dxa"/>
            <w:vAlign w:val="center"/>
          </w:tcPr>
          <w:p w14:paraId="4C387583" w14:textId="77777777" w:rsidR="00541DE7" w:rsidRPr="00555C93" w:rsidRDefault="00541DE7" w:rsidP="00BD42BC">
            <w:pPr>
              <w:jc w:val="center"/>
              <w:rPr>
                <w:rFonts w:ascii="Verdana" w:hAnsi="Verdana"/>
                <w:sz w:val="18"/>
                <w:szCs w:val="18"/>
              </w:rPr>
            </w:pPr>
          </w:p>
        </w:tc>
        <w:tc>
          <w:tcPr>
            <w:tcW w:w="1612" w:type="dxa"/>
            <w:vAlign w:val="center"/>
          </w:tcPr>
          <w:p w14:paraId="2D010725" w14:textId="77777777" w:rsidR="00541DE7" w:rsidRPr="00555C93" w:rsidRDefault="00541DE7" w:rsidP="00BD42BC">
            <w:pPr>
              <w:rPr>
                <w:rFonts w:ascii="Verdana" w:hAnsi="Verdana"/>
                <w:sz w:val="18"/>
                <w:szCs w:val="18"/>
              </w:rPr>
            </w:pPr>
          </w:p>
        </w:tc>
        <w:tc>
          <w:tcPr>
            <w:tcW w:w="1612" w:type="dxa"/>
            <w:vAlign w:val="center"/>
          </w:tcPr>
          <w:p w14:paraId="1B7BE724" w14:textId="77777777" w:rsidR="00541DE7" w:rsidRPr="00555C93" w:rsidRDefault="00541DE7" w:rsidP="00BD42BC">
            <w:pPr>
              <w:rPr>
                <w:rFonts w:ascii="Verdana" w:hAnsi="Verdana"/>
                <w:sz w:val="18"/>
                <w:szCs w:val="18"/>
              </w:rPr>
            </w:pPr>
          </w:p>
        </w:tc>
        <w:tc>
          <w:tcPr>
            <w:tcW w:w="1612" w:type="dxa"/>
            <w:vAlign w:val="center"/>
          </w:tcPr>
          <w:p w14:paraId="7B5F1B9A" w14:textId="77777777" w:rsidR="00541DE7" w:rsidRPr="00555C93" w:rsidRDefault="00541DE7" w:rsidP="00BD42BC">
            <w:pPr>
              <w:rPr>
                <w:rFonts w:ascii="Verdana" w:hAnsi="Verdana"/>
                <w:sz w:val="18"/>
                <w:szCs w:val="18"/>
              </w:rPr>
            </w:pPr>
          </w:p>
        </w:tc>
      </w:tr>
      <w:tr w:rsidR="00541DE7" w:rsidRPr="00555C93" w14:paraId="36E26147" w14:textId="77777777" w:rsidTr="00BD42BC">
        <w:trPr>
          <w:trHeight w:val="151"/>
        </w:trPr>
        <w:tc>
          <w:tcPr>
            <w:tcW w:w="3227" w:type="dxa"/>
            <w:vMerge/>
          </w:tcPr>
          <w:p w14:paraId="0C4AF459" w14:textId="77777777" w:rsidR="00541DE7" w:rsidRPr="00555C93" w:rsidRDefault="00541DE7" w:rsidP="00BD42BC">
            <w:pPr>
              <w:rPr>
                <w:rFonts w:ascii="Verdana" w:hAnsi="Verdana"/>
                <w:sz w:val="18"/>
                <w:szCs w:val="18"/>
              </w:rPr>
            </w:pPr>
          </w:p>
        </w:tc>
        <w:tc>
          <w:tcPr>
            <w:tcW w:w="1612" w:type="dxa"/>
            <w:vAlign w:val="center"/>
          </w:tcPr>
          <w:p w14:paraId="328CAE55" w14:textId="77777777" w:rsidR="00541DE7" w:rsidRPr="00555C93" w:rsidRDefault="00541DE7" w:rsidP="00BD42BC">
            <w:pPr>
              <w:jc w:val="center"/>
              <w:rPr>
                <w:rFonts w:ascii="Verdana" w:hAnsi="Verdana"/>
                <w:sz w:val="18"/>
                <w:szCs w:val="18"/>
              </w:rPr>
            </w:pPr>
          </w:p>
        </w:tc>
        <w:tc>
          <w:tcPr>
            <w:tcW w:w="1612" w:type="dxa"/>
            <w:vAlign w:val="center"/>
          </w:tcPr>
          <w:p w14:paraId="5A08CEF7" w14:textId="77777777" w:rsidR="00541DE7" w:rsidRPr="00555C93" w:rsidRDefault="00541DE7" w:rsidP="00BD42BC">
            <w:pPr>
              <w:rPr>
                <w:rFonts w:ascii="Verdana" w:hAnsi="Verdana"/>
                <w:sz w:val="18"/>
                <w:szCs w:val="18"/>
              </w:rPr>
            </w:pPr>
          </w:p>
        </w:tc>
        <w:tc>
          <w:tcPr>
            <w:tcW w:w="1612" w:type="dxa"/>
            <w:vAlign w:val="center"/>
          </w:tcPr>
          <w:p w14:paraId="1EF8BCA3" w14:textId="77777777" w:rsidR="00541DE7" w:rsidRPr="00555C93" w:rsidRDefault="00541DE7" w:rsidP="00BD42BC">
            <w:pPr>
              <w:rPr>
                <w:rFonts w:ascii="Verdana" w:hAnsi="Verdana"/>
                <w:sz w:val="18"/>
                <w:szCs w:val="18"/>
              </w:rPr>
            </w:pPr>
          </w:p>
        </w:tc>
        <w:tc>
          <w:tcPr>
            <w:tcW w:w="1612" w:type="dxa"/>
            <w:vAlign w:val="center"/>
          </w:tcPr>
          <w:p w14:paraId="47698A10" w14:textId="77777777" w:rsidR="00541DE7" w:rsidRPr="00555C93" w:rsidRDefault="00541DE7" w:rsidP="00BD42BC">
            <w:pPr>
              <w:rPr>
                <w:rFonts w:ascii="Verdana" w:hAnsi="Verdana"/>
                <w:sz w:val="18"/>
                <w:szCs w:val="18"/>
              </w:rPr>
            </w:pPr>
          </w:p>
        </w:tc>
      </w:tr>
      <w:tr w:rsidR="00541DE7" w:rsidRPr="00555C93" w14:paraId="5FA180C8" w14:textId="77777777" w:rsidTr="00BD42BC">
        <w:trPr>
          <w:trHeight w:val="151"/>
        </w:trPr>
        <w:tc>
          <w:tcPr>
            <w:tcW w:w="3227" w:type="dxa"/>
            <w:vMerge/>
          </w:tcPr>
          <w:p w14:paraId="25BAB5FD" w14:textId="77777777" w:rsidR="00541DE7" w:rsidRPr="00555C93" w:rsidRDefault="00541DE7" w:rsidP="00BD42BC">
            <w:pPr>
              <w:rPr>
                <w:rFonts w:ascii="Verdana" w:hAnsi="Verdana"/>
                <w:sz w:val="18"/>
                <w:szCs w:val="18"/>
              </w:rPr>
            </w:pPr>
          </w:p>
        </w:tc>
        <w:tc>
          <w:tcPr>
            <w:tcW w:w="1612" w:type="dxa"/>
            <w:vAlign w:val="center"/>
          </w:tcPr>
          <w:p w14:paraId="06E4728C" w14:textId="77777777" w:rsidR="00541DE7" w:rsidRPr="00555C93" w:rsidRDefault="00541DE7" w:rsidP="00BD42BC">
            <w:pPr>
              <w:jc w:val="center"/>
              <w:rPr>
                <w:rFonts w:ascii="Verdana" w:hAnsi="Verdana"/>
                <w:sz w:val="18"/>
                <w:szCs w:val="18"/>
              </w:rPr>
            </w:pPr>
          </w:p>
        </w:tc>
        <w:tc>
          <w:tcPr>
            <w:tcW w:w="1612" w:type="dxa"/>
            <w:vAlign w:val="center"/>
          </w:tcPr>
          <w:p w14:paraId="050B0ADA" w14:textId="77777777" w:rsidR="00541DE7" w:rsidRPr="00555C93" w:rsidRDefault="00541DE7" w:rsidP="00BD42BC">
            <w:pPr>
              <w:rPr>
                <w:rFonts w:ascii="Verdana" w:hAnsi="Verdana"/>
                <w:sz w:val="18"/>
                <w:szCs w:val="18"/>
              </w:rPr>
            </w:pPr>
          </w:p>
        </w:tc>
        <w:tc>
          <w:tcPr>
            <w:tcW w:w="1612" w:type="dxa"/>
            <w:vAlign w:val="center"/>
          </w:tcPr>
          <w:p w14:paraId="13AC0432" w14:textId="77777777" w:rsidR="00541DE7" w:rsidRPr="00555C93" w:rsidRDefault="00541DE7" w:rsidP="00BD42BC">
            <w:pPr>
              <w:rPr>
                <w:rFonts w:ascii="Verdana" w:hAnsi="Verdana"/>
                <w:sz w:val="18"/>
                <w:szCs w:val="18"/>
              </w:rPr>
            </w:pPr>
          </w:p>
        </w:tc>
        <w:tc>
          <w:tcPr>
            <w:tcW w:w="1612" w:type="dxa"/>
            <w:vAlign w:val="center"/>
          </w:tcPr>
          <w:p w14:paraId="4929B214" w14:textId="77777777" w:rsidR="00541DE7" w:rsidRPr="00555C93" w:rsidRDefault="00541DE7" w:rsidP="00BD42BC">
            <w:pPr>
              <w:rPr>
                <w:rFonts w:ascii="Verdana" w:hAnsi="Verdana"/>
                <w:sz w:val="18"/>
                <w:szCs w:val="18"/>
              </w:rPr>
            </w:pPr>
          </w:p>
        </w:tc>
      </w:tr>
      <w:tr w:rsidR="00541DE7" w:rsidRPr="00555C93" w14:paraId="76A28117" w14:textId="77777777" w:rsidTr="00BD42BC">
        <w:trPr>
          <w:trHeight w:val="151"/>
        </w:trPr>
        <w:tc>
          <w:tcPr>
            <w:tcW w:w="3227" w:type="dxa"/>
            <w:vMerge/>
          </w:tcPr>
          <w:p w14:paraId="51D6587D" w14:textId="77777777" w:rsidR="00541DE7" w:rsidRPr="00555C93" w:rsidRDefault="00541DE7" w:rsidP="00BD42BC">
            <w:pPr>
              <w:rPr>
                <w:rFonts w:ascii="Verdana" w:hAnsi="Verdana"/>
                <w:sz w:val="18"/>
                <w:szCs w:val="18"/>
              </w:rPr>
            </w:pPr>
          </w:p>
        </w:tc>
        <w:tc>
          <w:tcPr>
            <w:tcW w:w="1612" w:type="dxa"/>
            <w:vAlign w:val="center"/>
          </w:tcPr>
          <w:p w14:paraId="270D9977" w14:textId="77777777" w:rsidR="00541DE7" w:rsidRPr="00555C93" w:rsidRDefault="00541DE7" w:rsidP="00BD42BC">
            <w:pPr>
              <w:jc w:val="center"/>
              <w:rPr>
                <w:rFonts w:ascii="Verdana" w:hAnsi="Verdana"/>
                <w:sz w:val="18"/>
                <w:szCs w:val="18"/>
              </w:rPr>
            </w:pPr>
          </w:p>
        </w:tc>
        <w:tc>
          <w:tcPr>
            <w:tcW w:w="1612" w:type="dxa"/>
            <w:vAlign w:val="center"/>
          </w:tcPr>
          <w:p w14:paraId="4FC52CD7" w14:textId="77777777" w:rsidR="00541DE7" w:rsidRPr="00555C93" w:rsidRDefault="00541DE7" w:rsidP="00BD42BC">
            <w:pPr>
              <w:rPr>
                <w:rFonts w:ascii="Verdana" w:hAnsi="Verdana"/>
                <w:sz w:val="18"/>
                <w:szCs w:val="18"/>
              </w:rPr>
            </w:pPr>
          </w:p>
        </w:tc>
        <w:tc>
          <w:tcPr>
            <w:tcW w:w="1612" w:type="dxa"/>
            <w:vAlign w:val="center"/>
          </w:tcPr>
          <w:p w14:paraId="5A56204D" w14:textId="77777777" w:rsidR="00541DE7" w:rsidRPr="00555C93" w:rsidRDefault="00541DE7" w:rsidP="00BD42BC">
            <w:pPr>
              <w:rPr>
                <w:rFonts w:ascii="Verdana" w:hAnsi="Verdana"/>
                <w:sz w:val="18"/>
                <w:szCs w:val="18"/>
              </w:rPr>
            </w:pPr>
          </w:p>
        </w:tc>
        <w:tc>
          <w:tcPr>
            <w:tcW w:w="1612" w:type="dxa"/>
            <w:vAlign w:val="center"/>
          </w:tcPr>
          <w:p w14:paraId="35220EE7" w14:textId="77777777" w:rsidR="00541DE7" w:rsidRPr="00555C93" w:rsidRDefault="00541DE7" w:rsidP="00BD42BC">
            <w:pPr>
              <w:rPr>
                <w:rFonts w:ascii="Verdana" w:hAnsi="Verdana"/>
                <w:sz w:val="18"/>
                <w:szCs w:val="18"/>
              </w:rPr>
            </w:pPr>
          </w:p>
        </w:tc>
      </w:tr>
      <w:tr w:rsidR="00541DE7" w:rsidRPr="00555C93" w14:paraId="58987D75" w14:textId="77777777" w:rsidTr="00BD42BC">
        <w:trPr>
          <w:trHeight w:val="151"/>
        </w:trPr>
        <w:tc>
          <w:tcPr>
            <w:tcW w:w="3227" w:type="dxa"/>
            <w:vMerge/>
          </w:tcPr>
          <w:p w14:paraId="533F5301" w14:textId="77777777" w:rsidR="00541DE7" w:rsidRPr="00555C93" w:rsidRDefault="00541DE7" w:rsidP="00BD42BC">
            <w:pPr>
              <w:rPr>
                <w:rFonts w:ascii="Verdana" w:hAnsi="Verdana"/>
                <w:sz w:val="18"/>
                <w:szCs w:val="18"/>
              </w:rPr>
            </w:pPr>
          </w:p>
        </w:tc>
        <w:tc>
          <w:tcPr>
            <w:tcW w:w="1612" w:type="dxa"/>
            <w:vAlign w:val="center"/>
          </w:tcPr>
          <w:p w14:paraId="3F602CBF" w14:textId="77777777" w:rsidR="00541DE7" w:rsidRPr="00555C93" w:rsidRDefault="00541DE7" w:rsidP="00BD42BC">
            <w:pPr>
              <w:jc w:val="center"/>
              <w:rPr>
                <w:rFonts w:ascii="Verdana" w:hAnsi="Verdana"/>
                <w:sz w:val="18"/>
                <w:szCs w:val="18"/>
              </w:rPr>
            </w:pPr>
          </w:p>
        </w:tc>
        <w:tc>
          <w:tcPr>
            <w:tcW w:w="1612" w:type="dxa"/>
            <w:vAlign w:val="center"/>
          </w:tcPr>
          <w:p w14:paraId="67A17DFE" w14:textId="77777777" w:rsidR="00541DE7" w:rsidRPr="00555C93" w:rsidRDefault="00541DE7" w:rsidP="00BD42BC">
            <w:pPr>
              <w:rPr>
                <w:rFonts w:ascii="Verdana" w:hAnsi="Verdana"/>
                <w:sz w:val="18"/>
                <w:szCs w:val="18"/>
              </w:rPr>
            </w:pPr>
          </w:p>
        </w:tc>
        <w:tc>
          <w:tcPr>
            <w:tcW w:w="1612" w:type="dxa"/>
            <w:vAlign w:val="center"/>
          </w:tcPr>
          <w:p w14:paraId="396B549D" w14:textId="77777777" w:rsidR="00541DE7" w:rsidRPr="00555C93" w:rsidRDefault="00541DE7" w:rsidP="00BD42BC">
            <w:pPr>
              <w:rPr>
                <w:rFonts w:ascii="Verdana" w:hAnsi="Verdana"/>
                <w:sz w:val="18"/>
                <w:szCs w:val="18"/>
              </w:rPr>
            </w:pPr>
          </w:p>
        </w:tc>
        <w:tc>
          <w:tcPr>
            <w:tcW w:w="1612" w:type="dxa"/>
            <w:vAlign w:val="center"/>
          </w:tcPr>
          <w:p w14:paraId="6599CE9E" w14:textId="77777777" w:rsidR="00541DE7" w:rsidRPr="00555C93" w:rsidRDefault="00541DE7" w:rsidP="00BD42BC">
            <w:pPr>
              <w:rPr>
                <w:rFonts w:ascii="Verdana" w:hAnsi="Verdana"/>
                <w:sz w:val="18"/>
                <w:szCs w:val="18"/>
              </w:rPr>
            </w:pPr>
          </w:p>
        </w:tc>
      </w:tr>
      <w:tr w:rsidR="00541DE7" w:rsidRPr="00555C93" w14:paraId="6B4DC5D2" w14:textId="77777777" w:rsidTr="00BD42BC">
        <w:trPr>
          <w:trHeight w:val="151"/>
        </w:trPr>
        <w:tc>
          <w:tcPr>
            <w:tcW w:w="3227" w:type="dxa"/>
            <w:vMerge/>
          </w:tcPr>
          <w:p w14:paraId="6D11C738" w14:textId="77777777" w:rsidR="00541DE7" w:rsidRPr="00555C93" w:rsidRDefault="00541DE7" w:rsidP="00BD42BC">
            <w:pPr>
              <w:rPr>
                <w:rFonts w:ascii="Verdana" w:hAnsi="Verdana"/>
                <w:sz w:val="18"/>
                <w:szCs w:val="18"/>
              </w:rPr>
            </w:pPr>
          </w:p>
        </w:tc>
        <w:tc>
          <w:tcPr>
            <w:tcW w:w="1612" w:type="dxa"/>
            <w:vAlign w:val="center"/>
          </w:tcPr>
          <w:p w14:paraId="5E14A7C1" w14:textId="77777777" w:rsidR="00541DE7" w:rsidRPr="00555C93" w:rsidRDefault="00541DE7" w:rsidP="00BD42BC">
            <w:pPr>
              <w:jc w:val="center"/>
              <w:rPr>
                <w:rFonts w:ascii="Verdana" w:hAnsi="Verdana"/>
                <w:sz w:val="18"/>
                <w:szCs w:val="18"/>
              </w:rPr>
            </w:pPr>
          </w:p>
        </w:tc>
        <w:tc>
          <w:tcPr>
            <w:tcW w:w="1612" w:type="dxa"/>
            <w:vAlign w:val="center"/>
          </w:tcPr>
          <w:p w14:paraId="59746D0E" w14:textId="77777777" w:rsidR="00541DE7" w:rsidRPr="00555C93" w:rsidRDefault="00541DE7" w:rsidP="00BD42BC">
            <w:pPr>
              <w:rPr>
                <w:rFonts w:ascii="Verdana" w:hAnsi="Verdana"/>
                <w:sz w:val="18"/>
                <w:szCs w:val="18"/>
              </w:rPr>
            </w:pPr>
          </w:p>
        </w:tc>
        <w:tc>
          <w:tcPr>
            <w:tcW w:w="1612" w:type="dxa"/>
            <w:vAlign w:val="center"/>
          </w:tcPr>
          <w:p w14:paraId="62889909" w14:textId="77777777" w:rsidR="00541DE7" w:rsidRPr="00555C93" w:rsidRDefault="00541DE7" w:rsidP="00BD42BC">
            <w:pPr>
              <w:rPr>
                <w:rFonts w:ascii="Verdana" w:hAnsi="Verdana"/>
                <w:sz w:val="18"/>
                <w:szCs w:val="18"/>
              </w:rPr>
            </w:pPr>
          </w:p>
        </w:tc>
        <w:tc>
          <w:tcPr>
            <w:tcW w:w="1612" w:type="dxa"/>
            <w:vAlign w:val="center"/>
          </w:tcPr>
          <w:p w14:paraId="2D63DE24" w14:textId="77777777" w:rsidR="00541DE7" w:rsidRPr="00555C93" w:rsidRDefault="00541DE7" w:rsidP="00BD42BC">
            <w:pPr>
              <w:rPr>
                <w:rFonts w:ascii="Verdana" w:hAnsi="Verdana"/>
                <w:sz w:val="18"/>
                <w:szCs w:val="18"/>
              </w:rPr>
            </w:pPr>
          </w:p>
        </w:tc>
      </w:tr>
      <w:tr w:rsidR="00541DE7" w:rsidRPr="00555C93" w14:paraId="2281AA77" w14:textId="77777777" w:rsidTr="00BD42BC">
        <w:trPr>
          <w:trHeight w:val="151"/>
        </w:trPr>
        <w:tc>
          <w:tcPr>
            <w:tcW w:w="3227" w:type="dxa"/>
            <w:vMerge/>
          </w:tcPr>
          <w:p w14:paraId="21AAF2B7" w14:textId="77777777" w:rsidR="00541DE7" w:rsidRPr="00555C93" w:rsidRDefault="00541DE7" w:rsidP="00BD42BC">
            <w:pPr>
              <w:rPr>
                <w:rFonts w:ascii="Verdana" w:hAnsi="Verdana"/>
                <w:sz w:val="18"/>
                <w:szCs w:val="18"/>
              </w:rPr>
            </w:pPr>
          </w:p>
        </w:tc>
        <w:tc>
          <w:tcPr>
            <w:tcW w:w="1612" w:type="dxa"/>
            <w:vAlign w:val="center"/>
          </w:tcPr>
          <w:p w14:paraId="362E1FD6" w14:textId="77777777" w:rsidR="00541DE7" w:rsidRPr="00555C93" w:rsidRDefault="00541DE7" w:rsidP="00BD42BC">
            <w:pPr>
              <w:jc w:val="center"/>
              <w:rPr>
                <w:rFonts w:ascii="Verdana" w:hAnsi="Verdana"/>
                <w:sz w:val="18"/>
                <w:szCs w:val="18"/>
              </w:rPr>
            </w:pPr>
          </w:p>
        </w:tc>
        <w:tc>
          <w:tcPr>
            <w:tcW w:w="1612" w:type="dxa"/>
            <w:vAlign w:val="center"/>
          </w:tcPr>
          <w:p w14:paraId="228827EA" w14:textId="77777777" w:rsidR="00541DE7" w:rsidRPr="00555C93" w:rsidRDefault="00541DE7" w:rsidP="00BD42BC">
            <w:pPr>
              <w:rPr>
                <w:rFonts w:ascii="Verdana" w:hAnsi="Verdana"/>
                <w:sz w:val="18"/>
                <w:szCs w:val="18"/>
              </w:rPr>
            </w:pPr>
          </w:p>
        </w:tc>
        <w:tc>
          <w:tcPr>
            <w:tcW w:w="1612" w:type="dxa"/>
            <w:vAlign w:val="center"/>
          </w:tcPr>
          <w:p w14:paraId="5C70074F" w14:textId="77777777" w:rsidR="00541DE7" w:rsidRPr="00555C93" w:rsidRDefault="00541DE7" w:rsidP="00BD42BC">
            <w:pPr>
              <w:rPr>
                <w:rFonts w:ascii="Verdana" w:hAnsi="Verdana"/>
                <w:sz w:val="18"/>
                <w:szCs w:val="18"/>
              </w:rPr>
            </w:pPr>
          </w:p>
        </w:tc>
        <w:tc>
          <w:tcPr>
            <w:tcW w:w="1612" w:type="dxa"/>
            <w:vAlign w:val="center"/>
          </w:tcPr>
          <w:p w14:paraId="50D55098" w14:textId="77777777" w:rsidR="00541DE7" w:rsidRPr="00555C93" w:rsidRDefault="00541DE7" w:rsidP="00BD42BC">
            <w:pPr>
              <w:rPr>
                <w:rFonts w:ascii="Verdana" w:hAnsi="Verdana"/>
                <w:sz w:val="18"/>
                <w:szCs w:val="18"/>
              </w:rPr>
            </w:pPr>
          </w:p>
        </w:tc>
      </w:tr>
      <w:tr w:rsidR="00541DE7" w:rsidRPr="00555C93" w14:paraId="0C02751F" w14:textId="77777777" w:rsidTr="00BD42BC">
        <w:trPr>
          <w:trHeight w:val="151"/>
        </w:trPr>
        <w:tc>
          <w:tcPr>
            <w:tcW w:w="3227" w:type="dxa"/>
            <w:vMerge/>
          </w:tcPr>
          <w:p w14:paraId="63756980" w14:textId="77777777" w:rsidR="00541DE7" w:rsidRPr="00555C93" w:rsidRDefault="00541DE7" w:rsidP="00BD42BC">
            <w:pPr>
              <w:rPr>
                <w:rFonts w:ascii="Verdana" w:hAnsi="Verdana"/>
                <w:sz w:val="18"/>
                <w:szCs w:val="18"/>
              </w:rPr>
            </w:pPr>
          </w:p>
        </w:tc>
        <w:tc>
          <w:tcPr>
            <w:tcW w:w="1612" w:type="dxa"/>
            <w:vAlign w:val="center"/>
          </w:tcPr>
          <w:p w14:paraId="2A5D3E46" w14:textId="77777777" w:rsidR="00541DE7" w:rsidRPr="00555C93" w:rsidRDefault="00541DE7" w:rsidP="00BD42BC">
            <w:pPr>
              <w:jc w:val="center"/>
              <w:rPr>
                <w:rFonts w:ascii="Verdana" w:hAnsi="Verdana"/>
                <w:sz w:val="18"/>
                <w:szCs w:val="18"/>
              </w:rPr>
            </w:pPr>
          </w:p>
        </w:tc>
        <w:tc>
          <w:tcPr>
            <w:tcW w:w="1612" w:type="dxa"/>
            <w:vAlign w:val="center"/>
          </w:tcPr>
          <w:p w14:paraId="562AD70C" w14:textId="77777777" w:rsidR="00541DE7" w:rsidRPr="00555C93" w:rsidRDefault="00541DE7" w:rsidP="00BD42BC">
            <w:pPr>
              <w:rPr>
                <w:rFonts w:ascii="Verdana" w:hAnsi="Verdana"/>
                <w:sz w:val="18"/>
                <w:szCs w:val="18"/>
              </w:rPr>
            </w:pPr>
          </w:p>
        </w:tc>
        <w:tc>
          <w:tcPr>
            <w:tcW w:w="1612" w:type="dxa"/>
            <w:vAlign w:val="center"/>
          </w:tcPr>
          <w:p w14:paraId="4488DC79" w14:textId="77777777" w:rsidR="00541DE7" w:rsidRPr="00555C93" w:rsidRDefault="00541DE7" w:rsidP="00BD42BC">
            <w:pPr>
              <w:rPr>
                <w:rFonts w:ascii="Verdana" w:hAnsi="Verdana"/>
                <w:sz w:val="18"/>
                <w:szCs w:val="18"/>
              </w:rPr>
            </w:pPr>
          </w:p>
        </w:tc>
        <w:tc>
          <w:tcPr>
            <w:tcW w:w="1612" w:type="dxa"/>
            <w:vAlign w:val="center"/>
          </w:tcPr>
          <w:p w14:paraId="517EE420" w14:textId="77777777" w:rsidR="00541DE7" w:rsidRPr="00555C93" w:rsidRDefault="00541DE7" w:rsidP="00BD42BC">
            <w:pPr>
              <w:rPr>
                <w:rFonts w:ascii="Verdana" w:hAnsi="Verdana"/>
                <w:sz w:val="18"/>
                <w:szCs w:val="18"/>
              </w:rPr>
            </w:pPr>
          </w:p>
        </w:tc>
      </w:tr>
    </w:tbl>
    <w:p w14:paraId="0FF30E19" w14:textId="77777777" w:rsidR="00541DE7" w:rsidRPr="00950641" w:rsidRDefault="00541DE7" w:rsidP="00917A5E">
      <w:pPr>
        <w:rPr>
          <w:rFonts w:ascii="Verdana" w:hAnsi="Verdana"/>
          <w:sz w:val="18"/>
          <w:szCs w:val="18"/>
        </w:rPr>
      </w:pPr>
    </w:p>
    <w:sectPr w:rsidR="00541DE7"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46577" w14:textId="77777777" w:rsidR="00CD78D3" w:rsidRDefault="00CD78D3">
      <w:r>
        <w:separator/>
      </w:r>
    </w:p>
  </w:endnote>
  <w:endnote w:type="continuationSeparator" w:id="0">
    <w:p w14:paraId="6D86D72A" w14:textId="77777777" w:rsidR="00CD78D3" w:rsidRDefault="00CD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C9EC" w14:textId="77777777" w:rsidR="00542B06" w:rsidRDefault="00542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7A302" w14:textId="77777777" w:rsidR="00542B06" w:rsidRDefault="00542B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72B99" w14:textId="77777777" w:rsidR="00542B06" w:rsidRDefault="00542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A84E0" w14:textId="77777777" w:rsidR="00CD78D3" w:rsidRDefault="00CD78D3">
      <w:r>
        <w:separator/>
      </w:r>
    </w:p>
  </w:footnote>
  <w:footnote w:type="continuationSeparator" w:id="0">
    <w:p w14:paraId="0D6D81FD" w14:textId="77777777" w:rsidR="00CD78D3" w:rsidRDefault="00CD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9DB30" w14:textId="473BC38A" w:rsidR="00542B06" w:rsidRDefault="00542B06">
    <w:pPr>
      <w:pStyle w:val="Encabezado"/>
    </w:pPr>
    <w:r>
      <w:rPr>
        <w:noProof/>
      </w:rPr>
      <w:pict w14:anchorId="6076C3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32360"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0FAD9EAC" w:rsidR="00A039DA" w:rsidRDefault="00542B06" w:rsidP="00A039DA">
    <w:pPr>
      <w:pStyle w:val="Encabezado"/>
      <w:jc w:val="right"/>
    </w:pPr>
    <w:r>
      <w:rPr>
        <w:noProof/>
      </w:rPr>
      <w:pict w14:anchorId="43BB9E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32361"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045B8" w14:textId="0C471725" w:rsidR="00542B06" w:rsidRDefault="00542B06">
    <w:pPr>
      <w:pStyle w:val="Encabezado"/>
    </w:pPr>
    <w:r>
      <w:rPr>
        <w:noProof/>
      </w:rPr>
      <w:pict w14:anchorId="214C6E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32359"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75D32"/>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0814"/>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1DE7"/>
    <w:rsid w:val="00542B06"/>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726"/>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D78D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4941</Words>
  <Characters>27179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30</cp:revision>
  <dcterms:created xsi:type="dcterms:W3CDTF">2025-05-28T15:50:00Z</dcterms:created>
  <dcterms:modified xsi:type="dcterms:W3CDTF">2025-08-08T19:13:00Z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