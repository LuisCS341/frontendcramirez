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proofErr w:type="spellStart"/>
      <w:r w:rsidR="000A6796" w:rsidRPr="00950641">
        <w:rPr>
          <w:rFonts w:ascii="Verdana" w:hAnsi="Verdana"/>
          <w:b/>
          <w:sz w:val="18"/>
          <w:szCs w:val="18"/>
          <w:lang w:val="es-MX"/>
        </w:rPr>
        <w:t>empresaVende</w:t>
      </w:r>
      <w:proofErr w:type="spellEnd"/>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 xml:space="preserve">RUC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rucVendedor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proofErr w:type="spellStart"/>
      <w:r w:rsidR="000A6796" w:rsidRPr="00950641">
        <w:rPr>
          <w:rFonts w:ascii="Verdana" w:hAnsi="Verdana"/>
          <w:b/>
          <w:sz w:val="18"/>
          <w:szCs w:val="18"/>
          <w:lang w:val="es-MX"/>
        </w:rPr>
        <w:t>representanteLegal</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 xml:space="preserve">DNI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dniVendedor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 xml:space="preserve">PARTIDA ELECTRÓNICA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numeroPartidaPoderVendedor</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proofErr w:type="spellStart"/>
      <w:r w:rsidR="000A6796" w:rsidRPr="00950641">
        <w:rPr>
          <w:rFonts w:ascii="Verdana" w:hAnsi="Verdana"/>
          <w:b/>
          <w:bCs/>
          <w:spacing w:val="-4"/>
          <w:sz w:val="18"/>
          <w:szCs w:val="18"/>
          <w:lang w:val="es-MX"/>
        </w:rPr>
        <w:t>direccionVendedor</w:t>
      </w:r>
      <w:proofErr w:type="spellEnd"/>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proofErr w:type="spellStart"/>
      <w:r w:rsidR="000A6796" w:rsidRPr="00950641">
        <w:rPr>
          <w:rFonts w:ascii="Verdana" w:hAnsi="Verdana"/>
          <w:b/>
          <w:bCs/>
          <w:sz w:val="18"/>
          <w:szCs w:val="18"/>
          <w:lang w:val="es-MX"/>
        </w:rPr>
        <w:t>nombresApellidos</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documentoIdentificacion</w:t>
      </w:r>
      <w:proofErr w:type="spellEnd"/>
      <w:r w:rsidR="000A6796" w:rsidRPr="00950641">
        <w:rPr>
          <w:rFonts w:ascii="Verdana" w:hAnsi="Verdana"/>
          <w:b/>
          <w:bCs/>
          <w:sz w:val="18"/>
          <w:szCs w:val="18"/>
        </w:rPr>
        <w:t>}</w:t>
      </w:r>
      <w:r w:rsidRPr="00950641">
        <w:rPr>
          <w:rFonts w:ascii="Verdana" w:eastAsia="Tahoma" w:hAnsi="Verdana" w:cs="Tahoma"/>
          <w:b/>
          <w:bCs/>
          <w:sz w:val="18"/>
          <w:szCs w:val="18"/>
        </w:rPr>
        <w:t xml:space="preserve">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numeroIdentificacion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estadoCivil</w:t>
      </w:r>
      <w:proofErr w:type="spellEnd"/>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direccion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proofErr w:type="spellStart"/>
      <w:r w:rsidR="00F57DC0" w:rsidRPr="00950641">
        <w:rPr>
          <w:rFonts w:ascii="Verdana" w:hAnsi="Verdana"/>
          <w:b/>
          <w:bCs/>
          <w:sz w:val="18"/>
          <w:szCs w:val="18"/>
          <w:lang w:val="es-MX"/>
        </w:rPr>
        <w:t>alicuota</w:t>
      </w:r>
      <w:proofErr w:type="spellEnd"/>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proofErr w:type="spellStart"/>
      <w:r w:rsidR="00F57DC0" w:rsidRPr="00950641">
        <w:rPr>
          <w:rFonts w:ascii="Verdana" w:hAnsi="Verdana"/>
          <w:b/>
          <w:sz w:val="18"/>
          <w:szCs w:val="18"/>
          <w:lang w:val="es-MX"/>
        </w:rPr>
        <w:t>alicuotaLetras</w:t>
      </w:r>
      <w:proofErr w:type="spellEnd"/>
      <w:r w:rsidR="00F57DC0" w:rsidRPr="00950641">
        <w:rPr>
          <w:rFonts w:ascii="Verdana" w:hAnsi="Verdana"/>
          <w:b/>
          <w:sz w:val="18"/>
          <w:szCs w:val="18"/>
          <w:lang w:val="es-MX"/>
        </w:rPr>
        <w:t>}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proofErr w:type="spellStart"/>
      <w:r w:rsidR="002B2FA8" w:rsidRPr="00950641">
        <w:rPr>
          <w:rFonts w:ascii="Verdana" w:hAnsi="Verdana"/>
          <w:b/>
          <w:bCs/>
          <w:sz w:val="18"/>
          <w:szCs w:val="18"/>
          <w:lang w:val="es-MX"/>
        </w:rPr>
        <w:t>costoLote</w:t>
      </w:r>
      <w:proofErr w:type="spellEnd"/>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w:t>
      </w:r>
      <w:proofErr w:type="spellStart"/>
      <w:r w:rsidR="002B2FA8" w:rsidRPr="00950641">
        <w:rPr>
          <w:rFonts w:ascii="Verdana" w:eastAsia="Verdana" w:hAnsi="Verdana" w:cs="Verdana"/>
          <w:b/>
          <w:bCs/>
          <w:color w:val="000000"/>
          <w:sz w:val="18"/>
          <w:szCs w:val="18"/>
        </w:rPr>
        <w:t>montoLetras</w:t>
      </w:r>
      <w:proofErr w:type="spellEnd"/>
      <w:r w:rsidR="002B2FA8" w:rsidRPr="00950641">
        <w:rPr>
          <w:rFonts w:ascii="Verdana" w:eastAsia="Verdana" w:hAnsi="Verdana" w:cs="Verdana"/>
          <w:b/>
          <w:bCs/>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NOVENA. -  GASTOS E IMPUESTOS DE LA COMPRA VENTA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 xml:space="preserve">D. LEG. </w:t>
      </w:r>
      <w:proofErr w:type="spellStart"/>
      <w:r w:rsidRPr="00950641">
        <w:rPr>
          <w:rFonts w:ascii="Verdana" w:eastAsia="Tahoma" w:hAnsi="Verdana" w:cs="Tahoma"/>
          <w:b/>
          <w:bCs/>
          <w:color w:val="000000"/>
          <w:sz w:val="18"/>
          <w:szCs w:val="18"/>
        </w:rPr>
        <w:t>N°</w:t>
      </w:r>
      <w:proofErr w:type="spellEnd"/>
      <w:r w:rsidRPr="00950641">
        <w:rPr>
          <w:rFonts w:ascii="Verdana" w:eastAsia="Tahoma" w:hAnsi="Verdana" w:cs="Tahoma"/>
          <w:b/>
          <w:bCs/>
          <w:color w:val="000000"/>
          <w:sz w:val="18"/>
          <w:szCs w:val="18"/>
        </w:rPr>
        <w:t xml:space="preserve">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rPr>
        <w:t>idLote</w:t>
      </w:r>
      <w:proofErr w:type="spellEnd"/>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lang w:val="es-MX"/>
        </w:rPr>
        <w:t>codigoLoteCliente</w:t>
      </w:r>
      <w:proofErr w:type="spellEnd"/>
      <w:r w:rsidRPr="00950641">
        <w:rPr>
          <w:rFonts w:ascii="Verdana" w:eastAsia="Verdana" w:hAnsi="Verdana" w:cs="Verdana"/>
          <w:b/>
          <w:color w:val="000000"/>
          <w:sz w:val="18"/>
          <w:szCs w:val="18"/>
        </w:rPr>
        <w:t>}-{contrato}-{</w:t>
      </w:r>
      <w:proofErr w:type="spellStart"/>
      <w:r w:rsidRPr="00950641">
        <w:rPr>
          <w:rFonts w:ascii="Verdana" w:eastAsia="Verdana" w:hAnsi="Verdana" w:cs="Verdana"/>
          <w:b/>
          <w:color w:val="000000"/>
          <w:sz w:val="18"/>
          <w:szCs w:val="18"/>
        </w:rPr>
        <w:t>tipoProyecto</w:t>
      </w:r>
      <w:proofErr w:type="spellEnd"/>
      <w:r w:rsidRPr="00950641">
        <w:rPr>
          <w:rFonts w:ascii="Verdana" w:eastAsia="Verdana" w:hAnsi="Verdana" w:cs="Verdana"/>
          <w:b/>
          <w:color w:val="000000"/>
          <w:sz w:val="18"/>
          <w:szCs w:val="18"/>
        </w:rPr>
        <w:t>}</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empresaVende</w:t>
            </w:r>
            <w:proofErr w:type="spellEnd"/>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direccionVendedor</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rucVendedor</w:t>
            </w:r>
            <w:proofErr w:type="spellEnd"/>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representanteLegal</w:t>
            </w:r>
            <w:proofErr w:type="spellEnd"/>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direccionVendedor</w:t>
            </w:r>
            <w:proofErr w:type="spellEnd"/>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DNI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pacing w:val="-5"/>
                <w:sz w:val="18"/>
                <w:szCs w:val="18"/>
                <w:lang w:val="es-MX"/>
              </w:rPr>
              <w:t>dniVendedor</w:t>
            </w:r>
            <w:proofErr w:type="spellEnd"/>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INSCRITA EN LA PARTIDA ELECTRÓNICA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z w:val="18"/>
                <w:szCs w:val="18"/>
                <w:lang w:val="es-MX"/>
              </w:rPr>
              <w:t>numeroPartidaPoderVendedor</w:t>
            </w:r>
            <w:proofErr w:type="spellEnd"/>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nombresApellidos</w:t>
            </w:r>
            <w:proofErr w:type="spellEnd"/>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documentoIdentificacion</w:t>
            </w:r>
            <w:proofErr w:type="spellEnd"/>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numeroIdentificacion</w:t>
            </w:r>
            <w:proofErr w:type="spellEnd"/>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estadoCivil</w:t>
            </w:r>
            <w:proofErr w:type="spellEnd"/>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w:t>
            </w:r>
            <w:proofErr w:type="spellEnd"/>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w:t>
            </w:r>
            <w:proofErr w:type="spellStart"/>
            <w:r w:rsidRPr="00950641">
              <w:rPr>
                <w:rFonts w:ascii="Verdana" w:hAnsi="Verdana"/>
                <w:spacing w:val="-2"/>
                <w:sz w:val="18"/>
                <w:szCs w:val="18"/>
                <w:lang w:val="es-MX"/>
              </w:rPr>
              <w:t>direccion</w:t>
            </w:r>
            <w:proofErr w:type="spellEnd"/>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correoElectronico</w:t>
            </w:r>
            <w:proofErr w:type="spellEnd"/>
            <w:r w:rsidRPr="00950641">
              <w:rPr>
                <w:rFonts w:ascii="Verdana" w:hAnsi="Verdana"/>
                <w:spacing w:val="-2"/>
                <w:sz w:val="18"/>
                <w:szCs w:val="18"/>
              </w:rPr>
              <w:t>}</w:t>
            </w:r>
          </w:p>
        </w:tc>
      </w:tr>
    </w:tbl>
    <w:p w14:paraId="25B0A3D8" w14:textId="77777777" w:rsidR="00057EFA"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D26B4" w:rsidRPr="00555C93" w14:paraId="4FE25917" w14:textId="77777777" w:rsidTr="0093585C">
        <w:trPr>
          <w:trHeight w:val="397"/>
        </w:trPr>
        <w:tc>
          <w:tcPr>
            <w:tcW w:w="9883" w:type="dxa"/>
            <w:gridSpan w:val="6"/>
            <w:vAlign w:val="center"/>
          </w:tcPr>
          <w:p w14:paraId="31334D2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p>
          <w:p w14:paraId="18249E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r w:rsidRPr="00555C93">
              <w:rPr>
                <w:rFonts w:ascii="Verdana" w:eastAsia="Verdana" w:hAnsi="Verdana" w:cs="Verdana"/>
                <w:b/>
                <w:color w:val="000000"/>
                <w:sz w:val="18"/>
                <w:szCs w:val="18"/>
              </w:rPr>
              <w:t>DATOS DEL COPROPIETARIO</w:t>
            </w:r>
          </w:p>
        </w:tc>
      </w:tr>
      <w:tr w:rsidR="000D26B4" w:rsidRPr="00555C93" w14:paraId="479023CA" w14:textId="77777777" w:rsidTr="0093585C">
        <w:trPr>
          <w:trHeight w:val="170"/>
        </w:trPr>
        <w:tc>
          <w:tcPr>
            <w:tcW w:w="3686" w:type="dxa"/>
          </w:tcPr>
          <w:p w14:paraId="39809C1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Nombres y Apellidos</w:t>
            </w:r>
          </w:p>
        </w:tc>
        <w:tc>
          <w:tcPr>
            <w:tcW w:w="284" w:type="dxa"/>
          </w:tcPr>
          <w:p w14:paraId="15F155A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666EE69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nombresApellidosCopropietarios</w:t>
            </w:r>
            <w:proofErr w:type="spellEnd"/>
            <w:r w:rsidRPr="00555C93">
              <w:rPr>
                <w:rFonts w:ascii="Verdana" w:hAnsi="Verdana"/>
                <w:spacing w:val="-2"/>
                <w:sz w:val="18"/>
                <w:szCs w:val="18"/>
              </w:rPr>
              <w:t>}</w:t>
            </w:r>
          </w:p>
        </w:tc>
      </w:tr>
      <w:tr w:rsidR="000D26B4" w:rsidRPr="00555C93" w14:paraId="22B8C88A" w14:textId="77777777" w:rsidTr="0093585C">
        <w:trPr>
          <w:trHeight w:val="170"/>
        </w:trPr>
        <w:tc>
          <w:tcPr>
            <w:tcW w:w="3686" w:type="dxa"/>
          </w:tcPr>
          <w:p w14:paraId="7FB9D16C"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 xml:space="preserve">Tipo y </w:t>
            </w:r>
            <w:proofErr w:type="spellStart"/>
            <w:r w:rsidRPr="00555C93">
              <w:rPr>
                <w:rFonts w:ascii="Verdana" w:eastAsia="Verdana" w:hAnsi="Verdana" w:cs="Verdana"/>
                <w:color w:val="000000"/>
                <w:sz w:val="18"/>
                <w:szCs w:val="18"/>
              </w:rPr>
              <w:t>N°</w:t>
            </w:r>
            <w:proofErr w:type="spellEnd"/>
            <w:r w:rsidRPr="00555C93">
              <w:rPr>
                <w:rFonts w:ascii="Verdana" w:eastAsia="Verdana" w:hAnsi="Verdana" w:cs="Verdana"/>
                <w:color w:val="000000"/>
                <w:sz w:val="18"/>
                <w:szCs w:val="18"/>
              </w:rPr>
              <w:t xml:space="preserve"> de documento de identidad</w:t>
            </w:r>
          </w:p>
        </w:tc>
        <w:tc>
          <w:tcPr>
            <w:tcW w:w="284" w:type="dxa"/>
          </w:tcPr>
          <w:p w14:paraId="16A422A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1701" w:type="dxa"/>
          </w:tcPr>
          <w:p w14:paraId="31D25BC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documentoIdentificacionCopropietarios</w:t>
            </w:r>
            <w:proofErr w:type="spellEnd"/>
            <w:r w:rsidRPr="00555C93">
              <w:rPr>
                <w:rFonts w:ascii="Verdana" w:hAnsi="Verdana"/>
                <w:spacing w:val="-2"/>
                <w:sz w:val="18"/>
                <w:szCs w:val="18"/>
              </w:rPr>
              <w:t>}</w:t>
            </w:r>
          </w:p>
        </w:tc>
        <w:tc>
          <w:tcPr>
            <w:tcW w:w="708" w:type="dxa"/>
          </w:tcPr>
          <w:p w14:paraId="6E17A57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w:t>
            </w:r>
          </w:p>
        </w:tc>
        <w:tc>
          <w:tcPr>
            <w:tcW w:w="324" w:type="dxa"/>
          </w:tcPr>
          <w:p w14:paraId="1C341E6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3180" w:type="dxa"/>
          </w:tcPr>
          <w:p w14:paraId="167F0A3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numeroIdentificacionCopropietarios</w:t>
            </w:r>
            <w:proofErr w:type="spellEnd"/>
            <w:r w:rsidRPr="00555C93">
              <w:rPr>
                <w:rFonts w:ascii="Verdana" w:hAnsi="Verdana"/>
                <w:spacing w:val="-2"/>
                <w:sz w:val="18"/>
                <w:szCs w:val="18"/>
              </w:rPr>
              <w:t>}</w:t>
            </w:r>
          </w:p>
        </w:tc>
      </w:tr>
      <w:tr w:rsidR="000D26B4" w:rsidRPr="00555C93" w14:paraId="43561153" w14:textId="77777777" w:rsidTr="0093585C">
        <w:trPr>
          <w:trHeight w:val="170"/>
        </w:trPr>
        <w:tc>
          <w:tcPr>
            <w:tcW w:w="3686" w:type="dxa"/>
          </w:tcPr>
          <w:p w14:paraId="25F20BB5"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Estado Civil</w:t>
            </w:r>
          </w:p>
        </w:tc>
        <w:tc>
          <w:tcPr>
            <w:tcW w:w="284" w:type="dxa"/>
          </w:tcPr>
          <w:p w14:paraId="51B7F3B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90DD94D"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estadoCivilCopropietarios</w:t>
            </w:r>
            <w:proofErr w:type="spellEnd"/>
            <w:r w:rsidRPr="00555C93">
              <w:rPr>
                <w:rFonts w:ascii="Verdana" w:hAnsi="Verdana"/>
                <w:spacing w:val="-2"/>
                <w:sz w:val="18"/>
                <w:szCs w:val="18"/>
              </w:rPr>
              <w:t>}</w:t>
            </w:r>
          </w:p>
        </w:tc>
      </w:tr>
      <w:tr w:rsidR="000D26B4" w:rsidRPr="00555C93" w14:paraId="2779050D" w14:textId="77777777" w:rsidTr="0093585C">
        <w:trPr>
          <w:trHeight w:val="170"/>
        </w:trPr>
        <w:tc>
          <w:tcPr>
            <w:tcW w:w="3686" w:type="dxa"/>
          </w:tcPr>
          <w:p w14:paraId="57E37963"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Ocupación</w:t>
            </w:r>
          </w:p>
        </w:tc>
        <w:tc>
          <w:tcPr>
            <w:tcW w:w="284" w:type="dxa"/>
          </w:tcPr>
          <w:p w14:paraId="4CB4BB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4C95BC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ocupacionCopropietarios</w:t>
            </w:r>
            <w:proofErr w:type="spellEnd"/>
            <w:r w:rsidRPr="00555C93">
              <w:rPr>
                <w:rFonts w:ascii="Verdana" w:hAnsi="Verdana"/>
                <w:spacing w:val="-2"/>
                <w:sz w:val="18"/>
                <w:szCs w:val="18"/>
              </w:rPr>
              <w:t>}</w:t>
            </w:r>
          </w:p>
        </w:tc>
      </w:tr>
      <w:tr w:rsidR="000D26B4" w:rsidRPr="00555C93" w14:paraId="5046EFC8" w14:textId="77777777" w:rsidTr="0093585C">
        <w:trPr>
          <w:trHeight w:val="170"/>
        </w:trPr>
        <w:tc>
          <w:tcPr>
            <w:tcW w:w="3686" w:type="dxa"/>
          </w:tcPr>
          <w:p w14:paraId="68C391D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Domicilio</w:t>
            </w:r>
          </w:p>
        </w:tc>
        <w:tc>
          <w:tcPr>
            <w:tcW w:w="284" w:type="dxa"/>
          </w:tcPr>
          <w:p w14:paraId="31C0032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2E460BFF"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direccionCopropietarios</w:t>
            </w:r>
            <w:proofErr w:type="spellEnd"/>
            <w:r w:rsidRPr="00555C93">
              <w:rPr>
                <w:rFonts w:ascii="Verdana" w:hAnsi="Verdana"/>
                <w:spacing w:val="-2"/>
                <w:sz w:val="18"/>
                <w:szCs w:val="18"/>
              </w:rPr>
              <w:t>}</w:t>
            </w:r>
          </w:p>
        </w:tc>
      </w:tr>
      <w:tr w:rsidR="000D26B4" w:rsidRPr="00555C93" w14:paraId="6A0E2A36" w14:textId="77777777" w:rsidTr="0093585C">
        <w:trPr>
          <w:trHeight w:val="170"/>
        </w:trPr>
        <w:tc>
          <w:tcPr>
            <w:tcW w:w="3686" w:type="dxa"/>
          </w:tcPr>
          <w:p w14:paraId="4C69A3B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Distrito</w:t>
            </w:r>
          </w:p>
        </w:tc>
        <w:tc>
          <w:tcPr>
            <w:tcW w:w="284" w:type="dxa"/>
          </w:tcPr>
          <w:p w14:paraId="0BB9CDE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721D5336" w14:textId="77777777" w:rsidR="000D26B4" w:rsidRPr="00555C93" w:rsidRDefault="000D26B4" w:rsidP="0093585C">
            <w:pPr>
              <w:spacing w:before="4" w:after="4" w:line="276" w:lineRule="auto"/>
              <w:rPr>
                <w:rFonts w:ascii="Verdana" w:eastAsia="Verdana" w:hAnsi="Verdana" w:cs="Verdana"/>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distritoCopropietarios</w:t>
            </w:r>
            <w:proofErr w:type="spellEnd"/>
            <w:r w:rsidRPr="00555C93">
              <w:rPr>
                <w:rFonts w:ascii="Verdana" w:hAnsi="Verdana"/>
                <w:spacing w:val="-2"/>
                <w:sz w:val="18"/>
                <w:szCs w:val="18"/>
              </w:rPr>
              <w:t>}</w:t>
            </w:r>
          </w:p>
        </w:tc>
      </w:tr>
      <w:tr w:rsidR="000D26B4" w:rsidRPr="00555C93" w14:paraId="45B4BBAB" w14:textId="77777777" w:rsidTr="0093585C">
        <w:trPr>
          <w:trHeight w:val="170"/>
        </w:trPr>
        <w:tc>
          <w:tcPr>
            <w:tcW w:w="3686" w:type="dxa"/>
          </w:tcPr>
          <w:p w14:paraId="3C7653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Provincia</w:t>
            </w:r>
          </w:p>
        </w:tc>
        <w:tc>
          <w:tcPr>
            <w:tcW w:w="284" w:type="dxa"/>
          </w:tcPr>
          <w:p w14:paraId="226F29D4"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DA45DF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provinciaCopropietarios</w:t>
            </w:r>
            <w:proofErr w:type="spellEnd"/>
            <w:r w:rsidRPr="00555C93">
              <w:rPr>
                <w:rFonts w:ascii="Verdana" w:hAnsi="Verdana"/>
                <w:spacing w:val="-2"/>
                <w:sz w:val="18"/>
                <w:szCs w:val="18"/>
              </w:rPr>
              <w:t>}</w:t>
            </w:r>
          </w:p>
        </w:tc>
      </w:tr>
      <w:tr w:rsidR="000D26B4" w:rsidRPr="00555C93" w14:paraId="3F389C18" w14:textId="77777777" w:rsidTr="0093585C">
        <w:trPr>
          <w:trHeight w:val="170"/>
        </w:trPr>
        <w:tc>
          <w:tcPr>
            <w:tcW w:w="3686" w:type="dxa"/>
          </w:tcPr>
          <w:p w14:paraId="41907626"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Departamento</w:t>
            </w:r>
          </w:p>
        </w:tc>
        <w:tc>
          <w:tcPr>
            <w:tcW w:w="284" w:type="dxa"/>
          </w:tcPr>
          <w:p w14:paraId="5E11604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5BA760C7"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departamentoCopropietarios</w:t>
            </w:r>
            <w:proofErr w:type="spellEnd"/>
            <w:r w:rsidRPr="00555C93">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w:t>
      </w:r>
      <w:proofErr w:type="spellStart"/>
      <w:r w:rsidR="0046639E" w:rsidRPr="00950641">
        <w:rPr>
          <w:rFonts w:ascii="Verdana" w:eastAsia="Verdana" w:hAnsi="Verdana" w:cs="Verdana"/>
          <w:b/>
          <w:color w:val="000000"/>
          <w:sz w:val="18"/>
          <w:szCs w:val="18"/>
        </w:rPr>
        <w:t>idLote</w:t>
      </w:r>
      <w:proofErr w:type="spellEnd"/>
      <w:r w:rsidR="0046639E" w:rsidRPr="00950641">
        <w:rPr>
          <w:rFonts w:ascii="Verdana" w:eastAsia="Verdana" w:hAnsi="Verdana" w:cs="Verdana"/>
          <w:b/>
          <w:color w:val="000000"/>
          <w:sz w:val="18"/>
          <w:szCs w:val="18"/>
        </w:rPr>
        <w:t>}-{</w:t>
      </w:r>
      <w:proofErr w:type="spellStart"/>
      <w:r w:rsidR="0046639E" w:rsidRPr="00950641">
        <w:rPr>
          <w:rFonts w:ascii="Verdana" w:eastAsia="Verdana" w:hAnsi="Verdana" w:cs="Verdana"/>
          <w:b/>
          <w:color w:val="000000"/>
          <w:sz w:val="18"/>
          <w:szCs w:val="18"/>
          <w:lang w:val="es-MX"/>
        </w:rPr>
        <w:t>codigoLoteCliente</w:t>
      </w:r>
      <w:proofErr w:type="spellEnd"/>
      <w:r w:rsidR="0046639E" w:rsidRPr="00950641">
        <w:rPr>
          <w:rFonts w:ascii="Verdana" w:eastAsia="Verdana" w:hAnsi="Verdana" w:cs="Verdana"/>
          <w:b/>
          <w:color w:val="000000"/>
          <w:sz w:val="18"/>
          <w:szCs w:val="18"/>
        </w:rPr>
        <w:t>}-{contrato}-{</w:t>
      </w:r>
      <w:proofErr w:type="spellStart"/>
      <w:r w:rsidR="0046639E" w:rsidRPr="00950641">
        <w:rPr>
          <w:rFonts w:ascii="Verdana" w:eastAsia="Verdana" w:hAnsi="Verdana" w:cs="Verdana"/>
          <w:b/>
          <w:color w:val="000000"/>
          <w:sz w:val="18"/>
          <w:szCs w:val="18"/>
        </w:rPr>
        <w:t>tipoProyecto</w:t>
      </w:r>
      <w:proofErr w:type="spellEnd"/>
      <w:r w:rsidR="0046639E" w:rsidRPr="00950641">
        <w:rPr>
          <w:rFonts w:ascii="Verdana" w:eastAsia="Verdana" w:hAnsi="Verdana" w:cs="Verdana"/>
          <w:b/>
          <w:color w:val="000000"/>
          <w:sz w:val="18"/>
          <w:szCs w:val="18"/>
        </w:rPr>
        <w:t>}</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LAS PARTES DECIDEN IDENTIFICAR EL ÁREA, UBICACIÓN, LINDEROS Y MEDIDAS PERIMÉTRICAS </w:t>
      </w:r>
      <w:r w:rsidRPr="00950641">
        <w:rPr>
          <w:rFonts w:ascii="Verdana" w:eastAsia="Verdana" w:hAnsi="Verdana" w:cs="Verdana"/>
          <w:color w:val="000000"/>
          <w:sz w:val="18"/>
          <w:szCs w:val="18"/>
        </w:rPr>
        <w:lastRenderedPageBreak/>
        <w:t>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tipoProyecto</w:t>
            </w:r>
            <w:proofErr w:type="spellEnd"/>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w:t>
            </w:r>
            <w:proofErr w:type="spellStart"/>
            <w:r w:rsidRPr="00950641">
              <w:rPr>
                <w:rFonts w:ascii="Verdana" w:eastAsia="Verdana" w:hAnsi="Verdana" w:cs="Verdana"/>
                <w:color w:val="000000"/>
                <w:sz w:val="18"/>
                <w:szCs w:val="18"/>
                <w:lang w:val="es-PE"/>
              </w:rPr>
              <w:t>numerolote</w:t>
            </w:r>
            <w:proofErr w:type="spellEnd"/>
            <w:r w:rsidRPr="00950641">
              <w:rPr>
                <w:rFonts w:ascii="Verdana" w:eastAsia="Verdana" w:hAnsi="Verdana" w:cs="Verdana"/>
                <w:color w:val="000000"/>
                <w:sz w:val="18"/>
                <w:szCs w:val="18"/>
                <w:lang w:val="es-PE"/>
              </w:rPr>
              <w:t>}</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areaLote</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roofErr w:type="spellStart"/>
            <w:r w:rsidRPr="00950641">
              <w:rPr>
                <w:rFonts w:ascii="Verdana" w:eastAsia="Verdana" w:hAnsi="Verdana" w:cs="Verdana"/>
                <w:color w:val="000000"/>
                <w:sz w:val="18"/>
                <w:szCs w:val="18"/>
                <w:lang w:val="es-PE"/>
              </w:rPr>
              <w:t>descripcionPorElFrente</w:t>
            </w:r>
            <w:proofErr w:type="spellEnd"/>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proofErr w:type="spellStart"/>
            <w:r w:rsidRPr="00950641">
              <w:rPr>
                <w:rFonts w:ascii="Verdana" w:hAnsi="Verdana"/>
                <w:spacing w:val="-2"/>
                <w:sz w:val="18"/>
                <w:szCs w:val="18"/>
                <w:lang w:val="es-MX"/>
              </w:rPr>
              <w:t>porElFrente</w:t>
            </w:r>
            <w:proofErr w:type="spellEnd"/>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proofErr w:type="spellStart"/>
            <w:r w:rsidRPr="00950641">
              <w:rPr>
                <w:rFonts w:ascii="Verdana" w:eastAsia="Verdana" w:hAnsi="Verdana" w:cs="Verdana"/>
                <w:color w:val="000000"/>
                <w:sz w:val="18"/>
                <w:szCs w:val="18"/>
                <w:lang w:val="es-PE"/>
              </w:rPr>
              <w:t>descripcionPorLaDerecha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porLaDerecha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descripcionPorLaIzquierda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porLaIzquierda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descripcionPorElFondo</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porElFondo</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proofErr w:type="spellStart"/>
      <w:r w:rsidR="004409DE" w:rsidRPr="00950641">
        <w:rPr>
          <w:rFonts w:ascii="Verdana" w:hAnsi="Verdana"/>
          <w:spacing w:val="-2"/>
          <w:sz w:val="18"/>
          <w:szCs w:val="18"/>
          <w:lang w:val="es-MX"/>
        </w:rPr>
        <w:t>fechaFormatoLegal</w:t>
      </w:r>
      <w:proofErr w:type="spellEnd"/>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2316319E" w14:textId="36C99F65"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SÍRVASE USTED EXTENDER EN SU REGISTRO DE ESCRITURAS PÚBLICAS, UNA DE OTORGAMIENTO DE </w:t>
      </w:r>
      <w:r w:rsidRPr="00950641">
        <w:rPr>
          <w:rFonts w:ascii="Verdana" w:hAnsi="Verdana" w:cs="Tahoma"/>
          <w:sz w:val="18"/>
          <w:szCs w:val="18"/>
        </w:rPr>
        <w:lastRenderedPageBreak/>
        <w:t>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proofErr w:type="spellStart"/>
      <w:r w:rsidR="004409DE" w:rsidRPr="00950641">
        <w:rPr>
          <w:rFonts w:ascii="Verdana" w:hAnsi="Verdana"/>
          <w:b/>
          <w:sz w:val="18"/>
          <w:szCs w:val="18"/>
          <w:lang w:val="es-MX"/>
        </w:rPr>
        <w:t>nombresApellidos</w:t>
      </w:r>
      <w:proofErr w:type="spellEnd"/>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documentoIdentificacion</w:t>
      </w:r>
      <w:proofErr w:type="spellEnd"/>
      <w:r w:rsidR="004409DE" w:rsidRPr="00950641">
        <w:rPr>
          <w:rFonts w:ascii="Verdana" w:hAnsi="Verdana"/>
          <w:b/>
          <w:bCs/>
          <w:sz w:val="18"/>
          <w:szCs w:val="18"/>
        </w:rPr>
        <w:t>}</w:t>
      </w:r>
      <w:r w:rsidR="004409DE" w:rsidRPr="00950641">
        <w:rPr>
          <w:rFonts w:ascii="Verdana" w:hAnsi="Verdana"/>
          <w:b/>
          <w:bCs/>
          <w:spacing w:val="-6"/>
          <w:sz w:val="18"/>
          <w:szCs w:val="18"/>
        </w:rPr>
        <w:t xml:space="preserve"> </w:t>
      </w:r>
      <w:proofErr w:type="spellStart"/>
      <w:r w:rsidR="004409DE" w:rsidRPr="00950641">
        <w:rPr>
          <w:rFonts w:ascii="Verdana" w:hAnsi="Verdana" w:cs="Tahoma"/>
          <w:b/>
          <w:bCs/>
          <w:sz w:val="18"/>
          <w:szCs w:val="18"/>
        </w:rPr>
        <w:t>Nº</w:t>
      </w:r>
      <w:proofErr w:type="spellEnd"/>
      <w:r w:rsidR="004409DE" w:rsidRPr="00950641">
        <w:rPr>
          <w:rFonts w:ascii="Verdana" w:hAnsi="Verdana" w:cs="Tahoma"/>
          <w:b/>
          <w:bCs/>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numeroIdentificacion</w:t>
      </w:r>
      <w:proofErr w:type="spellEnd"/>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w:t>
      </w:r>
      <w:proofErr w:type="spellStart"/>
      <w:r w:rsidR="004409DE" w:rsidRPr="00950641">
        <w:rPr>
          <w:rFonts w:ascii="Verdana" w:hAnsi="Verdana"/>
          <w:b/>
          <w:bCs/>
          <w:sz w:val="18"/>
          <w:szCs w:val="18"/>
          <w:lang w:val="es-MX"/>
        </w:rPr>
        <w:t>estadoCivil</w:t>
      </w:r>
      <w:proofErr w:type="spellEnd"/>
      <w:r w:rsidR="004409DE" w:rsidRPr="00950641">
        <w:rPr>
          <w:rFonts w:ascii="Verdana" w:hAnsi="Verdana"/>
          <w:b/>
          <w:bCs/>
          <w:sz w:val="18"/>
          <w:szCs w:val="18"/>
          <w:lang w:val="es-MX"/>
        </w:rPr>
        <w:t>}</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ocupacion</w:t>
      </w:r>
      <w:proofErr w:type="spellEnd"/>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direccion</w:t>
      </w:r>
      <w:proofErr w:type="spellEnd"/>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 xml:space="preserve">RUC </w:t>
      </w:r>
      <w:proofErr w:type="spellStart"/>
      <w:r w:rsidRPr="00950641">
        <w:rPr>
          <w:rFonts w:ascii="Verdana" w:hAnsi="Verdana" w:cs="Tahoma"/>
          <w:b/>
          <w:bCs/>
          <w:sz w:val="18"/>
          <w:szCs w:val="18"/>
        </w:rPr>
        <w:t>Nº</w:t>
      </w:r>
      <w:proofErr w:type="spellEnd"/>
      <w:r w:rsidR="00950641">
        <w:rPr>
          <w:rFonts w:ascii="Verdana" w:hAnsi="Verdana" w:cs="Tahoma"/>
          <w:b/>
          <w:bCs/>
          <w:sz w:val="18"/>
          <w:szCs w:val="18"/>
        </w:rPr>
        <w:t xml:space="preserve"> {</w:t>
      </w:r>
      <w:proofErr w:type="spellStart"/>
      <w:r w:rsidR="00950641" w:rsidRPr="00950641">
        <w:rPr>
          <w:rFonts w:ascii="Verdana" w:hAnsi="Verdana" w:cs="Tahoma"/>
          <w:b/>
          <w:bCs/>
          <w:sz w:val="18"/>
          <w:szCs w:val="18"/>
          <w:lang w:val="es-PE"/>
        </w:rPr>
        <w:t>rucVendedor</w:t>
      </w:r>
      <w:proofErr w:type="spellEnd"/>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proofErr w:type="spellStart"/>
      <w:r w:rsidR="00950641" w:rsidRPr="00910F8C">
        <w:rPr>
          <w:rFonts w:ascii="Verdana" w:hAnsi="Verdana"/>
          <w:sz w:val="19"/>
          <w:szCs w:val="19"/>
          <w:lang w:val="es-MX"/>
        </w:rPr>
        <w:t>representanteLegal</w:t>
      </w:r>
      <w:proofErr w:type="spellEnd"/>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dniVendedor</w:t>
      </w:r>
      <w:proofErr w:type="spellEnd"/>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 xml:space="preserve">ELECTRÓNICA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numeroPartidaPoderVendedor</w:t>
      </w:r>
      <w:proofErr w:type="spellEnd"/>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proofErr w:type="spellStart"/>
      <w:r w:rsidR="00BB4D35" w:rsidRPr="00910F8C">
        <w:rPr>
          <w:rFonts w:ascii="Verdana" w:hAnsi="Verdana"/>
          <w:sz w:val="19"/>
          <w:szCs w:val="19"/>
          <w:lang w:val="es-MX"/>
        </w:rPr>
        <w:t>direccionVendedor</w:t>
      </w:r>
      <w:proofErr w:type="spellEnd"/>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Nº</w:t>
      </w:r>
      <w:proofErr w:type="spellEnd"/>
      <w:r w:rsidRPr="00950641">
        <w:rPr>
          <w:rFonts w:ascii="Verdana" w:hAnsi="Verdana" w:cs="Tahoma"/>
          <w:b/>
          <w:bCs/>
          <w:sz w:val="18"/>
          <w:szCs w:val="18"/>
        </w:rPr>
        <w:t xml:space="preserve">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PE"/>
        </w:rPr>
        <w:t>tipoProyecto</w:t>
      </w:r>
      <w:proofErr w:type="spellEnd"/>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txtubicacionmatriz</w:t>
      </w:r>
      <w:proofErr w:type="spellEnd"/>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proofErr w:type="spellStart"/>
      <w:r w:rsidR="008C015B" w:rsidRPr="00950641">
        <w:rPr>
          <w:rFonts w:ascii="Verdana" w:hAnsi="Verdana" w:cs="Tahoma"/>
          <w:b/>
          <w:bCs/>
          <w:sz w:val="18"/>
          <w:szCs w:val="18"/>
          <w:lang w:val="es-PE"/>
        </w:rPr>
        <w:t>urbanizacionMatriz</w:t>
      </w:r>
      <w:proofErr w:type="spellEnd"/>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PE"/>
        </w:rPr>
        <w:t>txtdistritomatriz</w:t>
      </w:r>
      <w:proofErr w:type="spellEnd"/>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proofErr w:type="spellStart"/>
      <w:r w:rsidRPr="00950641">
        <w:rPr>
          <w:rFonts w:ascii="Verdana" w:hAnsi="Verdana"/>
          <w:b/>
          <w:bCs/>
          <w:spacing w:val="-2"/>
          <w:sz w:val="18"/>
          <w:szCs w:val="18"/>
          <w:lang w:val="es-MX"/>
        </w:rPr>
        <w:t>txtprovinciamatriz</w:t>
      </w:r>
      <w:proofErr w:type="spellEnd"/>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MX"/>
        </w:rPr>
        <w:t>txtdepartamentomatriz</w:t>
      </w:r>
      <w:proofErr w:type="spellEnd"/>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w:t>
      </w:r>
      <w:r w:rsidRPr="00950641">
        <w:rPr>
          <w:rFonts w:ascii="Verdana" w:hAnsi="Verdana" w:cs="Tahoma"/>
          <w:sz w:val="18"/>
          <w:szCs w:val="18"/>
        </w:rPr>
        <w:lastRenderedPageBreak/>
        <w:t xml:space="preserve">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proofErr w:type="spellStart"/>
      <w:r w:rsidR="008C015B" w:rsidRPr="00950641">
        <w:rPr>
          <w:rFonts w:ascii="Verdana" w:hAnsi="Verdana"/>
          <w:spacing w:val="-2"/>
          <w:sz w:val="18"/>
          <w:szCs w:val="18"/>
          <w:lang w:val="es-MX"/>
        </w:rPr>
        <w:t>fechaFormatoLegal</w:t>
      </w:r>
      <w:proofErr w:type="spellEnd"/>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nombresApellidos</w:t>
            </w:r>
            <w:proofErr w:type="spellEnd"/>
            <w:r w:rsidRPr="00950641">
              <w:rPr>
                <w:rFonts w:ascii="Verdana" w:eastAsia="Verdana" w:hAnsi="Verdana" w:cs="Verdana"/>
                <w:b/>
                <w:sz w:val="18"/>
                <w:szCs w:val="18"/>
              </w:rPr>
              <w:t>}</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documentoIdentificacion</w:t>
            </w:r>
            <w:proofErr w:type="spellEnd"/>
            <w:r w:rsidRPr="00950641">
              <w:rPr>
                <w:rFonts w:ascii="Verdana" w:eastAsia="Verdana" w:hAnsi="Verdana" w:cs="Verdana"/>
                <w:b/>
                <w:sz w:val="18"/>
                <w:szCs w:val="18"/>
              </w:rPr>
              <w:t>}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404DE2B2" w14:textId="77777777" w:rsidR="00950641" w:rsidRDefault="00950641" w:rsidP="00917A5E">
      <w:pPr>
        <w:rPr>
          <w:rFonts w:ascii="Verdana" w:hAnsi="Verdana"/>
          <w:sz w:val="18"/>
          <w:szCs w:val="18"/>
        </w:rPr>
      </w:pPr>
    </w:p>
    <w:p w14:paraId="29868EC2" w14:textId="77777777" w:rsidR="00950641" w:rsidRDefault="00950641" w:rsidP="00917A5E">
      <w:pPr>
        <w:rPr>
          <w:rFonts w:ascii="Verdana" w:hAnsi="Verdana"/>
          <w:sz w:val="18"/>
          <w:szCs w:val="18"/>
        </w:rPr>
      </w:pPr>
    </w:p>
    <w:p w14:paraId="6437F007" w14:textId="77777777" w:rsidR="00950641" w:rsidRPr="00950641" w:rsidRDefault="00950641" w:rsidP="00917A5E">
      <w:pPr>
        <w:rPr>
          <w:rFonts w:ascii="Verdana" w:hAnsi="Verdana"/>
          <w:sz w:val="18"/>
          <w:szCs w:val="18"/>
        </w:rPr>
      </w:pPr>
    </w:p>
    <w:p w14:paraId="0669BB40" w14:textId="214130E3" w:rsidR="00057EFA" w:rsidRPr="00950641" w:rsidRDefault="00057EFA" w:rsidP="00917A5E">
      <w:pPr>
        <w:rPr>
          <w:rFonts w:ascii="Verdana" w:hAnsi="Verdana"/>
          <w:sz w:val="18"/>
          <w:szCs w:val="18"/>
        </w:rPr>
      </w:pPr>
    </w:p>
    <w:p w14:paraId="5CFD3580" w14:textId="16628FBC" w:rsidR="00057EFA" w:rsidRPr="00950641" w:rsidRDefault="00057EFA" w:rsidP="00917A5E">
      <w:pPr>
        <w:rPr>
          <w:rFonts w:ascii="Verdana" w:hAnsi="Verdana"/>
          <w:sz w:val="18"/>
          <w:szCs w:val="18"/>
        </w:rPr>
      </w:pPr>
    </w:p>
    <w:p w14:paraId="5E30D492" w14:textId="1257C480" w:rsidR="00930AB1" w:rsidRPr="00950641" w:rsidRDefault="00930AB1" w:rsidP="00917A5E">
      <w:pPr>
        <w:rPr>
          <w:rFonts w:ascii="Verdana" w:hAnsi="Verdana"/>
          <w:sz w:val="18"/>
          <w:szCs w:val="18"/>
        </w:rPr>
      </w:pPr>
    </w:p>
    <w:p w14:paraId="4C1A25B6" w14:textId="77777777" w:rsidR="00930AB1" w:rsidRPr="00950641" w:rsidRDefault="00930AB1" w:rsidP="00917A5E">
      <w:pPr>
        <w:rPr>
          <w:rFonts w:ascii="Verdana" w:hAnsi="Verdana"/>
          <w:sz w:val="18"/>
          <w:szCs w:val="18"/>
        </w:rPr>
      </w:pPr>
    </w:p>
    <w:p w14:paraId="38ADB44F" w14:textId="7AEB0028" w:rsidR="00057EFA" w:rsidRPr="00950641" w:rsidRDefault="00057EFA" w:rsidP="00917A5E">
      <w:pPr>
        <w:rPr>
          <w:rFonts w:ascii="Verdana" w:hAnsi="Verdana"/>
          <w:sz w:val="18"/>
          <w:szCs w:val="18"/>
        </w:rPr>
      </w:pPr>
    </w:p>
    <w:p w14:paraId="2471E6FC" w14:textId="40B70D1D" w:rsidR="00057EFA" w:rsidRPr="00950641" w:rsidRDefault="00057EFA" w:rsidP="00917A5E">
      <w:pPr>
        <w:rPr>
          <w:rFonts w:ascii="Verdana" w:hAnsi="Verdana"/>
          <w:sz w:val="18"/>
          <w:szCs w:val="18"/>
        </w:rPr>
      </w:pPr>
    </w:p>
    <w:p w14:paraId="497EFAE2" w14:textId="276B98C7" w:rsidR="00057EFA" w:rsidRPr="00950641" w:rsidRDefault="00057EFA" w:rsidP="00917A5E">
      <w:pPr>
        <w:rPr>
          <w:rFonts w:ascii="Verdana" w:hAnsi="Verdana"/>
          <w:sz w:val="18"/>
          <w:szCs w:val="18"/>
        </w:rPr>
      </w:pPr>
    </w:p>
    <w:p w14:paraId="65D0DA9D" w14:textId="185FAE73" w:rsidR="00057EFA" w:rsidRPr="00950641" w:rsidRDefault="00057EFA" w:rsidP="00917A5E">
      <w:pPr>
        <w:rPr>
          <w:rFonts w:ascii="Verdana" w:hAnsi="Verdana"/>
          <w:sz w:val="18"/>
          <w:szCs w:val="18"/>
        </w:rPr>
      </w:pPr>
    </w:p>
    <w:p w14:paraId="60F78E39" w14:textId="77777777" w:rsidR="008C015B" w:rsidRDefault="008C015B" w:rsidP="00917A5E">
      <w:pPr>
        <w:rPr>
          <w:rFonts w:ascii="Verdana" w:hAnsi="Verdana"/>
          <w:sz w:val="18"/>
          <w:szCs w:val="18"/>
        </w:rPr>
      </w:pPr>
    </w:p>
    <w:p w14:paraId="183854EC" w14:textId="77777777" w:rsidR="00717C62" w:rsidRPr="00950641" w:rsidRDefault="00717C62" w:rsidP="00917A5E">
      <w:pPr>
        <w:rPr>
          <w:rFonts w:ascii="Verdana" w:hAnsi="Verdana"/>
          <w:sz w:val="18"/>
          <w:szCs w:val="18"/>
        </w:rPr>
      </w:pPr>
    </w:p>
    <w:p w14:paraId="78B9CA18" w14:textId="77777777" w:rsidR="008C015B" w:rsidRPr="00950641" w:rsidRDefault="008C015B"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lastRenderedPageBreak/>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txtubicacionmatriz</w:t>
            </w:r>
            <w:proofErr w:type="spellEnd"/>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unidadCatastralMatriz</w:t>
            </w:r>
            <w:proofErr w:type="spellEnd"/>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urbanizacionMatriz</w:t>
            </w:r>
            <w:proofErr w:type="spellEnd"/>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txtdistritomatriz</w:t>
            </w:r>
            <w:proofErr w:type="spellEnd"/>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txtprovinciamatriz</w:t>
            </w:r>
            <w:proofErr w:type="spellEnd"/>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txtdepartamentomatriz</w:t>
            </w:r>
            <w:proofErr w:type="spellEnd"/>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areaMatrizHasMatriz</w:t>
            </w:r>
            <w:proofErr w:type="spellEnd"/>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partidaMatriz</w:t>
            </w:r>
            <w:proofErr w:type="spellEnd"/>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compraventaMatriz</w:t>
            </w:r>
            <w:proofErr w:type="spellEnd"/>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situacionLegalMatriz</w:t>
            </w:r>
            <w:proofErr w:type="spellEnd"/>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w:t>
            </w:r>
            <w:proofErr w:type="spellStart"/>
            <w:r w:rsidRPr="00950641">
              <w:rPr>
                <w:rFonts w:ascii="Verdana" w:hAnsi="Verdana"/>
                <w:sz w:val="18"/>
                <w:szCs w:val="18"/>
                <w:lang w:val="es-MX"/>
              </w:rPr>
              <w:t>areaLote</w:t>
            </w:r>
            <w:proofErr w:type="spellEnd"/>
            <w:r w:rsidRPr="00950641">
              <w:rPr>
                <w:rFonts w:ascii="Verdana" w:hAnsi="Verdana"/>
                <w:sz w:val="18"/>
                <w:szCs w:val="18"/>
                <w:lang w:val="es-MX"/>
              </w:rPr>
              <w:t>}</w:t>
            </w:r>
            <w:r w:rsidRPr="00950641">
              <w:rPr>
                <w:rFonts w:ascii="Verdana" w:eastAsia="Verdana" w:hAnsi="Verdana" w:cs="Verdana"/>
                <w:sz w:val="18"/>
                <w:szCs w:val="18"/>
              </w:rPr>
              <w:t>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1981E0DE"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Pr="00950641">
              <w:rPr>
                <w:rFonts w:ascii="Verdana" w:eastAsia="Verdana" w:hAnsi="Verdana" w:cs="Verdana"/>
                <w:sz w:val="18"/>
                <w:szCs w:val="18"/>
              </w:rPr>
              <w:t>% (</w:t>
            </w:r>
            <w:ins w:id="4" w:author="luis cisneros" w:date="2025-08-05T21:02:00Z" w16du:dateUtc="2025-08-06T02:02:00Z">
              <w:r w:rsidR="00B9434E" w:rsidRPr="00950641">
                <w:rPr>
                  <w:rFonts w:ascii="Verdana" w:eastAsia="Verdana" w:hAnsi="Verdana" w:cs="Verdana"/>
                  <w:sz w:val="18"/>
                  <w:szCs w:val="18"/>
                </w:rPr>
                <w:t>{</w:t>
              </w:r>
            </w:ins>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6808"/>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5"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costoLote</w:t>
            </w:r>
            <w:proofErr w:type="spellEnd"/>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proofErr w:type="spellStart"/>
            <w:r w:rsidR="008C015B" w:rsidRPr="00950641">
              <w:rPr>
                <w:rFonts w:ascii="Verdana" w:hAnsi="Verdana"/>
                <w:b/>
                <w:bCs/>
                <w:sz w:val="18"/>
                <w:szCs w:val="18"/>
                <w:lang w:val="es-PE"/>
              </w:rPr>
              <w:t>costoLoteLetras</w:t>
            </w:r>
            <w:proofErr w:type="spellEnd"/>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6D13824" w14:textId="7AA73A62" w:rsidR="004B36EE" w:rsidRPr="00950641" w:rsidRDefault="00304FFB" w:rsidP="004B36EE">
            <w:pPr>
              <w:ind w:left="286" w:right="275"/>
              <w:jc w:val="both"/>
              <w:rPr>
                <w:rFonts w:ascii="Verdana" w:hAnsi="Verdana"/>
                <w:b/>
                <w:bCs/>
                <w:sz w:val="18"/>
                <w:szCs w:val="18"/>
              </w:rPr>
            </w:pPr>
            <w:r>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proofErr w:type="spellStart"/>
            <w:r w:rsidRPr="00563E79">
              <w:rPr>
                <w:rFonts w:ascii="Verdana" w:hAnsi="Verdana"/>
                <w:b/>
                <w:bCs/>
                <w:sz w:val="18"/>
                <w:szCs w:val="18"/>
                <w:lang w:val="es-PE"/>
              </w:rPr>
              <w:t>cantidadCuotaExtraordinariaLetras</w:t>
            </w:r>
            <w:proofErr w:type="spellEnd"/>
            <w:r>
              <w:rPr>
                <w:rFonts w:ascii="Verdana" w:hAnsi="Verdana"/>
                <w:b/>
                <w:bCs/>
                <w:sz w:val="18"/>
                <w:szCs w:val="18"/>
              </w:rPr>
              <w:t>})</w:t>
            </w:r>
            <w:r w:rsidRPr="00950641">
              <w:rPr>
                <w:rFonts w:ascii="Verdana" w:hAnsi="Verdana"/>
                <w:b/>
                <w:bCs/>
                <w:sz w:val="18"/>
                <w:szCs w:val="18"/>
              </w:rPr>
              <w:t xml:space="preserve"> {</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p>
        </w:tc>
      </w:tr>
      <w:tr w:rsidR="00544AC6" w:rsidRPr="00950641" w14:paraId="56048BBC" w14:textId="77777777" w:rsidTr="00C23938">
        <w:trPr>
          <w:trHeight w:val="567"/>
        </w:trPr>
        <w:tc>
          <w:tcPr>
            <w:tcW w:w="9640" w:type="dxa"/>
            <w:gridSpan w:val="3"/>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w:t>
            </w:r>
            <w:proofErr w:type="spellEnd"/>
            <w:r w:rsidR="004B36EE" w:rsidRPr="00950641">
              <w:rPr>
                <w:rFonts w:ascii="Verdana" w:hAnsi="Verdana"/>
                <w:sz w:val="18"/>
                <w:szCs w:val="18"/>
              </w:rPr>
              <w:t>}</w:t>
            </w:r>
            <w:r w:rsidR="004B36EE" w:rsidRPr="00950641">
              <w:rPr>
                <w:rFonts w:ascii="Verdana" w:hAnsi="Verdana"/>
                <w:b/>
                <w:bCs/>
                <w:sz w:val="18"/>
                <w:szCs w:val="18"/>
              </w:rPr>
              <w:t xml:space="preserve"> </w:t>
            </w:r>
            <w:r w:rsidRPr="00950641">
              <w:rPr>
                <w:rFonts w:ascii="Verdana" w:hAnsi="Verdana"/>
                <w:b/>
                <w:bCs/>
                <w:sz w:val="18"/>
                <w:szCs w:val="18"/>
              </w:rPr>
              <w:t>(</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cuotaInicialIncluyeSeparacionLetras</w:t>
            </w:r>
            <w:proofErr w:type="spellEnd"/>
            <w:r w:rsidR="004B36EE" w:rsidRPr="00950641">
              <w:rPr>
                <w:rFonts w:ascii="Verdana" w:hAnsi="Verdana"/>
                <w:sz w:val="18"/>
                <w:szCs w:val="18"/>
              </w:rPr>
              <w:t>}</w:t>
            </w:r>
            <w:r w:rsidRPr="00950641">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fechaPago</w:t>
            </w:r>
            <w:proofErr w:type="spellEnd"/>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proofErr w:type="spellStart"/>
            <w:r w:rsidRPr="00950641">
              <w:rPr>
                <w:rFonts w:ascii="Verdana" w:hAnsi="Verdana"/>
                <w:b/>
                <w:bCs/>
                <w:sz w:val="18"/>
                <w:szCs w:val="18"/>
              </w:rPr>
              <w:t>N°</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cuotaInicialBanco</w:t>
            </w:r>
            <w:proofErr w:type="spellEnd"/>
            <w:r w:rsidR="009513A2" w:rsidRPr="00950641">
              <w:rPr>
                <w:rFonts w:ascii="Verdana" w:hAnsi="Verdana"/>
                <w:b/>
                <w:bCs/>
                <w:sz w:val="18"/>
                <w:szCs w:val="18"/>
                <w:lang w:val="es-PE"/>
              </w:rPr>
              <w:t>}</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276DF8F9" w14:textId="55E36567"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saldoLote</w:t>
            </w:r>
            <w:proofErr w:type="spellEnd"/>
            <w:r w:rsidR="009513A2" w:rsidRPr="00950641">
              <w:rPr>
                <w:rFonts w:ascii="Verdana" w:hAnsi="Verdana"/>
                <w:b/>
                <w:bCs/>
                <w:sz w:val="18"/>
                <w:szCs w:val="18"/>
                <w:lang w:val="es-PE"/>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s en</w:t>
            </w:r>
            <w:r w:rsidR="00304FFB">
              <w:rPr>
                <w:rFonts w:ascii="Verdana" w:hAnsi="Verdana"/>
                <w:sz w:val="18"/>
                <w:szCs w:val="18"/>
              </w:rPr>
              <w:t xml:space="preserve"> </w:t>
            </w:r>
            <w:r w:rsidR="00304FFB">
              <w:rPr>
                <w:rFonts w:ascii="Verdana" w:hAnsi="Verdana"/>
                <w:b/>
                <w:bCs/>
                <w:sz w:val="18"/>
                <w:szCs w:val="18"/>
              </w:rPr>
              <w:t>(</w:t>
            </w:r>
            <w:r w:rsidR="00304FFB" w:rsidRPr="00BD488E">
              <w:rPr>
                <w:rFonts w:ascii="Verdana" w:hAnsi="Verdana"/>
                <w:b/>
                <w:bCs/>
                <w:sz w:val="18"/>
                <w:szCs w:val="18"/>
              </w:rPr>
              <w:t>{</w:t>
            </w:r>
            <w:proofErr w:type="spellStart"/>
            <w:r w:rsidR="00304FFB" w:rsidRPr="00BD488E">
              <w:rPr>
                <w:rFonts w:ascii="Verdana" w:hAnsi="Verdana"/>
                <w:b/>
                <w:bCs/>
                <w:sz w:val="18"/>
                <w:szCs w:val="18"/>
                <w:lang w:val="es-PE"/>
              </w:rPr>
              <w:t>cantidadCuotaLetras</w:t>
            </w:r>
            <w:proofErr w:type="spellEnd"/>
            <w:r w:rsidR="00304FFB" w:rsidRPr="00BD488E">
              <w:rPr>
                <w:rFonts w:ascii="Verdana" w:hAnsi="Verdana"/>
                <w:b/>
                <w:bCs/>
                <w:sz w:val="18"/>
                <w:szCs w:val="18"/>
              </w:rPr>
              <w:t>}</w:t>
            </w:r>
            <w:r w:rsidR="00304FFB">
              <w:rPr>
                <w:rFonts w:ascii="Verdana" w:hAnsi="Verdana"/>
                <w:b/>
                <w:bCs/>
                <w:sz w:val="18"/>
                <w:szCs w:val="18"/>
              </w:rPr>
              <w:t xml:space="preserve">) </w:t>
            </w:r>
            <w:r w:rsidR="00304FFB" w:rsidRPr="00BD488E">
              <w:rPr>
                <w:rFonts w:ascii="Verdana" w:hAnsi="Verdana"/>
                <w:b/>
                <w:bCs/>
                <w:sz w:val="18"/>
                <w:szCs w:val="18"/>
              </w:rPr>
              <w:t>{</w:t>
            </w:r>
            <w:proofErr w:type="spellStart"/>
            <w:r w:rsidR="00304FFB" w:rsidRPr="00BD488E">
              <w:rPr>
                <w:rFonts w:ascii="Verdana" w:hAnsi="Verdana"/>
                <w:b/>
                <w:bCs/>
                <w:sz w:val="18"/>
                <w:szCs w:val="18"/>
                <w:lang w:val="es-PE"/>
              </w:rPr>
              <w:t>cantidadCuotas</w:t>
            </w:r>
            <w:proofErr w:type="spellEnd"/>
            <w:r w:rsidR="00304FFB" w:rsidRPr="00BD488E">
              <w:rPr>
                <w:rFonts w:ascii="Verdana" w:hAnsi="Verdana"/>
                <w:b/>
                <w:bCs/>
                <w:sz w:val="18"/>
                <w:szCs w:val="18"/>
                <w:lang w:val="es-PE"/>
              </w:rPr>
              <w:t>}</w:t>
            </w:r>
            <w:r w:rsidR="00304FFB">
              <w:rPr>
                <w:rFonts w:ascii="Verdana" w:hAnsi="Verdana"/>
                <w:b/>
                <w:bCs/>
                <w:sz w:val="18"/>
                <w:szCs w:val="18"/>
              </w:rPr>
              <w:t xml:space="preserve"> CUOTAS MENSUALES CONSECUTIVAS </w:t>
            </w:r>
            <w:r w:rsidR="00304FFB" w:rsidRPr="00950641">
              <w:rPr>
                <w:rFonts w:ascii="Verdana" w:hAnsi="Verdana"/>
                <w:b/>
                <w:bCs/>
                <w:sz w:val="18"/>
                <w:szCs w:val="18"/>
              </w:rPr>
              <w:t>Y</w:t>
            </w:r>
            <w:r w:rsidR="00304FFB">
              <w:rPr>
                <w:rFonts w:ascii="Verdana" w:hAnsi="Verdana"/>
                <w:b/>
                <w:bCs/>
                <w:sz w:val="18"/>
                <w:szCs w:val="18"/>
              </w:rPr>
              <w:t xml:space="preserve"> ({</w:t>
            </w:r>
            <w:proofErr w:type="spellStart"/>
            <w:r w:rsidR="00304FFB" w:rsidRPr="00563E79">
              <w:rPr>
                <w:rFonts w:ascii="Verdana" w:hAnsi="Verdana"/>
                <w:b/>
                <w:bCs/>
                <w:sz w:val="18"/>
                <w:szCs w:val="18"/>
                <w:lang w:val="es-PE"/>
              </w:rPr>
              <w:t>cantidadCuotaExtraordinariaLetras</w:t>
            </w:r>
            <w:proofErr w:type="spellEnd"/>
            <w:r w:rsidR="00304FFB">
              <w:rPr>
                <w:rFonts w:ascii="Verdana" w:hAnsi="Verdana"/>
                <w:b/>
                <w:bCs/>
                <w:sz w:val="18"/>
                <w:szCs w:val="18"/>
              </w:rPr>
              <w:t>})</w:t>
            </w:r>
            <w:r w:rsidR="00304FFB" w:rsidRPr="00950641">
              <w:rPr>
                <w:rFonts w:ascii="Verdana" w:hAnsi="Verdana"/>
                <w:b/>
                <w:bCs/>
                <w:sz w:val="18"/>
                <w:szCs w:val="18"/>
              </w:rPr>
              <w:t xml:space="preserve"> {</w:t>
            </w:r>
            <w:proofErr w:type="spellStart"/>
            <w:r w:rsidR="00304FFB" w:rsidRPr="00950641">
              <w:rPr>
                <w:rFonts w:ascii="Verdana" w:hAnsi="Verdana"/>
                <w:b/>
                <w:bCs/>
                <w:sz w:val="18"/>
                <w:szCs w:val="18"/>
                <w:lang w:val="es-PE"/>
              </w:rPr>
              <w:t>cantidadCuotaExtraordinaria</w:t>
            </w:r>
            <w:proofErr w:type="spellEnd"/>
            <w:r w:rsidR="00304FFB" w:rsidRPr="00950641">
              <w:rPr>
                <w:rFonts w:ascii="Verdana" w:hAnsi="Verdana"/>
                <w:b/>
                <w:bCs/>
                <w:sz w:val="18"/>
                <w:szCs w:val="18"/>
              </w:rPr>
              <w:t>} CUOTA EXTRAORDINARIA</w:t>
            </w:r>
            <w:r w:rsidRPr="00950641">
              <w:rPr>
                <w:rFonts w:ascii="Verdana" w:hAnsi="Verdana"/>
                <w:sz w:val="18"/>
                <w:szCs w:val="18"/>
              </w:rPr>
              <w:t xml:space="preserve">, mediante transferencia bancaria/depósito bancario/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estadoCuenta</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letrasPendientePago</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proofErr w:type="gramStart"/>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w:t>
            </w:r>
            <w:proofErr w:type="gramEnd"/>
            <w:r w:rsidRPr="00950641">
              <w:rPr>
                <w:rFonts w:ascii="Verdana" w:eastAsia="Tahoma" w:hAnsi="Verdana" w:cs="Tahoma"/>
                <w:sz w:val="18"/>
                <w:szCs w:val="18"/>
                <w:lang w:val="es-PE"/>
              </w:rPr>
              <w:t xml:space="preserv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 xml:space="preserve"> cantidadCuotaBanco</w:t>
            </w:r>
            <w:r w:rsidR="009513A2" w:rsidRPr="00950641">
              <w:rPr>
                <w:rFonts w:ascii="Verdana" w:hAnsi="Verdana"/>
                <w:b/>
                <w:bCs/>
                <w:noProof/>
                <w:sz w:val="18"/>
                <w:szCs w:val="18"/>
              </w:rPr>
              <w:t xml:space="preserve"> }</w:t>
            </w:r>
            <w:r w:rsidRPr="00950641">
              <w:rPr>
                <w:rFonts w:ascii="Verdana" w:eastAsia="Tahoma" w:hAnsi="Verdana" w:cs="Tahoma"/>
                <w:sz w:val="18"/>
                <w:szCs w:val="18"/>
                <w:lang w:val="es-PE"/>
              </w:rPr>
              <w:t xml:space="preserve">, sin más constancia de recepción y conformidad que la firma de las partes al final del </w:t>
            </w:r>
            <w:r w:rsidRPr="00950641">
              <w:rPr>
                <w:rFonts w:ascii="Verdana" w:eastAsia="Tahoma" w:hAnsi="Verdana" w:cs="Tahoma"/>
                <w:sz w:val="18"/>
                <w:szCs w:val="18"/>
                <w:lang w:val="es-PE"/>
              </w:rPr>
              <w:lastRenderedPageBreak/>
              <w:t>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bookmarkEnd w:id="5"/>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proofErr w:type="spellStart"/>
            <w:r w:rsidR="009513A2" w:rsidRPr="00950641">
              <w:rPr>
                <w:rFonts w:ascii="Verdana" w:hAnsi="Verdana" w:cs="Arial"/>
                <w:b/>
                <w:bCs/>
                <w:color w:val="040C28"/>
                <w:sz w:val="18"/>
                <w:szCs w:val="18"/>
                <w:lang w:val="es-PE"/>
              </w:rPr>
              <w:t>mantenimientoMensual</w:t>
            </w:r>
            <w:proofErr w:type="spellEnd"/>
            <w:r w:rsidR="009513A2" w:rsidRPr="00950641">
              <w:rPr>
                <w:rFonts w:ascii="Verdana" w:hAnsi="Verdana" w:cs="Arial"/>
                <w:b/>
                <w:bCs/>
                <w:color w:val="040C28"/>
                <w:sz w:val="18"/>
                <w:szCs w:val="18"/>
                <w:lang w:val="es-PE"/>
              </w:rPr>
              <w:t>}</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4ACEE38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roofErr w:type="spellStart"/>
            <w:r w:rsidRPr="00950641">
              <w:rPr>
                <w:rFonts w:ascii="Verdana" w:eastAsia="Times New Roman" w:hAnsi="Verdana" w:cs="Segoe UI"/>
                <w:sz w:val="18"/>
                <w:szCs w:val="18"/>
                <w:lang w:val="es-PE"/>
              </w:rPr>
              <w:t>fechaEntrega</w:t>
            </w:r>
            <w:proofErr w:type="spellEnd"/>
            <w:r w:rsidRPr="00950641">
              <w:rPr>
                <w:rFonts w:ascii="Verdana" w:eastAsia="Times New Roman" w:hAnsi="Verdana" w:cs="Segoe UI"/>
                <w:sz w:val="18"/>
                <w:szCs w:val="18"/>
                <w:lang w:val="es-PE"/>
              </w:rPr>
              <w:t>}</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proofErr w:type="spellStart"/>
            <w:r w:rsidR="00F12A80" w:rsidRPr="00950641">
              <w:rPr>
                <w:rFonts w:ascii="Verdana" w:eastAsia="Times New Roman" w:hAnsi="Verdana" w:cs="Tahoma"/>
                <w:color w:val="000000"/>
                <w:sz w:val="18"/>
                <w:szCs w:val="18"/>
                <w:lang w:val="es-PE"/>
              </w:rPr>
              <w:t>fechaFormatoLegal</w:t>
            </w:r>
            <w:proofErr w:type="spellEnd"/>
            <w:r w:rsidR="00F12A80" w:rsidRPr="00950641">
              <w:rPr>
                <w:rFonts w:ascii="Verdana" w:eastAsia="Times New Roman" w:hAnsi="Verdana" w:cs="Tahoma"/>
                <w:color w:val="000000"/>
                <w:sz w:val="18"/>
                <w:szCs w:val="18"/>
                <w:lang w:val="es-PE"/>
              </w:rPr>
              <w:t>}</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Default="00057EFA" w:rsidP="00917A5E">
      <w:pPr>
        <w:rPr>
          <w:rFonts w:ascii="Verdana" w:hAnsi="Verdana"/>
          <w:sz w:val="18"/>
          <w:szCs w:val="18"/>
        </w:rPr>
      </w:pPr>
    </w:p>
    <w:p w14:paraId="2BC1A70A" w14:textId="77777777" w:rsidR="008F12F3" w:rsidRDefault="008F12F3" w:rsidP="00917A5E">
      <w:pPr>
        <w:rPr>
          <w:rFonts w:ascii="Verdana" w:hAnsi="Verdana"/>
          <w:sz w:val="18"/>
          <w:szCs w:val="18"/>
        </w:rPr>
      </w:pPr>
    </w:p>
    <w:p w14:paraId="7CDCA7E2" w14:textId="77777777" w:rsidR="008F12F3" w:rsidRDefault="008F12F3" w:rsidP="00917A5E">
      <w:pPr>
        <w:rPr>
          <w:rFonts w:ascii="Verdana" w:hAnsi="Verdana"/>
          <w:sz w:val="18"/>
          <w:szCs w:val="18"/>
        </w:rPr>
      </w:pPr>
    </w:p>
    <w:p w14:paraId="7AC839A1" w14:textId="77777777" w:rsidR="008F12F3" w:rsidRDefault="008F12F3" w:rsidP="00917A5E">
      <w:pPr>
        <w:rPr>
          <w:rFonts w:ascii="Verdana" w:hAnsi="Verdana"/>
          <w:sz w:val="18"/>
          <w:szCs w:val="18"/>
        </w:rPr>
      </w:pPr>
    </w:p>
    <w:p w14:paraId="3AAAD941" w14:textId="77777777" w:rsidR="008F12F3" w:rsidRDefault="008F12F3" w:rsidP="00917A5E">
      <w:pPr>
        <w:rPr>
          <w:rFonts w:ascii="Verdana" w:hAnsi="Verdana"/>
          <w:sz w:val="18"/>
          <w:szCs w:val="18"/>
        </w:rPr>
      </w:pPr>
    </w:p>
    <w:p w14:paraId="62FD1381" w14:textId="77777777" w:rsidR="008F12F3" w:rsidRDefault="008F12F3" w:rsidP="00917A5E">
      <w:pPr>
        <w:rPr>
          <w:rFonts w:ascii="Verdana" w:hAnsi="Verdana"/>
          <w:sz w:val="18"/>
          <w:szCs w:val="18"/>
        </w:rPr>
      </w:pPr>
    </w:p>
    <w:p w14:paraId="7D1081E6" w14:textId="77777777" w:rsidR="008F12F3" w:rsidRDefault="008F12F3" w:rsidP="00917A5E">
      <w:pPr>
        <w:rPr>
          <w:rFonts w:ascii="Verdana" w:hAnsi="Verdana"/>
          <w:sz w:val="18"/>
          <w:szCs w:val="18"/>
        </w:rPr>
      </w:pPr>
    </w:p>
    <w:p w14:paraId="27166A4B" w14:textId="77777777" w:rsidR="008F12F3" w:rsidRDefault="008F12F3" w:rsidP="00917A5E">
      <w:pPr>
        <w:rPr>
          <w:rFonts w:ascii="Verdana" w:hAnsi="Verdana"/>
          <w:sz w:val="18"/>
          <w:szCs w:val="18"/>
        </w:rPr>
      </w:pPr>
    </w:p>
    <w:p w14:paraId="5874B9E8" w14:textId="77777777" w:rsidR="008F12F3" w:rsidRDefault="008F12F3" w:rsidP="00917A5E">
      <w:pPr>
        <w:rPr>
          <w:rFonts w:ascii="Verdana" w:hAnsi="Verdana"/>
          <w:sz w:val="18"/>
          <w:szCs w:val="18"/>
        </w:rPr>
      </w:pPr>
    </w:p>
    <w:p w14:paraId="3411DDAD" w14:textId="77777777" w:rsidR="008F12F3" w:rsidRDefault="008F12F3" w:rsidP="00917A5E">
      <w:pPr>
        <w:rPr>
          <w:rFonts w:ascii="Verdana" w:hAnsi="Verdana"/>
          <w:sz w:val="18"/>
          <w:szCs w:val="18"/>
        </w:rPr>
      </w:pPr>
    </w:p>
    <w:p w14:paraId="2D83339D" w14:textId="77777777" w:rsidR="008F12F3" w:rsidRDefault="008F12F3" w:rsidP="00917A5E">
      <w:pPr>
        <w:rPr>
          <w:rFonts w:ascii="Verdana" w:hAnsi="Verdana"/>
          <w:sz w:val="18"/>
          <w:szCs w:val="18"/>
        </w:rPr>
      </w:pPr>
    </w:p>
    <w:p w14:paraId="0024B285" w14:textId="77777777" w:rsidR="008F12F3" w:rsidRDefault="008F12F3" w:rsidP="00917A5E">
      <w:pPr>
        <w:rPr>
          <w:rFonts w:ascii="Verdana" w:hAnsi="Verdana"/>
          <w:sz w:val="18"/>
          <w:szCs w:val="18"/>
        </w:rPr>
      </w:pPr>
    </w:p>
    <w:p w14:paraId="51C369CC" w14:textId="77777777" w:rsidR="008F12F3" w:rsidRDefault="008F12F3" w:rsidP="00917A5E">
      <w:pPr>
        <w:rPr>
          <w:rFonts w:ascii="Verdana" w:hAnsi="Verdana"/>
          <w:sz w:val="18"/>
          <w:szCs w:val="18"/>
        </w:rPr>
      </w:pPr>
    </w:p>
    <w:p w14:paraId="393052EF" w14:textId="77777777" w:rsidR="008F12F3" w:rsidRDefault="008F12F3" w:rsidP="00917A5E">
      <w:pPr>
        <w:rPr>
          <w:rFonts w:ascii="Verdana" w:hAnsi="Verdana"/>
          <w:sz w:val="18"/>
          <w:szCs w:val="18"/>
        </w:rPr>
      </w:pPr>
    </w:p>
    <w:p w14:paraId="7553FD65" w14:textId="77777777" w:rsidR="008F12F3" w:rsidRDefault="008F12F3" w:rsidP="00917A5E">
      <w:pPr>
        <w:rPr>
          <w:rFonts w:ascii="Verdana" w:hAnsi="Verdana"/>
          <w:sz w:val="18"/>
          <w:szCs w:val="18"/>
        </w:rPr>
      </w:pPr>
    </w:p>
    <w:p w14:paraId="02D27D1A" w14:textId="77777777" w:rsidR="008F12F3" w:rsidRDefault="008F12F3" w:rsidP="00917A5E">
      <w:pPr>
        <w:rPr>
          <w:rFonts w:ascii="Verdana" w:hAnsi="Verdana"/>
          <w:sz w:val="18"/>
          <w:szCs w:val="18"/>
        </w:rPr>
      </w:pPr>
    </w:p>
    <w:p w14:paraId="45C4FE63" w14:textId="77777777" w:rsidR="008F12F3" w:rsidRDefault="008F12F3" w:rsidP="00917A5E">
      <w:pPr>
        <w:rPr>
          <w:rFonts w:ascii="Verdana" w:hAnsi="Verdana"/>
          <w:sz w:val="18"/>
          <w:szCs w:val="18"/>
        </w:rPr>
      </w:pPr>
    </w:p>
    <w:p w14:paraId="46A29152" w14:textId="77777777" w:rsidR="008F12F3" w:rsidRDefault="008F12F3" w:rsidP="00917A5E">
      <w:pPr>
        <w:rPr>
          <w:rFonts w:ascii="Verdana" w:hAnsi="Verdana"/>
          <w:sz w:val="18"/>
          <w:szCs w:val="18"/>
        </w:rPr>
      </w:pPr>
    </w:p>
    <w:p w14:paraId="5A8AE6BE" w14:textId="77777777" w:rsidR="008F12F3" w:rsidRDefault="008F12F3" w:rsidP="00917A5E">
      <w:pPr>
        <w:rPr>
          <w:rFonts w:ascii="Verdana" w:hAnsi="Verdana"/>
          <w:sz w:val="18"/>
          <w:szCs w:val="18"/>
        </w:rPr>
      </w:pPr>
    </w:p>
    <w:p w14:paraId="597581BB" w14:textId="77777777" w:rsidR="008F12F3" w:rsidRDefault="008F12F3" w:rsidP="00917A5E">
      <w:pPr>
        <w:rPr>
          <w:rFonts w:ascii="Verdana" w:hAnsi="Verdana"/>
          <w:sz w:val="18"/>
          <w:szCs w:val="18"/>
        </w:rPr>
      </w:pPr>
    </w:p>
    <w:p w14:paraId="4799BE39" w14:textId="77777777" w:rsidR="008F12F3" w:rsidRDefault="008F12F3" w:rsidP="00917A5E">
      <w:pPr>
        <w:rPr>
          <w:rFonts w:ascii="Verdana" w:hAnsi="Verdana"/>
          <w:sz w:val="18"/>
          <w:szCs w:val="18"/>
        </w:rPr>
      </w:pPr>
    </w:p>
    <w:p w14:paraId="170F2D50" w14:textId="77777777" w:rsidR="008F12F3" w:rsidRDefault="008F12F3" w:rsidP="00917A5E">
      <w:pPr>
        <w:rPr>
          <w:rFonts w:ascii="Verdana" w:hAnsi="Verdana"/>
          <w:sz w:val="18"/>
          <w:szCs w:val="18"/>
        </w:rPr>
      </w:pPr>
    </w:p>
    <w:p w14:paraId="028D2015" w14:textId="77777777" w:rsidR="008F12F3" w:rsidRDefault="008F12F3" w:rsidP="00917A5E">
      <w:pPr>
        <w:rPr>
          <w:rFonts w:ascii="Verdana" w:hAnsi="Verdana"/>
          <w:sz w:val="18"/>
          <w:szCs w:val="18"/>
        </w:rPr>
      </w:pPr>
    </w:p>
    <w:p w14:paraId="587A34E2" w14:textId="77777777" w:rsidR="008F12F3" w:rsidRDefault="008F12F3" w:rsidP="00917A5E">
      <w:pPr>
        <w:rPr>
          <w:rFonts w:ascii="Verdana" w:hAnsi="Verdana"/>
          <w:sz w:val="18"/>
          <w:szCs w:val="18"/>
        </w:rPr>
      </w:pPr>
    </w:p>
    <w:p w14:paraId="679BB35B" w14:textId="77777777" w:rsidR="008F12F3" w:rsidRDefault="008F12F3" w:rsidP="00917A5E">
      <w:pPr>
        <w:rPr>
          <w:rFonts w:ascii="Verdana" w:hAnsi="Verdana"/>
          <w:sz w:val="18"/>
          <w:szCs w:val="18"/>
        </w:rPr>
      </w:pPr>
    </w:p>
    <w:p w14:paraId="4128E057" w14:textId="77777777" w:rsidR="008F12F3" w:rsidRDefault="008F12F3" w:rsidP="00917A5E">
      <w:pPr>
        <w:rPr>
          <w:rFonts w:ascii="Verdana" w:hAnsi="Verdana"/>
          <w:sz w:val="18"/>
          <w:szCs w:val="18"/>
        </w:rPr>
      </w:pPr>
    </w:p>
    <w:p w14:paraId="413C4342" w14:textId="77777777" w:rsidR="008F12F3" w:rsidRDefault="008F12F3" w:rsidP="00917A5E">
      <w:pPr>
        <w:rPr>
          <w:rFonts w:ascii="Verdana" w:hAnsi="Verdana"/>
          <w:sz w:val="18"/>
          <w:szCs w:val="18"/>
        </w:rPr>
      </w:pPr>
    </w:p>
    <w:p w14:paraId="06E814B8" w14:textId="77777777" w:rsidR="008F12F3" w:rsidRDefault="008F12F3" w:rsidP="00917A5E">
      <w:pPr>
        <w:rPr>
          <w:rFonts w:ascii="Verdana" w:hAnsi="Verdana"/>
          <w:sz w:val="18"/>
          <w:szCs w:val="18"/>
        </w:rPr>
      </w:pPr>
    </w:p>
    <w:p w14:paraId="23DAA94A" w14:textId="77777777" w:rsidR="008F12F3" w:rsidRDefault="008F12F3" w:rsidP="00917A5E">
      <w:pPr>
        <w:rPr>
          <w:rFonts w:ascii="Verdana" w:hAnsi="Verdana"/>
          <w:sz w:val="18"/>
          <w:szCs w:val="18"/>
        </w:rPr>
      </w:pPr>
    </w:p>
    <w:p w14:paraId="2881DED6" w14:textId="77777777" w:rsidR="008F12F3" w:rsidRDefault="008F12F3" w:rsidP="00917A5E">
      <w:pPr>
        <w:rPr>
          <w:rFonts w:ascii="Verdana" w:hAnsi="Verdana"/>
          <w:sz w:val="18"/>
          <w:szCs w:val="18"/>
        </w:rPr>
      </w:pPr>
    </w:p>
    <w:p w14:paraId="27F292C5" w14:textId="77777777" w:rsidR="008F12F3" w:rsidRDefault="008F12F3" w:rsidP="00917A5E">
      <w:pPr>
        <w:rPr>
          <w:rFonts w:ascii="Verdana" w:hAnsi="Verdan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8F12F3" w:rsidRPr="00555C93" w14:paraId="1676B636" w14:textId="77777777" w:rsidTr="00BD42BC">
        <w:trPr>
          <w:trHeight w:val="211"/>
        </w:trPr>
        <w:tc>
          <w:tcPr>
            <w:tcW w:w="3227" w:type="dxa"/>
            <w:vMerge w:val="restart"/>
          </w:tcPr>
          <w:p w14:paraId="070B8A58" w14:textId="77777777" w:rsidR="008F12F3" w:rsidRPr="00555C93" w:rsidRDefault="008F12F3" w:rsidP="00BD42BC">
            <w:pPr>
              <w:rPr>
                <w:rFonts w:ascii="Verdana" w:hAnsi="Verdana"/>
                <w:sz w:val="18"/>
                <w:szCs w:val="18"/>
              </w:rPr>
            </w:pPr>
          </w:p>
        </w:tc>
        <w:tc>
          <w:tcPr>
            <w:tcW w:w="1612" w:type="dxa"/>
            <w:vAlign w:val="center"/>
          </w:tcPr>
          <w:p w14:paraId="60C6F376" w14:textId="77777777" w:rsidR="008F12F3" w:rsidRPr="00555C93" w:rsidRDefault="008F12F3" w:rsidP="00BD42B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4B76D720" w14:textId="77777777" w:rsidR="008F12F3" w:rsidRPr="00555C93" w:rsidRDefault="008F12F3" w:rsidP="00BD42B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2927B7A0" w14:textId="77777777" w:rsidR="008F12F3" w:rsidRPr="00555C93" w:rsidRDefault="008F12F3" w:rsidP="00BD42B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73BC3629" w14:textId="77777777" w:rsidR="008F12F3" w:rsidRPr="00555C93" w:rsidRDefault="008F12F3" w:rsidP="00BD42BC">
            <w:pPr>
              <w:rPr>
                <w:rFonts w:ascii="Verdana" w:hAnsi="Verdana"/>
                <w:sz w:val="18"/>
                <w:szCs w:val="18"/>
              </w:rPr>
            </w:pPr>
            <w:r w:rsidRPr="00555C93">
              <w:rPr>
                <w:rFonts w:ascii="Verdana" w:hAnsi="Verdana"/>
                <w:color w:val="000000"/>
                <w:sz w:val="18"/>
                <w:szCs w:val="18"/>
              </w:rPr>
              <w:t>Fecha De Pago</w:t>
            </w:r>
          </w:p>
        </w:tc>
      </w:tr>
      <w:tr w:rsidR="008F12F3" w:rsidRPr="00555C93" w14:paraId="3A628E07" w14:textId="77777777" w:rsidTr="00BD42BC">
        <w:trPr>
          <w:trHeight w:val="151"/>
        </w:trPr>
        <w:tc>
          <w:tcPr>
            <w:tcW w:w="3227" w:type="dxa"/>
            <w:vMerge/>
          </w:tcPr>
          <w:p w14:paraId="6338FE12" w14:textId="77777777" w:rsidR="008F12F3" w:rsidRPr="00555C93" w:rsidRDefault="008F12F3" w:rsidP="00BD42BC">
            <w:pPr>
              <w:rPr>
                <w:rFonts w:ascii="Verdana" w:hAnsi="Verdana"/>
                <w:sz w:val="18"/>
                <w:szCs w:val="18"/>
              </w:rPr>
            </w:pPr>
          </w:p>
        </w:tc>
        <w:tc>
          <w:tcPr>
            <w:tcW w:w="1612" w:type="dxa"/>
            <w:vAlign w:val="center"/>
          </w:tcPr>
          <w:p w14:paraId="1C77EB2F" w14:textId="77777777" w:rsidR="008F12F3" w:rsidRPr="00555C93" w:rsidRDefault="008F12F3" w:rsidP="00BD42BC">
            <w:pPr>
              <w:jc w:val="center"/>
              <w:rPr>
                <w:rFonts w:ascii="Verdana" w:hAnsi="Verdana"/>
                <w:sz w:val="18"/>
                <w:szCs w:val="18"/>
              </w:rPr>
            </w:pPr>
          </w:p>
        </w:tc>
        <w:tc>
          <w:tcPr>
            <w:tcW w:w="1612" w:type="dxa"/>
            <w:vAlign w:val="center"/>
          </w:tcPr>
          <w:p w14:paraId="3F861A1B" w14:textId="77777777" w:rsidR="008F12F3" w:rsidRPr="00555C93" w:rsidRDefault="008F12F3" w:rsidP="00BD42BC">
            <w:pPr>
              <w:rPr>
                <w:rFonts w:ascii="Verdana" w:hAnsi="Verdana"/>
                <w:sz w:val="18"/>
                <w:szCs w:val="18"/>
              </w:rPr>
            </w:pPr>
          </w:p>
        </w:tc>
        <w:tc>
          <w:tcPr>
            <w:tcW w:w="1612" w:type="dxa"/>
            <w:vAlign w:val="center"/>
          </w:tcPr>
          <w:p w14:paraId="16A441D9" w14:textId="77777777" w:rsidR="008F12F3" w:rsidRPr="00555C93" w:rsidRDefault="008F12F3" w:rsidP="00BD42BC">
            <w:pPr>
              <w:rPr>
                <w:rFonts w:ascii="Verdana" w:hAnsi="Verdana"/>
                <w:sz w:val="18"/>
                <w:szCs w:val="18"/>
              </w:rPr>
            </w:pPr>
          </w:p>
        </w:tc>
        <w:tc>
          <w:tcPr>
            <w:tcW w:w="1612" w:type="dxa"/>
            <w:vAlign w:val="center"/>
          </w:tcPr>
          <w:p w14:paraId="367ED29C" w14:textId="77777777" w:rsidR="008F12F3" w:rsidRPr="00555C93" w:rsidRDefault="008F12F3" w:rsidP="00BD42BC">
            <w:pPr>
              <w:rPr>
                <w:rFonts w:ascii="Verdana" w:hAnsi="Verdana"/>
                <w:sz w:val="18"/>
                <w:szCs w:val="18"/>
              </w:rPr>
            </w:pPr>
          </w:p>
        </w:tc>
      </w:tr>
      <w:tr w:rsidR="008F12F3" w:rsidRPr="00555C93" w14:paraId="367C7C66" w14:textId="77777777" w:rsidTr="00BD42BC">
        <w:trPr>
          <w:trHeight w:val="151"/>
        </w:trPr>
        <w:tc>
          <w:tcPr>
            <w:tcW w:w="3227" w:type="dxa"/>
            <w:vMerge/>
          </w:tcPr>
          <w:p w14:paraId="71EF76D6" w14:textId="77777777" w:rsidR="008F12F3" w:rsidRPr="00555C93" w:rsidRDefault="008F12F3" w:rsidP="00BD42BC">
            <w:pPr>
              <w:rPr>
                <w:rFonts w:ascii="Verdana" w:hAnsi="Verdana"/>
                <w:sz w:val="18"/>
                <w:szCs w:val="18"/>
              </w:rPr>
            </w:pPr>
          </w:p>
        </w:tc>
        <w:tc>
          <w:tcPr>
            <w:tcW w:w="1612" w:type="dxa"/>
            <w:vAlign w:val="center"/>
          </w:tcPr>
          <w:p w14:paraId="0AAED6D9" w14:textId="77777777" w:rsidR="008F12F3" w:rsidRPr="00555C93" w:rsidRDefault="008F12F3" w:rsidP="00BD42BC">
            <w:pPr>
              <w:jc w:val="center"/>
              <w:rPr>
                <w:rFonts w:ascii="Verdana" w:hAnsi="Verdana"/>
                <w:sz w:val="18"/>
                <w:szCs w:val="18"/>
              </w:rPr>
            </w:pPr>
          </w:p>
        </w:tc>
        <w:tc>
          <w:tcPr>
            <w:tcW w:w="1612" w:type="dxa"/>
            <w:vAlign w:val="center"/>
          </w:tcPr>
          <w:p w14:paraId="7074F3E8" w14:textId="77777777" w:rsidR="008F12F3" w:rsidRPr="00555C93" w:rsidRDefault="008F12F3" w:rsidP="00BD42BC">
            <w:pPr>
              <w:rPr>
                <w:rFonts w:ascii="Verdana" w:hAnsi="Verdana"/>
                <w:sz w:val="18"/>
                <w:szCs w:val="18"/>
              </w:rPr>
            </w:pPr>
          </w:p>
        </w:tc>
        <w:tc>
          <w:tcPr>
            <w:tcW w:w="1612" w:type="dxa"/>
            <w:vAlign w:val="center"/>
          </w:tcPr>
          <w:p w14:paraId="51BE0A82" w14:textId="77777777" w:rsidR="008F12F3" w:rsidRPr="00555C93" w:rsidRDefault="008F12F3" w:rsidP="00BD42BC">
            <w:pPr>
              <w:rPr>
                <w:rFonts w:ascii="Verdana" w:hAnsi="Verdana"/>
                <w:sz w:val="18"/>
                <w:szCs w:val="18"/>
              </w:rPr>
            </w:pPr>
          </w:p>
        </w:tc>
        <w:tc>
          <w:tcPr>
            <w:tcW w:w="1612" w:type="dxa"/>
            <w:vAlign w:val="center"/>
          </w:tcPr>
          <w:p w14:paraId="02A6078E" w14:textId="77777777" w:rsidR="008F12F3" w:rsidRPr="00555C93" w:rsidRDefault="008F12F3" w:rsidP="00BD42BC">
            <w:pPr>
              <w:rPr>
                <w:rFonts w:ascii="Verdana" w:hAnsi="Verdana"/>
                <w:sz w:val="18"/>
                <w:szCs w:val="18"/>
              </w:rPr>
            </w:pPr>
          </w:p>
        </w:tc>
      </w:tr>
      <w:tr w:rsidR="008F12F3" w:rsidRPr="00555C93" w14:paraId="7EA69229" w14:textId="77777777" w:rsidTr="00BD42BC">
        <w:trPr>
          <w:trHeight w:val="151"/>
        </w:trPr>
        <w:tc>
          <w:tcPr>
            <w:tcW w:w="3227" w:type="dxa"/>
            <w:vMerge/>
          </w:tcPr>
          <w:p w14:paraId="60BD162B" w14:textId="77777777" w:rsidR="008F12F3" w:rsidRPr="00555C93" w:rsidRDefault="008F12F3" w:rsidP="00BD42BC">
            <w:pPr>
              <w:rPr>
                <w:rFonts w:ascii="Verdana" w:hAnsi="Verdana"/>
                <w:sz w:val="18"/>
                <w:szCs w:val="18"/>
              </w:rPr>
            </w:pPr>
          </w:p>
        </w:tc>
        <w:tc>
          <w:tcPr>
            <w:tcW w:w="1612" w:type="dxa"/>
            <w:vAlign w:val="center"/>
          </w:tcPr>
          <w:p w14:paraId="51085A8B" w14:textId="77777777" w:rsidR="008F12F3" w:rsidRPr="00555C93" w:rsidRDefault="008F12F3" w:rsidP="00BD42BC">
            <w:pPr>
              <w:jc w:val="center"/>
              <w:rPr>
                <w:rFonts w:ascii="Verdana" w:hAnsi="Verdana"/>
                <w:sz w:val="18"/>
                <w:szCs w:val="18"/>
              </w:rPr>
            </w:pPr>
          </w:p>
        </w:tc>
        <w:tc>
          <w:tcPr>
            <w:tcW w:w="1612" w:type="dxa"/>
            <w:vAlign w:val="center"/>
          </w:tcPr>
          <w:p w14:paraId="4886680D" w14:textId="77777777" w:rsidR="008F12F3" w:rsidRPr="00555C93" w:rsidRDefault="008F12F3" w:rsidP="00BD42BC">
            <w:pPr>
              <w:rPr>
                <w:rFonts w:ascii="Verdana" w:hAnsi="Verdana"/>
                <w:sz w:val="18"/>
                <w:szCs w:val="18"/>
              </w:rPr>
            </w:pPr>
          </w:p>
        </w:tc>
        <w:tc>
          <w:tcPr>
            <w:tcW w:w="1612" w:type="dxa"/>
            <w:vAlign w:val="center"/>
          </w:tcPr>
          <w:p w14:paraId="6752A797" w14:textId="77777777" w:rsidR="008F12F3" w:rsidRPr="00555C93" w:rsidRDefault="008F12F3" w:rsidP="00BD42BC">
            <w:pPr>
              <w:rPr>
                <w:rFonts w:ascii="Verdana" w:hAnsi="Verdana"/>
                <w:sz w:val="18"/>
                <w:szCs w:val="18"/>
              </w:rPr>
            </w:pPr>
          </w:p>
        </w:tc>
        <w:tc>
          <w:tcPr>
            <w:tcW w:w="1612" w:type="dxa"/>
            <w:vAlign w:val="center"/>
          </w:tcPr>
          <w:p w14:paraId="68F44922" w14:textId="77777777" w:rsidR="008F12F3" w:rsidRPr="00555C93" w:rsidRDefault="008F12F3" w:rsidP="00BD42BC">
            <w:pPr>
              <w:rPr>
                <w:rFonts w:ascii="Verdana" w:hAnsi="Verdana"/>
                <w:sz w:val="18"/>
                <w:szCs w:val="18"/>
              </w:rPr>
            </w:pPr>
          </w:p>
        </w:tc>
      </w:tr>
      <w:tr w:rsidR="008F12F3" w:rsidRPr="00555C93" w14:paraId="65D1625F" w14:textId="77777777" w:rsidTr="00BD42BC">
        <w:trPr>
          <w:trHeight w:val="151"/>
        </w:trPr>
        <w:tc>
          <w:tcPr>
            <w:tcW w:w="3227" w:type="dxa"/>
            <w:vMerge/>
          </w:tcPr>
          <w:p w14:paraId="574235EA" w14:textId="77777777" w:rsidR="008F12F3" w:rsidRPr="00555C93" w:rsidRDefault="008F12F3" w:rsidP="00BD42BC">
            <w:pPr>
              <w:rPr>
                <w:rFonts w:ascii="Verdana" w:hAnsi="Verdana"/>
                <w:sz w:val="18"/>
                <w:szCs w:val="18"/>
              </w:rPr>
            </w:pPr>
          </w:p>
        </w:tc>
        <w:tc>
          <w:tcPr>
            <w:tcW w:w="1612" w:type="dxa"/>
            <w:vAlign w:val="center"/>
          </w:tcPr>
          <w:p w14:paraId="221B3823" w14:textId="77777777" w:rsidR="008F12F3" w:rsidRPr="00555C93" w:rsidRDefault="008F12F3" w:rsidP="00BD42BC">
            <w:pPr>
              <w:jc w:val="center"/>
              <w:rPr>
                <w:rFonts w:ascii="Verdana" w:hAnsi="Verdana"/>
                <w:sz w:val="18"/>
                <w:szCs w:val="18"/>
              </w:rPr>
            </w:pPr>
          </w:p>
        </w:tc>
        <w:tc>
          <w:tcPr>
            <w:tcW w:w="1612" w:type="dxa"/>
            <w:vAlign w:val="center"/>
          </w:tcPr>
          <w:p w14:paraId="0945604C" w14:textId="77777777" w:rsidR="008F12F3" w:rsidRPr="00555C93" w:rsidRDefault="008F12F3" w:rsidP="00BD42BC">
            <w:pPr>
              <w:rPr>
                <w:rFonts w:ascii="Verdana" w:hAnsi="Verdana"/>
                <w:sz w:val="18"/>
                <w:szCs w:val="18"/>
              </w:rPr>
            </w:pPr>
          </w:p>
        </w:tc>
        <w:tc>
          <w:tcPr>
            <w:tcW w:w="1612" w:type="dxa"/>
            <w:vAlign w:val="center"/>
          </w:tcPr>
          <w:p w14:paraId="458C0552" w14:textId="77777777" w:rsidR="008F12F3" w:rsidRPr="00555C93" w:rsidRDefault="008F12F3" w:rsidP="00BD42BC">
            <w:pPr>
              <w:rPr>
                <w:rFonts w:ascii="Verdana" w:hAnsi="Verdana"/>
                <w:sz w:val="18"/>
                <w:szCs w:val="18"/>
              </w:rPr>
            </w:pPr>
          </w:p>
        </w:tc>
        <w:tc>
          <w:tcPr>
            <w:tcW w:w="1612" w:type="dxa"/>
            <w:vAlign w:val="center"/>
          </w:tcPr>
          <w:p w14:paraId="27B50018" w14:textId="77777777" w:rsidR="008F12F3" w:rsidRPr="00555C93" w:rsidRDefault="008F12F3" w:rsidP="00BD42BC">
            <w:pPr>
              <w:rPr>
                <w:rFonts w:ascii="Verdana" w:hAnsi="Verdana"/>
                <w:sz w:val="18"/>
                <w:szCs w:val="18"/>
              </w:rPr>
            </w:pPr>
          </w:p>
        </w:tc>
      </w:tr>
      <w:tr w:rsidR="008F12F3" w:rsidRPr="00555C93" w14:paraId="692446FF" w14:textId="77777777" w:rsidTr="00BD42BC">
        <w:trPr>
          <w:trHeight w:val="151"/>
        </w:trPr>
        <w:tc>
          <w:tcPr>
            <w:tcW w:w="3227" w:type="dxa"/>
            <w:vMerge/>
          </w:tcPr>
          <w:p w14:paraId="2CB7C58F" w14:textId="77777777" w:rsidR="008F12F3" w:rsidRPr="00555C93" w:rsidRDefault="008F12F3" w:rsidP="00BD42BC">
            <w:pPr>
              <w:rPr>
                <w:rFonts w:ascii="Verdana" w:hAnsi="Verdana"/>
                <w:sz w:val="18"/>
                <w:szCs w:val="18"/>
              </w:rPr>
            </w:pPr>
          </w:p>
        </w:tc>
        <w:tc>
          <w:tcPr>
            <w:tcW w:w="1612" w:type="dxa"/>
            <w:vAlign w:val="center"/>
          </w:tcPr>
          <w:p w14:paraId="2122B9C5" w14:textId="77777777" w:rsidR="008F12F3" w:rsidRPr="00555C93" w:rsidRDefault="008F12F3" w:rsidP="00BD42BC">
            <w:pPr>
              <w:jc w:val="center"/>
              <w:rPr>
                <w:rFonts w:ascii="Verdana" w:hAnsi="Verdana"/>
                <w:sz w:val="18"/>
                <w:szCs w:val="18"/>
              </w:rPr>
            </w:pPr>
          </w:p>
        </w:tc>
        <w:tc>
          <w:tcPr>
            <w:tcW w:w="1612" w:type="dxa"/>
            <w:vAlign w:val="center"/>
          </w:tcPr>
          <w:p w14:paraId="4C3D8498" w14:textId="77777777" w:rsidR="008F12F3" w:rsidRPr="00555C93" w:rsidRDefault="008F12F3" w:rsidP="00BD42BC">
            <w:pPr>
              <w:rPr>
                <w:rFonts w:ascii="Verdana" w:hAnsi="Verdana"/>
                <w:sz w:val="18"/>
                <w:szCs w:val="18"/>
              </w:rPr>
            </w:pPr>
          </w:p>
        </w:tc>
        <w:tc>
          <w:tcPr>
            <w:tcW w:w="1612" w:type="dxa"/>
            <w:vAlign w:val="center"/>
          </w:tcPr>
          <w:p w14:paraId="6F14A6BD" w14:textId="77777777" w:rsidR="008F12F3" w:rsidRPr="00555C93" w:rsidRDefault="008F12F3" w:rsidP="00BD42BC">
            <w:pPr>
              <w:rPr>
                <w:rFonts w:ascii="Verdana" w:hAnsi="Verdana"/>
                <w:sz w:val="18"/>
                <w:szCs w:val="18"/>
              </w:rPr>
            </w:pPr>
          </w:p>
        </w:tc>
        <w:tc>
          <w:tcPr>
            <w:tcW w:w="1612" w:type="dxa"/>
            <w:vAlign w:val="center"/>
          </w:tcPr>
          <w:p w14:paraId="064D939B" w14:textId="77777777" w:rsidR="008F12F3" w:rsidRPr="00555C93" w:rsidRDefault="008F12F3" w:rsidP="00BD42BC">
            <w:pPr>
              <w:rPr>
                <w:rFonts w:ascii="Verdana" w:hAnsi="Verdana"/>
                <w:sz w:val="18"/>
                <w:szCs w:val="18"/>
              </w:rPr>
            </w:pPr>
          </w:p>
        </w:tc>
      </w:tr>
      <w:tr w:rsidR="008F12F3" w:rsidRPr="00555C93" w14:paraId="36C58375" w14:textId="77777777" w:rsidTr="00BD42BC">
        <w:trPr>
          <w:trHeight w:val="151"/>
        </w:trPr>
        <w:tc>
          <w:tcPr>
            <w:tcW w:w="3227" w:type="dxa"/>
            <w:vMerge/>
          </w:tcPr>
          <w:p w14:paraId="2FC48C7D" w14:textId="77777777" w:rsidR="008F12F3" w:rsidRPr="00555C93" w:rsidRDefault="008F12F3" w:rsidP="00BD42BC">
            <w:pPr>
              <w:rPr>
                <w:rFonts w:ascii="Verdana" w:hAnsi="Verdana"/>
                <w:sz w:val="18"/>
                <w:szCs w:val="18"/>
              </w:rPr>
            </w:pPr>
          </w:p>
        </w:tc>
        <w:tc>
          <w:tcPr>
            <w:tcW w:w="1612" w:type="dxa"/>
            <w:vAlign w:val="center"/>
          </w:tcPr>
          <w:p w14:paraId="224E67CF" w14:textId="77777777" w:rsidR="008F12F3" w:rsidRPr="00555C93" w:rsidRDefault="008F12F3" w:rsidP="00BD42BC">
            <w:pPr>
              <w:jc w:val="center"/>
              <w:rPr>
                <w:rFonts w:ascii="Verdana" w:hAnsi="Verdana"/>
                <w:sz w:val="18"/>
                <w:szCs w:val="18"/>
              </w:rPr>
            </w:pPr>
          </w:p>
        </w:tc>
        <w:tc>
          <w:tcPr>
            <w:tcW w:w="1612" w:type="dxa"/>
            <w:vAlign w:val="center"/>
          </w:tcPr>
          <w:p w14:paraId="34F14638" w14:textId="77777777" w:rsidR="008F12F3" w:rsidRPr="00555C93" w:rsidRDefault="008F12F3" w:rsidP="00BD42BC">
            <w:pPr>
              <w:rPr>
                <w:rFonts w:ascii="Verdana" w:hAnsi="Verdana"/>
                <w:sz w:val="18"/>
                <w:szCs w:val="18"/>
              </w:rPr>
            </w:pPr>
          </w:p>
        </w:tc>
        <w:tc>
          <w:tcPr>
            <w:tcW w:w="1612" w:type="dxa"/>
            <w:vAlign w:val="center"/>
          </w:tcPr>
          <w:p w14:paraId="271F99E7" w14:textId="77777777" w:rsidR="008F12F3" w:rsidRPr="00555C93" w:rsidRDefault="008F12F3" w:rsidP="00BD42BC">
            <w:pPr>
              <w:rPr>
                <w:rFonts w:ascii="Verdana" w:hAnsi="Verdana"/>
                <w:sz w:val="18"/>
                <w:szCs w:val="18"/>
              </w:rPr>
            </w:pPr>
          </w:p>
        </w:tc>
        <w:tc>
          <w:tcPr>
            <w:tcW w:w="1612" w:type="dxa"/>
            <w:vAlign w:val="center"/>
          </w:tcPr>
          <w:p w14:paraId="025FF84E" w14:textId="77777777" w:rsidR="008F12F3" w:rsidRPr="00555C93" w:rsidRDefault="008F12F3" w:rsidP="00BD42BC">
            <w:pPr>
              <w:rPr>
                <w:rFonts w:ascii="Verdana" w:hAnsi="Verdana"/>
                <w:sz w:val="18"/>
                <w:szCs w:val="18"/>
              </w:rPr>
            </w:pPr>
          </w:p>
        </w:tc>
      </w:tr>
      <w:tr w:rsidR="008F12F3" w:rsidRPr="00555C93" w14:paraId="09EBF599" w14:textId="77777777" w:rsidTr="00BD42BC">
        <w:trPr>
          <w:trHeight w:val="151"/>
        </w:trPr>
        <w:tc>
          <w:tcPr>
            <w:tcW w:w="3227" w:type="dxa"/>
            <w:vMerge/>
          </w:tcPr>
          <w:p w14:paraId="5250DF0B" w14:textId="77777777" w:rsidR="008F12F3" w:rsidRPr="00555C93" w:rsidRDefault="008F12F3" w:rsidP="00BD42BC">
            <w:pPr>
              <w:rPr>
                <w:rFonts w:ascii="Verdana" w:hAnsi="Verdana"/>
                <w:sz w:val="18"/>
                <w:szCs w:val="18"/>
              </w:rPr>
            </w:pPr>
          </w:p>
        </w:tc>
        <w:tc>
          <w:tcPr>
            <w:tcW w:w="1612" w:type="dxa"/>
            <w:vAlign w:val="center"/>
          </w:tcPr>
          <w:p w14:paraId="03899B0A" w14:textId="77777777" w:rsidR="008F12F3" w:rsidRPr="00555C93" w:rsidRDefault="008F12F3" w:rsidP="00BD42BC">
            <w:pPr>
              <w:jc w:val="center"/>
              <w:rPr>
                <w:rFonts w:ascii="Verdana" w:hAnsi="Verdana"/>
                <w:sz w:val="18"/>
                <w:szCs w:val="18"/>
              </w:rPr>
            </w:pPr>
          </w:p>
        </w:tc>
        <w:tc>
          <w:tcPr>
            <w:tcW w:w="1612" w:type="dxa"/>
            <w:vAlign w:val="center"/>
          </w:tcPr>
          <w:p w14:paraId="510D93A4" w14:textId="77777777" w:rsidR="008F12F3" w:rsidRPr="00555C93" w:rsidRDefault="008F12F3" w:rsidP="00BD42BC">
            <w:pPr>
              <w:rPr>
                <w:rFonts w:ascii="Verdana" w:hAnsi="Verdana"/>
                <w:sz w:val="18"/>
                <w:szCs w:val="18"/>
              </w:rPr>
            </w:pPr>
          </w:p>
        </w:tc>
        <w:tc>
          <w:tcPr>
            <w:tcW w:w="1612" w:type="dxa"/>
            <w:vAlign w:val="center"/>
          </w:tcPr>
          <w:p w14:paraId="10E5DF96" w14:textId="77777777" w:rsidR="008F12F3" w:rsidRPr="00555C93" w:rsidRDefault="008F12F3" w:rsidP="00BD42BC">
            <w:pPr>
              <w:rPr>
                <w:rFonts w:ascii="Verdana" w:hAnsi="Verdana"/>
                <w:sz w:val="18"/>
                <w:szCs w:val="18"/>
              </w:rPr>
            </w:pPr>
          </w:p>
        </w:tc>
        <w:tc>
          <w:tcPr>
            <w:tcW w:w="1612" w:type="dxa"/>
            <w:vAlign w:val="center"/>
          </w:tcPr>
          <w:p w14:paraId="5DBF2B46" w14:textId="77777777" w:rsidR="008F12F3" w:rsidRPr="00555C93" w:rsidRDefault="008F12F3" w:rsidP="00BD42BC">
            <w:pPr>
              <w:rPr>
                <w:rFonts w:ascii="Verdana" w:hAnsi="Verdana"/>
                <w:sz w:val="18"/>
                <w:szCs w:val="18"/>
              </w:rPr>
            </w:pPr>
          </w:p>
        </w:tc>
      </w:tr>
      <w:tr w:rsidR="008F12F3" w:rsidRPr="00555C93" w14:paraId="761A2355" w14:textId="77777777" w:rsidTr="00BD42BC">
        <w:trPr>
          <w:trHeight w:val="151"/>
        </w:trPr>
        <w:tc>
          <w:tcPr>
            <w:tcW w:w="3227" w:type="dxa"/>
            <w:vMerge/>
          </w:tcPr>
          <w:p w14:paraId="3C39A7E7" w14:textId="77777777" w:rsidR="008F12F3" w:rsidRPr="00555C93" w:rsidRDefault="008F12F3" w:rsidP="00BD42BC">
            <w:pPr>
              <w:rPr>
                <w:rFonts w:ascii="Verdana" w:hAnsi="Verdana"/>
                <w:sz w:val="18"/>
                <w:szCs w:val="18"/>
              </w:rPr>
            </w:pPr>
          </w:p>
        </w:tc>
        <w:tc>
          <w:tcPr>
            <w:tcW w:w="1612" w:type="dxa"/>
            <w:vAlign w:val="center"/>
          </w:tcPr>
          <w:p w14:paraId="0AEB210A" w14:textId="77777777" w:rsidR="008F12F3" w:rsidRPr="00555C93" w:rsidRDefault="008F12F3" w:rsidP="00BD42BC">
            <w:pPr>
              <w:jc w:val="center"/>
              <w:rPr>
                <w:rFonts w:ascii="Verdana" w:hAnsi="Verdana"/>
                <w:sz w:val="18"/>
                <w:szCs w:val="18"/>
              </w:rPr>
            </w:pPr>
          </w:p>
        </w:tc>
        <w:tc>
          <w:tcPr>
            <w:tcW w:w="1612" w:type="dxa"/>
            <w:vAlign w:val="center"/>
          </w:tcPr>
          <w:p w14:paraId="795F211F" w14:textId="77777777" w:rsidR="008F12F3" w:rsidRPr="00555C93" w:rsidRDefault="008F12F3" w:rsidP="00BD42BC">
            <w:pPr>
              <w:rPr>
                <w:rFonts w:ascii="Verdana" w:hAnsi="Verdana"/>
                <w:sz w:val="18"/>
                <w:szCs w:val="18"/>
              </w:rPr>
            </w:pPr>
          </w:p>
        </w:tc>
        <w:tc>
          <w:tcPr>
            <w:tcW w:w="1612" w:type="dxa"/>
            <w:vAlign w:val="center"/>
          </w:tcPr>
          <w:p w14:paraId="51868DB5" w14:textId="77777777" w:rsidR="008F12F3" w:rsidRPr="00555C93" w:rsidRDefault="008F12F3" w:rsidP="00BD42BC">
            <w:pPr>
              <w:rPr>
                <w:rFonts w:ascii="Verdana" w:hAnsi="Verdana"/>
                <w:sz w:val="18"/>
                <w:szCs w:val="18"/>
              </w:rPr>
            </w:pPr>
          </w:p>
        </w:tc>
        <w:tc>
          <w:tcPr>
            <w:tcW w:w="1612" w:type="dxa"/>
            <w:vAlign w:val="center"/>
          </w:tcPr>
          <w:p w14:paraId="31F744E0" w14:textId="77777777" w:rsidR="008F12F3" w:rsidRPr="00555C93" w:rsidRDefault="008F12F3" w:rsidP="00BD42BC">
            <w:pPr>
              <w:rPr>
                <w:rFonts w:ascii="Verdana" w:hAnsi="Verdana"/>
                <w:sz w:val="18"/>
                <w:szCs w:val="18"/>
              </w:rPr>
            </w:pPr>
          </w:p>
        </w:tc>
      </w:tr>
      <w:tr w:rsidR="008F12F3" w:rsidRPr="00555C93" w14:paraId="7165E47A" w14:textId="77777777" w:rsidTr="00BD42BC">
        <w:trPr>
          <w:trHeight w:val="151"/>
        </w:trPr>
        <w:tc>
          <w:tcPr>
            <w:tcW w:w="3227" w:type="dxa"/>
            <w:vMerge/>
          </w:tcPr>
          <w:p w14:paraId="63CA6B8A" w14:textId="77777777" w:rsidR="008F12F3" w:rsidRPr="00555C93" w:rsidRDefault="008F12F3" w:rsidP="00BD42BC">
            <w:pPr>
              <w:rPr>
                <w:rFonts w:ascii="Verdana" w:hAnsi="Verdana"/>
                <w:sz w:val="18"/>
                <w:szCs w:val="18"/>
              </w:rPr>
            </w:pPr>
          </w:p>
        </w:tc>
        <w:tc>
          <w:tcPr>
            <w:tcW w:w="1612" w:type="dxa"/>
            <w:vAlign w:val="center"/>
          </w:tcPr>
          <w:p w14:paraId="678C6A1E" w14:textId="77777777" w:rsidR="008F12F3" w:rsidRPr="00555C93" w:rsidRDefault="008F12F3" w:rsidP="00BD42BC">
            <w:pPr>
              <w:jc w:val="center"/>
              <w:rPr>
                <w:rFonts w:ascii="Verdana" w:hAnsi="Verdana"/>
                <w:sz w:val="18"/>
                <w:szCs w:val="18"/>
              </w:rPr>
            </w:pPr>
          </w:p>
        </w:tc>
        <w:tc>
          <w:tcPr>
            <w:tcW w:w="1612" w:type="dxa"/>
            <w:vAlign w:val="center"/>
          </w:tcPr>
          <w:p w14:paraId="10CFEAB3" w14:textId="77777777" w:rsidR="008F12F3" w:rsidRPr="00555C93" w:rsidRDefault="008F12F3" w:rsidP="00BD42BC">
            <w:pPr>
              <w:rPr>
                <w:rFonts w:ascii="Verdana" w:hAnsi="Verdana"/>
                <w:sz w:val="18"/>
                <w:szCs w:val="18"/>
              </w:rPr>
            </w:pPr>
          </w:p>
        </w:tc>
        <w:tc>
          <w:tcPr>
            <w:tcW w:w="1612" w:type="dxa"/>
            <w:vAlign w:val="center"/>
          </w:tcPr>
          <w:p w14:paraId="136B9ACA" w14:textId="77777777" w:rsidR="008F12F3" w:rsidRPr="00555C93" w:rsidRDefault="008F12F3" w:rsidP="00BD42BC">
            <w:pPr>
              <w:rPr>
                <w:rFonts w:ascii="Verdana" w:hAnsi="Verdana"/>
                <w:sz w:val="18"/>
                <w:szCs w:val="18"/>
              </w:rPr>
            </w:pPr>
          </w:p>
        </w:tc>
        <w:tc>
          <w:tcPr>
            <w:tcW w:w="1612" w:type="dxa"/>
            <w:vAlign w:val="center"/>
          </w:tcPr>
          <w:p w14:paraId="221DEEFB" w14:textId="77777777" w:rsidR="008F12F3" w:rsidRPr="00555C93" w:rsidRDefault="008F12F3" w:rsidP="00BD42BC">
            <w:pPr>
              <w:rPr>
                <w:rFonts w:ascii="Verdana" w:hAnsi="Verdana"/>
                <w:sz w:val="18"/>
                <w:szCs w:val="18"/>
              </w:rPr>
            </w:pPr>
          </w:p>
        </w:tc>
      </w:tr>
      <w:tr w:rsidR="008F12F3" w:rsidRPr="00555C93" w14:paraId="1DCF3678" w14:textId="77777777" w:rsidTr="00BD42BC">
        <w:trPr>
          <w:trHeight w:val="151"/>
        </w:trPr>
        <w:tc>
          <w:tcPr>
            <w:tcW w:w="3227" w:type="dxa"/>
            <w:vMerge/>
          </w:tcPr>
          <w:p w14:paraId="6CFB1F98" w14:textId="77777777" w:rsidR="008F12F3" w:rsidRPr="00555C93" w:rsidRDefault="008F12F3" w:rsidP="00BD42BC">
            <w:pPr>
              <w:rPr>
                <w:rFonts w:ascii="Verdana" w:hAnsi="Verdana"/>
                <w:sz w:val="18"/>
                <w:szCs w:val="18"/>
              </w:rPr>
            </w:pPr>
          </w:p>
        </w:tc>
        <w:tc>
          <w:tcPr>
            <w:tcW w:w="1612" w:type="dxa"/>
            <w:vAlign w:val="center"/>
          </w:tcPr>
          <w:p w14:paraId="78F7ED0C" w14:textId="77777777" w:rsidR="008F12F3" w:rsidRPr="00555C93" w:rsidRDefault="008F12F3" w:rsidP="00BD42BC">
            <w:pPr>
              <w:jc w:val="center"/>
              <w:rPr>
                <w:rFonts w:ascii="Verdana" w:hAnsi="Verdana"/>
                <w:sz w:val="18"/>
                <w:szCs w:val="18"/>
              </w:rPr>
            </w:pPr>
          </w:p>
        </w:tc>
        <w:tc>
          <w:tcPr>
            <w:tcW w:w="1612" w:type="dxa"/>
            <w:vAlign w:val="center"/>
          </w:tcPr>
          <w:p w14:paraId="5A4DD5AD" w14:textId="77777777" w:rsidR="008F12F3" w:rsidRPr="00555C93" w:rsidRDefault="008F12F3" w:rsidP="00BD42BC">
            <w:pPr>
              <w:rPr>
                <w:rFonts w:ascii="Verdana" w:hAnsi="Verdana"/>
                <w:sz w:val="18"/>
                <w:szCs w:val="18"/>
              </w:rPr>
            </w:pPr>
          </w:p>
        </w:tc>
        <w:tc>
          <w:tcPr>
            <w:tcW w:w="1612" w:type="dxa"/>
            <w:vAlign w:val="center"/>
          </w:tcPr>
          <w:p w14:paraId="770B3279" w14:textId="77777777" w:rsidR="008F12F3" w:rsidRPr="00555C93" w:rsidRDefault="008F12F3" w:rsidP="00BD42BC">
            <w:pPr>
              <w:rPr>
                <w:rFonts w:ascii="Verdana" w:hAnsi="Verdana"/>
                <w:sz w:val="18"/>
                <w:szCs w:val="18"/>
              </w:rPr>
            </w:pPr>
          </w:p>
        </w:tc>
        <w:tc>
          <w:tcPr>
            <w:tcW w:w="1612" w:type="dxa"/>
            <w:vAlign w:val="center"/>
          </w:tcPr>
          <w:p w14:paraId="039C49FE" w14:textId="77777777" w:rsidR="008F12F3" w:rsidRPr="00555C93" w:rsidRDefault="008F12F3" w:rsidP="00BD42BC">
            <w:pPr>
              <w:rPr>
                <w:rFonts w:ascii="Verdana" w:hAnsi="Verdana"/>
                <w:sz w:val="18"/>
                <w:szCs w:val="18"/>
              </w:rPr>
            </w:pPr>
          </w:p>
        </w:tc>
      </w:tr>
      <w:tr w:rsidR="008F12F3" w:rsidRPr="00555C93" w14:paraId="7C25FD4E" w14:textId="77777777" w:rsidTr="00BD42BC">
        <w:trPr>
          <w:trHeight w:val="151"/>
        </w:trPr>
        <w:tc>
          <w:tcPr>
            <w:tcW w:w="3227" w:type="dxa"/>
            <w:vMerge/>
          </w:tcPr>
          <w:p w14:paraId="31695EFB" w14:textId="77777777" w:rsidR="008F12F3" w:rsidRPr="00555C93" w:rsidRDefault="008F12F3" w:rsidP="00BD42BC">
            <w:pPr>
              <w:rPr>
                <w:rFonts w:ascii="Verdana" w:hAnsi="Verdana"/>
                <w:sz w:val="18"/>
                <w:szCs w:val="18"/>
              </w:rPr>
            </w:pPr>
          </w:p>
        </w:tc>
        <w:tc>
          <w:tcPr>
            <w:tcW w:w="1612" w:type="dxa"/>
            <w:vAlign w:val="center"/>
          </w:tcPr>
          <w:p w14:paraId="326D7E4E" w14:textId="77777777" w:rsidR="008F12F3" w:rsidRPr="00555C93" w:rsidRDefault="008F12F3" w:rsidP="00BD42BC">
            <w:pPr>
              <w:jc w:val="center"/>
              <w:rPr>
                <w:rFonts w:ascii="Verdana" w:hAnsi="Verdana"/>
                <w:sz w:val="18"/>
                <w:szCs w:val="18"/>
              </w:rPr>
            </w:pPr>
          </w:p>
        </w:tc>
        <w:tc>
          <w:tcPr>
            <w:tcW w:w="1612" w:type="dxa"/>
            <w:vAlign w:val="center"/>
          </w:tcPr>
          <w:p w14:paraId="2D9335E0" w14:textId="77777777" w:rsidR="008F12F3" w:rsidRPr="00555C93" w:rsidRDefault="008F12F3" w:rsidP="00BD42BC">
            <w:pPr>
              <w:rPr>
                <w:rFonts w:ascii="Verdana" w:hAnsi="Verdana"/>
                <w:sz w:val="18"/>
                <w:szCs w:val="18"/>
              </w:rPr>
            </w:pPr>
          </w:p>
        </w:tc>
        <w:tc>
          <w:tcPr>
            <w:tcW w:w="1612" w:type="dxa"/>
            <w:vAlign w:val="center"/>
          </w:tcPr>
          <w:p w14:paraId="0386AD6B" w14:textId="77777777" w:rsidR="008F12F3" w:rsidRPr="00555C93" w:rsidRDefault="008F12F3" w:rsidP="00BD42BC">
            <w:pPr>
              <w:rPr>
                <w:rFonts w:ascii="Verdana" w:hAnsi="Verdana"/>
                <w:sz w:val="18"/>
                <w:szCs w:val="18"/>
              </w:rPr>
            </w:pPr>
          </w:p>
        </w:tc>
        <w:tc>
          <w:tcPr>
            <w:tcW w:w="1612" w:type="dxa"/>
            <w:vAlign w:val="center"/>
          </w:tcPr>
          <w:p w14:paraId="60B78995" w14:textId="77777777" w:rsidR="008F12F3" w:rsidRPr="00555C93" w:rsidRDefault="008F12F3" w:rsidP="00BD42BC">
            <w:pPr>
              <w:rPr>
                <w:rFonts w:ascii="Verdana" w:hAnsi="Verdana"/>
                <w:sz w:val="18"/>
                <w:szCs w:val="18"/>
              </w:rPr>
            </w:pPr>
          </w:p>
        </w:tc>
      </w:tr>
      <w:tr w:rsidR="008F12F3" w:rsidRPr="00555C93" w14:paraId="54F8D7C7" w14:textId="77777777" w:rsidTr="00BD42BC">
        <w:trPr>
          <w:trHeight w:val="151"/>
        </w:trPr>
        <w:tc>
          <w:tcPr>
            <w:tcW w:w="3227" w:type="dxa"/>
            <w:vMerge/>
          </w:tcPr>
          <w:p w14:paraId="587393EB" w14:textId="77777777" w:rsidR="008F12F3" w:rsidRPr="00555C93" w:rsidRDefault="008F12F3" w:rsidP="00BD42BC">
            <w:pPr>
              <w:rPr>
                <w:rFonts w:ascii="Verdana" w:hAnsi="Verdana"/>
                <w:sz w:val="18"/>
                <w:szCs w:val="18"/>
              </w:rPr>
            </w:pPr>
          </w:p>
        </w:tc>
        <w:tc>
          <w:tcPr>
            <w:tcW w:w="1612" w:type="dxa"/>
            <w:vAlign w:val="center"/>
          </w:tcPr>
          <w:p w14:paraId="64FE7E81" w14:textId="77777777" w:rsidR="008F12F3" w:rsidRPr="00555C93" w:rsidRDefault="008F12F3" w:rsidP="00BD42BC">
            <w:pPr>
              <w:jc w:val="center"/>
              <w:rPr>
                <w:rFonts w:ascii="Verdana" w:hAnsi="Verdana"/>
                <w:sz w:val="18"/>
                <w:szCs w:val="18"/>
              </w:rPr>
            </w:pPr>
          </w:p>
        </w:tc>
        <w:tc>
          <w:tcPr>
            <w:tcW w:w="1612" w:type="dxa"/>
            <w:vAlign w:val="center"/>
          </w:tcPr>
          <w:p w14:paraId="1247F66E" w14:textId="77777777" w:rsidR="008F12F3" w:rsidRPr="00555C93" w:rsidRDefault="008F12F3" w:rsidP="00BD42BC">
            <w:pPr>
              <w:rPr>
                <w:rFonts w:ascii="Verdana" w:hAnsi="Verdana"/>
                <w:sz w:val="18"/>
                <w:szCs w:val="18"/>
              </w:rPr>
            </w:pPr>
          </w:p>
        </w:tc>
        <w:tc>
          <w:tcPr>
            <w:tcW w:w="1612" w:type="dxa"/>
            <w:vAlign w:val="center"/>
          </w:tcPr>
          <w:p w14:paraId="6DC58C16" w14:textId="77777777" w:rsidR="008F12F3" w:rsidRPr="00555C93" w:rsidRDefault="008F12F3" w:rsidP="00BD42BC">
            <w:pPr>
              <w:rPr>
                <w:rFonts w:ascii="Verdana" w:hAnsi="Verdana"/>
                <w:sz w:val="18"/>
                <w:szCs w:val="18"/>
              </w:rPr>
            </w:pPr>
          </w:p>
        </w:tc>
        <w:tc>
          <w:tcPr>
            <w:tcW w:w="1612" w:type="dxa"/>
            <w:vAlign w:val="center"/>
          </w:tcPr>
          <w:p w14:paraId="4E9C15B0" w14:textId="77777777" w:rsidR="008F12F3" w:rsidRPr="00555C93" w:rsidRDefault="008F12F3" w:rsidP="00BD42BC">
            <w:pPr>
              <w:rPr>
                <w:rFonts w:ascii="Verdana" w:hAnsi="Verdana"/>
                <w:sz w:val="18"/>
                <w:szCs w:val="18"/>
              </w:rPr>
            </w:pPr>
          </w:p>
        </w:tc>
      </w:tr>
      <w:tr w:rsidR="008F12F3" w:rsidRPr="00555C93" w14:paraId="2C070FA7" w14:textId="77777777" w:rsidTr="00BD42BC">
        <w:trPr>
          <w:trHeight w:val="151"/>
        </w:trPr>
        <w:tc>
          <w:tcPr>
            <w:tcW w:w="3227" w:type="dxa"/>
            <w:vMerge/>
          </w:tcPr>
          <w:p w14:paraId="697ADB23" w14:textId="77777777" w:rsidR="008F12F3" w:rsidRPr="00555C93" w:rsidRDefault="008F12F3" w:rsidP="00BD42BC">
            <w:pPr>
              <w:rPr>
                <w:rFonts w:ascii="Verdana" w:hAnsi="Verdana"/>
                <w:sz w:val="18"/>
                <w:szCs w:val="18"/>
              </w:rPr>
            </w:pPr>
          </w:p>
        </w:tc>
        <w:tc>
          <w:tcPr>
            <w:tcW w:w="1612" w:type="dxa"/>
            <w:vAlign w:val="center"/>
          </w:tcPr>
          <w:p w14:paraId="2935B27F" w14:textId="77777777" w:rsidR="008F12F3" w:rsidRPr="00555C93" w:rsidRDefault="008F12F3" w:rsidP="00BD42BC">
            <w:pPr>
              <w:jc w:val="center"/>
              <w:rPr>
                <w:rFonts w:ascii="Verdana" w:hAnsi="Verdana"/>
                <w:sz w:val="18"/>
                <w:szCs w:val="18"/>
              </w:rPr>
            </w:pPr>
          </w:p>
        </w:tc>
        <w:tc>
          <w:tcPr>
            <w:tcW w:w="1612" w:type="dxa"/>
            <w:vAlign w:val="center"/>
          </w:tcPr>
          <w:p w14:paraId="0C0D7161" w14:textId="77777777" w:rsidR="008F12F3" w:rsidRPr="00555C93" w:rsidRDefault="008F12F3" w:rsidP="00BD42BC">
            <w:pPr>
              <w:rPr>
                <w:rFonts w:ascii="Verdana" w:hAnsi="Verdana"/>
                <w:sz w:val="18"/>
                <w:szCs w:val="18"/>
              </w:rPr>
            </w:pPr>
          </w:p>
        </w:tc>
        <w:tc>
          <w:tcPr>
            <w:tcW w:w="1612" w:type="dxa"/>
            <w:vAlign w:val="center"/>
          </w:tcPr>
          <w:p w14:paraId="7AC35566" w14:textId="77777777" w:rsidR="008F12F3" w:rsidRPr="00555C93" w:rsidRDefault="008F12F3" w:rsidP="00BD42BC">
            <w:pPr>
              <w:rPr>
                <w:rFonts w:ascii="Verdana" w:hAnsi="Verdana"/>
                <w:sz w:val="18"/>
                <w:szCs w:val="18"/>
              </w:rPr>
            </w:pPr>
          </w:p>
        </w:tc>
        <w:tc>
          <w:tcPr>
            <w:tcW w:w="1612" w:type="dxa"/>
            <w:vAlign w:val="center"/>
          </w:tcPr>
          <w:p w14:paraId="32B02EFB" w14:textId="77777777" w:rsidR="008F12F3" w:rsidRPr="00555C93" w:rsidRDefault="008F12F3" w:rsidP="00BD42BC">
            <w:pPr>
              <w:rPr>
                <w:rFonts w:ascii="Verdana" w:hAnsi="Verdana"/>
                <w:sz w:val="18"/>
                <w:szCs w:val="18"/>
              </w:rPr>
            </w:pPr>
          </w:p>
        </w:tc>
      </w:tr>
      <w:tr w:rsidR="008F12F3" w:rsidRPr="00555C93" w14:paraId="0173114A" w14:textId="77777777" w:rsidTr="00BD42BC">
        <w:trPr>
          <w:trHeight w:val="151"/>
        </w:trPr>
        <w:tc>
          <w:tcPr>
            <w:tcW w:w="3227" w:type="dxa"/>
            <w:vMerge/>
          </w:tcPr>
          <w:p w14:paraId="25F0438D" w14:textId="77777777" w:rsidR="008F12F3" w:rsidRPr="00555C93" w:rsidRDefault="008F12F3" w:rsidP="00BD42BC">
            <w:pPr>
              <w:rPr>
                <w:rFonts w:ascii="Verdana" w:hAnsi="Verdana"/>
                <w:sz w:val="18"/>
                <w:szCs w:val="18"/>
              </w:rPr>
            </w:pPr>
          </w:p>
        </w:tc>
        <w:tc>
          <w:tcPr>
            <w:tcW w:w="1612" w:type="dxa"/>
            <w:vAlign w:val="center"/>
          </w:tcPr>
          <w:p w14:paraId="0D5C2F73" w14:textId="77777777" w:rsidR="008F12F3" w:rsidRPr="00555C93" w:rsidRDefault="008F12F3" w:rsidP="00BD42BC">
            <w:pPr>
              <w:jc w:val="center"/>
              <w:rPr>
                <w:rFonts w:ascii="Verdana" w:hAnsi="Verdana"/>
                <w:sz w:val="18"/>
                <w:szCs w:val="18"/>
              </w:rPr>
            </w:pPr>
          </w:p>
        </w:tc>
        <w:tc>
          <w:tcPr>
            <w:tcW w:w="1612" w:type="dxa"/>
            <w:vAlign w:val="center"/>
          </w:tcPr>
          <w:p w14:paraId="2494FD3C" w14:textId="77777777" w:rsidR="008F12F3" w:rsidRPr="00555C93" w:rsidRDefault="008F12F3" w:rsidP="00BD42BC">
            <w:pPr>
              <w:rPr>
                <w:rFonts w:ascii="Verdana" w:hAnsi="Verdana"/>
                <w:sz w:val="18"/>
                <w:szCs w:val="18"/>
              </w:rPr>
            </w:pPr>
          </w:p>
        </w:tc>
        <w:tc>
          <w:tcPr>
            <w:tcW w:w="1612" w:type="dxa"/>
            <w:vAlign w:val="center"/>
          </w:tcPr>
          <w:p w14:paraId="02C3B1F4" w14:textId="77777777" w:rsidR="008F12F3" w:rsidRPr="00555C93" w:rsidRDefault="008F12F3" w:rsidP="00BD42BC">
            <w:pPr>
              <w:rPr>
                <w:rFonts w:ascii="Verdana" w:hAnsi="Verdana"/>
                <w:sz w:val="18"/>
                <w:szCs w:val="18"/>
              </w:rPr>
            </w:pPr>
          </w:p>
        </w:tc>
        <w:tc>
          <w:tcPr>
            <w:tcW w:w="1612" w:type="dxa"/>
            <w:vAlign w:val="center"/>
          </w:tcPr>
          <w:p w14:paraId="288E983C" w14:textId="77777777" w:rsidR="008F12F3" w:rsidRPr="00555C93" w:rsidRDefault="008F12F3" w:rsidP="00BD42BC">
            <w:pPr>
              <w:rPr>
                <w:rFonts w:ascii="Verdana" w:hAnsi="Verdana"/>
                <w:sz w:val="18"/>
                <w:szCs w:val="18"/>
              </w:rPr>
            </w:pPr>
          </w:p>
        </w:tc>
      </w:tr>
      <w:tr w:rsidR="008F12F3" w:rsidRPr="00555C93" w14:paraId="2F79ADDD" w14:textId="77777777" w:rsidTr="00BD42BC">
        <w:trPr>
          <w:trHeight w:val="151"/>
        </w:trPr>
        <w:tc>
          <w:tcPr>
            <w:tcW w:w="3227" w:type="dxa"/>
            <w:vMerge/>
          </w:tcPr>
          <w:p w14:paraId="366B060C" w14:textId="77777777" w:rsidR="008F12F3" w:rsidRPr="00555C93" w:rsidRDefault="008F12F3" w:rsidP="00BD42BC">
            <w:pPr>
              <w:rPr>
                <w:rFonts w:ascii="Verdana" w:hAnsi="Verdana"/>
                <w:sz w:val="18"/>
                <w:szCs w:val="18"/>
              </w:rPr>
            </w:pPr>
          </w:p>
        </w:tc>
        <w:tc>
          <w:tcPr>
            <w:tcW w:w="1612" w:type="dxa"/>
            <w:vAlign w:val="center"/>
          </w:tcPr>
          <w:p w14:paraId="42D3BCBF" w14:textId="77777777" w:rsidR="008F12F3" w:rsidRPr="00555C93" w:rsidRDefault="008F12F3" w:rsidP="00BD42BC">
            <w:pPr>
              <w:jc w:val="center"/>
              <w:rPr>
                <w:rFonts w:ascii="Verdana" w:hAnsi="Verdana"/>
                <w:sz w:val="18"/>
                <w:szCs w:val="18"/>
              </w:rPr>
            </w:pPr>
          </w:p>
        </w:tc>
        <w:tc>
          <w:tcPr>
            <w:tcW w:w="1612" w:type="dxa"/>
            <w:vAlign w:val="center"/>
          </w:tcPr>
          <w:p w14:paraId="4FFCCE24" w14:textId="77777777" w:rsidR="008F12F3" w:rsidRPr="00555C93" w:rsidRDefault="008F12F3" w:rsidP="00BD42BC">
            <w:pPr>
              <w:rPr>
                <w:rFonts w:ascii="Verdana" w:hAnsi="Verdana"/>
                <w:sz w:val="18"/>
                <w:szCs w:val="18"/>
              </w:rPr>
            </w:pPr>
          </w:p>
        </w:tc>
        <w:tc>
          <w:tcPr>
            <w:tcW w:w="1612" w:type="dxa"/>
            <w:vAlign w:val="center"/>
          </w:tcPr>
          <w:p w14:paraId="307D245B" w14:textId="77777777" w:rsidR="008F12F3" w:rsidRPr="00555C93" w:rsidRDefault="008F12F3" w:rsidP="00BD42BC">
            <w:pPr>
              <w:rPr>
                <w:rFonts w:ascii="Verdana" w:hAnsi="Verdana"/>
                <w:sz w:val="18"/>
                <w:szCs w:val="18"/>
              </w:rPr>
            </w:pPr>
          </w:p>
        </w:tc>
        <w:tc>
          <w:tcPr>
            <w:tcW w:w="1612" w:type="dxa"/>
            <w:vAlign w:val="center"/>
          </w:tcPr>
          <w:p w14:paraId="4BE87267" w14:textId="77777777" w:rsidR="008F12F3" w:rsidRPr="00555C93" w:rsidRDefault="008F12F3" w:rsidP="00BD42BC">
            <w:pPr>
              <w:rPr>
                <w:rFonts w:ascii="Verdana" w:hAnsi="Verdana"/>
                <w:sz w:val="18"/>
                <w:szCs w:val="18"/>
              </w:rPr>
            </w:pPr>
          </w:p>
        </w:tc>
      </w:tr>
      <w:tr w:rsidR="008F12F3" w:rsidRPr="00555C93" w14:paraId="4BCF1E92" w14:textId="77777777" w:rsidTr="00BD42BC">
        <w:trPr>
          <w:trHeight w:val="151"/>
        </w:trPr>
        <w:tc>
          <w:tcPr>
            <w:tcW w:w="3227" w:type="dxa"/>
            <w:vMerge/>
          </w:tcPr>
          <w:p w14:paraId="6A0FC5F5" w14:textId="77777777" w:rsidR="008F12F3" w:rsidRPr="00555C93" w:rsidRDefault="008F12F3" w:rsidP="00BD42BC">
            <w:pPr>
              <w:rPr>
                <w:rFonts w:ascii="Verdana" w:hAnsi="Verdana"/>
                <w:sz w:val="18"/>
                <w:szCs w:val="18"/>
              </w:rPr>
            </w:pPr>
          </w:p>
        </w:tc>
        <w:tc>
          <w:tcPr>
            <w:tcW w:w="1612" w:type="dxa"/>
            <w:vAlign w:val="center"/>
          </w:tcPr>
          <w:p w14:paraId="7A2A3D90" w14:textId="77777777" w:rsidR="008F12F3" w:rsidRPr="00555C93" w:rsidRDefault="008F12F3" w:rsidP="00BD42BC">
            <w:pPr>
              <w:jc w:val="center"/>
              <w:rPr>
                <w:rFonts w:ascii="Verdana" w:hAnsi="Verdana"/>
                <w:sz w:val="18"/>
                <w:szCs w:val="18"/>
              </w:rPr>
            </w:pPr>
          </w:p>
        </w:tc>
        <w:tc>
          <w:tcPr>
            <w:tcW w:w="1612" w:type="dxa"/>
            <w:vAlign w:val="center"/>
          </w:tcPr>
          <w:p w14:paraId="4188BD4A" w14:textId="77777777" w:rsidR="008F12F3" w:rsidRPr="00555C93" w:rsidRDefault="008F12F3" w:rsidP="00BD42BC">
            <w:pPr>
              <w:rPr>
                <w:rFonts w:ascii="Verdana" w:hAnsi="Verdana"/>
                <w:sz w:val="18"/>
                <w:szCs w:val="18"/>
              </w:rPr>
            </w:pPr>
          </w:p>
        </w:tc>
        <w:tc>
          <w:tcPr>
            <w:tcW w:w="1612" w:type="dxa"/>
            <w:vAlign w:val="center"/>
          </w:tcPr>
          <w:p w14:paraId="35D2A304" w14:textId="77777777" w:rsidR="008F12F3" w:rsidRPr="00555C93" w:rsidRDefault="008F12F3" w:rsidP="00BD42BC">
            <w:pPr>
              <w:rPr>
                <w:rFonts w:ascii="Verdana" w:hAnsi="Verdana"/>
                <w:sz w:val="18"/>
                <w:szCs w:val="18"/>
              </w:rPr>
            </w:pPr>
          </w:p>
        </w:tc>
        <w:tc>
          <w:tcPr>
            <w:tcW w:w="1612" w:type="dxa"/>
            <w:vAlign w:val="center"/>
          </w:tcPr>
          <w:p w14:paraId="6CC48FD7" w14:textId="77777777" w:rsidR="008F12F3" w:rsidRPr="00555C93" w:rsidRDefault="008F12F3" w:rsidP="00BD42BC">
            <w:pPr>
              <w:rPr>
                <w:rFonts w:ascii="Verdana" w:hAnsi="Verdana"/>
                <w:sz w:val="18"/>
                <w:szCs w:val="18"/>
              </w:rPr>
            </w:pPr>
          </w:p>
        </w:tc>
      </w:tr>
      <w:tr w:rsidR="008F12F3" w:rsidRPr="00555C93" w14:paraId="552E85A6" w14:textId="77777777" w:rsidTr="00BD42BC">
        <w:trPr>
          <w:trHeight w:val="151"/>
        </w:trPr>
        <w:tc>
          <w:tcPr>
            <w:tcW w:w="3227" w:type="dxa"/>
            <w:vMerge/>
          </w:tcPr>
          <w:p w14:paraId="63D49D6E" w14:textId="77777777" w:rsidR="008F12F3" w:rsidRPr="00555C93" w:rsidRDefault="008F12F3" w:rsidP="00BD42BC">
            <w:pPr>
              <w:rPr>
                <w:rFonts w:ascii="Verdana" w:hAnsi="Verdana"/>
                <w:sz w:val="18"/>
                <w:szCs w:val="18"/>
              </w:rPr>
            </w:pPr>
          </w:p>
        </w:tc>
        <w:tc>
          <w:tcPr>
            <w:tcW w:w="1612" w:type="dxa"/>
            <w:vAlign w:val="center"/>
          </w:tcPr>
          <w:p w14:paraId="6EA86F5B" w14:textId="77777777" w:rsidR="008F12F3" w:rsidRPr="00555C93" w:rsidRDefault="008F12F3" w:rsidP="00BD42BC">
            <w:pPr>
              <w:jc w:val="center"/>
              <w:rPr>
                <w:rFonts w:ascii="Verdana" w:hAnsi="Verdana"/>
                <w:sz w:val="18"/>
                <w:szCs w:val="18"/>
              </w:rPr>
            </w:pPr>
          </w:p>
        </w:tc>
        <w:tc>
          <w:tcPr>
            <w:tcW w:w="1612" w:type="dxa"/>
            <w:vAlign w:val="center"/>
          </w:tcPr>
          <w:p w14:paraId="4EC4F390" w14:textId="77777777" w:rsidR="008F12F3" w:rsidRPr="00555C93" w:rsidRDefault="008F12F3" w:rsidP="00BD42BC">
            <w:pPr>
              <w:rPr>
                <w:rFonts w:ascii="Verdana" w:hAnsi="Verdana"/>
                <w:sz w:val="18"/>
                <w:szCs w:val="18"/>
              </w:rPr>
            </w:pPr>
          </w:p>
        </w:tc>
        <w:tc>
          <w:tcPr>
            <w:tcW w:w="1612" w:type="dxa"/>
            <w:vAlign w:val="center"/>
          </w:tcPr>
          <w:p w14:paraId="74C0BEBD" w14:textId="77777777" w:rsidR="008F12F3" w:rsidRPr="00555C93" w:rsidRDefault="008F12F3" w:rsidP="00BD42BC">
            <w:pPr>
              <w:rPr>
                <w:rFonts w:ascii="Verdana" w:hAnsi="Verdana"/>
                <w:sz w:val="18"/>
                <w:szCs w:val="18"/>
              </w:rPr>
            </w:pPr>
          </w:p>
        </w:tc>
        <w:tc>
          <w:tcPr>
            <w:tcW w:w="1612" w:type="dxa"/>
            <w:vAlign w:val="center"/>
          </w:tcPr>
          <w:p w14:paraId="21625A4A" w14:textId="77777777" w:rsidR="008F12F3" w:rsidRPr="00555C93" w:rsidRDefault="008F12F3" w:rsidP="00BD42BC">
            <w:pPr>
              <w:rPr>
                <w:rFonts w:ascii="Verdana" w:hAnsi="Verdana"/>
                <w:sz w:val="18"/>
                <w:szCs w:val="18"/>
              </w:rPr>
            </w:pPr>
          </w:p>
        </w:tc>
      </w:tr>
      <w:tr w:rsidR="008F12F3" w:rsidRPr="00555C93" w14:paraId="4F8D50A9" w14:textId="77777777" w:rsidTr="00BD42BC">
        <w:trPr>
          <w:trHeight w:val="151"/>
        </w:trPr>
        <w:tc>
          <w:tcPr>
            <w:tcW w:w="3227" w:type="dxa"/>
            <w:vMerge/>
          </w:tcPr>
          <w:p w14:paraId="74CA170E" w14:textId="77777777" w:rsidR="008F12F3" w:rsidRPr="00555C93" w:rsidRDefault="008F12F3" w:rsidP="00BD42BC">
            <w:pPr>
              <w:rPr>
                <w:rFonts w:ascii="Verdana" w:hAnsi="Verdana"/>
                <w:sz w:val="18"/>
                <w:szCs w:val="18"/>
              </w:rPr>
            </w:pPr>
          </w:p>
        </w:tc>
        <w:tc>
          <w:tcPr>
            <w:tcW w:w="1612" w:type="dxa"/>
            <w:vAlign w:val="center"/>
          </w:tcPr>
          <w:p w14:paraId="07E3678E" w14:textId="77777777" w:rsidR="008F12F3" w:rsidRPr="00555C93" w:rsidRDefault="008F12F3" w:rsidP="00BD42BC">
            <w:pPr>
              <w:jc w:val="center"/>
              <w:rPr>
                <w:rFonts w:ascii="Verdana" w:hAnsi="Verdana"/>
                <w:sz w:val="18"/>
                <w:szCs w:val="18"/>
              </w:rPr>
            </w:pPr>
          </w:p>
        </w:tc>
        <w:tc>
          <w:tcPr>
            <w:tcW w:w="1612" w:type="dxa"/>
            <w:vAlign w:val="center"/>
          </w:tcPr>
          <w:p w14:paraId="3A08629E" w14:textId="77777777" w:rsidR="008F12F3" w:rsidRPr="00555C93" w:rsidRDefault="008F12F3" w:rsidP="00BD42BC">
            <w:pPr>
              <w:rPr>
                <w:rFonts w:ascii="Verdana" w:hAnsi="Verdana"/>
                <w:sz w:val="18"/>
                <w:szCs w:val="18"/>
              </w:rPr>
            </w:pPr>
          </w:p>
        </w:tc>
        <w:tc>
          <w:tcPr>
            <w:tcW w:w="1612" w:type="dxa"/>
            <w:vAlign w:val="center"/>
          </w:tcPr>
          <w:p w14:paraId="6EBC0B6E" w14:textId="77777777" w:rsidR="008F12F3" w:rsidRPr="00555C93" w:rsidRDefault="008F12F3" w:rsidP="00BD42BC">
            <w:pPr>
              <w:rPr>
                <w:rFonts w:ascii="Verdana" w:hAnsi="Verdana"/>
                <w:sz w:val="18"/>
                <w:szCs w:val="18"/>
              </w:rPr>
            </w:pPr>
          </w:p>
        </w:tc>
        <w:tc>
          <w:tcPr>
            <w:tcW w:w="1612" w:type="dxa"/>
            <w:vAlign w:val="center"/>
          </w:tcPr>
          <w:p w14:paraId="3F0F7877" w14:textId="77777777" w:rsidR="008F12F3" w:rsidRPr="00555C93" w:rsidRDefault="008F12F3" w:rsidP="00BD42BC">
            <w:pPr>
              <w:rPr>
                <w:rFonts w:ascii="Verdana" w:hAnsi="Verdana"/>
                <w:sz w:val="18"/>
                <w:szCs w:val="18"/>
              </w:rPr>
            </w:pPr>
          </w:p>
        </w:tc>
      </w:tr>
      <w:tr w:rsidR="008F12F3" w:rsidRPr="00555C93" w14:paraId="0C63FCFB" w14:textId="77777777" w:rsidTr="00BD42BC">
        <w:trPr>
          <w:trHeight w:val="151"/>
        </w:trPr>
        <w:tc>
          <w:tcPr>
            <w:tcW w:w="3227" w:type="dxa"/>
            <w:vMerge/>
          </w:tcPr>
          <w:p w14:paraId="7B5C3EA7" w14:textId="77777777" w:rsidR="008F12F3" w:rsidRPr="00555C93" w:rsidRDefault="008F12F3" w:rsidP="00BD42BC">
            <w:pPr>
              <w:rPr>
                <w:rFonts w:ascii="Verdana" w:hAnsi="Verdana"/>
                <w:sz w:val="18"/>
                <w:szCs w:val="18"/>
              </w:rPr>
            </w:pPr>
          </w:p>
        </w:tc>
        <w:tc>
          <w:tcPr>
            <w:tcW w:w="1612" w:type="dxa"/>
            <w:vAlign w:val="center"/>
          </w:tcPr>
          <w:p w14:paraId="1CDC9604" w14:textId="77777777" w:rsidR="008F12F3" w:rsidRPr="00555C93" w:rsidRDefault="008F12F3" w:rsidP="00BD42BC">
            <w:pPr>
              <w:jc w:val="center"/>
              <w:rPr>
                <w:rFonts w:ascii="Verdana" w:hAnsi="Verdana"/>
                <w:sz w:val="18"/>
                <w:szCs w:val="18"/>
              </w:rPr>
            </w:pPr>
          </w:p>
        </w:tc>
        <w:tc>
          <w:tcPr>
            <w:tcW w:w="1612" w:type="dxa"/>
            <w:vAlign w:val="center"/>
          </w:tcPr>
          <w:p w14:paraId="5573C8FB" w14:textId="77777777" w:rsidR="008F12F3" w:rsidRPr="00555C93" w:rsidRDefault="008F12F3" w:rsidP="00BD42BC">
            <w:pPr>
              <w:rPr>
                <w:rFonts w:ascii="Verdana" w:hAnsi="Verdana"/>
                <w:sz w:val="18"/>
                <w:szCs w:val="18"/>
              </w:rPr>
            </w:pPr>
          </w:p>
        </w:tc>
        <w:tc>
          <w:tcPr>
            <w:tcW w:w="1612" w:type="dxa"/>
            <w:vAlign w:val="center"/>
          </w:tcPr>
          <w:p w14:paraId="55F2217F" w14:textId="77777777" w:rsidR="008F12F3" w:rsidRPr="00555C93" w:rsidRDefault="008F12F3" w:rsidP="00BD42BC">
            <w:pPr>
              <w:rPr>
                <w:rFonts w:ascii="Verdana" w:hAnsi="Verdana"/>
                <w:sz w:val="18"/>
                <w:szCs w:val="18"/>
              </w:rPr>
            </w:pPr>
          </w:p>
        </w:tc>
        <w:tc>
          <w:tcPr>
            <w:tcW w:w="1612" w:type="dxa"/>
            <w:vAlign w:val="center"/>
          </w:tcPr>
          <w:p w14:paraId="44FBD695" w14:textId="77777777" w:rsidR="008F12F3" w:rsidRPr="00555C93" w:rsidRDefault="008F12F3" w:rsidP="00BD42BC">
            <w:pPr>
              <w:rPr>
                <w:rFonts w:ascii="Verdana" w:hAnsi="Verdana"/>
                <w:sz w:val="18"/>
                <w:szCs w:val="18"/>
              </w:rPr>
            </w:pPr>
          </w:p>
        </w:tc>
      </w:tr>
      <w:tr w:rsidR="008F12F3" w:rsidRPr="00555C93" w14:paraId="6C8CF686" w14:textId="77777777" w:rsidTr="00BD42BC">
        <w:trPr>
          <w:trHeight w:val="151"/>
        </w:trPr>
        <w:tc>
          <w:tcPr>
            <w:tcW w:w="3227" w:type="dxa"/>
            <w:vMerge/>
          </w:tcPr>
          <w:p w14:paraId="72ECDD68" w14:textId="77777777" w:rsidR="008F12F3" w:rsidRPr="00555C93" w:rsidRDefault="008F12F3" w:rsidP="00BD42BC">
            <w:pPr>
              <w:rPr>
                <w:rFonts w:ascii="Verdana" w:hAnsi="Verdana"/>
                <w:sz w:val="18"/>
                <w:szCs w:val="18"/>
              </w:rPr>
            </w:pPr>
          </w:p>
        </w:tc>
        <w:tc>
          <w:tcPr>
            <w:tcW w:w="1612" w:type="dxa"/>
            <w:vAlign w:val="center"/>
          </w:tcPr>
          <w:p w14:paraId="03F6CFC7" w14:textId="77777777" w:rsidR="008F12F3" w:rsidRPr="00555C93" w:rsidRDefault="008F12F3" w:rsidP="00BD42BC">
            <w:pPr>
              <w:jc w:val="center"/>
              <w:rPr>
                <w:rFonts w:ascii="Verdana" w:hAnsi="Verdana"/>
                <w:sz w:val="18"/>
                <w:szCs w:val="18"/>
              </w:rPr>
            </w:pPr>
          </w:p>
        </w:tc>
        <w:tc>
          <w:tcPr>
            <w:tcW w:w="1612" w:type="dxa"/>
            <w:vAlign w:val="center"/>
          </w:tcPr>
          <w:p w14:paraId="2E8DB579" w14:textId="77777777" w:rsidR="008F12F3" w:rsidRPr="00555C93" w:rsidRDefault="008F12F3" w:rsidP="00BD42BC">
            <w:pPr>
              <w:rPr>
                <w:rFonts w:ascii="Verdana" w:hAnsi="Verdana"/>
                <w:sz w:val="18"/>
                <w:szCs w:val="18"/>
              </w:rPr>
            </w:pPr>
          </w:p>
        </w:tc>
        <w:tc>
          <w:tcPr>
            <w:tcW w:w="1612" w:type="dxa"/>
            <w:vAlign w:val="center"/>
          </w:tcPr>
          <w:p w14:paraId="0D77B4EF" w14:textId="77777777" w:rsidR="008F12F3" w:rsidRPr="00555C93" w:rsidRDefault="008F12F3" w:rsidP="00BD42BC">
            <w:pPr>
              <w:rPr>
                <w:rFonts w:ascii="Verdana" w:hAnsi="Verdana"/>
                <w:sz w:val="18"/>
                <w:szCs w:val="18"/>
              </w:rPr>
            </w:pPr>
          </w:p>
        </w:tc>
        <w:tc>
          <w:tcPr>
            <w:tcW w:w="1612" w:type="dxa"/>
            <w:vAlign w:val="center"/>
          </w:tcPr>
          <w:p w14:paraId="4464DD5C" w14:textId="77777777" w:rsidR="008F12F3" w:rsidRPr="00555C93" w:rsidRDefault="008F12F3" w:rsidP="00BD42BC">
            <w:pPr>
              <w:rPr>
                <w:rFonts w:ascii="Verdana" w:hAnsi="Verdana"/>
                <w:sz w:val="18"/>
                <w:szCs w:val="18"/>
              </w:rPr>
            </w:pPr>
          </w:p>
        </w:tc>
      </w:tr>
      <w:tr w:rsidR="008F12F3" w:rsidRPr="00555C93" w14:paraId="50638785" w14:textId="77777777" w:rsidTr="00BD42BC">
        <w:trPr>
          <w:trHeight w:val="151"/>
        </w:trPr>
        <w:tc>
          <w:tcPr>
            <w:tcW w:w="3227" w:type="dxa"/>
            <w:vMerge/>
          </w:tcPr>
          <w:p w14:paraId="76DA664B" w14:textId="77777777" w:rsidR="008F12F3" w:rsidRPr="00555C93" w:rsidRDefault="008F12F3" w:rsidP="00BD42BC">
            <w:pPr>
              <w:rPr>
                <w:rFonts w:ascii="Verdana" w:hAnsi="Verdana"/>
                <w:sz w:val="18"/>
                <w:szCs w:val="18"/>
              </w:rPr>
            </w:pPr>
          </w:p>
        </w:tc>
        <w:tc>
          <w:tcPr>
            <w:tcW w:w="1612" w:type="dxa"/>
            <w:vAlign w:val="center"/>
          </w:tcPr>
          <w:p w14:paraId="33932F93" w14:textId="77777777" w:rsidR="008F12F3" w:rsidRPr="00555C93" w:rsidRDefault="008F12F3" w:rsidP="00BD42BC">
            <w:pPr>
              <w:jc w:val="center"/>
              <w:rPr>
                <w:rFonts w:ascii="Verdana" w:hAnsi="Verdana"/>
                <w:sz w:val="18"/>
                <w:szCs w:val="18"/>
              </w:rPr>
            </w:pPr>
          </w:p>
        </w:tc>
        <w:tc>
          <w:tcPr>
            <w:tcW w:w="1612" w:type="dxa"/>
            <w:vAlign w:val="center"/>
          </w:tcPr>
          <w:p w14:paraId="3094FCA2" w14:textId="77777777" w:rsidR="008F12F3" w:rsidRPr="00555C93" w:rsidRDefault="008F12F3" w:rsidP="00BD42BC">
            <w:pPr>
              <w:rPr>
                <w:rFonts w:ascii="Verdana" w:hAnsi="Verdana"/>
                <w:sz w:val="18"/>
                <w:szCs w:val="18"/>
              </w:rPr>
            </w:pPr>
          </w:p>
        </w:tc>
        <w:tc>
          <w:tcPr>
            <w:tcW w:w="1612" w:type="dxa"/>
            <w:vAlign w:val="center"/>
          </w:tcPr>
          <w:p w14:paraId="5EACB1B6" w14:textId="77777777" w:rsidR="008F12F3" w:rsidRPr="00555C93" w:rsidRDefault="008F12F3" w:rsidP="00BD42BC">
            <w:pPr>
              <w:rPr>
                <w:rFonts w:ascii="Verdana" w:hAnsi="Verdana"/>
                <w:sz w:val="18"/>
                <w:szCs w:val="18"/>
              </w:rPr>
            </w:pPr>
          </w:p>
        </w:tc>
        <w:tc>
          <w:tcPr>
            <w:tcW w:w="1612" w:type="dxa"/>
            <w:vAlign w:val="center"/>
          </w:tcPr>
          <w:p w14:paraId="222A6B4F" w14:textId="77777777" w:rsidR="008F12F3" w:rsidRPr="00555C93" w:rsidRDefault="008F12F3" w:rsidP="00BD42BC">
            <w:pPr>
              <w:rPr>
                <w:rFonts w:ascii="Verdana" w:hAnsi="Verdana"/>
                <w:sz w:val="18"/>
                <w:szCs w:val="18"/>
              </w:rPr>
            </w:pPr>
          </w:p>
        </w:tc>
      </w:tr>
      <w:tr w:rsidR="008F12F3" w:rsidRPr="00555C93" w14:paraId="0331DC33" w14:textId="77777777" w:rsidTr="00BD42BC">
        <w:trPr>
          <w:trHeight w:val="151"/>
        </w:trPr>
        <w:tc>
          <w:tcPr>
            <w:tcW w:w="3227" w:type="dxa"/>
            <w:vMerge/>
          </w:tcPr>
          <w:p w14:paraId="1552E0A5" w14:textId="77777777" w:rsidR="008F12F3" w:rsidRPr="00555C93" w:rsidRDefault="008F12F3" w:rsidP="00BD42BC">
            <w:pPr>
              <w:rPr>
                <w:rFonts w:ascii="Verdana" w:hAnsi="Verdana"/>
                <w:sz w:val="18"/>
                <w:szCs w:val="18"/>
              </w:rPr>
            </w:pPr>
          </w:p>
        </w:tc>
        <w:tc>
          <w:tcPr>
            <w:tcW w:w="1612" w:type="dxa"/>
            <w:vAlign w:val="center"/>
          </w:tcPr>
          <w:p w14:paraId="2780DFED" w14:textId="77777777" w:rsidR="008F12F3" w:rsidRPr="00555C93" w:rsidRDefault="008F12F3" w:rsidP="00BD42BC">
            <w:pPr>
              <w:jc w:val="center"/>
              <w:rPr>
                <w:rFonts w:ascii="Verdana" w:hAnsi="Verdana"/>
                <w:sz w:val="18"/>
                <w:szCs w:val="18"/>
              </w:rPr>
            </w:pPr>
          </w:p>
        </w:tc>
        <w:tc>
          <w:tcPr>
            <w:tcW w:w="1612" w:type="dxa"/>
            <w:vAlign w:val="center"/>
          </w:tcPr>
          <w:p w14:paraId="161B539A" w14:textId="77777777" w:rsidR="008F12F3" w:rsidRPr="00555C93" w:rsidRDefault="008F12F3" w:rsidP="00BD42BC">
            <w:pPr>
              <w:rPr>
                <w:rFonts w:ascii="Verdana" w:hAnsi="Verdana"/>
                <w:sz w:val="18"/>
                <w:szCs w:val="18"/>
              </w:rPr>
            </w:pPr>
          </w:p>
        </w:tc>
        <w:tc>
          <w:tcPr>
            <w:tcW w:w="1612" w:type="dxa"/>
            <w:vAlign w:val="center"/>
          </w:tcPr>
          <w:p w14:paraId="3162FFE1" w14:textId="77777777" w:rsidR="008F12F3" w:rsidRPr="00555C93" w:rsidRDefault="008F12F3" w:rsidP="00BD42BC">
            <w:pPr>
              <w:rPr>
                <w:rFonts w:ascii="Verdana" w:hAnsi="Verdana"/>
                <w:sz w:val="18"/>
                <w:szCs w:val="18"/>
              </w:rPr>
            </w:pPr>
          </w:p>
        </w:tc>
        <w:tc>
          <w:tcPr>
            <w:tcW w:w="1612" w:type="dxa"/>
            <w:vAlign w:val="center"/>
          </w:tcPr>
          <w:p w14:paraId="3DFF38C6" w14:textId="77777777" w:rsidR="008F12F3" w:rsidRPr="00555C93" w:rsidRDefault="008F12F3" w:rsidP="00BD42BC">
            <w:pPr>
              <w:rPr>
                <w:rFonts w:ascii="Verdana" w:hAnsi="Verdana"/>
                <w:sz w:val="18"/>
                <w:szCs w:val="18"/>
              </w:rPr>
            </w:pPr>
          </w:p>
        </w:tc>
      </w:tr>
      <w:tr w:rsidR="008F12F3" w:rsidRPr="00555C93" w14:paraId="6B97FF45" w14:textId="77777777" w:rsidTr="00BD42BC">
        <w:trPr>
          <w:trHeight w:val="151"/>
        </w:trPr>
        <w:tc>
          <w:tcPr>
            <w:tcW w:w="3227" w:type="dxa"/>
            <w:vMerge/>
          </w:tcPr>
          <w:p w14:paraId="2AD942F5" w14:textId="77777777" w:rsidR="008F12F3" w:rsidRPr="00555C93" w:rsidRDefault="008F12F3" w:rsidP="00BD42BC">
            <w:pPr>
              <w:rPr>
                <w:rFonts w:ascii="Verdana" w:hAnsi="Verdana"/>
                <w:sz w:val="18"/>
                <w:szCs w:val="18"/>
              </w:rPr>
            </w:pPr>
          </w:p>
        </w:tc>
        <w:tc>
          <w:tcPr>
            <w:tcW w:w="1612" w:type="dxa"/>
            <w:vAlign w:val="center"/>
          </w:tcPr>
          <w:p w14:paraId="6BEA6DD8" w14:textId="77777777" w:rsidR="008F12F3" w:rsidRPr="00555C93" w:rsidRDefault="008F12F3" w:rsidP="00BD42BC">
            <w:pPr>
              <w:jc w:val="center"/>
              <w:rPr>
                <w:rFonts w:ascii="Verdana" w:hAnsi="Verdana"/>
                <w:sz w:val="18"/>
                <w:szCs w:val="18"/>
              </w:rPr>
            </w:pPr>
          </w:p>
        </w:tc>
        <w:tc>
          <w:tcPr>
            <w:tcW w:w="1612" w:type="dxa"/>
            <w:vAlign w:val="center"/>
          </w:tcPr>
          <w:p w14:paraId="1B84FB32" w14:textId="77777777" w:rsidR="008F12F3" w:rsidRPr="00555C93" w:rsidRDefault="008F12F3" w:rsidP="00BD42BC">
            <w:pPr>
              <w:rPr>
                <w:rFonts w:ascii="Verdana" w:hAnsi="Verdana"/>
                <w:sz w:val="18"/>
                <w:szCs w:val="18"/>
              </w:rPr>
            </w:pPr>
          </w:p>
        </w:tc>
        <w:tc>
          <w:tcPr>
            <w:tcW w:w="1612" w:type="dxa"/>
            <w:vAlign w:val="center"/>
          </w:tcPr>
          <w:p w14:paraId="57A56D3A" w14:textId="77777777" w:rsidR="008F12F3" w:rsidRPr="00555C93" w:rsidRDefault="008F12F3" w:rsidP="00BD42BC">
            <w:pPr>
              <w:rPr>
                <w:rFonts w:ascii="Verdana" w:hAnsi="Verdana"/>
                <w:sz w:val="18"/>
                <w:szCs w:val="18"/>
              </w:rPr>
            </w:pPr>
          </w:p>
        </w:tc>
        <w:tc>
          <w:tcPr>
            <w:tcW w:w="1612" w:type="dxa"/>
            <w:vAlign w:val="center"/>
          </w:tcPr>
          <w:p w14:paraId="005C2F87" w14:textId="77777777" w:rsidR="008F12F3" w:rsidRPr="00555C93" w:rsidRDefault="008F12F3" w:rsidP="00BD42BC">
            <w:pPr>
              <w:rPr>
                <w:rFonts w:ascii="Verdana" w:hAnsi="Verdana"/>
                <w:sz w:val="18"/>
                <w:szCs w:val="18"/>
              </w:rPr>
            </w:pPr>
          </w:p>
        </w:tc>
      </w:tr>
      <w:tr w:rsidR="008F12F3" w:rsidRPr="00555C93" w14:paraId="01334074" w14:textId="77777777" w:rsidTr="00BD42BC">
        <w:trPr>
          <w:trHeight w:val="151"/>
        </w:trPr>
        <w:tc>
          <w:tcPr>
            <w:tcW w:w="3227" w:type="dxa"/>
            <w:vMerge/>
          </w:tcPr>
          <w:p w14:paraId="4128E0DF" w14:textId="77777777" w:rsidR="008F12F3" w:rsidRPr="00555C93" w:rsidRDefault="008F12F3" w:rsidP="00BD42BC">
            <w:pPr>
              <w:rPr>
                <w:rFonts w:ascii="Verdana" w:hAnsi="Verdana"/>
                <w:sz w:val="18"/>
                <w:szCs w:val="18"/>
              </w:rPr>
            </w:pPr>
          </w:p>
        </w:tc>
        <w:tc>
          <w:tcPr>
            <w:tcW w:w="1612" w:type="dxa"/>
            <w:vAlign w:val="center"/>
          </w:tcPr>
          <w:p w14:paraId="584794F7" w14:textId="77777777" w:rsidR="008F12F3" w:rsidRPr="00555C93" w:rsidRDefault="008F12F3" w:rsidP="00BD42BC">
            <w:pPr>
              <w:jc w:val="center"/>
              <w:rPr>
                <w:rFonts w:ascii="Verdana" w:hAnsi="Verdana"/>
                <w:sz w:val="18"/>
                <w:szCs w:val="18"/>
              </w:rPr>
            </w:pPr>
          </w:p>
        </w:tc>
        <w:tc>
          <w:tcPr>
            <w:tcW w:w="1612" w:type="dxa"/>
            <w:vAlign w:val="center"/>
          </w:tcPr>
          <w:p w14:paraId="4D2AAC49" w14:textId="77777777" w:rsidR="008F12F3" w:rsidRPr="00555C93" w:rsidRDefault="008F12F3" w:rsidP="00BD42BC">
            <w:pPr>
              <w:rPr>
                <w:rFonts w:ascii="Verdana" w:hAnsi="Verdana"/>
                <w:sz w:val="18"/>
                <w:szCs w:val="18"/>
              </w:rPr>
            </w:pPr>
          </w:p>
        </w:tc>
        <w:tc>
          <w:tcPr>
            <w:tcW w:w="1612" w:type="dxa"/>
            <w:vAlign w:val="center"/>
          </w:tcPr>
          <w:p w14:paraId="79203D37" w14:textId="77777777" w:rsidR="008F12F3" w:rsidRPr="00555C93" w:rsidRDefault="008F12F3" w:rsidP="00BD42BC">
            <w:pPr>
              <w:rPr>
                <w:rFonts w:ascii="Verdana" w:hAnsi="Verdana"/>
                <w:sz w:val="18"/>
                <w:szCs w:val="18"/>
              </w:rPr>
            </w:pPr>
          </w:p>
        </w:tc>
        <w:tc>
          <w:tcPr>
            <w:tcW w:w="1612" w:type="dxa"/>
            <w:vAlign w:val="center"/>
          </w:tcPr>
          <w:p w14:paraId="64D958DF" w14:textId="77777777" w:rsidR="008F12F3" w:rsidRPr="00555C93" w:rsidRDefault="008F12F3" w:rsidP="00BD42BC">
            <w:pPr>
              <w:rPr>
                <w:rFonts w:ascii="Verdana" w:hAnsi="Verdana"/>
                <w:sz w:val="18"/>
                <w:szCs w:val="18"/>
              </w:rPr>
            </w:pPr>
          </w:p>
        </w:tc>
      </w:tr>
      <w:tr w:rsidR="008F12F3" w:rsidRPr="00555C93" w14:paraId="45D06D2B" w14:textId="77777777" w:rsidTr="00BD42BC">
        <w:trPr>
          <w:trHeight w:val="151"/>
        </w:trPr>
        <w:tc>
          <w:tcPr>
            <w:tcW w:w="3227" w:type="dxa"/>
            <w:vMerge/>
          </w:tcPr>
          <w:p w14:paraId="263C42A9" w14:textId="77777777" w:rsidR="008F12F3" w:rsidRPr="00555C93" w:rsidRDefault="008F12F3" w:rsidP="00BD42BC">
            <w:pPr>
              <w:rPr>
                <w:rFonts w:ascii="Verdana" w:hAnsi="Verdana"/>
                <w:sz w:val="18"/>
                <w:szCs w:val="18"/>
              </w:rPr>
            </w:pPr>
          </w:p>
        </w:tc>
        <w:tc>
          <w:tcPr>
            <w:tcW w:w="1612" w:type="dxa"/>
            <w:vAlign w:val="center"/>
          </w:tcPr>
          <w:p w14:paraId="70D620CA" w14:textId="77777777" w:rsidR="008F12F3" w:rsidRPr="00555C93" w:rsidRDefault="008F12F3" w:rsidP="00BD42BC">
            <w:pPr>
              <w:jc w:val="center"/>
              <w:rPr>
                <w:rFonts w:ascii="Verdana" w:hAnsi="Verdana"/>
                <w:sz w:val="18"/>
                <w:szCs w:val="18"/>
              </w:rPr>
            </w:pPr>
          </w:p>
        </w:tc>
        <w:tc>
          <w:tcPr>
            <w:tcW w:w="1612" w:type="dxa"/>
            <w:vAlign w:val="center"/>
          </w:tcPr>
          <w:p w14:paraId="61B4D117" w14:textId="77777777" w:rsidR="008F12F3" w:rsidRPr="00555C93" w:rsidRDefault="008F12F3" w:rsidP="00BD42BC">
            <w:pPr>
              <w:rPr>
                <w:rFonts w:ascii="Verdana" w:hAnsi="Verdana"/>
                <w:sz w:val="18"/>
                <w:szCs w:val="18"/>
              </w:rPr>
            </w:pPr>
          </w:p>
        </w:tc>
        <w:tc>
          <w:tcPr>
            <w:tcW w:w="1612" w:type="dxa"/>
            <w:vAlign w:val="center"/>
          </w:tcPr>
          <w:p w14:paraId="70C65092" w14:textId="77777777" w:rsidR="008F12F3" w:rsidRPr="00555C93" w:rsidRDefault="008F12F3" w:rsidP="00BD42BC">
            <w:pPr>
              <w:rPr>
                <w:rFonts w:ascii="Verdana" w:hAnsi="Verdana"/>
                <w:sz w:val="18"/>
                <w:szCs w:val="18"/>
              </w:rPr>
            </w:pPr>
          </w:p>
        </w:tc>
        <w:tc>
          <w:tcPr>
            <w:tcW w:w="1612" w:type="dxa"/>
            <w:vAlign w:val="center"/>
          </w:tcPr>
          <w:p w14:paraId="030DDC7E" w14:textId="77777777" w:rsidR="008F12F3" w:rsidRPr="00555C93" w:rsidRDefault="008F12F3" w:rsidP="00BD42BC">
            <w:pPr>
              <w:rPr>
                <w:rFonts w:ascii="Verdana" w:hAnsi="Verdana"/>
                <w:sz w:val="18"/>
                <w:szCs w:val="18"/>
              </w:rPr>
            </w:pPr>
          </w:p>
        </w:tc>
      </w:tr>
      <w:tr w:rsidR="008F12F3" w:rsidRPr="00555C93" w14:paraId="259CC462" w14:textId="77777777" w:rsidTr="00BD42BC">
        <w:trPr>
          <w:trHeight w:val="151"/>
        </w:trPr>
        <w:tc>
          <w:tcPr>
            <w:tcW w:w="3227" w:type="dxa"/>
            <w:vMerge/>
          </w:tcPr>
          <w:p w14:paraId="67F8E895" w14:textId="77777777" w:rsidR="008F12F3" w:rsidRPr="00555C93" w:rsidRDefault="008F12F3" w:rsidP="00BD42BC">
            <w:pPr>
              <w:rPr>
                <w:rFonts w:ascii="Verdana" w:hAnsi="Verdana"/>
                <w:sz w:val="18"/>
                <w:szCs w:val="18"/>
              </w:rPr>
            </w:pPr>
          </w:p>
        </w:tc>
        <w:tc>
          <w:tcPr>
            <w:tcW w:w="1612" w:type="dxa"/>
            <w:vAlign w:val="center"/>
          </w:tcPr>
          <w:p w14:paraId="52FF846E" w14:textId="77777777" w:rsidR="008F12F3" w:rsidRPr="00555C93" w:rsidRDefault="008F12F3" w:rsidP="00BD42BC">
            <w:pPr>
              <w:jc w:val="center"/>
              <w:rPr>
                <w:rFonts w:ascii="Verdana" w:hAnsi="Verdana"/>
                <w:sz w:val="18"/>
                <w:szCs w:val="18"/>
              </w:rPr>
            </w:pPr>
          </w:p>
        </w:tc>
        <w:tc>
          <w:tcPr>
            <w:tcW w:w="1612" w:type="dxa"/>
            <w:vAlign w:val="center"/>
          </w:tcPr>
          <w:p w14:paraId="2F8843CF" w14:textId="77777777" w:rsidR="008F12F3" w:rsidRPr="00555C93" w:rsidRDefault="008F12F3" w:rsidP="00BD42BC">
            <w:pPr>
              <w:rPr>
                <w:rFonts w:ascii="Verdana" w:hAnsi="Verdana"/>
                <w:sz w:val="18"/>
                <w:szCs w:val="18"/>
              </w:rPr>
            </w:pPr>
          </w:p>
        </w:tc>
        <w:tc>
          <w:tcPr>
            <w:tcW w:w="1612" w:type="dxa"/>
            <w:vAlign w:val="center"/>
          </w:tcPr>
          <w:p w14:paraId="199E197E" w14:textId="77777777" w:rsidR="008F12F3" w:rsidRPr="00555C93" w:rsidRDefault="008F12F3" w:rsidP="00BD42BC">
            <w:pPr>
              <w:rPr>
                <w:rFonts w:ascii="Verdana" w:hAnsi="Verdana"/>
                <w:sz w:val="18"/>
                <w:szCs w:val="18"/>
              </w:rPr>
            </w:pPr>
          </w:p>
        </w:tc>
        <w:tc>
          <w:tcPr>
            <w:tcW w:w="1612" w:type="dxa"/>
            <w:vAlign w:val="center"/>
          </w:tcPr>
          <w:p w14:paraId="6144C093" w14:textId="77777777" w:rsidR="008F12F3" w:rsidRPr="00555C93" w:rsidRDefault="008F12F3" w:rsidP="00BD42BC">
            <w:pPr>
              <w:rPr>
                <w:rFonts w:ascii="Verdana" w:hAnsi="Verdana"/>
                <w:sz w:val="18"/>
                <w:szCs w:val="18"/>
              </w:rPr>
            </w:pPr>
          </w:p>
        </w:tc>
      </w:tr>
      <w:tr w:rsidR="008F12F3" w:rsidRPr="00555C93" w14:paraId="455B2FBE" w14:textId="77777777" w:rsidTr="00BD42BC">
        <w:trPr>
          <w:trHeight w:val="151"/>
        </w:trPr>
        <w:tc>
          <w:tcPr>
            <w:tcW w:w="3227" w:type="dxa"/>
            <w:vMerge/>
          </w:tcPr>
          <w:p w14:paraId="0A26BC8C" w14:textId="77777777" w:rsidR="008F12F3" w:rsidRPr="00555C93" w:rsidRDefault="008F12F3" w:rsidP="00BD42BC">
            <w:pPr>
              <w:rPr>
                <w:rFonts w:ascii="Verdana" w:hAnsi="Verdana"/>
                <w:sz w:val="18"/>
                <w:szCs w:val="18"/>
              </w:rPr>
            </w:pPr>
          </w:p>
        </w:tc>
        <w:tc>
          <w:tcPr>
            <w:tcW w:w="1612" w:type="dxa"/>
            <w:vAlign w:val="center"/>
          </w:tcPr>
          <w:p w14:paraId="0B1BEB47" w14:textId="77777777" w:rsidR="008F12F3" w:rsidRPr="00555C93" w:rsidRDefault="008F12F3" w:rsidP="00BD42BC">
            <w:pPr>
              <w:jc w:val="center"/>
              <w:rPr>
                <w:rFonts w:ascii="Verdana" w:hAnsi="Verdana"/>
                <w:sz w:val="18"/>
                <w:szCs w:val="18"/>
              </w:rPr>
            </w:pPr>
          </w:p>
        </w:tc>
        <w:tc>
          <w:tcPr>
            <w:tcW w:w="1612" w:type="dxa"/>
            <w:vAlign w:val="center"/>
          </w:tcPr>
          <w:p w14:paraId="491DC0E9" w14:textId="77777777" w:rsidR="008F12F3" w:rsidRPr="00555C93" w:rsidRDefault="008F12F3" w:rsidP="00BD42BC">
            <w:pPr>
              <w:rPr>
                <w:rFonts w:ascii="Verdana" w:hAnsi="Verdana"/>
                <w:sz w:val="18"/>
                <w:szCs w:val="18"/>
              </w:rPr>
            </w:pPr>
          </w:p>
        </w:tc>
        <w:tc>
          <w:tcPr>
            <w:tcW w:w="1612" w:type="dxa"/>
            <w:vAlign w:val="center"/>
          </w:tcPr>
          <w:p w14:paraId="157E7460" w14:textId="77777777" w:rsidR="008F12F3" w:rsidRPr="00555C93" w:rsidRDefault="008F12F3" w:rsidP="00BD42BC">
            <w:pPr>
              <w:rPr>
                <w:rFonts w:ascii="Verdana" w:hAnsi="Verdana"/>
                <w:sz w:val="18"/>
                <w:szCs w:val="18"/>
              </w:rPr>
            </w:pPr>
          </w:p>
        </w:tc>
        <w:tc>
          <w:tcPr>
            <w:tcW w:w="1612" w:type="dxa"/>
            <w:vAlign w:val="center"/>
          </w:tcPr>
          <w:p w14:paraId="2F435686" w14:textId="77777777" w:rsidR="008F12F3" w:rsidRPr="00555C93" w:rsidRDefault="008F12F3" w:rsidP="00BD42BC">
            <w:pPr>
              <w:rPr>
                <w:rFonts w:ascii="Verdana" w:hAnsi="Verdana"/>
                <w:sz w:val="18"/>
                <w:szCs w:val="18"/>
              </w:rPr>
            </w:pPr>
          </w:p>
        </w:tc>
      </w:tr>
      <w:tr w:rsidR="008F12F3" w:rsidRPr="00555C93" w14:paraId="3DC221C4" w14:textId="77777777" w:rsidTr="00BD42BC">
        <w:trPr>
          <w:trHeight w:val="151"/>
        </w:trPr>
        <w:tc>
          <w:tcPr>
            <w:tcW w:w="3227" w:type="dxa"/>
            <w:vMerge/>
          </w:tcPr>
          <w:p w14:paraId="5643566D" w14:textId="77777777" w:rsidR="008F12F3" w:rsidRPr="00555C93" w:rsidRDefault="008F12F3" w:rsidP="00BD42BC">
            <w:pPr>
              <w:rPr>
                <w:rFonts w:ascii="Verdana" w:hAnsi="Verdana"/>
                <w:sz w:val="18"/>
                <w:szCs w:val="18"/>
              </w:rPr>
            </w:pPr>
          </w:p>
        </w:tc>
        <w:tc>
          <w:tcPr>
            <w:tcW w:w="1612" w:type="dxa"/>
            <w:vAlign w:val="center"/>
          </w:tcPr>
          <w:p w14:paraId="70577B98" w14:textId="77777777" w:rsidR="008F12F3" w:rsidRPr="00555C93" w:rsidRDefault="008F12F3" w:rsidP="00BD42BC">
            <w:pPr>
              <w:jc w:val="center"/>
              <w:rPr>
                <w:rFonts w:ascii="Verdana" w:hAnsi="Verdana"/>
                <w:sz w:val="18"/>
                <w:szCs w:val="18"/>
              </w:rPr>
            </w:pPr>
          </w:p>
        </w:tc>
        <w:tc>
          <w:tcPr>
            <w:tcW w:w="1612" w:type="dxa"/>
            <w:vAlign w:val="center"/>
          </w:tcPr>
          <w:p w14:paraId="672D7AEA" w14:textId="77777777" w:rsidR="008F12F3" w:rsidRPr="00555C93" w:rsidRDefault="008F12F3" w:rsidP="00BD42BC">
            <w:pPr>
              <w:rPr>
                <w:rFonts w:ascii="Verdana" w:hAnsi="Verdana"/>
                <w:sz w:val="18"/>
                <w:szCs w:val="18"/>
              </w:rPr>
            </w:pPr>
          </w:p>
        </w:tc>
        <w:tc>
          <w:tcPr>
            <w:tcW w:w="1612" w:type="dxa"/>
            <w:vAlign w:val="center"/>
          </w:tcPr>
          <w:p w14:paraId="56D15738" w14:textId="77777777" w:rsidR="008F12F3" w:rsidRPr="00555C93" w:rsidRDefault="008F12F3" w:rsidP="00BD42BC">
            <w:pPr>
              <w:rPr>
                <w:rFonts w:ascii="Verdana" w:hAnsi="Verdana"/>
                <w:sz w:val="18"/>
                <w:szCs w:val="18"/>
              </w:rPr>
            </w:pPr>
          </w:p>
        </w:tc>
        <w:tc>
          <w:tcPr>
            <w:tcW w:w="1612" w:type="dxa"/>
            <w:vAlign w:val="center"/>
          </w:tcPr>
          <w:p w14:paraId="380BF4FB" w14:textId="77777777" w:rsidR="008F12F3" w:rsidRPr="00555C93" w:rsidRDefault="008F12F3" w:rsidP="00BD42BC">
            <w:pPr>
              <w:rPr>
                <w:rFonts w:ascii="Verdana" w:hAnsi="Verdana"/>
                <w:sz w:val="18"/>
                <w:szCs w:val="18"/>
              </w:rPr>
            </w:pPr>
          </w:p>
        </w:tc>
      </w:tr>
      <w:tr w:rsidR="008F12F3" w:rsidRPr="00555C93" w14:paraId="012619BD" w14:textId="77777777" w:rsidTr="00BD42BC">
        <w:trPr>
          <w:trHeight w:val="151"/>
        </w:trPr>
        <w:tc>
          <w:tcPr>
            <w:tcW w:w="3227" w:type="dxa"/>
            <w:vMerge/>
          </w:tcPr>
          <w:p w14:paraId="5B963B36" w14:textId="77777777" w:rsidR="008F12F3" w:rsidRPr="00555C93" w:rsidRDefault="008F12F3" w:rsidP="00BD42BC">
            <w:pPr>
              <w:rPr>
                <w:rFonts w:ascii="Verdana" w:hAnsi="Verdana"/>
                <w:sz w:val="18"/>
                <w:szCs w:val="18"/>
              </w:rPr>
            </w:pPr>
          </w:p>
        </w:tc>
        <w:tc>
          <w:tcPr>
            <w:tcW w:w="1612" w:type="dxa"/>
            <w:vAlign w:val="center"/>
          </w:tcPr>
          <w:p w14:paraId="2D6A6CBF" w14:textId="77777777" w:rsidR="008F12F3" w:rsidRPr="00555C93" w:rsidRDefault="008F12F3" w:rsidP="00BD42BC">
            <w:pPr>
              <w:jc w:val="center"/>
              <w:rPr>
                <w:rFonts w:ascii="Verdana" w:hAnsi="Verdana"/>
                <w:sz w:val="18"/>
                <w:szCs w:val="18"/>
              </w:rPr>
            </w:pPr>
          </w:p>
        </w:tc>
        <w:tc>
          <w:tcPr>
            <w:tcW w:w="1612" w:type="dxa"/>
            <w:vAlign w:val="center"/>
          </w:tcPr>
          <w:p w14:paraId="66DAA4F7" w14:textId="77777777" w:rsidR="008F12F3" w:rsidRPr="00555C93" w:rsidRDefault="008F12F3" w:rsidP="00BD42BC">
            <w:pPr>
              <w:rPr>
                <w:rFonts w:ascii="Verdana" w:hAnsi="Verdana"/>
                <w:sz w:val="18"/>
                <w:szCs w:val="18"/>
              </w:rPr>
            </w:pPr>
          </w:p>
        </w:tc>
        <w:tc>
          <w:tcPr>
            <w:tcW w:w="1612" w:type="dxa"/>
            <w:vAlign w:val="center"/>
          </w:tcPr>
          <w:p w14:paraId="6CF77FCE" w14:textId="77777777" w:rsidR="008F12F3" w:rsidRPr="00555C93" w:rsidRDefault="008F12F3" w:rsidP="00BD42BC">
            <w:pPr>
              <w:rPr>
                <w:rFonts w:ascii="Verdana" w:hAnsi="Verdana"/>
                <w:sz w:val="18"/>
                <w:szCs w:val="18"/>
              </w:rPr>
            </w:pPr>
          </w:p>
        </w:tc>
        <w:tc>
          <w:tcPr>
            <w:tcW w:w="1612" w:type="dxa"/>
            <w:vAlign w:val="center"/>
          </w:tcPr>
          <w:p w14:paraId="6DEEE723" w14:textId="77777777" w:rsidR="008F12F3" w:rsidRPr="00555C93" w:rsidRDefault="008F12F3" w:rsidP="00BD42BC">
            <w:pPr>
              <w:rPr>
                <w:rFonts w:ascii="Verdana" w:hAnsi="Verdana"/>
                <w:sz w:val="18"/>
                <w:szCs w:val="18"/>
              </w:rPr>
            </w:pPr>
          </w:p>
        </w:tc>
      </w:tr>
      <w:tr w:rsidR="008F12F3" w:rsidRPr="00555C93" w14:paraId="35FC7DCF" w14:textId="77777777" w:rsidTr="00BD42BC">
        <w:trPr>
          <w:trHeight w:val="151"/>
        </w:trPr>
        <w:tc>
          <w:tcPr>
            <w:tcW w:w="3227" w:type="dxa"/>
            <w:vMerge/>
          </w:tcPr>
          <w:p w14:paraId="2DB60A0E" w14:textId="77777777" w:rsidR="008F12F3" w:rsidRPr="00555C93" w:rsidRDefault="008F12F3" w:rsidP="00BD42BC">
            <w:pPr>
              <w:rPr>
                <w:rFonts w:ascii="Verdana" w:hAnsi="Verdana"/>
                <w:sz w:val="18"/>
                <w:szCs w:val="18"/>
              </w:rPr>
            </w:pPr>
          </w:p>
        </w:tc>
        <w:tc>
          <w:tcPr>
            <w:tcW w:w="1612" w:type="dxa"/>
            <w:vAlign w:val="center"/>
          </w:tcPr>
          <w:p w14:paraId="3BAC7CE0" w14:textId="77777777" w:rsidR="008F12F3" w:rsidRPr="00555C93" w:rsidRDefault="008F12F3" w:rsidP="00BD42BC">
            <w:pPr>
              <w:jc w:val="center"/>
              <w:rPr>
                <w:rFonts w:ascii="Verdana" w:hAnsi="Verdana"/>
                <w:sz w:val="18"/>
                <w:szCs w:val="18"/>
              </w:rPr>
            </w:pPr>
          </w:p>
        </w:tc>
        <w:tc>
          <w:tcPr>
            <w:tcW w:w="1612" w:type="dxa"/>
            <w:vAlign w:val="center"/>
          </w:tcPr>
          <w:p w14:paraId="633F6EC8" w14:textId="77777777" w:rsidR="008F12F3" w:rsidRPr="00555C93" w:rsidRDefault="008F12F3" w:rsidP="00BD42BC">
            <w:pPr>
              <w:rPr>
                <w:rFonts w:ascii="Verdana" w:hAnsi="Verdana"/>
                <w:sz w:val="18"/>
                <w:szCs w:val="18"/>
              </w:rPr>
            </w:pPr>
          </w:p>
        </w:tc>
        <w:tc>
          <w:tcPr>
            <w:tcW w:w="1612" w:type="dxa"/>
            <w:vAlign w:val="center"/>
          </w:tcPr>
          <w:p w14:paraId="1389E93E" w14:textId="77777777" w:rsidR="008F12F3" w:rsidRPr="00555C93" w:rsidRDefault="008F12F3" w:rsidP="00BD42BC">
            <w:pPr>
              <w:rPr>
                <w:rFonts w:ascii="Verdana" w:hAnsi="Verdana"/>
                <w:sz w:val="18"/>
                <w:szCs w:val="18"/>
              </w:rPr>
            </w:pPr>
          </w:p>
        </w:tc>
        <w:tc>
          <w:tcPr>
            <w:tcW w:w="1612" w:type="dxa"/>
            <w:vAlign w:val="center"/>
          </w:tcPr>
          <w:p w14:paraId="2CC5A94B" w14:textId="77777777" w:rsidR="008F12F3" w:rsidRPr="00555C93" w:rsidRDefault="008F12F3" w:rsidP="00BD42BC">
            <w:pPr>
              <w:rPr>
                <w:rFonts w:ascii="Verdana" w:hAnsi="Verdana"/>
                <w:sz w:val="18"/>
                <w:szCs w:val="18"/>
              </w:rPr>
            </w:pPr>
          </w:p>
        </w:tc>
      </w:tr>
      <w:tr w:rsidR="008F12F3" w:rsidRPr="00555C93" w14:paraId="24984A06" w14:textId="77777777" w:rsidTr="00BD42BC">
        <w:trPr>
          <w:trHeight w:val="151"/>
        </w:trPr>
        <w:tc>
          <w:tcPr>
            <w:tcW w:w="3227" w:type="dxa"/>
            <w:vMerge/>
          </w:tcPr>
          <w:p w14:paraId="327346B1" w14:textId="77777777" w:rsidR="008F12F3" w:rsidRPr="00555C93" w:rsidRDefault="008F12F3" w:rsidP="00BD42BC">
            <w:pPr>
              <w:rPr>
                <w:rFonts w:ascii="Verdana" w:hAnsi="Verdana"/>
                <w:sz w:val="18"/>
                <w:szCs w:val="18"/>
              </w:rPr>
            </w:pPr>
          </w:p>
        </w:tc>
        <w:tc>
          <w:tcPr>
            <w:tcW w:w="1612" w:type="dxa"/>
            <w:vAlign w:val="center"/>
          </w:tcPr>
          <w:p w14:paraId="0B6BBBA3" w14:textId="77777777" w:rsidR="008F12F3" w:rsidRPr="00555C93" w:rsidRDefault="008F12F3" w:rsidP="00BD42BC">
            <w:pPr>
              <w:jc w:val="center"/>
              <w:rPr>
                <w:rFonts w:ascii="Verdana" w:hAnsi="Verdana"/>
                <w:sz w:val="18"/>
                <w:szCs w:val="18"/>
              </w:rPr>
            </w:pPr>
          </w:p>
        </w:tc>
        <w:tc>
          <w:tcPr>
            <w:tcW w:w="1612" w:type="dxa"/>
            <w:vAlign w:val="center"/>
          </w:tcPr>
          <w:p w14:paraId="3F0A0CB2" w14:textId="77777777" w:rsidR="008F12F3" w:rsidRPr="00555C93" w:rsidRDefault="008F12F3" w:rsidP="00BD42BC">
            <w:pPr>
              <w:rPr>
                <w:rFonts w:ascii="Verdana" w:hAnsi="Verdana"/>
                <w:sz w:val="18"/>
                <w:szCs w:val="18"/>
              </w:rPr>
            </w:pPr>
          </w:p>
        </w:tc>
        <w:tc>
          <w:tcPr>
            <w:tcW w:w="1612" w:type="dxa"/>
            <w:vAlign w:val="center"/>
          </w:tcPr>
          <w:p w14:paraId="7F95D024" w14:textId="77777777" w:rsidR="008F12F3" w:rsidRPr="00555C93" w:rsidRDefault="008F12F3" w:rsidP="00BD42BC">
            <w:pPr>
              <w:rPr>
                <w:rFonts w:ascii="Verdana" w:hAnsi="Verdana"/>
                <w:sz w:val="18"/>
                <w:szCs w:val="18"/>
              </w:rPr>
            </w:pPr>
          </w:p>
        </w:tc>
        <w:tc>
          <w:tcPr>
            <w:tcW w:w="1612" w:type="dxa"/>
            <w:vAlign w:val="center"/>
          </w:tcPr>
          <w:p w14:paraId="315F0039" w14:textId="77777777" w:rsidR="008F12F3" w:rsidRPr="00555C93" w:rsidRDefault="008F12F3" w:rsidP="00BD42BC">
            <w:pPr>
              <w:rPr>
                <w:rFonts w:ascii="Verdana" w:hAnsi="Verdana"/>
                <w:sz w:val="18"/>
                <w:szCs w:val="18"/>
              </w:rPr>
            </w:pPr>
          </w:p>
        </w:tc>
      </w:tr>
      <w:tr w:rsidR="008F12F3" w:rsidRPr="00555C93" w14:paraId="128BEC41" w14:textId="77777777" w:rsidTr="00BD42BC">
        <w:trPr>
          <w:trHeight w:val="151"/>
        </w:trPr>
        <w:tc>
          <w:tcPr>
            <w:tcW w:w="3227" w:type="dxa"/>
            <w:vMerge/>
          </w:tcPr>
          <w:p w14:paraId="015C8E51" w14:textId="77777777" w:rsidR="008F12F3" w:rsidRPr="00555C93" w:rsidRDefault="008F12F3" w:rsidP="00BD42BC">
            <w:pPr>
              <w:rPr>
                <w:rFonts w:ascii="Verdana" w:hAnsi="Verdana"/>
                <w:sz w:val="18"/>
                <w:szCs w:val="18"/>
              </w:rPr>
            </w:pPr>
          </w:p>
        </w:tc>
        <w:tc>
          <w:tcPr>
            <w:tcW w:w="1612" w:type="dxa"/>
            <w:vAlign w:val="center"/>
          </w:tcPr>
          <w:p w14:paraId="56CC6D80" w14:textId="77777777" w:rsidR="008F12F3" w:rsidRPr="00555C93" w:rsidRDefault="008F12F3" w:rsidP="00BD42BC">
            <w:pPr>
              <w:jc w:val="center"/>
              <w:rPr>
                <w:rFonts w:ascii="Verdana" w:hAnsi="Verdana"/>
                <w:sz w:val="18"/>
                <w:szCs w:val="18"/>
              </w:rPr>
            </w:pPr>
          </w:p>
        </w:tc>
        <w:tc>
          <w:tcPr>
            <w:tcW w:w="1612" w:type="dxa"/>
            <w:vAlign w:val="center"/>
          </w:tcPr>
          <w:p w14:paraId="7B91AA8E" w14:textId="77777777" w:rsidR="008F12F3" w:rsidRPr="00555C93" w:rsidRDefault="008F12F3" w:rsidP="00BD42BC">
            <w:pPr>
              <w:rPr>
                <w:rFonts w:ascii="Verdana" w:hAnsi="Verdana"/>
                <w:sz w:val="18"/>
                <w:szCs w:val="18"/>
              </w:rPr>
            </w:pPr>
          </w:p>
        </w:tc>
        <w:tc>
          <w:tcPr>
            <w:tcW w:w="1612" w:type="dxa"/>
            <w:vAlign w:val="center"/>
          </w:tcPr>
          <w:p w14:paraId="1E48F3D6" w14:textId="77777777" w:rsidR="008F12F3" w:rsidRPr="00555C93" w:rsidRDefault="008F12F3" w:rsidP="00BD42BC">
            <w:pPr>
              <w:rPr>
                <w:rFonts w:ascii="Verdana" w:hAnsi="Verdana"/>
                <w:sz w:val="18"/>
                <w:szCs w:val="18"/>
              </w:rPr>
            </w:pPr>
          </w:p>
        </w:tc>
        <w:tc>
          <w:tcPr>
            <w:tcW w:w="1612" w:type="dxa"/>
            <w:vAlign w:val="center"/>
          </w:tcPr>
          <w:p w14:paraId="6FBF2218" w14:textId="77777777" w:rsidR="008F12F3" w:rsidRPr="00555C93" w:rsidRDefault="008F12F3" w:rsidP="00BD42BC">
            <w:pPr>
              <w:rPr>
                <w:rFonts w:ascii="Verdana" w:hAnsi="Verdana"/>
                <w:sz w:val="18"/>
                <w:szCs w:val="18"/>
              </w:rPr>
            </w:pPr>
          </w:p>
        </w:tc>
      </w:tr>
      <w:tr w:rsidR="008F12F3" w:rsidRPr="00555C93" w14:paraId="3C0F395C" w14:textId="77777777" w:rsidTr="00BD42BC">
        <w:trPr>
          <w:trHeight w:val="151"/>
        </w:trPr>
        <w:tc>
          <w:tcPr>
            <w:tcW w:w="3227" w:type="dxa"/>
            <w:vMerge/>
          </w:tcPr>
          <w:p w14:paraId="1CF34512" w14:textId="77777777" w:rsidR="008F12F3" w:rsidRPr="00555C93" w:rsidRDefault="008F12F3" w:rsidP="00BD42BC">
            <w:pPr>
              <w:rPr>
                <w:rFonts w:ascii="Verdana" w:hAnsi="Verdana"/>
                <w:sz w:val="18"/>
                <w:szCs w:val="18"/>
              </w:rPr>
            </w:pPr>
          </w:p>
        </w:tc>
        <w:tc>
          <w:tcPr>
            <w:tcW w:w="1612" w:type="dxa"/>
            <w:vAlign w:val="center"/>
          </w:tcPr>
          <w:p w14:paraId="3BAD73A5" w14:textId="77777777" w:rsidR="008F12F3" w:rsidRPr="00555C93" w:rsidRDefault="008F12F3" w:rsidP="00BD42BC">
            <w:pPr>
              <w:jc w:val="center"/>
              <w:rPr>
                <w:rFonts w:ascii="Verdana" w:hAnsi="Verdana"/>
                <w:sz w:val="18"/>
                <w:szCs w:val="18"/>
              </w:rPr>
            </w:pPr>
          </w:p>
        </w:tc>
        <w:tc>
          <w:tcPr>
            <w:tcW w:w="1612" w:type="dxa"/>
            <w:vAlign w:val="center"/>
          </w:tcPr>
          <w:p w14:paraId="083A4BF3" w14:textId="77777777" w:rsidR="008F12F3" w:rsidRPr="00555C93" w:rsidRDefault="008F12F3" w:rsidP="00BD42BC">
            <w:pPr>
              <w:rPr>
                <w:rFonts w:ascii="Verdana" w:hAnsi="Verdana"/>
                <w:sz w:val="18"/>
                <w:szCs w:val="18"/>
              </w:rPr>
            </w:pPr>
          </w:p>
        </w:tc>
        <w:tc>
          <w:tcPr>
            <w:tcW w:w="1612" w:type="dxa"/>
            <w:vAlign w:val="center"/>
          </w:tcPr>
          <w:p w14:paraId="3F8055EF" w14:textId="77777777" w:rsidR="008F12F3" w:rsidRPr="00555C93" w:rsidRDefault="008F12F3" w:rsidP="00BD42BC">
            <w:pPr>
              <w:rPr>
                <w:rFonts w:ascii="Verdana" w:hAnsi="Verdana"/>
                <w:sz w:val="18"/>
                <w:szCs w:val="18"/>
              </w:rPr>
            </w:pPr>
          </w:p>
        </w:tc>
        <w:tc>
          <w:tcPr>
            <w:tcW w:w="1612" w:type="dxa"/>
            <w:vAlign w:val="center"/>
          </w:tcPr>
          <w:p w14:paraId="396D958E" w14:textId="77777777" w:rsidR="008F12F3" w:rsidRPr="00555C93" w:rsidRDefault="008F12F3" w:rsidP="00BD42BC">
            <w:pPr>
              <w:rPr>
                <w:rFonts w:ascii="Verdana" w:hAnsi="Verdana"/>
                <w:sz w:val="18"/>
                <w:szCs w:val="18"/>
              </w:rPr>
            </w:pPr>
          </w:p>
        </w:tc>
      </w:tr>
      <w:tr w:rsidR="008F12F3" w:rsidRPr="00555C93" w14:paraId="211B4234" w14:textId="77777777" w:rsidTr="00BD42BC">
        <w:trPr>
          <w:trHeight w:val="151"/>
        </w:trPr>
        <w:tc>
          <w:tcPr>
            <w:tcW w:w="3227" w:type="dxa"/>
            <w:vMerge/>
          </w:tcPr>
          <w:p w14:paraId="2F1850EB" w14:textId="77777777" w:rsidR="008F12F3" w:rsidRPr="00555C93" w:rsidRDefault="008F12F3" w:rsidP="00BD42BC">
            <w:pPr>
              <w:rPr>
                <w:rFonts w:ascii="Verdana" w:hAnsi="Verdana"/>
                <w:sz w:val="18"/>
                <w:szCs w:val="18"/>
              </w:rPr>
            </w:pPr>
          </w:p>
        </w:tc>
        <w:tc>
          <w:tcPr>
            <w:tcW w:w="1612" w:type="dxa"/>
            <w:vAlign w:val="center"/>
          </w:tcPr>
          <w:p w14:paraId="52E520AF" w14:textId="77777777" w:rsidR="008F12F3" w:rsidRPr="00555C93" w:rsidRDefault="008F12F3" w:rsidP="00BD42BC">
            <w:pPr>
              <w:jc w:val="center"/>
              <w:rPr>
                <w:rFonts w:ascii="Verdana" w:hAnsi="Verdana"/>
                <w:sz w:val="18"/>
                <w:szCs w:val="18"/>
              </w:rPr>
            </w:pPr>
          </w:p>
        </w:tc>
        <w:tc>
          <w:tcPr>
            <w:tcW w:w="1612" w:type="dxa"/>
            <w:vAlign w:val="center"/>
          </w:tcPr>
          <w:p w14:paraId="3B23C732" w14:textId="77777777" w:rsidR="008F12F3" w:rsidRPr="00555C93" w:rsidRDefault="008F12F3" w:rsidP="00BD42BC">
            <w:pPr>
              <w:rPr>
                <w:rFonts w:ascii="Verdana" w:hAnsi="Verdana"/>
                <w:sz w:val="18"/>
                <w:szCs w:val="18"/>
              </w:rPr>
            </w:pPr>
          </w:p>
        </w:tc>
        <w:tc>
          <w:tcPr>
            <w:tcW w:w="1612" w:type="dxa"/>
            <w:vAlign w:val="center"/>
          </w:tcPr>
          <w:p w14:paraId="669D9909" w14:textId="77777777" w:rsidR="008F12F3" w:rsidRPr="00555C93" w:rsidRDefault="008F12F3" w:rsidP="00BD42BC">
            <w:pPr>
              <w:rPr>
                <w:rFonts w:ascii="Verdana" w:hAnsi="Verdana"/>
                <w:sz w:val="18"/>
                <w:szCs w:val="18"/>
              </w:rPr>
            </w:pPr>
          </w:p>
        </w:tc>
        <w:tc>
          <w:tcPr>
            <w:tcW w:w="1612" w:type="dxa"/>
            <w:vAlign w:val="center"/>
          </w:tcPr>
          <w:p w14:paraId="4704E03C" w14:textId="77777777" w:rsidR="008F12F3" w:rsidRPr="00555C93" w:rsidRDefault="008F12F3" w:rsidP="00BD42BC">
            <w:pPr>
              <w:rPr>
                <w:rFonts w:ascii="Verdana" w:hAnsi="Verdana"/>
                <w:sz w:val="18"/>
                <w:szCs w:val="18"/>
              </w:rPr>
            </w:pPr>
          </w:p>
        </w:tc>
      </w:tr>
      <w:tr w:rsidR="008F12F3" w:rsidRPr="00555C93" w14:paraId="1ACCBCF2" w14:textId="77777777" w:rsidTr="00BD42BC">
        <w:trPr>
          <w:trHeight w:val="151"/>
        </w:trPr>
        <w:tc>
          <w:tcPr>
            <w:tcW w:w="3227" w:type="dxa"/>
            <w:vMerge/>
          </w:tcPr>
          <w:p w14:paraId="2DC787A7" w14:textId="77777777" w:rsidR="008F12F3" w:rsidRPr="00555C93" w:rsidRDefault="008F12F3" w:rsidP="00BD42BC">
            <w:pPr>
              <w:rPr>
                <w:rFonts w:ascii="Verdana" w:hAnsi="Verdana"/>
                <w:sz w:val="18"/>
                <w:szCs w:val="18"/>
              </w:rPr>
            </w:pPr>
          </w:p>
        </w:tc>
        <w:tc>
          <w:tcPr>
            <w:tcW w:w="1612" w:type="dxa"/>
            <w:vAlign w:val="center"/>
          </w:tcPr>
          <w:p w14:paraId="5AABE570" w14:textId="77777777" w:rsidR="008F12F3" w:rsidRPr="00555C93" w:rsidRDefault="008F12F3" w:rsidP="00BD42BC">
            <w:pPr>
              <w:jc w:val="center"/>
              <w:rPr>
                <w:rFonts w:ascii="Verdana" w:hAnsi="Verdana"/>
                <w:sz w:val="18"/>
                <w:szCs w:val="18"/>
              </w:rPr>
            </w:pPr>
          </w:p>
        </w:tc>
        <w:tc>
          <w:tcPr>
            <w:tcW w:w="1612" w:type="dxa"/>
            <w:vAlign w:val="center"/>
          </w:tcPr>
          <w:p w14:paraId="0F8DD661" w14:textId="77777777" w:rsidR="008F12F3" w:rsidRPr="00555C93" w:rsidRDefault="008F12F3" w:rsidP="00BD42BC">
            <w:pPr>
              <w:rPr>
                <w:rFonts w:ascii="Verdana" w:hAnsi="Verdana"/>
                <w:sz w:val="18"/>
                <w:szCs w:val="18"/>
              </w:rPr>
            </w:pPr>
          </w:p>
        </w:tc>
        <w:tc>
          <w:tcPr>
            <w:tcW w:w="1612" w:type="dxa"/>
            <w:vAlign w:val="center"/>
          </w:tcPr>
          <w:p w14:paraId="4F65EECD" w14:textId="77777777" w:rsidR="008F12F3" w:rsidRPr="00555C93" w:rsidRDefault="008F12F3" w:rsidP="00BD42BC">
            <w:pPr>
              <w:rPr>
                <w:rFonts w:ascii="Verdana" w:hAnsi="Verdana"/>
                <w:sz w:val="18"/>
                <w:szCs w:val="18"/>
              </w:rPr>
            </w:pPr>
          </w:p>
        </w:tc>
        <w:tc>
          <w:tcPr>
            <w:tcW w:w="1612" w:type="dxa"/>
            <w:vAlign w:val="center"/>
          </w:tcPr>
          <w:p w14:paraId="148704B8" w14:textId="77777777" w:rsidR="008F12F3" w:rsidRPr="00555C93" w:rsidRDefault="008F12F3" w:rsidP="00BD42BC">
            <w:pPr>
              <w:rPr>
                <w:rFonts w:ascii="Verdana" w:hAnsi="Verdana"/>
                <w:sz w:val="18"/>
                <w:szCs w:val="18"/>
              </w:rPr>
            </w:pPr>
          </w:p>
        </w:tc>
      </w:tr>
      <w:tr w:rsidR="008F12F3" w:rsidRPr="00555C93" w14:paraId="19A41FBD" w14:textId="77777777" w:rsidTr="00BD42BC">
        <w:trPr>
          <w:trHeight w:val="151"/>
        </w:trPr>
        <w:tc>
          <w:tcPr>
            <w:tcW w:w="3227" w:type="dxa"/>
            <w:vMerge/>
          </w:tcPr>
          <w:p w14:paraId="3B7948EF" w14:textId="77777777" w:rsidR="008F12F3" w:rsidRPr="00555C93" w:rsidRDefault="008F12F3" w:rsidP="00BD42BC">
            <w:pPr>
              <w:rPr>
                <w:rFonts w:ascii="Verdana" w:hAnsi="Verdana"/>
                <w:sz w:val="18"/>
                <w:szCs w:val="18"/>
              </w:rPr>
            </w:pPr>
          </w:p>
        </w:tc>
        <w:tc>
          <w:tcPr>
            <w:tcW w:w="1612" w:type="dxa"/>
            <w:vAlign w:val="center"/>
          </w:tcPr>
          <w:p w14:paraId="36EFDB6E" w14:textId="77777777" w:rsidR="008F12F3" w:rsidRPr="00555C93" w:rsidRDefault="008F12F3" w:rsidP="00BD42BC">
            <w:pPr>
              <w:jc w:val="center"/>
              <w:rPr>
                <w:rFonts w:ascii="Verdana" w:hAnsi="Verdana"/>
                <w:sz w:val="18"/>
                <w:szCs w:val="18"/>
              </w:rPr>
            </w:pPr>
          </w:p>
        </w:tc>
        <w:tc>
          <w:tcPr>
            <w:tcW w:w="1612" w:type="dxa"/>
            <w:vAlign w:val="center"/>
          </w:tcPr>
          <w:p w14:paraId="2AC1E64D" w14:textId="77777777" w:rsidR="008F12F3" w:rsidRPr="00555C93" w:rsidRDefault="008F12F3" w:rsidP="00BD42BC">
            <w:pPr>
              <w:rPr>
                <w:rFonts w:ascii="Verdana" w:hAnsi="Verdana"/>
                <w:sz w:val="18"/>
                <w:szCs w:val="18"/>
              </w:rPr>
            </w:pPr>
          </w:p>
        </w:tc>
        <w:tc>
          <w:tcPr>
            <w:tcW w:w="1612" w:type="dxa"/>
            <w:vAlign w:val="center"/>
          </w:tcPr>
          <w:p w14:paraId="6BACDB8E" w14:textId="77777777" w:rsidR="008F12F3" w:rsidRPr="00555C93" w:rsidRDefault="008F12F3" w:rsidP="00BD42BC">
            <w:pPr>
              <w:rPr>
                <w:rFonts w:ascii="Verdana" w:hAnsi="Verdana"/>
                <w:sz w:val="18"/>
                <w:szCs w:val="18"/>
              </w:rPr>
            </w:pPr>
          </w:p>
        </w:tc>
        <w:tc>
          <w:tcPr>
            <w:tcW w:w="1612" w:type="dxa"/>
            <w:vAlign w:val="center"/>
          </w:tcPr>
          <w:p w14:paraId="616FD0A4" w14:textId="77777777" w:rsidR="008F12F3" w:rsidRPr="00555C93" w:rsidRDefault="008F12F3" w:rsidP="00BD42BC">
            <w:pPr>
              <w:rPr>
                <w:rFonts w:ascii="Verdana" w:hAnsi="Verdana"/>
                <w:sz w:val="18"/>
                <w:szCs w:val="18"/>
              </w:rPr>
            </w:pPr>
          </w:p>
        </w:tc>
      </w:tr>
      <w:tr w:rsidR="008F12F3" w:rsidRPr="00555C93" w14:paraId="67015237" w14:textId="77777777" w:rsidTr="00BD42BC">
        <w:trPr>
          <w:trHeight w:val="151"/>
        </w:trPr>
        <w:tc>
          <w:tcPr>
            <w:tcW w:w="3227" w:type="dxa"/>
            <w:vMerge/>
          </w:tcPr>
          <w:p w14:paraId="48624850" w14:textId="77777777" w:rsidR="008F12F3" w:rsidRPr="00555C93" w:rsidRDefault="008F12F3" w:rsidP="00BD42BC">
            <w:pPr>
              <w:rPr>
                <w:rFonts w:ascii="Verdana" w:hAnsi="Verdana"/>
                <w:sz w:val="18"/>
                <w:szCs w:val="18"/>
              </w:rPr>
            </w:pPr>
          </w:p>
        </w:tc>
        <w:tc>
          <w:tcPr>
            <w:tcW w:w="1612" w:type="dxa"/>
            <w:vAlign w:val="center"/>
          </w:tcPr>
          <w:p w14:paraId="7D7CF6CE" w14:textId="77777777" w:rsidR="008F12F3" w:rsidRPr="00555C93" w:rsidRDefault="008F12F3" w:rsidP="00BD42BC">
            <w:pPr>
              <w:jc w:val="center"/>
              <w:rPr>
                <w:rFonts w:ascii="Verdana" w:hAnsi="Verdana"/>
                <w:sz w:val="18"/>
                <w:szCs w:val="18"/>
              </w:rPr>
            </w:pPr>
          </w:p>
        </w:tc>
        <w:tc>
          <w:tcPr>
            <w:tcW w:w="1612" w:type="dxa"/>
            <w:vAlign w:val="center"/>
          </w:tcPr>
          <w:p w14:paraId="3E15438F" w14:textId="77777777" w:rsidR="008F12F3" w:rsidRPr="00555C93" w:rsidRDefault="008F12F3" w:rsidP="00BD42BC">
            <w:pPr>
              <w:rPr>
                <w:rFonts w:ascii="Verdana" w:hAnsi="Verdana"/>
                <w:sz w:val="18"/>
                <w:szCs w:val="18"/>
              </w:rPr>
            </w:pPr>
          </w:p>
        </w:tc>
        <w:tc>
          <w:tcPr>
            <w:tcW w:w="1612" w:type="dxa"/>
            <w:vAlign w:val="center"/>
          </w:tcPr>
          <w:p w14:paraId="50CD8F34" w14:textId="77777777" w:rsidR="008F12F3" w:rsidRPr="00555C93" w:rsidRDefault="008F12F3" w:rsidP="00BD42BC">
            <w:pPr>
              <w:rPr>
                <w:rFonts w:ascii="Verdana" w:hAnsi="Verdana"/>
                <w:sz w:val="18"/>
                <w:szCs w:val="18"/>
              </w:rPr>
            </w:pPr>
          </w:p>
        </w:tc>
        <w:tc>
          <w:tcPr>
            <w:tcW w:w="1612" w:type="dxa"/>
            <w:vAlign w:val="center"/>
          </w:tcPr>
          <w:p w14:paraId="78FB97F4" w14:textId="77777777" w:rsidR="008F12F3" w:rsidRPr="00555C93" w:rsidRDefault="008F12F3" w:rsidP="00BD42BC">
            <w:pPr>
              <w:rPr>
                <w:rFonts w:ascii="Verdana" w:hAnsi="Verdana"/>
                <w:sz w:val="18"/>
                <w:szCs w:val="18"/>
              </w:rPr>
            </w:pPr>
          </w:p>
        </w:tc>
      </w:tr>
      <w:tr w:rsidR="008F12F3" w:rsidRPr="00555C93" w14:paraId="64815E29" w14:textId="77777777" w:rsidTr="00BD42BC">
        <w:trPr>
          <w:trHeight w:val="151"/>
        </w:trPr>
        <w:tc>
          <w:tcPr>
            <w:tcW w:w="3227" w:type="dxa"/>
            <w:vMerge/>
          </w:tcPr>
          <w:p w14:paraId="38BBFB72" w14:textId="77777777" w:rsidR="008F12F3" w:rsidRPr="00555C93" w:rsidRDefault="008F12F3" w:rsidP="00BD42BC">
            <w:pPr>
              <w:rPr>
                <w:rFonts w:ascii="Verdana" w:hAnsi="Verdana"/>
                <w:sz w:val="18"/>
                <w:szCs w:val="18"/>
              </w:rPr>
            </w:pPr>
          </w:p>
        </w:tc>
        <w:tc>
          <w:tcPr>
            <w:tcW w:w="1612" w:type="dxa"/>
            <w:vAlign w:val="center"/>
          </w:tcPr>
          <w:p w14:paraId="1EAA1ABC" w14:textId="77777777" w:rsidR="008F12F3" w:rsidRPr="00555C93" w:rsidRDefault="008F12F3" w:rsidP="00BD42BC">
            <w:pPr>
              <w:jc w:val="center"/>
              <w:rPr>
                <w:rFonts w:ascii="Verdana" w:hAnsi="Verdana"/>
                <w:sz w:val="18"/>
                <w:szCs w:val="18"/>
              </w:rPr>
            </w:pPr>
          </w:p>
        </w:tc>
        <w:tc>
          <w:tcPr>
            <w:tcW w:w="1612" w:type="dxa"/>
            <w:vAlign w:val="center"/>
          </w:tcPr>
          <w:p w14:paraId="7ED05B5C" w14:textId="77777777" w:rsidR="008F12F3" w:rsidRPr="00555C93" w:rsidRDefault="008F12F3" w:rsidP="00BD42BC">
            <w:pPr>
              <w:rPr>
                <w:rFonts w:ascii="Verdana" w:hAnsi="Verdana"/>
                <w:sz w:val="18"/>
                <w:szCs w:val="18"/>
              </w:rPr>
            </w:pPr>
          </w:p>
        </w:tc>
        <w:tc>
          <w:tcPr>
            <w:tcW w:w="1612" w:type="dxa"/>
            <w:vAlign w:val="center"/>
          </w:tcPr>
          <w:p w14:paraId="1A4DDA0D" w14:textId="77777777" w:rsidR="008F12F3" w:rsidRPr="00555C93" w:rsidRDefault="008F12F3" w:rsidP="00BD42BC">
            <w:pPr>
              <w:rPr>
                <w:rFonts w:ascii="Verdana" w:hAnsi="Verdana"/>
                <w:sz w:val="18"/>
                <w:szCs w:val="18"/>
              </w:rPr>
            </w:pPr>
          </w:p>
        </w:tc>
        <w:tc>
          <w:tcPr>
            <w:tcW w:w="1612" w:type="dxa"/>
            <w:vAlign w:val="center"/>
          </w:tcPr>
          <w:p w14:paraId="37B2E17E" w14:textId="77777777" w:rsidR="008F12F3" w:rsidRPr="00555C93" w:rsidRDefault="008F12F3" w:rsidP="00BD42BC">
            <w:pPr>
              <w:rPr>
                <w:rFonts w:ascii="Verdana" w:hAnsi="Verdana"/>
                <w:sz w:val="18"/>
                <w:szCs w:val="18"/>
              </w:rPr>
            </w:pPr>
          </w:p>
        </w:tc>
      </w:tr>
      <w:tr w:rsidR="008F12F3" w:rsidRPr="00555C93" w14:paraId="3C6B690E" w14:textId="77777777" w:rsidTr="00BD42BC">
        <w:trPr>
          <w:trHeight w:val="151"/>
        </w:trPr>
        <w:tc>
          <w:tcPr>
            <w:tcW w:w="3227" w:type="dxa"/>
            <w:vMerge/>
          </w:tcPr>
          <w:p w14:paraId="52063E5C" w14:textId="77777777" w:rsidR="008F12F3" w:rsidRPr="00555C93" w:rsidRDefault="008F12F3" w:rsidP="00BD42BC">
            <w:pPr>
              <w:rPr>
                <w:rFonts w:ascii="Verdana" w:hAnsi="Verdana"/>
                <w:sz w:val="18"/>
                <w:szCs w:val="18"/>
              </w:rPr>
            </w:pPr>
          </w:p>
        </w:tc>
        <w:tc>
          <w:tcPr>
            <w:tcW w:w="1612" w:type="dxa"/>
            <w:vAlign w:val="center"/>
          </w:tcPr>
          <w:p w14:paraId="549325BD" w14:textId="77777777" w:rsidR="008F12F3" w:rsidRPr="00555C93" w:rsidRDefault="008F12F3" w:rsidP="00BD42BC">
            <w:pPr>
              <w:jc w:val="center"/>
              <w:rPr>
                <w:rFonts w:ascii="Verdana" w:hAnsi="Verdana"/>
                <w:sz w:val="18"/>
                <w:szCs w:val="18"/>
              </w:rPr>
            </w:pPr>
          </w:p>
        </w:tc>
        <w:tc>
          <w:tcPr>
            <w:tcW w:w="1612" w:type="dxa"/>
            <w:vAlign w:val="center"/>
          </w:tcPr>
          <w:p w14:paraId="2C1BA717" w14:textId="77777777" w:rsidR="008F12F3" w:rsidRPr="00555C93" w:rsidRDefault="008F12F3" w:rsidP="00BD42BC">
            <w:pPr>
              <w:rPr>
                <w:rFonts w:ascii="Verdana" w:hAnsi="Verdana"/>
                <w:sz w:val="18"/>
                <w:szCs w:val="18"/>
              </w:rPr>
            </w:pPr>
          </w:p>
        </w:tc>
        <w:tc>
          <w:tcPr>
            <w:tcW w:w="1612" w:type="dxa"/>
            <w:vAlign w:val="center"/>
          </w:tcPr>
          <w:p w14:paraId="3BE5F89E" w14:textId="77777777" w:rsidR="008F12F3" w:rsidRPr="00555C93" w:rsidRDefault="008F12F3" w:rsidP="00BD42BC">
            <w:pPr>
              <w:rPr>
                <w:rFonts w:ascii="Verdana" w:hAnsi="Verdana"/>
                <w:sz w:val="18"/>
                <w:szCs w:val="18"/>
              </w:rPr>
            </w:pPr>
          </w:p>
        </w:tc>
        <w:tc>
          <w:tcPr>
            <w:tcW w:w="1612" w:type="dxa"/>
            <w:vAlign w:val="center"/>
          </w:tcPr>
          <w:p w14:paraId="007FA862" w14:textId="77777777" w:rsidR="008F12F3" w:rsidRPr="00555C93" w:rsidRDefault="008F12F3" w:rsidP="00BD42BC">
            <w:pPr>
              <w:rPr>
                <w:rFonts w:ascii="Verdana" w:hAnsi="Verdana"/>
                <w:sz w:val="18"/>
                <w:szCs w:val="18"/>
              </w:rPr>
            </w:pPr>
          </w:p>
        </w:tc>
      </w:tr>
      <w:tr w:rsidR="008F12F3" w:rsidRPr="00555C93" w14:paraId="68F180AF" w14:textId="77777777" w:rsidTr="00BD42BC">
        <w:trPr>
          <w:trHeight w:val="151"/>
        </w:trPr>
        <w:tc>
          <w:tcPr>
            <w:tcW w:w="3227" w:type="dxa"/>
            <w:vMerge/>
          </w:tcPr>
          <w:p w14:paraId="7FAA136D" w14:textId="77777777" w:rsidR="008F12F3" w:rsidRPr="00555C93" w:rsidRDefault="008F12F3" w:rsidP="00BD42BC">
            <w:pPr>
              <w:rPr>
                <w:rFonts w:ascii="Verdana" w:hAnsi="Verdana"/>
                <w:sz w:val="18"/>
                <w:szCs w:val="18"/>
              </w:rPr>
            </w:pPr>
          </w:p>
        </w:tc>
        <w:tc>
          <w:tcPr>
            <w:tcW w:w="1612" w:type="dxa"/>
            <w:vAlign w:val="center"/>
          </w:tcPr>
          <w:p w14:paraId="3AB843FE" w14:textId="77777777" w:rsidR="008F12F3" w:rsidRPr="00555C93" w:rsidRDefault="008F12F3" w:rsidP="00BD42BC">
            <w:pPr>
              <w:jc w:val="center"/>
              <w:rPr>
                <w:rFonts w:ascii="Verdana" w:hAnsi="Verdana"/>
                <w:sz w:val="18"/>
                <w:szCs w:val="18"/>
              </w:rPr>
            </w:pPr>
          </w:p>
        </w:tc>
        <w:tc>
          <w:tcPr>
            <w:tcW w:w="1612" w:type="dxa"/>
            <w:vAlign w:val="center"/>
          </w:tcPr>
          <w:p w14:paraId="4A1549CE" w14:textId="77777777" w:rsidR="008F12F3" w:rsidRPr="00555C93" w:rsidRDefault="008F12F3" w:rsidP="00BD42BC">
            <w:pPr>
              <w:rPr>
                <w:rFonts w:ascii="Verdana" w:hAnsi="Verdana"/>
                <w:sz w:val="18"/>
                <w:szCs w:val="18"/>
              </w:rPr>
            </w:pPr>
          </w:p>
        </w:tc>
        <w:tc>
          <w:tcPr>
            <w:tcW w:w="1612" w:type="dxa"/>
            <w:vAlign w:val="center"/>
          </w:tcPr>
          <w:p w14:paraId="2DBD3835" w14:textId="77777777" w:rsidR="008F12F3" w:rsidRPr="00555C93" w:rsidRDefault="008F12F3" w:rsidP="00BD42BC">
            <w:pPr>
              <w:rPr>
                <w:rFonts w:ascii="Verdana" w:hAnsi="Verdana"/>
                <w:sz w:val="18"/>
                <w:szCs w:val="18"/>
              </w:rPr>
            </w:pPr>
          </w:p>
        </w:tc>
        <w:tc>
          <w:tcPr>
            <w:tcW w:w="1612" w:type="dxa"/>
            <w:vAlign w:val="center"/>
          </w:tcPr>
          <w:p w14:paraId="4F2210F6" w14:textId="77777777" w:rsidR="008F12F3" w:rsidRPr="00555C93" w:rsidRDefault="008F12F3" w:rsidP="00BD42BC">
            <w:pPr>
              <w:rPr>
                <w:rFonts w:ascii="Verdana" w:hAnsi="Verdana"/>
                <w:sz w:val="18"/>
                <w:szCs w:val="18"/>
              </w:rPr>
            </w:pPr>
          </w:p>
        </w:tc>
      </w:tr>
      <w:tr w:rsidR="008F12F3" w:rsidRPr="00555C93" w14:paraId="3E0668E0" w14:textId="77777777" w:rsidTr="00BD42BC">
        <w:trPr>
          <w:trHeight w:val="151"/>
        </w:trPr>
        <w:tc>
          <w:tcPr>
            <w:tcW w:w="3227" w:type="dxa"/>
            <w:vMerge/>
          </w:tcPr>
          <w:p w14:paraId="13E2B92E" w14:textId="77777777" w:rsidR="008F12F3" w:rsidRPr="00555C93" w:rsidRDefault="008F12F3" w:rsidP="00BD42BC">
            <w:pPr>
              <w:rPr>
                <w:rFonts w:ascii="Verdana" w:hAnsi="Verdana"/>
                <w:sz w:val="18"/>
                <w:szCs w:val="18"/>
              </w:rPr>
            </w:pPr>
          </w:p>
        </w:tc>
        <w:tc>
          <w:tcPr>
            <w:tcW w:w="1612" w:type="dxa"/>
            <w:vAlign w:val="center"/>
          </w:tcPr>
          <w:p w14:paraId="7BE6D9FF" w14:textId="77777777" w:rsidR="008F12F3" w:rsidRPr="00555C93" w:rsidRDefault="008F12F3" w:rsidP="00BD42BC">
            <w:pPr>
              <w:jc w:val="center"/>
              <w:rPr>
                <w:rFonts w:ascii="Verdana" w:hAnsi="Verdana"/>
                <w:sz w:val="18"/>
                <w:szCs w:val="18"/>
              </w:rPr>
            </w:pPr>
          </w:p>
        </w:tc>
        <w:tc>
          <w:tcPr>
            <w:tcW w:w="1612" w:type="dxa"/>
            <w:vAlign w:val="center"/>
          </w:tcPr>
          <w:p w14:paraId="624605FE" w14:textId="77777777" w:rsidR="008F12F3" w:rsidRPr="00555C93" w:rsidRDefault="008F12F3" w:rsidP="00BD42BC">
            <w:pPr>
              <w:rPr>
                <w:rFonts w:ascii="Verdana" w:hAnsi="Verdana"/>
                <w:sz w:val="18"/>
                <w:szCs w:val="18"/>
              </w:rPr>
            </w:pPr>
          </w:p>
        </w:tc>
        <w:tc>
          <w:tcPr>
            <w:tcW w:w="1612" w:type="dxa"/>
            <w:vAlign w:val="center"/>
          </w:tcPr>
          <w:p w14:paraId="3360D2F1" w14:textId="77777777" w:rsidR="008F12F3" w:rsidRPr="00555C93" w:rsidRDefault="008F12F3" w:rsidP="00BD42BC">
            <w:pPr>
              <w:rPr>
                <w:rFonts w:ascii="Verdana" w:hAnsi="Verdana"/>
                <w:sz w:val="18"/>
                <w:szCs w:val="18"/>
              </w:rPr>
            </w:pPr>
          </w:p>
        </w:tc>
        <w:tc>
          <w:tcPr>
            <w:tcW w:w="1612" w:type="dxa"/>
            <w:vAlign w:val="center"/>
          </w:tcPr>
          <w:p w14:paraId="24893015" w14:textId="77777777" w:rsidR="008F12F3" w:rsidRPr="00555C93" w:rsidRDefault="008F12F3" w:rsidP="00BD42BC">
            <w:pPr>
              <w:rPr>
                <w:rFonts w:ascii="Verdana" w:hAnsi="Verdana"/>
                <w:sz w:val="18"/>
                <w:szCs w:val="18"/>
              </w:rPr>
            </w:pPr>
          </w:p>
        </w:tc>
      </w:tr>
      <w:tr w:rsidR="008F12F3" w:rsidRPr="00555C93" w14:paraId="2F3E3D52" w14:textId="77777777" w:rsidTr="00BD42BC">
        <w:trPr>
          <w:trHeight w:val="151"/>
        </w:trPr>
        <w:tc>
          <w:tcPr>
            <w:tcW w:w="3227" w:type="dxa"/>
            <w:vMerge/>
          </w:tcPr>
          <w:p w14:paraId="16F22BA6" w14:textId="77777777" w:rsidR="008F12F3" w:rsidRPr="00555C93" w:rsidRDefault="008F12F3" w:rsidP="00BD42BC">
            <w:pPr>
              <w:rPr>
                <w:rFonts w:ascii="Verdana" w:hAnsi="Verdana"/>
                <w:sz w:val="18"/>
                <w:szCs w:val="18"/>
              </w:rPr>
            </w:pPr>
          </w:p>
        </w:tc>
        <w:tc>
          <w:tcPr>
            <w:tcW w:w="1612" w:type="dxa"/>
            <w:vAlign w:val="center"/>
          </w:tcPr>
          <w:p w14:paraId="638143B6" w14:textId="77777777" w:rsidR="008F12F3" w:rsidRPr="00555C93" w:rsidRDefault="008F12F3" w:rsidP="00BD42BC">
            <w:pPr>
              <w:jc w:val="center"/>
              <w:rPr>
                <w:rFonts w:ascii="Verdana" w:hAnsi="Verdana"/>
                <w:sz w:val="18"/>
                <w:szCs w:val="18"/>
              </w:rPr>
            </w:pPr>
          </w:p>
        </w:tc>
        <w:tc>
          <w:tcPr>
            <w:tcW w:w="1612" w:type="dxa"/>
            <w:vAlign w:val="center"/>
          </w:tcPr>
          <w:p w14:paraId="710F9719" w14:textId="77777777" w:rsidR="008F12F3" w:rsidRPr="00555C93" w:rsidRDefault="008F12F3" w:rsidP="00BD42BC">
            <w:pPr>
              <w:rPr>
                <w:rFonts w:ascii="Verdana" w:hAnsi="Verdana"/>
                <w:sz w:val="18"/>
                <w:szCs w:val="18"/>
              </w:rPr>
            </w:pPr>
          </w:p>
        </w:tc>
        <w:tc>
          <w:tcPr>
            <w:tcW w:w="1612" w:type="dxa"/>
            <w:vAlign w:val="center"/>
          </w:tcPr>
          <w:p w14:paraId="7E248F31" w14:textId="77777777" w:rsidR="008F12F3" w:rsidRPr="00555C93" w:rsidRDefault="008F12F3" w:rsidP="00BD42BC">
            <w:pPr>
              <w:rPr>
                <w:rFonts w:ascii="Verdana" w:hAnsi="Verdana"/>
                <w:sz w:val="18"/>
                <w:szCs w:val="18"/>
              </w:rPr>
            </w:pPr>
          </w:p>
        </w:tc>
        <w:tc>
          <w:tcPr>
            <w:tcW w:w="1612" w:type="dxa"/>
            <w:vAlign w:val="center"/>
          </w:tcPr>
          <w:p w14:paraId="5B964768" w14:textId="77777777" w:rsidR="008F12F3" w:rsidRPr="00555C93" w:rsidRDefault="008F12F3" w:rsidP="00BD42BC">
            <w:pPr>
              <w:rPr>
                <w:rFonts w:ascii="Verdana" w:hAnsi="Verdana"/>
                <w:sz w:val="18"/>
                <w:szCs w:val="18"/>
              </w:rPr>
            </w:pPr>
          </w:p>
        </w:tc>
      </w:tr>
      <w:tr w:rsidR="008F12F3" w:rsidRPr="00555C93" w14:paraId="0E7EF3C5" w14:textId="77777777" w:rsidTr="00BD42BC">
        <w:trPr>
          <w:trHeight w:val="151"/>
        </w:trPr>
        <w:tc>
          <w:tcPr>
            <w:tcW w:w="3227" w:type="dxa"/>
            <w:vMerge/>
          </w:tcPr>
          <w:p w14:paraId="01C332C8" w14:textId="77777777" w:rsidR="008F12F3" w:rsidRPr="00555C93" w:rsidRDefault="008F12F3" w:rsidP="00BD42BC">
            <w:pPr>
              <w:rPr>
                <w:rFonts w:ascii="Verdana" w:hAnsi="Verdana"/>
                <w:sz w:val="18"/>
                <w:szCs w:val="18"/>
              </w:rPr>
            </w:pPr>
          </w:p>
        </w:tc>
        <w:tc>
          <w:tcPr>
            <w:tcW w:w="1612" w:type="dxa"/>
            <w:vAlign w:val="center"/>
          </w:tcPr>
          <w:p w14:paraId="387FDAC7" w14:textId="77777777" w:rsidR="008F12F3" w:rsidRPr="00555C93" w:rsidRDefault="008F12F3" w:rsidP="00BD42BC">
            <w:pPr>
              <w:jc w:val="center"/>
              <w:rPr>
                <w:rFonts w:ascii="Verdana" w:hAnsi="Verdana"/>
                <w:sz w:val="18"/>
                <w:szCs w:val="18"/>
              </w:rPr>
            </w:pPr>
          </w:p>
        </w:tc>
        <w:tc>
          <w:tcPr>
            <w:tcW w:w="1612" w:type="dxa"/>
            <w:vAlign w:val="center"/>
          </w:tcPr>
          <w:p w14:paraId="1BF8E003" w14:textId="77777777" w:rsidR="008F12F3" w:rsidRPr="00555C93" w:rsidRDefault="008F12F3" w:rsidP="00BD42BC">
            <w:pPr>
              <w:rPr>
                <w:rFonts w:ascii="Verdana" w:hAnsi="Verdana"/>
                <w:sz w:val="18"/>
                <w:szCs w:val="18"/>
              </w:rPr>
            </w:pPr>
          </w:p>
        </w:tc>
        <w:tc>
          <w:tcPr>
            <w:tcW w:w="1612" w:type="dxa"/>
            <w:vAlign w:val="center"/>
          </w:tcPr>
          <w:p w14:paraId="35B683CB" w14:textId="77777777" w:rsidR="008F12F3" w:rsidRPr="00555C93" w:rsidRDefault="008F12F3" w:rsidP="00BD42BC">
            <w:pPr>
              <w:rPr>
                <w:rFonts w:ascii="Verdana" w:hAnsi="Verdana"/>
                <w:sz w:val="18"/>
                <w:szCs w:val="18"/>
              </w:rPr>
            </w:pPr>
          </w:p>
        </w:tc>
        <w:tc>
          <w:tcPr>
            <w:tcW w:w="1612" w:type="dxa"/>
            <w:vAlign w:val="center"/>
          </w:tcPr>
          <w:p w14:paraId="35EADF22" w14:textId="77777777" w:rsidR="008F12F3" w:rsidRPr="00555C93" w:rsidRDefault="008F12F3" w:rsidP="00BD42BC">
            <w:pPr>
              <w:rPr>
                <w:rFonts w:ascii="Verdana" w:hAnsi="Verdana"/>
                <w:sz w:val="18"/>
                <w:szCs w:val="18"/>
              </w:rPr>
            </w:pPr>
          </w:p>
        </w:tc>
      </w:tr>
      <w:tr w:rsidR="008F12F3" w:rsidRPr="00555C93" w14:paraId="095B871A" w14:textId="77777777" w:rsidTr="00BD42BC">
        <w:trPr>
          <w:trHeight w:val="151"/>
        </w:trPr>
        <w:tc>
          <w:tcPr>
            <w:tcW w:w="3227" w:type="dxa"/>
            <w:vMerge/>
          </w:tcPr>
          <w:p w14:paraId="375A8CEE" w14:textId="77777777" w:rsidR="008F12F3" w:rsidRPr="00555C93" w:rsidRDefault="008F12F3" w:rsidP="00BD42BC">
            <w:pPr>
              <w:rPr>
                <w:rFonts w:ascii="Verdana" w:hAnsi="Verdana"/>
                <w:sz w:val="18"/>
                <w:szCs w:val="18"/>
              </w:rPr>
            </w:pPr>
          </w:p>
        </w:tc>
        <w:tc>
          <w:tcPr>
            <w:tcW w:w="1612" w:type="dxa"/>
            <w:vAlign w:val="center"/>
          </w:tcPr>
          <w:p w14:paraId="27DD616D" w14:textId="77777777" w:rsidR="008F12F3" w:rsidRPr="00555C93" w:rsidRDefault="008F12F3" w:rsidP="00BD42BC">
            <w:pPr>
              <w:jc w:val="center"/>
              <w:rPr>
                <w:rFonts w:ascii="Verdana" w:hAnsi="Verdana"/>
                <w:sz w:val="18"/>
                <w:szCs w:val="18"/>
              </w:rPr>
            </w:pPr>
          </w:p>
        </w:tc>
        <w:tc>
          <w:tcPr>
            <w:tcW w:w="1612" w:type="dxa"/>
            <w:vAlign w:val="center"/>
          </w:tcPr>
          <w:p w14:paraId="72EF59B4" w14:textId="77777777" w:rsidR="008F12F3" w:rsidRPr="00555C93" w:rsidRDefault="008F12F3" w:rsidP="00BD42BC">
            <w:pPr>
              <w:rPr>
                <w:rFonts w:ascii="Verdana" w:hAnsi="Verdana"/>
                <w:sz w:val="18"/>
                <w:szCs w:val="18"/>
              </w:rPr>
            </w:pPr>
          </w:p>
        </w:tc>
        <w:tc>
          <w:tcPr>
            <w:tcW w:w="1612" w:type="dxa"/>
            <w:vAlign w:val="center"/>
          </w:tcPr>
          <w:p w14:paraId="635136B0" w14:textId="77777777" w:rsidR="008F12F3" w:rsidRPr="00555C93" w:rsidRDefault="008F12F3" w:rsidP="00BD42BC">
            <w:pPr>
              <w:rPr>
                <w:rFonts w:ascii="Verdana" w:hAnsi="Verdana"/>
                <w:sz w:val="18"/>
                <w:szCs w:val="18"/>
              </w:rPr>
            </w:pPr>
          </w:p>
        </w:tc>
        <w:tc>
          <w:tcPr>
            <w:tcW w:w="1612" w:type="dxa"/>
            <w:vAlign w:val="center"/>
          </w:tcPr>
          <w:p w14:paraId="3DABF825" w14:textId="77777777" w:rsidR="008F12F3" w:rsidRPr="00555C93" w:rsidRDefault="008F12F3" w:rsidP="00BD42BC">
            <w:pPr>
              <w:rPr>
                <w:rFonts w:ascii="Verdana" w:hAnsi="Verdana"/>
                <w:sz w:val="18"/>
                <w:szCs w:val="18"/>
              </w:rPr>
            </w:pPr>
          </w:p>
        </w:tc>
      </w:tr>
      <w:tr w:rsidR="008F12F3" w:rsidRPr="00555C93" w14:paraId="5D931882" w14:textId="77777777" w:rsidTr="00BD42BC">
        <w:trPr>
          <w:trHeight w:val="151"/>
        </w:trPr>
        <w:tc>
          <w:tcPr>
            <w:tcW w:w="3227" w:type="dxa"/>
            <w:vMerge/>
          </w:tcPr>
          <w:p w14:paraId="175A93E4" w14:textId="77777777" w:rsidR="008F12F3" w:rsidRPr="00555C93" w:rsidRDefault="008F12F3" w:rsidP="00BD42BC">
            <w:pPr>
              <w:rPr>
                <w:rFonts w:ascii="Verdana" w:hAnsi="Verdana"/>
                <w:sz w:val="18"/>
                <w:szCs w:val="18"/>
              </w:rPr>
            </w:pPr>
          </w:p>
        </w:tc>
        <w:tc>
          <w:tcPr>
            <w:tcW w:w="1612" w:type="dxa"/>
            <w:vAlign w:val="center"/>
          </w:tcPr>
          <w:p w14:paraId="08E84216" w14:textId="77777777" w:rsidR="008F12F3" w:rsidRPr="00555C93" w:rsidRDefault="008F12F3" w:rsidP="00BD42BC">
            <w:pPr>
              <w:jc w:val="center"/>
              <w:rPr>
                <w:rFonts w:ascii="Verdana" w:hAnsi="Verdana"/>
                <w:sz w:val="18"/>
                <w:szCs w:val="18"/>
              </w:rPr>
            </w:pPr>
          </w:p>
        </w:tc>
        <w:tc>
          <w:tcPr>
            <w:tcW w:w="1612" w:type="dxa"/>
            <w:vAlign w:val="center"/>
          </w:tcPr>
          <w:p w14:paraId="513BF891" w14:textId="77777777" w:rsidR="008F12F3" w:rsidRPr="00555C93" w:rsidRDefault="008F12F3" w:rsidP="00BD42BC">
            <w:pPr>
              <w:rPr>
                <w:rFonts w:ascii="Verdana" w:hAnsi="Verdana"/>
                <w:sz w:val="18"/>
                <w:szCs w:val="18"/>
              </w:rPr>
            </w:pPr>
          </w:p>
        </w:tc>
        <w:tc>
          <w:tcPr>
            <w:tcW w:w="1612" w:type="dxa"/>
            <w:vAlign w:val="center"/>
          </w:tcPr>
          <w:p w14:paraId="04BBC3D2" w14:textId="77777777" w:rsidR="008F12F3" w:rsidRPr="00555C93" w:rsidRDefault="008F12F3" w:rsidP="00BD42BC">
            <w:pPr>
              <w:rPr>
                <w:rFonts w:ascii="Verdana" w:hAnsi="Verdana"/>
                <w:sz w:val="18"/>
                <w:szCs w:val="18"/>
              </w:rPr>
            </w:pPr>
          </w:p>
        </w:tc>
        <w:tc>
          <w:tcPr>
            <w:tcW w:w="1612" w:type="dxa"/>
            <w:vAlign w:val="center"/>
          </w:tcPr>
          <w:p w14:paraId="32540D68" w14:textId="77777777" w:rsidR="008F12F3" w:rsidRPr="00555C93" w:rsidRDefault="008F12F3" w:rsidP="00BD42BC">
            <w:pPr>
              <w:rPr>
                <w:rFonts w:ascii="Verdana" w:hAnsi="Verdana"/>
                <w:sz w:val="18"/>
                <w:szCs w:val="18"/>
              </w:rPr>
            </w:pPr>
          </w:p>
        </w:tc>
      </w:tr>
      <w:tr w:rsidR="008F12F3" w:rsidRPr="00555C93" w14:paraId="56F96F0B" w14:textId="77777777" w:rsidTr="00BD42BC">
        <w:trPr>
          <w:trHeight w:val="151"/>
        </w:trPr>
        <w:tc>
          <w:tcPr>
            <w:tcW w:w="3227" w:type="dxa"/>
            <w:vMerge/>
          </w:tcPr>
          <w:p w14:paraId="6F20293C" w14:textId="77777777" w:rsidR="008F12F3" w:rsidRPr="00555C93" w:rsidRDefault="008F12F3" w:rsidP="00BD42BC">
            <w:pPr>
              <w:rPr>
                <w:rFonts w:ascii="Verdana" w:hAnsi="Verdana"/>
                <w:sz w:val="18"/>
                <w:szCs w:val="18"/>
              </w:rPr>
            </w:pPr>
          </w:p>
        </w:tc>
        <w:tc>
          <w:tcPr>
            <w:tcW w:w="1612" w:type="dxa"/>
            <w:vAlign w:val="center"/>
          </w:tcPr>
          <w:p w14:paraId="3FDAE639" w14:textId="77777777" w:rsidR="008F12F3" w:rsidRPr="00555C93" w:rsidRDefault="008F12F3" w:rsidP="00BD42BC">
            <w:pPr>
              <w:jc w:val="center"/>
              <w:rPr>
                <w:rFonts w:ascii="Verdana" w:hAnsi="Verdana"/>
                <w:sz w:val="18"/>
                <w:szCs w:val="18"/>
              </w:rPr>
            </w:pPr>
          </w:p>
        </w:tc>
        <w:tc>
          <w:tcPr>
            <w:tcW w:w="1612" w:type="dxa"/>
            <w:vAlign w:val="center"/>
          </w:tcPr>
          <w:p w14:paraId="4BBEE343" w14:textId="77777777" w:rsidR="008F12F3" w:rsidRPr="00555C93" w:rsidRDefault="008F12F3" w:rsidP="00BD42BC">
            <w:pPr>
              <w:rPr>
                <w:rFonts w:ascii="Verdana" w:hAnsi="Verdana"/>
                <w:sz w:val="18"/>
                <w:szCs w:val="18"/>
              </w:rPr>
            </w:pPr>
          </w:p>
        </w:tc>
        <w:tc>
          <w:tcPr>
            <w:tcW w:w="1612" w:type="dxa"/>
            <w:vAlign w:val="center"/>
          </w:tcPr>
          <w:p w14:paraId="752150E9" w14:textId="77777777" w:rsidR="008F12F3" w:rsidRPr="00555C93" w:rsidRDefault="008F12F3" w:rsidP="00BD42BC">
            <w:pPr>
              <w:rPr>
                <w:rFonts w:ascii="Verdana" w:hAnsi="Verdana"/>
                <w:sz w:val="18"/>
                <w:szCs w:val="18"/>
              </w:rPr>
            </w:pPr>
          </w:p>
        </w:tc>
        <w:tc>
          <w:tcPr>
            <w:tcW w:w="1612" w:type="dxa"/>
            <w:vAlign w:val="center"/>
          </w:tcPr>
          <w:p w14:paraId="1A29F71A" w14:textId="77777777" w:rsidR="008F12F3" w:rsidRPr="00555C93" w:rsidRDefault="008F12F3" w:rsidP="00BD42BC">
            <w:pPr>
              <w:rPr>
                <w:rFonts w:ascii="Verdana" w:hAnsi="Verdana"/>
                <w:sz w:val="18"/>
                <w:szCs w:val="18"/>
              </w:rPr>
            </w:pPr>
          </w:p>
        </w:tc>
      </w:tr>
      <w:tr w:rsidR="008F12F3" w:rsidRPr="00555C93" w14:paraId="734FB234" w14:textId="77777777" w:rsidTr="00BD42BC">
        <w:trPr>
          <w:trHeight w:val="151"/>
        </w:trPr>
        <w:tc>
          <w:tcPr>
            <w:tcW w:w="3227" w:type="dxa"/>
            <w:vMerge/>
          </w:tcPr>
          <w:p w14:paraId="3A25E797" w14:textId="77777777" w:rsidR="008F12F3" w:rsidRPr="00555C93" w:rsidRDefault="008F12F3" w:rsidP="00BD42BC">
            <w:pPr>
              <w:rPr>
                <w:rFonts w:ascii="Verdana" w:hAnsi="Verdana"/>
                <w:sz w:val="18"/>
                <w:szCs w:val="18"/>
              </w:rPr>
            </w:pPr>
          </w:p>
        </w:tc>
        <w:tc>
          <w:tcPr>
            <w:tcW w:w="1612" w:type="dxa"/>
            <w:vAlign w:val="center"/>
          </w:tcPr>
          <w:p w14:paraId="5B326997" w14:textId="77777777" w:rsidR="008F12F3" w:rsidRPr="00555C93" w:rsidRDefault="008F12F3" w:rsidP="00BD42BC">
            <w:pPr>
              <w:jc w:val="center"/>
              <w:rPr>
                <w:rFonts w:ascii="Verdana" w:hAnsi="Verdana"/>
                <w:sz w:val="18"/>
                <w:szCs w:val="18"/>
              </w:rPr>
            </w:pPr>
          </w:p>
        </w:tc>
        <w:tc>
          <w:tcPr>
            <w:tcW w:w="1612" w:type="dxa"/>
            <w:vAlign w:val="center"/>
          </w:tcPr>
          <w:p w14:paraId="3809A89D" w14:textId="77777777" w:rsidR="008F12F3" w:rsidRPr="00555C93" w:rsidRDefault="008F12F3" w:rsidP="00BD42BC">
            <w:pPr>
              <w:rPr>
                <w:rFonts w:ascii="Verdana" w:hAnsi="Verdana"/>
                <w:sz w:val="18"/>
                <w:szCs w:val="18"/>
              </w:rPr>
            </w:pPr>
          </w:p>
        </w:tc>
        <w:tc>
          <w:tcPr>
            <w:tcW w:w="1612" w:type="dxa"/>
            <w:vAlign w:val="center"/>
          </w:tcPr>
          <w:p w14:paraId="659651F2" w14:textId="77777777" w:rsidR="008F12F3" w:rsidRPr="00555C93" w:rsidRDefault="008F12F3" w:rsidP="00BD42BC">
            <w:pPr>
              <w:rPr>
                <w:rFonts w:ascii="Verdana" w:hAnsi="Verdana"/>
                <w:sz w:val="18"/>
                <w:szCs w:val="18"/>
              </w:rPr>
            </w:pPr>
          </w:p>
        </w:tc>
        <w:tc>
          <w:tcPr>
            <w:tcW w:w="1612" w:type="dxa"/>
            <w:vAlign w:val="center"/>
          </w:tcPr>
          <w:p w14:paraId="52D2929F" w14:textId="77777777" w:rsidR="008F12F3" w:rsidRPr="00555C93" w:rsidRDefault="008F12F3" w:rsidP="00BD42BC">
            <w:pPr>
              <w:rPr>
                <w:rFonts w:ascii="Verdana" w:hAnsi="Verdana"/>
                <w:sz w:val="18"/>
                <w:szCs w:val="18"/>
              </w:rPr>
            </w:pPr>
          </w:p>
        </w:tc>
      </w:tr>
      <w:tr w:rsidR="008F12F3" w:rsidRPr="00555C93" w14:paraId="3E3999C6" w14:textId="77777777" w:rsidTr="00BD42BC">
        <w:trPr>
          <w:trHeight w:val="151"/>
        </w:trPr>
        <w:tc>
          <w:tcPr>
            <w:tcW w:w="3227" w:type="dxa"/>
            <w:vMerge/>
          </w:tcPr>
          <w:p w14:paraId="537469EE" w14:textId="77777777" w:rsidR="008F12F3" w:rsidRPr="00555C93" w:rsidRDefault="008F12F3" w:rsidP="00BD42BC">
            <w:pPr>
              <w:rPr>
                <w:rFonts w:ascii="Verdana" w:hAnsi="Verdana"/>
                <w:sz w:val="18"/>
                <w:szCs w:val="18"/>
              </w:rPr>
            </w:pPr>
          </w:p>
        </w:tc>
        <w:tc>
          <w:tcPr>
            <w:tcW w:w="1612" w:type="dxa"/>
            <w:vAlign w:val="center"/>
          </w:tcPr>
          <w:p w14:paraId="34109ED0" w14:textId="77777777" w:rsidR="008F12F3" w:rsidRPr="00555C93" w:rsidRDefault="008F12F3" w:rsidP="00BD42BC">
            <w:pPr>
              <w:jc w:val="center"/>
              <w:rPr>
                <w:rFonts w:ascii="Verdana" w:hAnsi="Verdana"/>
                <w:sz w:val="18"/>
                <w:szCs w:val="18"/>
              </w:rPr>
            </w:pPr>
          </w:p>
        </w:tc>
        <w:tc>
          <w:tcPr>
            <w:tcW w:w="1612" w:type="dxa"/>
            <w:vAlign w:val="center"/>
          </w:tcPr>
          <w:p w14:paraId="7CA952BF" w14:textId="77777777" w:rsidR="008F12F3" w:rsidRPr="00555C93" w:rsidRDefault="008F12F3" w:rsidP="00BD42BC">
            <w:pPr>
              <w:rPr>
                <w:rFonts w:ascii="Verdana" w:hAnsi="Verdana"/>
                <w:sz w:val="18"/>
                <w:szCs w:val="18"/>
              </w:rPr>
            </w:pPr>
          </w:p>
        </w:tc>
        <w:tc>
          <w:tcPr>
            <w:tcW w:w="1612" w:type="dxa"/>
            <w:vAlign w:val="center"/>
          </w:tcPr>
          <w:p w14:paraId="06D86AA4" w14:textId="77777777" w:rsidR="008F12F3" w:rsidRPr="00555C93" w:rsidRDefault="008F12F3" w:rsidP="00BD42BC">
            <w:pPr>
              <w:rPr>
                <w:rFonts w:ascii="Verdana" w:hAnsi="Verdana"/>
                <w:sz w:val="18"/>
                <w:szCs w:val="18"/>
              </w:rPr>
            </w:pPr>
          </w:p>
        </w:tc>
        <w:tc>
          <w:tcPr>
            <w:tcW w:w="1612" w:type="dxa"/>
            <w:vAlign w:val="center"/>
          </w:tcPr>
          <w:p w14:paraId="377FD5CB" w14:textId="77777777" w:rsidR="008F12F3" w:rsidRPr="00555C93" w:rsidRDefault="008F12F3" w:rsidP="00BD42BC">
            <w:pPr>
              <w:rPr>
                <w:rFonts w:ascii="Verdana" w:hAnsi="Verdana"/>
                <w:sz w:val="18"/>
                <w:szCs w:val="18"/>
              </w:rPr>
            </w:pPr>
          </w:p>
        </w:tc>
      </w:tr>
      <w:tr w:rsidR="008F12F3" w:rsidRPr="00555C93" w14:paraId="73DFD27B" w14:textId="77777777" w:rsidTr="00BD42BC">
        <w:trPr>
          <w:trHeight w:val="151"/>
        </w:trPr>
        <w:tc>
          <w:tcPr>
            <w:tcW w:w="3227" w:type="dxa"/>
            <w:vMerge/>
          </w:tcPr>
          <w:p w14:paraId="42CD1047" w14:textId="77777777" w:rsidR="008F12F3" w:rsidRPr="00555C93" w:rsidRDefault="008F12F3" w:rsidP="00BD42BC">
            <w:pPr>
              <w:rPr>
                <w:rFonts w:ascii="Verdana" w:hAnsi="Verdana"/>
                <w:sz w:val="18"/>
                <w:szCs w:val="18"/>
              </w:rPr>
            </w:pPr>
          </w:p>
        </w:tc>
        <w:tc>
          <w:tcPr>
            <w:tcW w:w="1612" w:type="dxa"/>
            <w:vAlign w:val="center"/>
          </w:tcPr>
          <w:p w14:paraId="4FF65B58" w14:textId="77777777" w:rsidR="008F12F3" w:rsidRPr="00555C93" w:rsidRDefault="008F12F3" w:rsidP="00BD42BC">
            <w:pPr>
              <w:jc w:val="center"/>
              <w:rPr>
                <w:rFonts w:ascii="Verdana" w:hAnsi="Verdana"/>
                <w:sz w:val="18"/>
                <w:szCs w:val="18"/>
              </w:rPr>
            </w:pPr>
          </w:p>
        </w:tc>
        <w:tc>
          <w:tcPr>
            <w:tcW w:w="1612" w:type="dxa"/>
            <w:vAlign w:val="center"/>
          </w:tcPr>
          <w:p w14:paraId="391B19DC" w14:textId="77777777" w:rsidR="008F12F3" w:rsidRPr="00555C93" w:rsidRDefault="008F12F3" w:rsidP="00BD42BC">
            <w:pPr>
              <w:rPr>
                <w:rFonts w:ascii="Verdana" w:hAnsi="Verdana"/>
                <w:sz w:val="18"/>
                <w:szCs w:val="18"/>
              </w:rPr>
            </w:pPr>
          </w:p>
        </w:tc>
        <w:tc>
          <w:tcPr>
            <w:tcW w:w="1612" w:type="dxa"/>
            <w:vAlign w:val="center"/>
          </w:tcPr>
          <w:p w14:paraId="5FBBCD0F" w14:textId="77777777" w:rsidR="008F12F3" w:rsidRPr="00555C93" w:rsidRDefault="008F12F3" w:rsidP="00BD42BC">
            <w:pPr>
              <w:rPr>
                <w:rFonts w:ascii="Verdana" w:hAnsi="Verdana"/>
                <w:sz w:val="18"/>
                <w:szCs w:val="18"/>
              </w:rPr>
            </w:pPr>
          </w:p>
        </w:tc>
        <w:tc>
          <w:tcPr>
            <w:tcW w:w="1612" w:type="dxa"/>
            <w:vAlign w:val="center"/>
          </w:tcPr>
          <w:p w14:paraId="42B6A4DF" w14:textId="77777777" w:rsidR="008F12F3" w:rsidRPr="00555C93" w:rsidRDefault="008F12F3" w:rsidP="00BD42BC">
            <w:pPr>
              <w:rPr>
                <w:rFonts w:ascii="Verdana" w:hAnsi="Verdana"/>
                <w:sz w:val="18"/>
                <w:szCs w:val="18"/>
              </w:rPr>
            </w:pPr>
          </w:p>
        </w:tc>
      </w:tr>
      <w:tr w:rsidR="008F12F3" w:rsidRPr="00555C93" w14:paraId="6D9E286C" w14:textId="77777777" w:rsidTr="00BD42BC">
        <w:trPr>
          <w:trHeight w:val="151"/>
        </w:trPr>
        <w:tc>
          <w:tcPr>
            <w:tcW w:w="3227" w:type="dxa"/>
            <w:vMerge/>
          </w:tcPr>
          <w:p w14:paraId="6C9A9FDC" w14:textId="77777777" w:rsidR="008F12F3" w:rsidRPr="00555C93" w:rsidRDefault="008F12F3" w:rsidP="00BD42BC">
            <w:pPr>
              <w:rPr>
                <w:rFonts w:ascii="Verdana" w:hAnsi="Verdana"/>
                <w:sz w:val="18"/>
                <w:szCs w:val="18"/>
              </w:rPr>
            </w:pPr>
          </w:p>
        </w:tc>
        <w:tc>
          <w:tcPr>
            <w:tcW w:w="1612" w:type="dxa"/>
            <w:vAlign w:val="center"/>
          </w:tcPr>
          <w:p w14:paraId="02F39969" w14:textId="77777777" w:rsidR="008F12F3" w:rsidRPr="00555C93" w:rsidRDefault="008F12F3" w:rsidP="00BD42BC">
            <w:pPr>
              <w:jc w:val="center"/>
              <w:rPr>
                <w:rFonts w:ascii="Verdana" w:hAnsi="Verdana"/>
                <w:sz w:val="18"/>
                <w:szCs w:val="18"/>
              </w:rPr>
            </w:pPr>
          </w:p>
        </w:tc>
        <w:tc>
          <w:tcPr>
            <w:tcW w:w="1612" w:type="dxa"/>
            <w:vAlign w:val="center"/>
          </w:tcPr>
          <w:p w14:paraId="56510691" w14:textId="77777777" w:rsidR="008F12F3" w:rsidRPr="00555C93" w:rsidRDefault="008F12F3" w:rsidP="00BD42BC">
            <w:pPr>
              <w:rPr>
                <w:rFonts w:ascii="Verdana" w:hAnsi="Verdana"/>
                <w:sz w:val="18"/>
                <w:szCs w:val="18"/>
              </w:rPr>
            </w:pPr>
          </w:p>
        </w:tc>
        <w:tc>
          <w:tcPr>
            <w:tcW w:w="1612" w:type="dxa"/>
            <w:vAlign w:val="center"/>
          </w:tcPr>
          <w:p w14:paraId="7D75D612" w14:textId="77777777" w:rsidR="008F12F3" w:rsidRPr="00555C93" w:rsidRDefault="008F12F3" w:rsidP="00BD42BC">
            <w:pPr>
              <w:rPr>
                <w:rFonts w:ascii="Verdana" w:hAnsi="Verdana"/>
                <w:sz w:val="18"/>
                <w:szCs w:val="18"/>
              </w:rPr>
            </w:pPr>
          </w:p>
        </w:tc>
        <w:tc>
          <w:tcPr>
            <w:tcW w:w="1612" w:type="dxa"/>
            <w:vAlign w:val="center"/>
          </w:tcPr>
          <w:p w14:paraId="2CA268E0" w14:textId="77777777" w:rsidR="008F12F3" w:rsidRPr="00555C93" w:rsidRDefault="008F12F3" w:rsidP="00BD42BC">
            <w:pPr>
              <w:rPr>
                <w:rFonts w:ascii="Verdana" w:hAnsi="Verdana"/>
                <w:sz w:val="18"/>
                <w:szCs w:val="18"/>
              </w:rPr>
            </w:pPr>
          </w:p>
        </w:tc>
      </w:tr>
      <w:tr w:rsidR="008F12F3" w:rsidRPr="00555C93" w14:paraId="07983BE7" w14:textId="77777777" w:rsidTr="00BD42BC">
        <w:trPr>
          <w:trHeight w:val="151"/>
        </w:trPr>
        <w:tc>
          <w:tcPr>
            <w:tcW w:w="3227" w:type="dxa"/>
            <w:vMerge/>
          </w:tcPr>
          <w:p w14:paraId="6781A946" w14:textId="77777777" w:rsidR="008F12F3" w:rsidRPr="00555C93" w:rsidRDefault="008F12F3" w:rsidP="00BD42BC">
            <w:pPr>
              <w:rPr>
                <w:rFonts w:ascii="Verdana" w:hAnsi="Verdana"/>
                <w:sz w:val="18"/>
                <w:szCs w:val="18"/>
              </w:rPr>
            </w:pPr>
          </w:p>
        </w:tc>
        <w:tc>
          <w:tcPr>
            <w:tcW w:w="1612" w:type="dxa"/>
            <w:vAlign w:val="center"/>
          </w:tcPr>
          <w:p w14:paraId="7447CDF3" w14:textId="77777777" w:rsidR="008F12F3" w:rsidRPr="00555C93" w:rsidRDefault="008F12F3" w:rsidP="00BD42BC">
            <w:pPr>
              <w:jc w:val="center"/>
              <w:rPr>
                <w:rFonts w:ascii="Verdana" w:hAnsi="Verdana"/>
                <w:sz w:val="18"/>
                <w:szCs w:val="18"/>
              </w:rPr>
            </w:pPr>
          </w:p>
        </w:tc>
        <w:tc>
          <w:tcPr>
            <w:tcW w:w="1612" w:type="dxa"/>
            <w:vAlign w:val="center"/>
          </w:tcPr>
          <w:p w14:paraId="01B4D639" w14:textId="77777777" w:rsidR="008F12F3" w:rsidRPr="00555C93" w:rsidRDefault="008F12F3" w:rsidP="00BD42BC">
            <w:pPr>
              <w:rPr>
                <w:rFonts w:ascii="Verdana" w:hAnsi="Verdana"/>
                <w:sz w:val="18"/>
                <w:szCs w:val="18"/>
              </w:rPr>
            </w:pPr>
          </w:p>
        </w:tc>
        <w:tc>
          <w:tcPr>
            <w:tcW w:w="1612" w:type="dxa"/>
            <w:vAlign w:val="center"/>
          </w:tcPr>
          <w:p w14:paraId="118AEE66" w14:textId="77777777" w:rsidR="008F12F3" w:rsidRPr="00555C93" w:rsidRDefault="008F12F3" w:rsidP="00BD42BC">
            <w:pPr>
              <w:rPr>
                <w:rFonts w:ascii="Verdana" w:hAnsi="Verdana"/>
                <w:sz w:val="18"/>
                <w:szCs w:val="18"/>
              </w:rPr>
            </w:pPr>
          </w:p>
        </w:tc>
        <w:tc>
          <w:tcPr>
            <w:tcW w:w="1612" w:type="dxa"/>
            <w:vAlign w:val="center"/>
          </w:tcPr>
          <w:p w14:paraId="19E8808C" w14:textId="77777777" w:rsidR="008F12F3" w:rsidRPr="00555C93" w:rsidRDefault="008F12F3" w:rsidP="00BD42BC">
            <w:pPr>
              <w:rPr>
                <w:rFonts w:ascii="Verdana" w:hAnsi="Verdana"/>
                <w:sz w:val="18"/>
                <w:szCs w:val="18"/>
              </w:rPr>
            </w:pPr>
          </w:p>
        </w:tc>
      </w:tr>
    </w:tbl>
    <w:p w14:paraId="24E22C11" w14:textId="77777777" w:rsidR="008F12F3" w:rsidRPr="00950641" w:rsidRDefault="008F12F3" w:rsidP="00917A5E">
      <w:pPr>
        <w:rPr>
          <w:rFonts w:ascii="Verdana" w:hAnsi="Verdana"/>
          <w:sz w:val="18"/>
          <w:szCs w:val="18"/>
        </w:rPr>
      </w:pPr>
    </w:p>
    <w:sectPr w:rsidR="008F12F3" w:rsidRPr="00950641" w:rsidSect="00930AB1">
      <w:headerReference w:type="even" r:id="rId12"/>
      <w:headerReference w:type="default" r:id="rId13"/>
      <w:footerReference w:type="even" r:id="rId14"/>
      <w:footerReference w:type="default" r:id="rId15"/>
      <w:headerReference w:type="first" r:id="rId16"/>
      <w:footerReference w:type="first" r:id="rId17"/>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A365FE" w14:textId="77777777" w:rsidR="00B9712D" w:rsidRDefault="00B9712D">
      <w:r>
        <w:separator/>
      </w:r>
    </w:p>
  </w:endnote>
  <w:endnote w:type="continuationSeparator" w:id="0">
    <w:p w14:paraId="38928276" w14:textId="77777777" w:rsidR="00B9712D" w:rsidRDefault="00B97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7D79E" w14:textId="77777777" w:rsidR="00D77D8C" w:rsidRDefault="00D77D8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4C034" w14:textId="77777777" w:rsidR="00D77D8C" w:rsidRDefault="00D77D8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23478" w14:textId="77777777" w:rsidR="00D77D8C" w:rsidRDefault="00D77D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313139" w14:textId="77777777" w:rsidR="00B9712D" w:rsidRDefault="00B9712D">
      <w:r>
        <w:separator/>
      </w:r>
    </w:p>
  </w:footnote>
  <w:footnote w:type="continuationSeparator" w:id="0">
    <w:p w14:paraId="7C07B67F" w14:textId="77777777" w:rsidR="00B9712D" w:rsidRDefault="00B97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777A9" w14:textId="442D18E9" w:rsidR="00D77D8C" w:rsidRDefault="00D77D8C">
    <w:pPr>
      <w:pStyle w:val="Encabezado"/>
    </w:pPr>
    <w:r>
      <w:rPr>
        <w:noProof/>
      </w:rPr>
      <w:pict w14:anchorId="2DA23D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869844" o:spid="_x0000_s1026" type="#_x0000_t136" style="position:absolute;margin-left:0;margin-top:0;width:487.05pt;height:182.6pt;rotation:315;z-index:-251655168;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1D72A40E" w:rsidR="00A039DA" w:rsidRDefault="00D77D8C" w:rsidP="00A039DA">
    <w:pPr>
      <w:pStyle w:val="Encabezado"/>
      <w:jc w:val="right"/>
    </w:pPr>
    <w:r>
      <w:rPr>
        <w:noProof/>
      </w:rPr>
      <w:pict w14:anchorId="48B331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869845" o:spid="_x0000_s1027" type="#_x0000_t136" style="position:absolute;left:0;text-align:left;margin-left:0;margin-top:0;width:487.05pt;height:182.6pt;rotation:315;z-index:-251653120;mso-position-horizontal:center;mso-position-horizontal-relative:margin;mso-position-vertical:center;mso-position-vertical-relative:margin" o:allowincell="f" fillcolor="silver" stroked="f">
          <v:fill opacity=".5"/>
          <v:textpath style="font-family:&quot;Calibri&quot;;font-size:1pt" string="BORRADOR"/>
        </v:shape>
      </w:pict>
    </w: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p w14:paraId="07D88FE8" w14:textId="721809E9" w:rsidR="00A039DA" w:rsidRPr="00A740D3" w:rsidRDefault="00A039DA" w:rsidP="000A6796">
    <w:pPr>
      <w:pStyle w:val="Encabezado"/>
      <w:jc w:val="right"/>
      <w:rPr>
        <w:rFonts w:ascii="Verdana" w:hAnsi="Verdana" w:cs="Tahom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CE2F5" w14:textId="648CF9DB" w:rsidR="00D77D8C" w:rsidRDefault="00D77D8C">
    <w:pPr>
      <w:pStyle w:val="Encabezado"/>
    </w:pPr>
    <w:r>
      <w:rPr>
        <w:noProof/>
      </w:rPr>
      <w:pict w14:anchorId="6AE815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869843" o:spid="_x0000_s1025" type="#_x0000_t136" style="position:absolute;margin-left:0;margin-top:0;width:487.05pt;height:182.6pt;rotation:315;z-index:-251657216;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rson w15:author="luis cisneros">
    <w15:presenceInfo w15:providerId="Windows Live" w15:userId="75fbb6053d05d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4086E"/>
    <w:rsid w:val="000567F5"/>
    <w:rsid w:val="00057EFA"/>
    <w:rsid w:val="000A6796"/>
    <w:rsid w:val="000C6822"/>
    <w:rsid w:val="000C7561"/>
    <w:rsid w:val="000D26B4"/>
    <w:rsid w:val="000F32A2"/>
    <w:rsid w:val="000F42E2"/>
    <w:rsid w:val="001053DF"/>
    <w:rsid w:val="0018046E"/>
    <w:rsid w:val="00186809"/>
    <w:rsid w:val="001C4767"/>
    <w:rsid w:val="001E03B2"/>
    <w:rsid w:val="001F494F"/>
    <w:rsid w:val="00216264"/>
    <w:rsid w:val="00237149"/>
    <w:rsid w:val="002404E6"/>
    <w:rsid w:val="0024243E"/>
    <w:rsid w:val="002438C2"/>
    <w:rsid w:val="00250D20"/>
    <w:rsid w:val="002927D8"/>
    <w:rsid w:val="002A0270"/>
    <w:rsid w:val="002A6699"/>
    <w:rsid w:val="002B2FA8"/>
    <w:rsid w:val="002E3EF7"/>
    <w:rsid w:val="0030469D"/>
    <w:rsid w:val="00304FFB"/>
    <w:rsid w:val="003064B5"/>
    <w:rsid w:val="00324E6F"/>
    <w:rsid w:val="00346125"/>
    <w:rsid w:val="00392F44"/>
    <w:rsid w:val="0039386B"/>
    <w:rsid w:val="003D3D6B"/>
    <w:rsid w:val="003F790B"/>
    <w:rsid w:val="0041193F"/>
    <w:rsid w:val="004409DE"/>
    <w:rsid w:val="0046639E"/>
    <w:rsid w:val="00475CB4"/>
    <w:rsid w:val="004779B9"/>
    <w:rsid w:val="00495108"/>
    <w:rsid w:val="004A79B6"/>
    <w:rsid w:val="004B36EE"/>
    <w:rsid w:val="00512661"/>
    <w:rsid w:val="00530205"/>
    <w:rsid w:val="00544AC6"/>
    <w:rsid w:val="0054554F"/>
    <w:rsid w:val="00575585"/>
    <w:rsid w:val="00583CB3"/>
    <w:rsid w:val="00594F70"/>
    <w:rsid w:val="005C35FA"/>
    <w:rsid w:val="005D3C34"/>
    <w:rsid w:val="005E0714"/>
    <w:rsid w:val="005E6365"/>
    <w:rsid w:val="005F511B"/>
    <w:rsid w:val="005F5A05"/>
    <w:rsid w:val="005F6124"/>
    <w:rsid w:val="00600280"/>
    <w:rsid w:val="006041B1"/>
    <w:rsid w:val="00604E67"/>
    <w:rsid w:val="006440E3"/>
    <w:rsid w:val="00662028"/>
    <w:rsid w:val="006729BC"/>
    <w:rsid w:val="006806F3"/>
    <w:rsid w:val="006964C8"/>
    <w:rsid w:val="006C2A00"/>
    <w:rsid w:val="006D3FA0"/>
    <w:rsid w:val="006E2874"/>
    <w:rsid w:val="006F1570"/>
    <w:rsid w:val="006F3381"/>
    <w:rsid w:val="0071070B"/>
    <w:rsid w:val="00717C62"/>
    <w:rsid w:val="00721561"/>
    <w:rsid w:val="00733975"/>
    <w:rsid w:val="00735232"/>
    <w:rsid w:val="00736B2B"/>
    <w:rsid w:val="00744B24"/>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12F3"/>
    <w:rsid w:val="008F7D47"/>
    <w:rsid w:val="00906979"/>
    <w:rsid w:val="00917A5E"/>
    <w:rsid w:val="0092507A"/>
    <w:rsid w:val="00926BE0"/>
    <w:rsid w:val="00930AB1"/>
    <w:rsid w:val="0094312A"/>
    <w:rsid w:val="00950641"/>
    <w:rsid w:val="009513A2"/>
    <w:rsid w:val="00956ADB"/>
    <w:rsid w:val="00980B89"/>
    <w:rsid w:val="009951ED"/>
    <w:rsid w:val="009A3DA4"/>
    <w:rsid w:val="009A48AB"/>
    <w:rsid w:val="009A622D"/>
    <w:rsid w:val="009D1819"/>
    <w:rsid w:val="009D58F7"/>
    <w:rsid w:val="009D6B26"/>
    <w:rsid w:val="009E3FC6"/>
    <w:rsid w:val="009E74E4"/>
    <w:rsid w:val="009F4AB1"/>
    <w:rsid w:val="00A00CED"/>
    <w:rsid w:val="00A039DA"/>
    <w:rsid w:val="00A10AA4"/>
    <w:rsid w:val="00A14317"/>
    <w:rsid w:val="00A36FB5"/>
    <w:rsid w:val="00A71104"/>
    <w:rsid w:val="00A740D3"/>
    <w:rsid w:val="00A93C43"/>
    <w:rsid w:val="00AA1FBE"/>
    <w:rsid w:val="00AB61D1"/>
    <w:rsid w:val="00AE54D7"/>
    <w:rsid w:val="00B104C8"/>
    <w:rsid w:val="00B10BB9"/>
    <w:rsid w:val="00B36A41"/>
    <w:rsid w:val="00B419BF"/>
    <w:rsid w:val="00B4290C"/>
    <w:rsid w:val="00B6395A"/>
    <w:rsid w:val="00B64ABD"/>
    <w:rsid w:val="00B75011"/>
    <w:rsid w:val="00B81F70"/>
    <w:rsid w:val="00B85271"/>
    <w:rsid w:val="00B90415"/>
    <w:rsid w:val="00B920C1"/>
    <w:rsid w:val="00B937E1"/>
    <w:rsid w:val="00B9434E"/>
    <w:rsid w:val="00B9712D"/>
    <w:rsid w:val="00BB0613"/>
    <w:rsid w:val="00BB4D35"/>
    <w:rsid w:val="00BC72D8"/>
    <w:rsid w:val="00C0725A"/>
    <w:rsid w:val="00C14013"/>
    <w:rsid w:val="00C23938"/>
    <w:rsid w:val="00C3550D"/>
    <w:rsid w:val="00C433B1"/>
    <w:rsid w:val="00C463B9"/>
    <w:rsid w:val="00C47028"/>
    <w:rsid w:val="00C77E8E"/>
    <w:rsid w:val="00CA7883"/>
    <w:rsid w:val="00CD4173"/>
    <w:rsid w:val="00CF17A5"/>
    <w:rsid w:val="00D162F3"/>
    <w:rsid w:val="00D46ABE"/>
    <w:rsid w:val="00D50865"/>
    <w:rsid w:val="00D56448"/>
    <w:rsid w:val="00D60F56"/>
    <w:rsid w:val="00D7218B"/>
    <w:rsid w:val="00D72733"/>
    <w:rsid w:val="00D77D8C"/>
    <w:rsid w:val="00D863D3"/>
    <w:rsid w:val="00D906E7"/>
    <w:rsid w:val="00DA0AC8"/>
    <w:rsid w:val="00DA172E"/>
    <w:rsid w:val="00DA2B14"/>
    <w:rsid w:val="00DB092E"/>
    <w:rsid w:val="00DC1FCF"/>
    <w:rsid w:val="00DF0D51"/>
    <w:rsid w:val="00DF14DD"/>
    <w:rsid w:val="00E03216"/>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Props1.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2.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12</Pages>
  <Words>4895</Words>
  <Characters>26924</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33</cp:revision>
  <dcterms:created xsi:type="dcterms:W3CDTF">2025-05-28T15:50:00Z</dcterms:created>
  <dcterms:modified xsi:type="dcterms:W3CDTF">2025-08-08T19:14:00Z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