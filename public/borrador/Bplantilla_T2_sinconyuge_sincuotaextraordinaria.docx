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{montoLetras}</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nombresApellidosConyuge</w:t>
            </w:r>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documentoIdentificacionConyuge</w:t>
            </w:r>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numeroIdentificacionConyuge</w:t>
            </w:r>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ocupacionConyuge</w:t>
            </w:r>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r w:rsidRPr="00950641">
              <w:rPr>
                <w:rFonts w:ascii="Verdana" w:eastAsia="Verdana" w:hAnsi="Verdana" w:cstheme="minorHAnsi"/>
                <w:sz w:val="18"/>
                <w:szCs w:val="18"/>
                <w:lang w:val="es-PE"/>
              </w:rPr>
              <w:t>direccionConyuge</w:t>
            </w:r>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distritoConyuge</w:t>
            </w:r>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provinciaConyuge</w:t>
            </w:r>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departamentoConyuge</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lastRenderedPageBreak/>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{numerolote}</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descripcionPorElFrente</w:t>
            </w:r>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r w:rsidRPr="00950641">
              <w:rPr>
                <w:rFonts w:ascii="Verdana" w:hAnsi="Verdana"/>
                <w:spacing w:val="-2"/>
                <w:sz w:val="18"/>
                <w:szCs w:val="18"/>
                <w:lang w:val="es-MX"/>
              </w:rPr>
              <w:t>porElFrente</w:t>
            </w:r>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B372311" w14:textId="77777777" w:rsidR="00193443" w:rsidRDefault="00193443" w:rsidP="00057EFA">
      <w:pPr>
        <w:spacing w:before="4" w:after="4" w:line="276" w:lineRule="auto"/>
        <w:jc w:val="both"/>
        <w:rPr>
          <w:rFonts w:ascii="Verdana" w:hAnsi="Verdana" w:cs="Tahoma"/>
          <w:b/>
          <w:bCs/>
          <w:sz w:val="18"/>
          <w:szCs w:val="18"/>
        </w:rPr>
      </w:pPr>
    </w:p>
    <w:p w14:paraId="639B514B" w14:textId="77777777" w:rsidR="00193443" w:rsidRDefault="00193443" w:rsidP="00057EFA">
      <w:pPr>
        <w:spacing w:before="4" w:after="4" w:line="276" w:lineRule="auto"/>
        <w:jc w:val="both"/>
        <w:rPr>
          <w:rFonts w:ascii="Verdana" w:hAnsi="Verdana" w:cs="Tahoma"/>
          <w:b/>
          <w:bCs/>
          <w:sz w:val="18"/>
          <w:szCs w:val="18"/>
        </w:rPr>
      </w:pPr>
    </w:p>
    <w:p w14:paraId="5991BCC5" w14:textId="77777777" w:rsidR="00193443" w:rsidRDefault="00193443" w:rsidP="00057EFA">
      <w:pPr>
        <w:spacing w:before="4" w:after="4" w:line="276" w:lineRule="auto"/>
        <w:jc w:val="both"/>
        <w:rPr>
          <w:rFonts w:ascii="Verdana" w:hAnsi="Verdana" w:cs="Tahoma"/>
          <w:b/>
          <w:bCs/>
          <w:sz w:val="18"/>
          <w:szCs w:val="18"/>
        </w:rPr>
      </w:pPr>
    </w:p>
    <w:p w14:paraId="732122F5" w14:textId="77777777" w:rsidR="00193443" w:rsidRDefault="00193443" w:rsidP="00057EFA">
      <w:pPr>
        <w:spacing w:before="4" w:after="4" w:line="276" w:lineRule="auto"/>
        <w:jc w:val="both"/>
        <w:rPr>
          <w:rFonts w:ascii="Verdana" w:hAnsi="Verdana" w:cs="Tahoma"/>
          <w:b/>
          <w:bCs/>
          <w:sz w:val="18"/>
          <w:szCs w:val="18"/>
        </w:rPr>
      </w:pPr>
    </w:p>
    <w:p w14:paraId="16ED4A1C" w14:textId="77777777" w:rsidR="00193443" w:rsidRDefault="00193443" w:rsidP="00057EFA">
      <w:pPr>
        <w:spacing w:before="4" w:after="4" w:line="276" w:lineRule="auto"/>
        <w:jc w:val="both"/>
        <w:rPr>
          <w:rFonts w:ascii="Verdana" w:hAnsi="Verdana" w:cs="Tahoma"/>
          <w:b/>
          <w:bCs/>
          <w:sz w:val="18"/>
          <w:szCs w:val="18"/>
        </w:rPr>
      </w:pPr>
    </w:p>
    <w:p w14:paraId="591B12C2" w14:textId="77777777" w:rsidR="00193443" w:rsidRDefault="00193443" w:rsidP="00057EFA">
      <w:pPr>
        <w:spacing w:before="4" w:after="4" w:line="276" w:lineRule="auto"/>
        <w:jc w:val="both"/>
        <w:rPr>
          <w:rFonts w:ascii="Verdana" w:hAnsi="Verdana" w:cs="Tahoma"/>
          <w:b/>
          <w:bCs/>
          <w:sz w:val="18"/>
          <w:szCs w:val="18"/>
        </w:rPr>
      </w:pPr>
    </w:p>
    <w:p w14:paraId="15C991DD" w14:textId="77777777" w:rsidR="00193443" w:rsidRDefault="00193443" w:rsidP="00057EFA">
      <w:pPr>
        <w:spacing w:before="4" w:after="4" w:line="276" w:lineRule="auto"/>
        <w:jc w:val="both"/>
        <w:rPr>
          <w:rFonts w:ascii="Verdana" w:hAnsi="Verdana" w:cs="Tahoma"/>
          <w:b/>
          <w:bCs/>
          <w:sz w:val="18"/>
          <w:szCs w:val="18"/>
        </w:rPr>
      </w:pPr>
    </w:p>
    <w:p w14:paraId="64583729" w14:textId="77777777" w:rsidR="00193443" w:rsidRDefault="00193443" w:rsidP="00057EFA">
      <w:pPr>
        <w:spacing w:before="4" w:after="4" w:line="276" w:lineRule="auto"/>
        <w:jc w:val="both"/>
        <w:rPr>
          <w:rFonts w:ascii="Verdana" w:hAnsi="Verdana" w:cs="Tahoma"/>
          <w:b/>
          <w:bCs/>
          <w:sz w:val="18"/>
          <w:szCs w:val="18"/>
        </w:rPr>
      </w:pPr>
    </w:p>
    <w:p w14:paraId="3B0534E5" w14:textId="77777777" w:rsidR="00193443" w:rsidRDefault="00193443" w:rsidP="00057EFA">
      <w:pPr>
        <w:spacing w:before="4" w:after="4" w:line="276" w:lineRule="auto"/>
        <w:jc w:val="both"/>
        <w:rPr>
          <w:rFonts w:ascii="Verdana" w:hAnsi="Verdana" w:cs="Tahoma"/>
          <w:b/>
          <w:bCs/>
          <w:sz w:val="18"/>
          <w:szCs w:val="18"/>
        </w:rPr>
      </w:pPr>
    </w:p>
    <w:p w14:paraId="72BF5D99" w14:textId="77777777" w:rsidR="00193443" w:rsidRDefault="00193443" w:rsidP="00057EFA">
      <w:pPr>
        <w:spacing w:before="4" w:after="4" w:line="276" w:lineRule="auto"/>
        <w:jc w:val="both"/>
        <w:rPr>
          <w:rFonts w:ascii="Verdana" w:hAnsi="Verdana" w:cs="Tahoma"/>
          <w:b/>
          <w:bCs/>
          <w:sz w:val="18"/>
          <w:szCs w:val="18"/>
        </w:rPr>
      </w:pPr>
    </w:p>
    <w:p w14:paraId="0CD6AB39" w14:textId="77777777" w:rsidR="00193443" w:rsidRDefault="00193443" w:rsidP="00057EFA">
      <w:pPr>
        <w:spacing w:before="4" w:after="4" w:line="276" w:lineRule="auto"/>
        <w:jc w:val="both"/>
        <w:rPr>
          <w:rFonts w:ascii="Verdana" w:hAnsi="Verdana" w:cs="Tahoma"/>
          <w:b/>
          <w:bCs/>
          <w:sz w:val="18"/>
          <w:szCs w:val="18"/>
        </w:rPr>
      </w:pPr>
    </w:p>
    <w:p w14:paraId="3DA852CF" w14:textId="77777777" w:rsidR="00193443" w:rsidRDefault="00193443" w:rsidP="00057EFA">
      <w:pPr>
        <w:spacing w:before="4" w:after="4" w:line="276" w:lineRule="auto"/>
        <w:jc w:val="both"/>
        <w:rPr>
          <w:rFonts w:ascii="Verdana" w:hAnsi="Verdana" w:cs="Tahoma"/>
          <w:b/>
          <w:bCs/>
          <w:sz w:val="18"/>
          <w:szCs w:val="18"/>
        </w:rPr>
      </w:pPr>
    </w:p>
    <w:p w14:paraId="57DC210A" w14:textId="77777777" w:rsidR="00193443" w:rsidRDefault="00193443" w:rsidP="00057EFA">
      <w:pPr>
        <w:spacing w:before="4" w:after="4" w:line="276" w:lineRule="auto"/>
        <w:jc w:val="both"/>
        <w:rPr>
          <w:rFonts w:ascii="Verdana" w:hAnsi="Verdana" w:cs="Tahoma"/>
          <w:b/>
          <w:bCs/>
          <w:sz w:val="18"/>
          <w:szCs w:val="18"/>
        </w:rPr>
      </w:pPr>
    </w:p>
    <w:p w14:paraId="2F3437D6" w14:textId="77777777" w:rsidR="00193443" w:rsidRDefault="00193443" w:rsidP="00057EFA">
      <w:pPr>
        <w:spacing w:before="4" w:after="4" w:line="276" w:lineRule="auto"/>
        <w:jc w:val="both"/>
        <w:rPr>
          <w:rFonts w:ascii="Verdana" w:hAnsi="Verdana" w:cs="Tahoma"/>
          <w:b/>
          <w:bCs/>
          <w:sz w:val="18"/>
          <w:szCs w:val="18"/>
        </w:rPr>
      </w:pPr>
    </w:p>
    <w:p w14:paraId="4BC56A3B" w14:textId="77777777" w:rsidR="00193443" w:rsidRDefault="00193443" w:rsidP="00057EFA">
      <w:pPr>
        <w:spacing w:before="4" w:after="4" w:line="276" w:lineRule="auto"/>
        <w:jc w:val="both"/>
        <w:rPr>
          <w:rFonts w:ascii="Verdana" w:hAnsi="Verdana" w:cs="Tahoma"/>
          <w:b/>
          <w:bCs/>
          <w:sz w:val="18"/>
          <w:szCs w:val="18"/>
        </w:rPr>
      </w:pPr>
    </w:p>
    <w:p w14:paraId="7DBA5EFA" w14:textId="77777777" w:rsidR="00193443" w:rsidRDefault="00193443" w:rsidP="00057EFA">
      <w:pPr>
        <w:spacing w:before="4" w:after="4" w:line="276" w:lineRule="auto"/>
        <w:jc w:val="both"/>
        <w:rPr>
          <w:rFonts w:ascii="Verdana" w:hAnsi="Verdana" w:cs="Tahoma"/>
          <w:b/>
          <w:bCs/>
          <w:sz w:val="18"/>
          <w:szCs w:val="18"/>
        </w:rPr>
      </w:pPr>
    </w:p>
    <w:p w14:paraId="68AA593D" w14:textId="77777777" w:rsidR="00193443" w:rsidRDefault="00193443" w:rsidP="00057EFA">
      <w:pPr>
        <w:spacing w:before="4" w:after="4" w:line="276" w:lineRule="auto"/>
        <w:jc w:val="both"/>
        <w:rPr>
          <w:rFonts w:ascii="Verdana" w:hAnsi="Verdana" w:cs="Tahoma"/>
          <w:b/>
          <w:bCs/>
          <w:sz w:val="18"/>
          <w:szCs w:val="18"/>
        </w:rPr>
      </w:pPr>
    </w:p>
    <w:p w14:paraId="104F605D" w14:textId="77777777" w:rsidR="00193443" w:rsidRDefault="00193443" w:rsidP="00057EFA">
      <w:pPr>
        <w:spacing w:before="4" w:after="4" w:line="276" w:lineRule="auto"/>
        <w:jc w:val="both"/>
        <w:rPr>
          <w:rFonts w:ascii="Verdana" w:hAnsi="Verdana" w:cs="Tahoma"/>
          <w:b/>
          <w:bCs/>
          <w:sz w:val="18"/>
          <w:szCs w:val="18"/>
        </w:rPr>
      </w:pPr>
    </w:p>
    <w:p w14:paraId="6EF7C0B8" w14:textId="77777777" w:rsidR="00193443" w:rsidRDefault="00193443" w:rsidP="00057EFA">
      <w:pPr>
        <w:spacing w:before="4" w:after="4" w:line="276" w:lineRule="auto"/>
        <w:jc w:val="both"/>
        <w:rPr>
          <w:rFonts w:ascii="Verdana" w:hAnsi="Verdana" w:cs="Tahoma"/>
          <w:b/>
          <w:bCs/>
          <w:sz w:val="18"/>
          <w:szCs w:val="18"/>
        </w:rPr>
      </w:pPr>
    </w:p>
    <w:p w14:paraId="444BEE7E" w14:textId="77777777" w:rsidR="00193443" w:rsidRDefault="00193443" w:rsidP="00057EFA">
      <w:pPr>
        <w:spacing w:before="4" w:after="4" w:line="276" w:lineRule="auto"/>
        <w:jc w:val="both"/>
        <w:rPr>
          <w:rFonts w:ascii="Verdana" w:hAnsi="Verdana" w:cs="Tahoma"/>
          <w:b/>
          <w:bCs/>
          <w:sz w:val="18"/>
          <w:szCs w:val="18"/>
        </w:rPr>
      </w:pPr>
    </w:p>
    <w:p w14:paraId="692363D6" w14:textId="77777777" w:rsidR="00193443" w:rsidRDefault="00193443" w:rsidP="00057EFA">
      <w:pPr>
        <w:spacing w:before="4" w:after="4" w:line="276" w:lineRule="auto"/>
        <w:jc w:val="both"/>
        <w:rPr>
          <w:rFonts w:ascii="Verdana" w:hAnsi="Verdana" w:cs="Tahoma"/>
          <w:b/>
          <w:bCs/>
          <w:sz w:val="18"/>
          <w:szCs w:val="18"/>
        </w:rPr>
      </w:pPr>
    </w:p>
    <w:p w14:paraId="350FDC6C" w14:textId="77777777" w:rsidR="00193443" w:rsidRDefault="00193443" w:rsidP="00057EFA">
      <w:pPr>
        <w:spacing w:before="4" w:after="4" w:line="276" w:lineRule="auto"/>
        <w:jc w:val="both"/>
        <w:rPr>
          <w:rFonts w:ascii="Verdana" w:hAnsi="Verdana" w:cs="Tahoma"/>
          <w:b/>
          <w:bCs/>
          <w:sz w:val="18"/>
          <w:szCs w:val="18"/>
        </w:rPr>
      </w:pPr>
    </w:p>
    <w:p w14:paraId="46F14A27" w14:textId="77777777" w:rsidR="00193443" w:rsidRDefault="00193443" w:rsidP="00057EFA">
      <w:pPr>
        <w:spacing w:before="4" w:after="4" w:line="276" w:lineRule="auto"/>
        <w:jc w:val="both"/>
        <w:rPr>
          <w:rFonts w:ascii="Verdana" w:hAnsi="Verdana" w:cs="Tahoma"/>
          <w:b/>
          <w:bCs/>
          <w:sz w:val="18"/>
          <w:szCs w:val="18"/>
        </w:rPr>
      </w:pPr>
    </w:p>
    <w:p w14:paraId="433C4F34" w14:textId="77777777" w:rsidR="00193443" w:rsidRDefault="00193443" w:rsidP="00057EFA">
      <w:pPr>
        <w:spacing w:before="4" w:after="4" w:line="276" w:lineRule="auto"/>
        <w:jc w:val="both"/>
        <w:rPr>
          <w:rFonts w:ascii="Verdana" w:hAnsi="Verdana" w:cs="Tahoma"/>
          <w:b/>
          <w:bCs/>
          <w:sz w:val="18"/>
          <w:szCs w:val="18"/>
        </w:rPr>
      </w:pPr>
    </w:p>
    <w:p w14:paraId="4182AB91" w14:textId="77777777" w:rsidR="00193443" w:rsidRDefault="00193443" w:rsidP="00057EFA">
      <w:pPr>
        <w:spacing w:before="4" w:after="4" w:line="276" w:lineRule="auto"/>
        <w:jc w:val="both"/>
        <w:rPr>
          <w:rFonts w:ascii="Verdana" w:hAnsi="Verdana" w:cs="Tahoma"/>
          <w:b/>
          <w:bCs/>
          <w:sz w:val="18"/>
          <w:szCs w:val="18"/>
        </w:rPr>
      </w:pPr>
    </w:p>
    <w:p w14:paraId="13E772FE" w14:textId="77777777" w:rsidR="00193443" w:rsidRDefault="00193443" w:rsidP="00057EFA">
      <w:pPr>
        <w:spacing w:before="4" w:after="4" w:line="276" w:lineRule="auto"/>
        <w:jc w:val="both"/>
        <w:rPr>
          <w:rFonts w:ascii="Verdana" w:hAnsi="Verdana" w:cs="Tahoma"/>
          <w:b/>
          <w:bCs/>
          <w:sz w:val="18"/>
          <w:szCs w:val="18"/>
        </w:rPr>
      </w:pPr>
    </w:p>
    <w:p w14:paraId="14D36063" w14:textId="77777777" w:rsidR="00193443" w:rsidRDefault="00193443" w:rsidP="00057EFA">
      <w:pPr>
        <w:spacing w:before="4" w:after="4" w:line="276" w:lineRule="auto"/>
        <w:jc w:val="both"/>
        <w:rPr>
          <w:rFonts w:ascii="Verdana" w:hAnsi="Verdana" w:cs="Tahoma"/>
          <w:b/>
          <w:bCs/>
          <w:sz w:val="18"/>
          <w:szCs w:val="18"/>
        </w:rPr>
      </w:pPr>
    </w:p>
    <w:p w14:paraId="1621F97F" w14:textId="77777777" w:rsidR="00193443" w:rsidRDefault="00193443" w:rsidP="00057EFA">
      <w:pPr>
        <w:spacing w:before="4" w:after="4" w:line="276" w:lineRule="auto"/>
        <w:jc w:val="both"/>
        <w:rPr>
          <w:rFonts w:ascii="Verdana" w:hAnsi="Verdana" w:cs="Tahoma"/>
          <w:b/>
          <w:bCs/>
          <w:sz w:val="18"/>
          <w:szCs w:val="18"/>
        </w:rPr>
      </w:pPr>
    </w:p>
    <w:p w14:paraId="695EB827" w14:textId="77777777" w:rsidR="00193443" w:rsidRDefault="00193443" w:rsidP="00057EFA">
      <w:pPr>
        <w:spacing w:before="4" w:after="4" w:line="276" w:lineRule="auto"/>
        <w:jc w:val="both"/>
        <w:rPr>
          <w:rFonts w:ascii="Verdana" w:hAnsi="Verdana" w:cs="Tahoma"/>
          <w:b/>
          <w:bCs/>
          <w:sz w:val="18"/>
          <w:szCs w:val="18"/>
        </w:rPr>
      </w:pPr>
    </w:p>
    <w:p w14:paraId="29D8F09F" w14:textId="77777777" w:rsidR="00193443" w:rsidRDefault="00193443" w:rsidP="00057EFA">
      <w:pPr>
        <w:spacing w:before="4" w:after="4" w:line="276" w:lineRule="auto"/>
        <w:jc w:val="both"/>
        <w:rPr>
          <w:rFonts w:ascii="Verdana" w:hAnsi="Verdana" w:cs="Tahoma"/>
          <w:b/>
          <w:bCs/>
          <w:sz w:val="18"/>
          <w:szCs w:val="18"/>
        </w:rPr>
      </w:pPr>
    </w:p>
    <w:p w14:paraId="7CFCB660" w14:textId="77777777" w:rsidR="00193443" w:rsidRDefault="00193443" w:rsidP="00057EFA">
      <w:pPr>
        <w:spacing w:before="4" w:after="4" w:line="276" w:lineRule="auto"/>
        <w:jc w:val="both"/>
        <w:rPr>
          <w:rFonts w:ascii="Verdana" w:hAnsi="Verdana" w:cs="Tahoma"/>
          <w:b/>
          <w:bCs/>
          <w:sz w:val="18"/>
          <w:szCs w:val="18"/>
        </w:rPr>
      </w:pPr>
    </w:p>
    <w:p w14:paraId="003C2A73" w14:textId="77777777" w:rsidR="00193443" w:rsidRDefault="00193443" w:rsidP="00057EFA">
      <w:pPr>
        <w:spacing w:before="4" w:after="4" w:line="276" w:lineRule="auto"/>
        <w:jc w:val="both"/>
        <w:rPr>
          <w:rFonts w:ascii="Verdana" w:hAnsi="Verdana" w:cs="Tahoma"/>
          <w:b/>
          <w:bCs/>
          <w:sz w:val="18"/>
          <w:szCs w:val="18"/>
        </w:rPr>
      </w:pPr>
    </w:p>
    <w:p w14:paraId="5622829F" w14:textId="77777777" w:rsidR="00193443" w:rsidRDefault="00193443" w:rsidP="00057EFA">
      <w:pPr>
        <w:spacing w:before="4" w:after="4" w:line="276" w:lineRule="auto"/>
        <w:jc w:val="both"/>
        <w:rPr>
          <w:rFonts w:ascii="Verdana" w:hAnsi="Verdana" w:cs="Tahoma"/>
          <w:b/>
          <w:bCs/>
          <w:sz w:val="18"/>
          <w:szCs w:val="18"/>
        </w:rPr>
      </w:pPr>
    </w:p>
    <w:p w14:paraId="05D1871C" w14:textId="77777777" w:rsidR="00193443" w:rsidRDefault="00193443" w:rsidP="00057EFA">
      <w:pPr>
        <w:spacing w:before="4" w:after="4" w:line="276" w:lineRule="auto"/>
        <w:jc w:val="both"/>
        <w:rPr>
          <w:rFonts w:ascii="Verdana" w:hAnsi="Verdana" w:cs="Tahoma"/>
          <w:b/>
          <w:bCs/>
          <w:sz w:val="18"/>
          <w:szCs w:val="18"/>
        </w:rPr>
      </w:pPr>
    </w:p>
    <w:p w14:paraId="6A9DA2B2" w14:textId="77777777" w:rsidR="00193443" w:rsidRDefault="00193443" w:rsidP="00057EFA">
      <w:pPr>
        <w:spacing w:before="4" w:after="4" w:line="276" w:lineRule="auto"/>
        <w:jc w:val="both"/>
        <w:rPr>
          <w:rFonts w:ascii="Verdana" w:hAnsi="Verdana" w:cs="Tahoma"/>
          <w:b/>
          <w:bCs/>
          <w:sz w:val="18"/>
          <w:szCs w:val="18"/>
        </w:rPr>
      </w:pPr>
    </w:p>
    <w:p w14:paraId="4BB25B8B" w14:textId="77777777" w:rsidR="00193443" w:rsidRDefault="00193443" w:rsidP="00057EFA">
      <w:pPr>
        <w:spacing w:before="4" w:after="4" w:line="276" w:lineRule="auto"/>
        <w:jc w:val="both"/>
        <w:rPr>
          <w:rFonts w:ascii="Verdana" w:hAnsi="Verdana" w:cs="Tahoma"/>
          <w:b/>
          <w:bCs/>
          <w:sz w:val="18"/>
          <w:szCs w:val="18"/>
        </w:rPr>
      </w:pPr>
    </w:p>
    <w:p w14:paraId="7690875A" w14:textId="77777777" w:rsidR="00193443" w:rsidRDefault="00193443" w:rsidP="00057EFA">
      <w:pPr>
        <w:spacing w:before="4" w:after="4" w:line="276" w:lineRule="auto"/>
        <w:jc w:val="both"/>
        <w:rPr>
          <w:rFonts w:ascii="Verdana" w:hAnsi="Verdana" w:cs="Tahoma"/>
          <w:b/>
          <w:bCs/>
          <w:sz w:val="18"/>
          <w:szCs w:val="18"/>
        </w:rPr>
      </w:pPr>
    </w:p>
    <w:p w14:paraId="65613F7A" w14:textId="77777777" w:rsidR="00193443" w:rsidRDefault="00193443" w:rsidP="00057EFA">
      <w:pPr>
        <w:spacing w:before="4" w:after="4" w:line="276" w:lineRule="auto"/>
        <w:jc w:val="both"/>
        <w:rPr>
          <w:rFonts w:ascii="Verdana" w:hAnsi="Verdana" w:cs="Tahoma"/>
          <w:b/>
          <w:bCs/>
          <w:sz w:val="18"/>
          <w:szCs w:val="18"/>
        </w:rPr>
      </w:pPr>
    </w:p>
    <w:p w14:paraId="7C375173" w14:textId="77777777" w:rsidR="00193443" w:rsidRDefault="00193443" w:rsidP="00057EFA">
      <w:pPr>
        <w:spacing w:before="4" w:after="4" w:line="276" w:lineRule="auto"/>
        <w:jc w:val="both"/>
        <w:rPr>
          <w:rFonts w:ascii="Verdana" w:hAnsi="Verdana" w:cs="Tahoma"/>
          <w:b/>
          <w:bCs/>
          <w:sz w:val="18"/>
          <w:szCs w:val="18"/>
        </w:rPr>
      </w:pPr>
    </w:p>
    <w:p w14:paraId="3CFAF013" w14:textId="77777777" w:rsidR="00193443" w:rsidRDefault="00193443" w:rsidP="00057EFA">
      <w:pPr>
        <w:spacing w:before="4" w:after="4" w:line="276" w:lineRule="auto"/>
        <w:jc w:val="both"/>
        <w:rPr>
          <w:rFonts w:ascii="Verdana" w:hAnsi="Verdana" w:cs="Tahoma"/>
          <w:b/>
          <w:bCs/>
          <w:sz w:val="18"/>
          <w:szCs w:val="18"/>
        </w:rPr>
      </w:pPr>
    </w:p>
    <w:p w14:paraId="782368D5" w14:textId="77777777" w:rsidR="00193443" w:rsidRDefault="00193443" w:rsidP="00057EFA">
      <w:pPr>
        <w:spacing w:before="4" w:after="4" w:line="276" w:lineRule="auto"/>
        <w:jc w:val="both"/>
        <w:rPr>
          <w:rFonts w:ascii="Verdana" w:hAnsi="Verdana" w:cs="Tahoma"/>
          <w:b/>
          <w:bCs/>
          <w:sz w:val="18"/>
          <w:szCs w:val="18"/>
        </w:rPr>
      </w:pPr>
    </w:p>
    <w:p w14:paraId="319E29D4" w14:textId="77777777" w:rsidR="00193443" w:rsidRDefault="00193443" w:rsidP="00057EFA">
      <w:pPr>
        <w:spacing w:before="4" w:after="4" w:line="276" w:lineRule="auto"/>
        <w:jc w:val="both"/>
        <w:rPr>
          <w:rFonts w:ascii="Verdana" w:hAnsi="Verdana" w:cs="Tahoma"/>
          <w:b/>
          <w:bCs/>
          <w:sz w:val="18"/>
          <w:szCs w:val="18"/>
        </w:rPr>
      </w:pPr>
    </w:p>
    <w:p w14:paraId="667611D4" w14:textId="77777777" w:rsidR="00193443" w:rsidRDefault="00193443" w:rsidP="00057EFA">
      <w:pPr>
        <w:spacing w:before="4" w:after="4" w:line="276" w:lineRule="auto"/>
        <w:jc w:val="both"/>
        <w:rPr>
          <w:rFonts w:ascii="Verdana" w:hAnsi="Verdana" w:cs="Tahoma"/>
          <w:b/>
          <w:bCs/>
          <w:sz w:val="18"/>
          <w:szCs w:val="18"/>
        </w:rPr>
      </w:pPr>
    </w:p>
    <w:p w14:paraId="6BD88FE9" w14:textId="77777777" w:rsidR="00193443" w:rsidRDefault="00193443" w:rsidP="00057EFA">
      <w:pPr>
        <w:spacing w:before="4" w:after="4" w:line="276" w:lineRule="auto"/>
        <w:jc w:val="both"/>
        <w:rPr>
          <w:rFonts w:ascii="Verdana" w:hAnsi="Verdana" w:cs="Tahoma"/>
          <w:b/>
          <w:bCs/>
          <w:sz w:val="18"/>
          <w:szCs w:val="18"/>
        </w:rPr>
      </w:pPr>
    </w:p>
    <w:p w14:paraId="5706A9EC" w14:textId="77777777" w:rsidR="00193443" w:rsidRDefault="00193443" w:rsidP="00057EFA">
      <w:pPr>
        <w:spacing w:before="4" w:after="4" w:line="276" w:lineRule="auto"/>
        <w:jc w:val="both"/>
        <w:rPr>
          <w:rFonts w:ascii="Verdana" w:hAnsi="Verdana" w:cs="Tahoma"/>
          <w:b/>
          <w:bCs/>
          <w:sz w:val="18"/>
          <w:szCs w:val="18"/>
        </w:rPr>
      </w:pPr>
    </w:p>
    <w:p w14:paraId="7E375260" w14:textId="77777777" w:rsidR="00193443" w:rsidRDefault="00193443" w:rsidP="00057EFA">
      <w:pPr>
        <w:spacing w:before="4" w:after="4" w:line="276" w:lineRule="auto"/>
        <w:jc w:val="both"/>
        <w:rPr>
          <w:rFonts w:ascii="Verdana" w:hAnsi="Verdana" w:cs="Tahoma"/>
          <w:b/>
          <w:bCs/>
          <w:sz w:val="18"/>
          <w:szCs w:val="18"/>
        </w:rPr>
      </w:pPr>
    </w:p>
    <w:p w14:paraId="22FBF208" w14:textId="77777777" w:rsidR="00193443" w:rsidRDefault="00193443" w:rsidP="00057EFA">
      <w:pPr>
        <w:spacing w:before="4" w:after="4" w:line="276" w:lineRule="auto"/>
        <w:jc w:val="both"/>
        <w:rPr>
          <w:rFonts w:ascii="Verdana" w:hAnsi="Verdana" w:cs="Tahoma"/>
          <w:b/>
          <w:bCs/>
          <w:sz w:val="18"/>
          <w:szCs w:val="18"/>
        </w:rPr>
      </w:pPr>
    </w:p>
    <w:p w14:paraId="0B8CBA50" w14:textId="77777777" w:rsidR="00193443" w:rsidRDefault="00193443" w:rsidP="00057EFA">
      <w:pPr>
        <w:spacing w:before="4" w:after="4" w:line="276" w:lineRule="auto"/>
        <w:jc w:val="both"/>
        <w:rPr>
          <w:rFonts w:ascii="Verdana" w:hAnsi="Verdana" w:cs="Tahoma"/>
          <w:b/>
          <w:bCs/>
          <w:sz w:val="18"/>
          <w:szCs w:val="18"/>
        </w:rPr>
      </w:pPr>
    </w:p>
    <w:p w14:paraId="12D597C4" w14:textId="77777777" w:rsidR="00193443" w:rsidRDefault="00193443" w:rsidP="00057EFA">
      <w:pPr>
        <w:spacing w:before="4" w:after="4" w:line="276" w:lineRule="auto"/>
        <w:jc w:val="both"/>
        <w:rPr>
          <w:rFonts w:ascii="Verdana" w:hAnsi="Verdana" w:cs="Tahoma"/>
          <w:b/>
          <w:bCs/>
          <w:sz w:val="18"/>
          <w:szCs w:val="18"/>
        </w:rPr>
      </w:pPr>
    </w:p>
    <w:p w14:paraId="2316319E" w14:textId="58140376"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E84575A" w:rsidR="00950641" w:rsidRDefault="00950641" w:rsidP="00917A5E">
      <w:pPr>
        <w:rPr>
          <w:rFonts w:ascii="Verdana" w:hAnsi="Verdana"/>
          <w:sz w:val="18"/>
          <w:szCs w:val="18"/>
        </w:rPr>
      </w:pPr>
    </w:p>
    <w:p w14:paraId="52E4208C" w14:textId="77777777" w:rsidR="00193443" w:rsidRDefault="00193443" w:rsidP="00917A5E">
      <w:pPr>
        <w:rPr>
          <w:rFonts w:ascii="Verdana" w:hAnsi="Verdana"/>
          <w:sz w:val="18"/>
          <w:szCs w:val="18"/>
        </w:rPr>
      </w:pPr>
    </w:p>
    <w:p w14:paraId="5F9AC6AF" w14:textId="77777777" w:rsidR="00193443" w:rsidRDefault="00193443" w:rsidP="00917A5E">
      <w:pPr>
        <w:rPr>
          <w:rFonts w:ascii="Verdana" w:hAnsi="Verdana"/>
          <w:sz w:val="18"/>
          <w:szCs w:val="18"/>
        </w:rPr>
      </w:pPr>
    </w:p>
    <w:p w14:paraId="580FC06C" w14:textId="77777777" w:rsidR="00193443" w:rsidRDefault="00193443" w:rsidP="00917A5E">
      <w:pPr>
        <w:rPr>
          <w:rFonts w:ascii="Verdana" w:hAnsi="Verdana"/>
          <w:sz w:val="18"/>
          <w:szCs w:val="18"/>
        </w:rPr>
      </w:pPr>
    </w:p>
    <w:p w14:paraId="4BE12F1D" w14:textId="77777777" w:rsidR="00193443" w:rsidRDefault="00193443" w:rsidP="00917A5E">
      <w:pPr>
        <w:rPr>
          <w:rFonts w:ascii="Verdana" w:hAnsi="Verdana"/>
          <w:sz w:val="18"/>
          <w:szCs w:val="18"/>
        </w:rPr>
      </w:pPr>
    </w:p>
    <w:p w14:paraId="626F83BC" w14:textId="77777777" w:rsidR="00193443" w:rsidRDefault="00193443" w:rsidP="00917A5E">
      <w:pPr>
        <w:rPr>
          <w:rFonts w:ascii="Verdana" w:hAnsi="Verdana"/>
          <w:sz w:val="18"/>
          <w:szCs w:val="18"/>
        </w:rPr>
      </w:pPr>
    </w:p>
    <w:p w14:paraId="6CEAF950" w14:textId="77777777" w:rsidR="00193443" w:rsidRDefault="00193443" w:rsidP="00917A5E">
      <w:pPr>
        <w:rPr>
          <w:rFonts w:ascii="Verdana" w:hAnsi="Verdana"/>
          <w:sz w:val="18"/>
          <w:szCs w:val="18"/>
        </w:rPr>
      </w:pPr>
    </w:p>
    <w:p w14:paraId="6A511762" w14:textId="77777777" w:rsidR="00193443" w:rsidRDefault="00193443" w:rsidP="00917A5E">
      <w:pPr>
        <w:rPr>
          <w:rFonts w:ascii="Verdana" w:hAnsi="Verdana"/>
          <w:sz w:val="18"/>
          <w:szCs w:val="18"/>
        </w:rPr>
      </w:pPr>
    </w:p>
    <w:p w14:paraId="44C406AB" w14:textId="77777777" w:rsidR="00193443" w:rsidRDefault="00193443" w:rsidP="00917A5E">
      <w:pPr>
        <w:rPr>
          <w:rFonts w:ascii="Verdana" w:hAnsi="Verdana"/>
          <w:sz w:val="18"/>
          <w:szCs w:val="18"/>
        </w:rPr>
      </w:pPr>
    </w:p>
    <w:p w14:paraId="5EAC17B6" w14:textId="77777777" w:rsidR="00193443" w:rsidRDefault="00193443"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740A8E6B" w14:textId="77777777" w:rsidR="00193443" w:rsidRPr="00950641" w:rsidRDefault="00193443"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lastRenderedPageBreak/>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56B02246"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r w:rsidRPr="00950641">
              <w:rPr>
                <w:rFonts w:ascii="Verdana" w:hAnsi="Verdana"/>
                <w:b/>
                <w:bCs/>
                <w:sz w:val="18"/>
                <w:szCs w:val="18"/>
                <w:lang w:val="es-PE"/>
              </w:rPr>
              <w:t>cantidadCuotaLetras</w:t>
            </w:r>
            <w:r w:rsidRPr="00950641">
              <w:rPr>
                <w:rFonts w:ascii="Verdana" w:hAnsi="Verdana"/>
                <w:b/>
                <w:bCs/>
                <w:sz w:val="18"/>
                <w:szCs w:val="18"/>
              </w:rPr>
              <w:t>}) {</w:t>
            </w:r>
            <w:r w:rsidRPr="00950641">
              <w:rPr>
                <w:rFonts w:ascii="Verdana" w:hAnsi="Verdana"/>
                <w:b/>
                <w:bCs/>
                <w:sz w:val="18"/>
                <w:szCs w:val="18"/>
                <w:lang w:val="es-PE"/>
              </w:rPr>
              <w:t xml:space="preserve">cantidadCuotas} </w:t>
            </w:r>
            <w:r w:rsidRPr="00950641">
              <w:rPr>
                <w:rFonts w:ascii="Verdana" w:hAnsi="Verdana"/>
                <w:b/>
                <w:bCs/>
                <w:sz w:val="18"/>
                <w:szCs w:val="18"/>
              </w:rPr>
              <w:t>CUOTAS MENSUALES CONSECUTIVAS</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r w:rsidR="004B36EE" w:rsidRPr="00950641">
              <w:rPr>
                <w:rFonts w:ascii="Verdana" w:hAnsi="Verdana"/>
                <w:sz w:val="18"/>
                <w:szCs w:val="18"/>
                <w:lang w:val="es-PE"/>
              </w:rPr>
              <w:t>cuotaInicialIncluyeSeparacion</w:t>
            </w:r>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r w:rsidR="004B36EE" w:rsidRPr="00950641">
              <w:rPr>
                <w:rFonts w:ascii="Verdana" w:hAnsi="Verdana"/>
                <w:sz w:val="18"/>
                <w:szCs w:val="18"/>
                <w:lang w:val="es-PE"/>
              </w:rPr>
              <w:t>cuotaInicialIncluyeSeparacionLetras</w:t>
            </w:r>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r w:rsidR="009513A2" w:rsidRPr="00950641">
              <w:rPr>
                <w:rFonts w:ascii="Verdana" w:hAnsi="Verdana"/>
                <w:b/>
                <w:bCs/>
                <w:sz w:val="18"/>
                <w:szCs w:val="18"/>
                <w:lang w:val="es-PE"/>
              </w:rPr>
              <w:t>cantidadCuotaLetras</w:t>
            </w:r>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lastRenderedPageBreak/>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{fechaEntrega}</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30717F8" w14:textId="77777777" w:rsidR="00193443" w:rsidRDefault="00193443" w:rsidP="00917A5E">
      <w:pPr>
        <w:rPr>
          <w:rFonts w:ascii="Verdana" w:hAnsi="Verdana"/>
          <w:sz w:val="18"/>
          <w:szCs w:val="18"/>
        </w:rPr>
      </w:pPr>
    </w:p>
    <w:p w14:paraId="4D76B2B6" w14:textId="77777777" w:rsidR="00193443" w:rsidRDefault="00193443" w:rsidP="00917A5E">
      <w:pPr>
        <w:rPr>
          <w:rFonts w:ascii="Verdana" w:hAnsi="Verdana"/>
          <w:sz w:val="18"/>
          <w:szCs w:val="18"/>
        </w:rPr>
      </w:pPr>
    </w:p>
    <w:p w14:paraId="31B50E40" w14:textId="77777777" w:rsidR="00193443" w:rsidRDefault="00193443" w:rsidP="00917A5E">
      <w:pPr>
        <w:rPr>
          <w:rFonts w:ascii="Verdana" w:hAnsi="Verdana"/>
          <w:sz w:val="18"/>
          <w:szCs w:val="18"/>
        </w:rPr>
      </w:pPr>
    </w:p>
    <w:p w14:paraId="6AD1B6A8" w14:textId="77777777" w:rsidR="00193443" w:rsidRDefault="00193443" w:rsidP="00917A5E">
      <w:pPr>
        <w:rPr>
          <w:rFonts w:ascii="Verdana" w:hAnsi="Verdana"/>
          <w:sz w:val="18"/>
          <w:szCs w:val="18"/>
        </w:rPr>
      </w:pPr>
    </w:p>
    <w:p w14:paraId="1AC85B3D" w14:textId="77777777" w:rsidR="00193443" w:rsidRDefault="00193443" w:rsidP="00917A5E">
      <w:pPr>
        <w:rPr>
          <w:rFonts w:ascii="Verdana" w:hAnsi="Verdana"/>
          <w:sz w:val="18"/>
          <w:szCs w:val="18"/>
        </w:rPr>
      </w:pPr>
    </w:p>
    <w:p w14:paraId="09DB519A" w14:textId="77777777" w:rsidR="00193443" w:rsidRDefault="00193443" w:rsidP="00917A5E">
      <w:pPr>
        <w:rPr>
          <w:rFonts w:ascii="Verdana" w:hAnsi="Verdana"/>
          <w:sz w:val="18"/>
          <w:szCs w:val="18"/>
        </w:rPr>
      </w:pPr>
    </w:p>
    <w:p w14:paraId="5F802F91" w14:textId="77777777" w:rsidR="00193443" w:rsidRDefault="00193443" w:rsidP="00917A5E">
      <w:pPr>
        <w:rPr>
          <w:rFonts w:ascii="Verdana" w:hAnsi="Verdana"/>
          <w:sz w:val="18"/>
          <w:szCs w:val="18"/>
        </w:rPr>
      </w:pPr>
    </w:p>
    <w:p w14:paraId="4984532A" w14:textId="77777777" w:rsidR="00193443" w:rsidRDefault="00193443" w:rsidP="00917A5E">
      <w:pPr>
        <w:rPr>
          <w:rFonts w:ascii="Verdana" w:hAnsi="Verdana"/>
          <w:sz w:val="18"/>
          <w:szCs w:val="18"/>
        </w:rPr>
      </w:pPr>
    </w:p>
    <w:p w14:paraId="227AEC8E" w14:textId="77777777" w:rsidR="00193443" w:rsidRDefault="00193443" w:rsidP="00917A5E">
      <w:pPr>
        <w:rPr>
          <w:rFonts w:ascii="Verdana" w:hAnsi="Verdana"/>
          <w:sz w:val="18"/>
          <w:szCs w:val="18"/>
        </w:rPr>
      </w:pPr>
    </w:p>
    <w:p w14:paraId="69CD2272" w14:textId="77777777" w:rsidR="00193443" w:rsidRDefault="00193443" w:rsidP="00917A5E">
      <w:pPr>
        <w:rPr>
          <w:rFonts w:ascii="Verdana" w:hAnsi="Verdana"/>
          <w:sz w:val="18"/>
          <w:szCs w:val="18"/>
        </w:rPr>
      </w:pPr>
    </w:p>
    <w:p w14:paraId="4C71280E" w14:textId="77777777" w:rsidR="00193443" w:rsidRDefault="00193443" w:rsidP="00917A5E">
      <w:pPr>
        <w:rPr>
          <w:rFonts w:ascii="Verdana" w:hAnsi="Verdana"/>
          <w:sz w:val="18"/>
          <w:szCs w:val="18"/>
        </w:rPr>
      </w:pPr>
    </w:p>
    <w:p w14:paraId="105A9738" w14:textId="77777777" w:rsidR="00193443" w:rsidRDefault="00193443" w:rsidP="00917A5E">
      <w:pPr>
        <w:rPr>
          <w:rFonts w:ascii="Verdana" w:hAnsi="Verdana"/>
          <w:sz w:val="18"/>
          <w:szCs w:val="18"/>
        </w:rPr>
      </w:pPr>
    </w:p>
    <w:p w14:paraId="7639E42E" w14:textId="77777777" w:rsidR="00193443" w:rsidRDefault="00193443" w:rsidP="00917A5E">
      <w:pPr>
        <w:rPr>
          <w:rFonts w:ascii="Verdana" w:hAnsi="Verdana"/>
          <w:sz w:val="18"/>
          <w:szCs w:val="18"/>
        </w:rPr>
      </w:pPr>
    </w:p>
    <w:p w14:paraId="115D4284" w14:textId="77777777" w:rsidR="00193443" w:rsidRDefault="00193443" w:rsidP="00917A5E">
      <w:pPr>
        <w:rPr>
          <w:rFonts w:ascii="Verdana" w:hAnsi="Verdana"/>
          <w:sz w:val="18"/>
          <w:szCs w:val="18"/>
        </w:rPr>
      </w:pPr>
    </w:p>
    <w:p w14:paraId="05A845E6" w14:textId="77777777" w:rsidR="00193443" w:rsidRDefault="00193443" w:rsidP="00917A5E">
      <w:pPr>
        <w:rPr>
          <w:rFonts w:ascii="Verdana" w:hAnsi="Verdana"/>
          <w:sz w:val="18"/>
          <w:szCs w:val="18"/>
        </w:rPr>
      </w:pPr>
    </w:p>
    <w:p w14:paraId="237F269F" w14:textId="77777777" w:rsidR="00193443" w:rsidRDefault="00193443" w:rsidP="00917A5E">
      <w:pPr>
        <w:rPr>
          <w:rFonts w:ascii="Verdana" w:hAnsi="Verdana"/>
          <w:sz w:val="18"/>
          <w:szCs w:val="18"/>
        </w:rPr>
      </w:pPr>
    </w:p>
    <w:p w14:paraId="7F66C75E" w14:textId="77777777" w:rsidR="00193443" w:rsidRDefault="00193443" w:rsidP="00917A5E">
      <w:pPr>
        <w:rPr>
          <w:rFonts w:ascii="Verdana" w:hAnsi="Verdana"/>
          <w:sz w:val="18"/>
          <w:szCs w:val="18"/>
        </w:rPr>
      </w:pPr>
    </w:p>
    <w:p w14:paraId="58518835" w14:textId="77777777" w:rsidR="00193443" w:rsidRDefault="00193443" w:rsidP="00917A5E">
      <w:pPr>
        <w:rPr>
          <w:rFonts w:ascii="Verdana" w:hAnsi="Verdana"/>
          <w:sz w:val="18"/>
          <w:szCs w:val="18"/>
        </w:rPr>
      </w:pPr>
    </w:p>
    <w:p w14:paraId="08D89525" w14:textId="77777777" w:rsidR="00193443" w:rsidRDefault="00193443" w:rsidP="00917A5E">
      <w:pPr>
        <w:rPr>
          <w:rFonts w:ascii="Verdana" w:hAnsi="Verdana"/>
          <w:sz w:val="18"/>
          <w:szCs w:val="18"/>
        </w:rPr>
      </w:pPr>
    </w:p>
    <w:p w14:paraId="29AAE531" w14:textId="77777777" w:rsidR="00193443" w:rsidRDefault="00193443" w:rsidP="00917A5E">
      <w:pPr>
        <w:rPr>
          <w:rFonts w:ascii="Verdana" w:hAnsi="Verdana"/>
          <w:sz w:val="18"/>
          <w:szCs w:val="18"/>
        </w:rPr>
      </w:pPr>
    </w:p>
    <w:p w14:paraId="29F52DCF" w14:textId="77777777" w:rsidR="00193443" w:rsidRDefault="00193443" w:rsidP="00917A5E">
      <w:pPr>
        <w:rPr>
          <w:rFonts w:ascii="Verdana" w:hAnsi="Verdana"/>
          <w:sz w:val="18"/>
          <w:szCs w:val="18"/>
        </w:rPr>
      </w:pPr>
    </w:p>
    <w:p w14:paraId="01DD7FD0" w14:textId="77777777" w:rsidR="00193443" w:rsidRDefault="00193443" w:rsidP="00917A5E">
      <w:pPr>
        <w:rPr>
          <w:rFonts w:ascii="Verdana" w:hAnsi="Verdana"/>
          <w:sz w:val="18"/>
          <w:szCs w:val="18"/>
        </w:rPr>
      </w:pPr>
    </w:p>
    <w:p w14:paraId="39ECA084" w14:textId="77777777" w:rsidR="00193443" w:rsidRDefault="00193443" w:rsidP="00917A5E">
      <w:pPr>
        <w:rPr>
          <w:rFonts w:ascii="Verdana" w:hAnsi="Verdana"/>
          <w:sz w:val="18"/>
          <w:szCs w:val="18"/>
        </w:rPr>
      </w:pPr>
    </w:p>
    <w:p w14:paraId="5C032CD6" w14:textId="77777777" w:rsidR="00193443" w:rsidRDefault="00193443" w:rsidP="00917A5E">
      <w:pPr>
        <w:rPr>
          <w:rFonts w:ascii="Verdana" w:hAnsi="Verdana"/>
          <w:sz w:val="18"/>
          <w:szCs w:val="18"/>
        </w:rPr>
      </w:pPr>
    </w:p>
    <w:p w14:paraId="136381DC" w14:textId="77777777" w:rsidR="00193443" w:rsidRDefault="00193443" w:rsidP="00917A5E">
      <w:pPr>
        <w:rPr>
          <w:rFonts w:ascii="Verdana" w:hAnsi="Verdana"/>
          <w:sz w:val="18"/>
          <w:szCs w:val="18"/>
        </w:rPr>
      </w:pPr>
    </w:p>
    <w:p w14:paraId="3069EE9E" w14:textId="77777777" w:rsidR="00193443" w:rsidRDefault="00193443" w:rsidP="00917A5E">
      <w:pPr>
        <w:rPr>
          <w:rFonts w:ascii="Verdana" w:hAnsi="Verdana"/>
          <w:sz w:val="18"/>
          <w:szCs w:val="18"/>
        </w:rPr>
      </w:pPr>
    </w:p>
    <w:p w14:paraId="2B867302" w14:textId="77777777" w:rsidR="00193443" w:rsidRDefault="00193443" w:rsidP="00917A5E">
      <w:pPr>
        <w:rPr>
          <w:rFonts w:ascii="Verdana" w:hAnsi="Verdana"/>
          <w:sz w:val="18"/>
          <w:szCs w:val="18"/>
        </w:rPr>
      </w:pPr>
    </w:p>
    <w:p w14:paraId="1D94B5E7" w14:textId="77777777" w:rsidR="00193443" w:rsidRDefault="00193443" w:rsidP="00917A5E">
      <w:pPr>
        <w:rPr>
          <w:rFonts w:ascii="Verdana" w:hAnsi="Verdana"/>
          <w:sz w:val="18"/>
          <w:szCs w:val="18"/>
        </w:rPr>
      </w:pPr>
    </w:p>
    <w:p w14:paraId="13F40D7B" w14:textId="77777777" w:rsidR="00193443" w:rsidRDefault="00193443" w:rsidP="00917A5E">
      <w:pPr>
        <w:rPr>
          <w:rFonts w:ascii="Verdana" w:hAnsi="Verdana"/>
          <w:sz w:val="18"/>
          <w:szCs w:val="18"/>
        </w:rPr>
      </w:pPr>
    </w:p>
    <w:p w14:paraId="21D8EC38" w14:textId="77777777" w:rsidR="00193443" w:rsidRDefault="00193443" w:rsidP="00917A5E">
      <w:pPr>
        <w:rPr>
          <w:rFonts w:ascii="Verdana" w:hAnsi="Verdana"/>
          <w:sz w:val="18"/>
          <w:szCs w:val="18"/>
        </w:rPr>
      </w:pPr>
    </w:p>
    <w:p w14:paraId="662AF324" w14:textId="77777777" w:rsidR="00193443" w:rsidRDefault="00193443" w:rsidP="00917A5E">
      <w:pPr>
        <w:rPr>
          <w:rFonts w:ascii="Verdana" w:hAnsi="Verdana"/>
          <w:sz w:val="18"/>
          <w:szCs w:val="18"/>
        </w:rPr>
      </w:pPr>
    </w:p>
    <w:p w14:paraId="63D32F9F" w14:textId="77777777" w:rsidR="00193443" w:rsidRDefault="00193443" w:rsidP="00917A5E">
      <w:pPr>
        <w:rPr>
          <w:rFonts w:ascii="Verdana" w:hAnsi="Verdana"/>
          <w:sz w:val="18"/>
          <w:szCs w:val="18"/>
        </w:rPr>
      </w:pPr>
    </w:p>
    <w:p w14:paraId="48FD33B2" w14:textId="77777777" w:rsidR="00193443" w:rsidRDefault="00193443" w:rsidP="00917A5E">
      <w:pPr>
        <w:rPr>
          <w:rFonts w:ascii="Verdana" w:hAnsi="Verdana"/>
          <w:sz w:val="18"/>
          <w:szCs w:val="18"/>
        </w:rPr>
      </w:pPr>
    </w:p>
    <w:p w14:paraId="23D63CE1" w14:textId="77777777" w:rsidR="00193443" w:rsidRDefault="00193443" w:rsidP="00917A5E">
      <w:pPr>
        <w:rPr>
          <w:rFonts w:ascii="Verdana" w:hAnsi="Verdana"/>
          <w:sz w:val="18"/>
          <w:szCs w:val="18"/>
        </w:rPr>
      </w:pPr>
    </w:p>
    <w:p w14:paraId="78276923" w14:textId="77777777" w:rsidR="00193443" w:rsidRDefault="0019344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193443" w:rsidRPr="00555C93" w14:paraId="03775652" w14:textId="77777777" w:rsidTr="00BD42BC">
        <w:trPr>
          <w:trHeight w:val="211"/>
        </w:trPr>
        <w:tc>
          <w:tcPr>
            <w:tcW w:w="3227" w:type="dxa"/>
            <w:vMerge w:val="restart"/>
          </w:tcPr>
          <w:p w14:paraId="6B1A6F89" w14:textId="77777777" w:rsidR="00193443" w:rsidRPr="00555C93" w:rsidRDefault="00193443" w:rsidP="00BD42BC">
            <w:pPr>
              <w:rPr>
                <w:rFonts w:ascii="Verdana" w:hAnsi="Verdana"/>
                <w:sz w:val="18"/>
                <w:szCs w:val="18"/>
              </w:rPr>
            </w:pPr>
          </w:p>
        </w:tc>
        <w:tc>
          <w:tcPr>
            <w:tcW w:w="1612" w:type="dxa"/>
            <w:vAlign w:val="center"/>
          </w:tcPr>
          <w:p w14:paraId="7035D7F9" w14:textId="77777777" w:rsidR="00193443" w:rsidRPr="00555C93" w:rsidRDefault="00193443"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5CAB5960" w14:textId="77777777" w:rsidR="00193443" w:rsidRPr="00555C93" w:rsidRDefault="0019344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3490A3B3" w14:textId="77777777" w:rsidR="00193443" w:rsidRPr="00555C93" w:rsidRDefault="00193443"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2BE4CC1E" w14:textId="77777777" w:rsidR="00193443" w:rsidRPr="00555C93" w:rsidRDefault="00193443" w:rsidP="00BD42BC">
            <w:pPr>
              <w:rPr>
                <w:rFonts w:ascii="Verdana" w:hAnsi="Verdana"/>
                <w:sz w:val="18"/>
                <w:szCs w:val="18"/>
              </w:rPr>
            </w:pPr>
            <w:r w:rsidRPr="00555C93">
              <w:rPr>
                <w:rFonts w:ascii="Verdana" w:hAnsi="Verdana"/>
                <w:color w:val="000000"/>
                <w:sz w:val="18"/>
                <w:szCs w:val="18"/>
              </w:rPr>
              <w:t>Fecha De Pago</w:t>
            </w:r>
          </w:p>
        </w:tc>
      </w:tr>
      <w:tr w:rsidR="00193443" w:rsidRPr="00555C93" w14:paraId="209F3FFF" w14:textId="77777777" w:rsidTr="00BD42BC">
        <w:trPr>
          <w:trHeight w:val="151"/>
        </w:trPr>
        <w:tc>
          <w:tcPr>
            <w:tcW w:w="3227" w:type="dxa"/>
            <w:vMerge/>
          </w:tcPr>
          <w:p w14:paraId="14373CD7" w14:textId="77777777" w:rsidR="00193443" w:rsidRPr="00555C93" w:rsidRDefault="00193443" w:rsidP="00BD42BC">
            <w:pPr>
              <w:rPr>
                <w:rFonts w:ascii="Verdana" w:hAnsi="Verdana"/>
                <w:sz w:val="18"/>
                <w:szCs w:val="18"/>
              </w:rPr>
            </w:pPr>
          </w:p>
        </w:tc>
        <w:tc>
          <w:tcPr>
            <w:tcW w:w="1612" w:type="dxa"/>
            <w:vAlign w:val="center"/>
          </w:tcPr>
          <w:p w14:paraId="2625CEA9" w14:textId="77777777" w:rsidR="00193443" w:rsidRPr="00555C93" w:rsidRDefault="00193443" w:rsidP="00BD42BC">
            <w:pPr>
              <w:jc w:val="center"/>
              <w:rPr>
                <w:rFonts w:ascii="Verdana" w:hAnsi="Verdana"/>
                <w:sz w:val="18"/>
                <w:szCs w:val="18"/>
              </w:rPr>
            </w:pPr>
          </w:p>
        </w:tc>
        <w:tc>
          <w:tcPr>
            <w:tcW w:w="1612" w:type="dxa"/>
            <w:vAlign w:val="center"/>
          </w:tcPr>
          <w:p w14:paraId="1375F8F9" w14:textId="77777777" w:rsidR="00193443" w:rsidRPr="00555C93" w:rsidRDefault="00193443" w:rsidP="00BD42BC">
            <w:pPr>
              <w:rPr>
                <w:rFonts w:ascii="Verdana" w:hAnsi="Verdana"/>
                <w:sz w:val="18"/>
                <w:szCs w:val="18"/>
              </w:rPr>
            </w:pPr>
          </w:p>
        </w:tc>
        <w:tc>
          <w:tcPr>
            <w:tcW w:w="1612" w:type="dxa"/>
            <w:vAlign w:val="center"/>
          </w:tcPr>
          <w:p w14:paraId="2FDD1830" w14:textId="77777777" w:rsidR="00193443" w:rsidRPr="00555C93" w:rsidRDefault="00193443" w:rsidP="00BD42BC">
            <w:pPr>
              <w:rPr>
                <w:rFonts w:ascii="Verdana" w:hAnsi="Verdana"/>
                <w:sz w:val="18"/>
                <w:szCs w:val="18"/>
              </w:rPr>
            </w:pPr>
          </w:p>
        </w:tc>
        <w:tc>
          <w:tcPr>
            <w:tcW w:w="1612" w:type="dxa"/>
            <w:vAlign w:val="center"/>
          </w:tcPr>
          <w:p w14:paraId="4FF5B7F6" w14:textId="77777777" w:rsidR="00193443" w:rsidRPr="00555C93" w:rsidRDefault="00193443" w:rsidP="00BD42BC">
            <w:pPr>
              <w:rPr>
                <w:rFonts w:ascii="Verdana" w:hAnsi="Verdana"/>
                <w:sz w:val="18"/>
                <w:szCs w:val="18"/>
              </w:rPr>
            </w:pPr>
          </w:p>
        </w:tc>
      </w:tr>
      <w:tr w:rsidR="00193443" w:rsidRPr="00555C93" w14:paraId="7C9D1BFD" w14:textId="77777777" w:rsidTr="00BD42BC">
        <w:trPr>
          <w:trHeight w:val="151"/>
        </w:trPr>
        <w:tc>
          <w:tcPr>
            <w:tcW w:w="3227" w:type="dxa"/>
            <w:vMerge/>
          </w:tcPr>
          <w:p w14:paraId="1866D522" w14:textId="77777777" w:rsidR="00193443" w:rsidRPr="00555C93" w:rsidRDefault="00193443" w:rsidP="00BD42BC">
            <w:pPr>
              <w:rPr>
                <w:rFonts w:ascii="Verdana" w:hAnsi="Verdana"/>
                <w:sz w:val="18"/>
                <w:szCs w:val="18"/>
              </w:rPr>
            </w:pPr>
          </w:p>
        </w:tc>
        <w:tc>
          <w:tcPr>
            <w:tcW w:w="1612" w:type="dxa"/>
            <w:vAlign w:val="center"/>
          </w:tcPr>
          <w:p w14:paraId="3C0B355F" w14:textId="77777777" w:rsidR="00193443" w:rsidRPr="00555C93" w:rsidRDefault="00193443" w:rsidP="00BD42BC">
            <w:pPr>
              <w:jc w:val="center"/>
              <w:rPr>
                <w:rFonts w:ascii="Verdana" w:hAnsi="Verdana"/>
                <w:sz w:val="18"/>
                <w:szCs w:val="18"/>
              </w:rPr>
            </w:pPr>
          </w:p>
        </w:tc>
        <w:tc>
          <w:tcPr>
            <w:tcW w:w="1612" w:type="dxa"/>
            <w:vAlign w:val="center"/>
          </w:tcPr>
          <w:p w14:paraId="150B43F2" w14:textId="77777777" w:rsidR="00193443" w:rsidRPr="00555C93" w:rsidRDefault="00193443" w:rsidP="00BD42BC">
            <w:pPr>
              <w:rPr>
                <w:rFonts w:ascii="Verdana" w:hAnsi="Verdana"/>
                <w:sz w:val="18"/>
                <w:szCs w:val="18"/>
              </w:rPr>
            </w:pPr>
          </w:p>
        </w:tc>
        <w:tc>
          <w:tcPr>
            <w:tcW w:w="1612" w:type="dxa"/>
            <w:vAlign w:val="center"/>
          </w:tcPr>
          <w:p w14:paraId="6C3A6ADC" w14:textId="77777777" w:rsidR="00193443" w:rsidRPr="00555C93" w:rsidRDefault="00193443" w:rsidP="00BD42BC">
            <w:pPr>
              <w:rPr>
                <w:rFonts w:ascii="Verdana" w:hAnsi="Verdana"/>
                <w:sz w:val="18"/>
                <w:szCs w:val="18"/>
              </w:rPr>
            </w:pPr>
          </w:p>
        </w:tc>
        <w:tc>
          <w:tcPr>
            <w:tcW w:w="1612" w:type="dxa"/>
            <w:vAlign w:val="center"/>
          </w:tcPr>
          <w:p w14:paraId="182272DC" w14:textId="77777777" w:rsidR="00193443" w:rsidRPr="00555C93" w:rsidRDefault="00193443" w:rsidP="00BD42BC">
            <w:pPr>
              <w:rPr>
                <w:rFonts w:ascii="Verdana" w:hAnsi="Verdana"/>
                <w:sz w:val="18"/>
                <w:szCs w:val="18"/>
              </w:rPr>
            </w:pPr>
          </w:p>
        </w:tc>
      </w:tr>
      <w:tr w:rsidR="00193443" w:rsidRPr="00555C93" w14:paraId="3E60D7DC" w14:textId="77777777" w:rsidTr="00BD42BC">
        <w:trPr>
          <w:trHeight w:val="151"/>
        </w:trPr>
        <w:tc>
          <w:tcPr>
            <w:tcW w:w="3227" w:type="dxa"/>
            <w:vMerge/>
          </w:tcPr>
          <w:p w14:paraId="3247B059" w14:textId="77777777" w:rsidR="00193443" w:rsidRPr="00555C93" w:rsidRDefault="00193443" w:rsidP="00BD42BC">
            <w:pPr>
              <w:rPr>
                <w:rFonts w:ascii="Verdana" w:hAnsi="Verdana"/>
                <w:sz w:val="18"/>
                <w:szCs w:val="18"/>
              </w:rPr>
            </w:pPr>
          </w:p>
        </w:tc>
        <w:tc>
          <w:tcPr>
            <w:tcW w:w="1612" w:type="dxa"/>
            <w:vAlign w:val="center"/>
          </w:tcPr>
          <w:p w14:paraId="03450E7E" w14:textId="77777777" w:rsidR="00193443" w:rsidRPr="00555C93" w:rsidRDefault="00193443" w:rsidP="00BD42BC">
            <w:pPr>
              <w:jc w:val="center"/>
              <w:rPr>
                <w:rFonts w:ascii="Verdana" w:hAnsi="Verdana"/>
                <w:sz w:val="18"/>
                <w:szCs w:val="18"/>
              </w:rPr>
            </w:pPr>
          </w:p>
        </w:tc>
        <w:tc>
          <w:tcPr>
            <w:tcW w:w="1612" w:type="dxa"/>
            <w:vAlign w:val="center"/>
          </w:tcPr>
          <w:p w14:paraId="0B49A82E" w14:textId="77777777" w:rsidR="00193443" w:rsidRPr="00555C93" w:rsidRDefault="00193443" w:rsidP="00BD42BC">
            <w:pPr>
              <w:rPr>
                <w:rFonts w:ascii="Verdana" w:hAnsi="Verdana"/>
                <w:sz w:val="18"/>
                <w:szCs w:val="18"/>
              </w:rPr>
            </w:pPr>
          </w:p>
        </w:tc>
        <w:tc>
          <w:tcPr>
            <w:tcW w:w="1612" w:type="dxa"/>
            <w:vAlign w:val="center"/>
          </w:tcPr>
          <w:p w14:paraId="23C5AD3B" w14:textId="77777777" w:rsidR="00193443" w:rsidRPr="00555C93" w:rsidRDefault="00193443" w:rsidP="00BD42BC">
            <w:pPr>
              <w:rPr>
                <w:rFonts w:ascii="Verdana" w:hAnsi="Verdana"/>
                <w:sz w:val="18"/>
                <w:szCs w:val="18"/>
              </w:rPr>
            </w:pPr>
          </w:p>
        </w:tc>
        <w:tc>
          <w:tcPr>
            <w:tcW w:w="1612" w:type="dxa"/>
            <w:vAlign w:val="center"/>
          </w:tcPr>
          <w:p w14:paraId="71936399" w14:textId="77777777" w:rsidR="00193443" w:rsidRPr="00555C93" w:rsidRDefault="00193443" w:rsidP="00BD42BC">
            <w:pPr>
              <w:rPr>
                <w:rFonts w:ascii="Verdana" w:hAnsi="Verdana"/>
                <w:sz w:val="18"/>
                <w:szCs w:val="18"/>
              </w:rPr>
            </w:pPr>
          </w:p>
        </w:tc>
      </w:tr>
      <w:tr w:rsidR="00193443" w:rsidRPr="00555C93" w14:paraId="02BD5956" w14:textId="77777777" w:rsidTr="00BD42BC">
        <w:trPr>
          <w:trHeight w:val="151"/>
        </w:trPr>
        <w:tc>
          <w:tcPr>
            <w:tcW w:w="3227" w:type="dxa"/>
            <w:vMerge/>
          </w:tcPr>
          <w:p w14:paraId="2445EB1D" w14:textId="77777777" w:rsidR="00193443" w:rsidRPr="00555C93" w:rsidRDefault="00193443" w:rsidP="00BD42BC">
            <w:pPr>
              <w:rPr>
                <w:rFonts w:ascii="Verdana" w:hAnsi="Verdana"/>
                <w:sz w:val="18"/>
                <w:szCs w:val="18"/>
              </w:rPr>
            </w:pPr>
          </w:p>
        </w:tc>
        <w:tc>
          <w:tcPr>
            <w:tcW w:w="1612" w:type="dxa"/>
            <w:vAlign w:val="center"/>
          </w:tcPr>
          <w:p w14:paraId="2959895C" w14:textId="77777777" w:rsidR="00193443" w:rsidRPr="00555C93" w:rsidRDefault="00193443" w:rsidP="00BD42BC">
            <w:pPr>
              <w:jc w:val="center"/>
              <w:rPr>
                <w:rFonts w:ascii="Verdana" w:hAnsi="Verdana"/>
                <w:sz w:val="18"/>
                <w:szCs w:val="18"/>
              </w:rPr>
            </w:pPr>
          </w:p>
        </w:tc>
        <w:tc>
          <w:tcPr>
            <w:tcW w:w="1612" w:type="dxa"/>
            <w:vAlign w:val="center"/>
          </w:tcPr>
          <w:p w14:paraId="6AF74F62" w14:textId="77777777" w:rsidR="00193443" w:rsidRPr="00555C93" w:rsidRDefault="00193443" w:rsidP="00BD42BC">
            <w:pPr>
              <w:rPr>
                <w:rFonts w:ascii="Verdana" w:hAnsi="Verdana"/>
                <w:sz w:val="18"/>
                <w:szCs w:val="18"/>
              </w:rPr>
            </w:pPr>
          </w:p>
        </w:tc>
        <w:tc>
          <w:tcPr>
            <w:tcW w:w="1612" w:type="dxa"/>
            <w:vAlign w:val="center"/>
          </w:tcPr>
          <w:p w14:paraId="2CAD4EF3" w14:textId="77777777" w:rsidR="00193443" w:rsidRPr="00555C93" w:rsidRDefault="00193443" w:rsidP="00BD42BC">
            <w:pPr>
              <w:rPr>
                <w:rFonts w:ascii="Verdana" w:hAnsi="Verdana"/>
                <w:sz w:val="18"/>
                <w:szCs w:val="18"/>
              </w:rPr>
            </w:pPr>
          </w:p>
        </w:tc>
        <w:tc>
          <w:tcPr>
            <w:tcW w:w="1612" w:type="dxa"/>
            <w:vAlign w:val="center"/>
          </w:tcPr>
          <w:p w14:paraId="0FBA8CEF" w14:textId="77777777" w:rsidR="00193443" w:rsidRPr="00555C93" w:rsidRDefault="00193443" w:rsidP="00BD42BC">
            <w:pPr>
              <w:rPr>
                <w:rFonts w:ascii="Verdana" w:hAnsi="Verdana"/>
                <w:sz w:val="18"/>
                <w:szCs w:val="18"/>
              </w:rPr>
            </w:pPr>
          </w:p>
        </w:tc>
      </w:tr>
      <w:tr w:rsidR="00193443" w:rsidRPr="00555C93" w14:paraId="708B5FA6" w14:textId="77777777" w:rsidTr="00BD42BC">
        <w:trPr>
          <w:trHeight w:val="151"/>
        </w:trPr>
        <w:tc>
          <w:tcPr>
            <w:tcW w:w="3227" w:type="dxa"/>
            <w:vMerge/>
          </w:tcPr>
          <w:p w14:paraId="3518E7AC" w14:textId="77777777" w:rsidR="00193443" w:rsidRPr="00555C93" w:rsidRDefault="00193443" w:rsidP="00BD42BC">
            <w:pPr>
              <w:rPr>
                <w:rFonts w:ascii="Verdana" w:hAnsi="Verdana"/>
                <w:sz w:val="18"/>
                <w:szCs w:val="18"/>
              </w:rPr>
            </w:pPr>
          </w:p>
        </w:tc>
        <w:tc>
          <w:tcPr>
            <w:tcW w:w="1612" w:type="dxa"/>
            <w:vAlign w:val="center"/>
          </w:tcPr>
          <w:p w14:paraId="177C8A81" w14:textId="77777777" w:rsidR="00193443" w:rsidRPr="00555C93" w:rsidRDefault="00193443" w:rsidP="00BD42BC">
            <w:pPr>
              <w:jc w:val="center"/>
              <w:rPr>
                <w:rFonts w:ascii="Verdana" w:hAnsi="Verdana"/>
                <w:sz w:val="18"/>
                <w:szCs w:val="18"/>
              </w:rPr>
            </w:pPr>
          </w:p>
        </w:tc>
        <w:tc>
          <w:tcPr>
            <w:tcW w:w="1612" w:type="dxa"/>
            <w:vAlign w:val="center"/>
          </w:tcPr>
          <w:p w14:paraId="1FDA3941" w14:textId="77777777" w:rsidR="00193443" w:rsidRPr="00555C93" w:rsidRDefault="00193443" w:rsidP="00BD42BC">
            <w:pPr>
              <w:rPr>
                <w:rFonts w:ascii="Verdana" w:hAnsi="Verdana"/>
                <w:sz w:val="18"/>
                <w:szCs w:val="18"/>
              </w:rPr>
            </w:pPr>
          </w:p>
        </w:tc>
        <w:tc>
          <w:tcPr>
            <w:tcW w:w="1612" w:type="dxa"/>
            <w:vAlign w:val="center"/>
          </w:tcPr>
          <w:p w14:paraId="11D3238B" w14:textId="77777777" w:rsidR="00193443" w:rsidRPr="00555C93" w:rsidRDefault="00193443" w:rsidP="00BD42BC">
            <w:pPr>
              <w:rPr>
                <w:rFonts w:ascii="Verdana" w:hAnsi="Verdana"/>
                <w:sz w:val="18"/>
                <w:szCs w:val="18"/>
              </w:rPr>
            </w:pPr>
          </w:p>
        </w:tc>
        <w:tc>
          <w:tcPr>
            <w:tcW w:w="1612" w:type="dxa"/>
            <w:vAlign w:val="center"/>
          </w:tcPr>
          <w:p w14:paraId="6C07566C" w14:textId="77777777" w:rsidR="00193443" w:rsidRPr="00555C93" w:rsidRDefault="00193443" w:rsidP="00BD42BC">
            <w:pPr>
              <w:rPr>
                <w:rFonts w:ascii="Verdana" w:hAnsi="Verdana"/>
                <w:sz w:val="18"/>
                <w:szCs w:val="18"/>
              </w:rPr>
            </w:pPr>
          </w:p>
        </w:tc>
      </w:tr>
      <w:tr w:rsidR="00193443" w:rsidRPr="00555C93" w14:paraId="65AB95E8" w14:textId="77777777" w:rsidTr="00BD42BC">
        <w:trPr>
          <w:trHeight w:val="151"/>
        </w:trPr>
        <w:tc>
          <w:tcPr>
            <w:tcW w:w="3227" w:type="dxa"/>
            <w:vMerge/>
          </w:tcPr>
          <w:p w14:paraId="2DE14B3B" w14:textId="77777777" w:rsidR="00193443" w:rsidRPr="00555C93" w:rsidRDefault="00193443" w:rsidP="00BD42BC">
            <w:pPr>
              <w:rPr>
                <w:rFonts w:ascii="Verdana" w:hAnsi="Verdana"/>
                <w:sz w:val="18"/>
                <w:szCs w:val="18"/>
              </w:rPr>
            </w:pPr>
          </w:p>
        </w:tc>
        <w:tc>
          <w:tcPr>
            <w:tcW w:w="1612" w:type="dxa"/>
            <w:vAlign w:val="center"/>
          </w:tcPr>
          <w:p w14:paraId="370FEDE0" w14:textId="77777777" w:rsidR="00193443" w:rsidRPr="00555C93" w:rsidRDefault="00193443" w:rsidP="00BD42BC">
            <w:pPr>
              <w:jc w:val="center"/>
              <w:rPr>
                <w:rFonts w:ascii="Verdana" w:hAnsi="Verdana"/>
                <w:sz w:val="18"/>
                <w:szCs w:val="18"/>
              </w:rPr>
            </w:pPr>
          </w:p>
        </w:tc>
        <w:tc>
          <w:tcPr>
            <w:tcW w:w="1612" w:type="dxa"/>
            <w:vAlign w:val="center"/>
          </w:tcPr>
          <w:p w14:paraId="7925833D" w14:textId="77777777" w:rsidR="00193443" w:rsidRPr="00555C93" w:rsidRDefault="00193443" w:rsidP="00BD42BC">
            <w:pPr>
              <w:rPr>
                <w:rFonts w:ascii="Verdana" w:hAnsi="Verdana"/>
                <w:sz w:val="18"/>
                <w:szCs w:val="18"/>
              </w:rPr>
            </w:pPr>
          </w:p>
        </w:tc>
        <w:tc>
          <w:tcPr>
            <w:tcW w:w="1612" w:type="dxa"/>
            <w:vAlign w:val="center"/>
          </w:tcPr>
          <w:p w14:paraId="2F28A556" w14:textId="77777777" w:rsidR="00193443" w:rsidRPr="00555C93" w:rsidRDefault="00193443" w:rsidP="00BD42BC">
            <w:pPr>
              <w:rPr>
                <w:rFonts w:ascii="Verdana" w:hAnsi="Verdana"/>
                <w:sz w:val="18"/>
                <w:szCs w:val="18"/>
              </w:rPr>
            </w:pPr>
          </w:p>
        </w:tc>
        <w:tc>
          <w:tcPr>
            <w:tcW w:w="1612" w:type="dxa"/>
            <w:vAlign w:val="center"/>
          </w:tcPr>
          <w:p w14:paraId="455B968E" w14:textId="77777777" w:rsidR="00193443" w:rsidRPr="00555C93" w:rsidRDefault="00193443" w:rsidP="00BD42BC">
            <w:pPr>
              <w:rPr>
                <w:rFonts w:ascii="Verdana" w:hAnsi="Verdana"/>
                <w:sz w:val="18"/>
                <w:szCs w:val="18"/>
              </w:rPr>
            </w:pPr>
          </w:p>
        </w:tc>
      </w:tr>
      <w:tr w:rsidR="00193443" w:rsidRPr="00555C93" w14:paraId="69E4D2B5" w14:textId="77777777" w:rsidTr="00BD42BC">
        <w:trPr>
          <w:trHeight w:val="151"/>
        </w:trPr>
        <w:tc>
          <w:tcPr>
            <w:tcW w:w="3227" w:type="dxa"/>
            <w:vMerge/>
          </w:tcPr>
          <w:p w14:paraId="02A2DAB3" w14:textId="77777777" w:rsidR="00193443" w:rsidRPr="00555C93" w:rsidRDefault="00193443" w:rsidP="00BD42BC">
            <w:pPr>
              <w:rPr>
                <w:rFonts w:ascii="Verdana" w:hAnsi="Verdana"/>
                <w:sz w:val="18"/>
                <w:szCs w:val="18"/>
              </w:rPr>
            </w:pPr>
          </w:p>
        </w:tc>
        <w:tc>
          <w:tcPr>
            <w:tcW w:w="1612" w:type="dxa"/>
            <w:vAlign w:val="center"/>
          </w:tcPr>
          <w:p w14:paraId="3CACAA58" w14:textId="77777777" w:rsidR="00193443" w:rsidRPr="00555C93" w:rsidRDefault="00193443" w:rsidP="00BD42BC">
            <w:pPr>
              <w:jc w:val="center"/>
              <w:rPr>
                <w:rFonts w:ascii="Verdana" w:hAnsi="Verdana"/>
                <w:sz w:val="18"/>
                <w:szCs w:val="18"/>
              </w:rPr>
            </w:pPr>
          </w:p>
        </w:tc>
        <w:tc>
          <w:tcPr>
            <w:tcW w:w="1612" w:type="dxa"/>
            <w:vAlign w:val="center"/>
          </w:tcPr>
          <w:p w14:paraId="470FB6FB" w14:textId="77777777" w:rsidR="00193443" w:rsidRPr="00555C93" w:rsidRDefault="00193443" w:rsidP="00BD42BC">
            <w:pPr>
              <w:rPr>
                <w:rFonts w:ascii="Verdana" w:hAnsi="Verdana"/>
                <w:sz w:val="18"/>
                <w:szCs w:val="18"/>
              </w:rPr>
            </w:pPr>
          </w:p>
        </w:tc>
        <w:tc>
          <w:tcPr>
            <w:tcW w:w="1612" w:type="dxa"/>
            <w:vAlign w:val="center"/>
          </w:tcPr>
          <w:p w14:paraId="40EB90D4" w14:textId="77777777" w:rsidR="00193443" w:rsidRPr="00555C93" w:rsidRDefault="00193443" w:rsidP="00BD42BC">
            <w:pPr>
              <w:rPr>
                <w:rFonts w:ascii="Verdana" w:hAnsi="Verdana"/>
                <w:sz w:val="18"/>
                <w:szCs w:val="18"/>
              </w:rPr>
            </w:pPr>
          </w:p>
        </w:tc>
        <w:tc>
          <w:tcPr>
            <w:tcW w:w="1612" w:type="dxa"/>
            <w:vAlign w:val="center"/>
          </w:tcPr>
          <w:p w14:paraId="281FE018" w14:textId="77777777" w:rsidR="00193443" w:rsidRPr="00555C93" w:rsidRDefault="00193443" w:rsidP="00BD42BC">
            <w:pPr>
              <w:rPr>
                <w:rFonts w:ascii="Verdana" w:hAnsi="Verdana"/>
                <w:sz w:val="18"/>
                <w:szCs w:val="18"/>
              </w:rPr>
            </w:pPr>
          </w:p>
        </w:tc>
      </w:tr>
      <w:tr w:rsidR="00193443" w:rsidRPr="00555C93" w14:paraId="3CB72864" w14:textId="77777777" w:rsidTr="00BD42BC">
        <w:trPr>
          <w:trHeight w:val="151"/>
        </w:trPr>
        <w:tc>
          <w:tcPr>
            <w:tcW w:w="3227" w:type="dxa"/>
            <w:vMerge/>
          </w:tcPr>
          <w:p w14:paraId="0A74495E" w14:textId="77777777" w:rsidR="00193443" w:rsidRPr="00555C93" w:rsidRDefault="00193443" w:rsidP="00BD42BC">
            <w:pPr>
              <w:rPr>
                <w:rFonts w:ascii="Verdana" w:hAnsi="Verdana"/>
                <w:sz w:val="18"/>
                <w:szCs w:val="18"/>
              </w:rPr>
            </w:pPr>
          </w:p>
        </w:tc>
        <w:tc>
          <w:tcPr>
            <w:tcW w:w="1612" w:type="dxa"/>
            <w:vAlign w:val="center"/>
          </w:tcPr>
          <w:p w14:paraId="2A2F45EF" w14:textId="77777777" w:rsidR="00193443" w:rsidRPr="00555C93" w:rsidRDefault="00193443" w:rsidP="00BD42BC">
            <w:pPr>
              <w:jc w:val="center"/>
              <w:rPr>
                <w:rFonts w:ascii="Verdana" w:hAnsi="Verdana"/>
                <w:sz w:val="18"/>
                <w:szCs w:val="18"/>
              </w:rPr>
            </w:pPr>
          </w:p>
        </w:tc>
        <w:tc>
          <w:tcPr>
            <w:tcW w:w="1612" w:type="dxa"/>
            <w:vAlign w:val="center"/>
          </w:tcPr>
          <w:p w14:paraId="729AB0CC" w14:textId="77777777" w:rsidR="00193443" w:rsidRPr="00555C93" w:rsidRDefault="00193443" w:rsidP="00BD42BC">
            <w:pPr>
              <w:rPr>
                <w:rFonts w:ascii="Verdana" w:hAnsi="Verdana"/>
                <w:sz w:val="18"/>
                <w:szCs w:val="18"/>
              </w:rPr>
            </w:pPr>
          </w:p>
        </w:tc>
        <w:tc>
          <w:tcPr>
            <w:tcW w:w="1612" w:type="dxa"/>
            <w:vAlign w:val="center"/>
          </w:tcPr>
          <w:p w14:paraId="337D6D2F" w14:textId="77777777" w:rsidR="00193443" w:rsidRPr="00555C93" w:rsidRDefault="00193443" w:rsidP="00BD42BC">
            <w:pPr>
              <w:rPr>
                <w:rFonts w:ascii="Verdana" w:hAnsi="Verdana"/>
                <w:sz w:val="18"/>
                <w:szCs w:val="18"/>
              </w:rPr>
            </w:pPr>
          </w:p>
        </w:tc>
        <w:tc>
          <w:tcPr>
            <w:tcW w:w="1612" w:type="dxa"/>
            <w:vAlign w:val="center"/>
          </w:tcPr>
          <w:p w14:paraId="6DD26D47" w14:textId="77777777" w:rsidR="00193443" w:rsidRPr="00555C93" w:rsidRDefault="00193443" w:rsidP="00BD42BC">
            <w:pPr>
              <w:rPr>
                <w:rFonts w:ascii="Verdana" w:hAnsi="Verdana"/>
                <w:sz w:val="18"/>
                <w:szCs w:val="18"/>
              </w:rPr>
            </w:pPr>
          </w:p>
        </w:tc>
      </w:tr>
      <w:tr w:rsidR="00193443" w:rsidRPr="00555C93" w14:paraId="2877C2AD" w14:textId="77777777" w:rsidTr="00BD42BC">
        <w:trPr>
          <w:trHeight w:val="151"/>
        </w:trPr>
        <w:tc>
          <w:tcPr>
            <w:tcW w:w="3227" w:type="dxa"/>
            <w:vMerge/>
          </w:tcPr>
          <w:p w14:paraId="599557DF" w14:textId="77777777" w:rsidR="00193443" w:rsidRPr="00555C93" w:rsidRDefault="00193443" w:rsidP="00BD42BC">
            <w:pPr>
              <w:rPr>
                <w:rFonts w:ascii="Verdana" w:hAnsi="Verdana"/>
                <w:sz w:val="18"/>
                <w:szCs w:val="18"/>
              </w:rPr>
            </w:pPr>
          </w:p>
        </w:tc>
        <w:tc>
          <w:tcPr>
            <w:tcW w:w="1612" w:type="dxa"/>
            <w:vAlign w:val="center"/>
          </w:tcPr>
          <w:p w14:paraId="5158F428" w14:textId="77777777" w:rsidR="00193443" w:rsidRPr="00555C93" w:rsidRDefault="00193443" w:rsidP="00BD42BC">
            <w:pPr>
              <w:jc w:val="center"/>
              <w:rPr>
                <w:rFonts w:ascii="Verdana" w:hAnsi="Verdana"/>
                <w:sz w:val="18"/>
                <w:szCs w:val="18"/>
              </w:rPr>
            </w:pPr>
          </w:p>
        </w:tc>
        <w:tc>
          <w:tcPr>
            <w:tcW w:w="1612" w:type="dxa"/>
            <w:vAlign w:val="center"/>
          </w:tcPr>
          <w:p w14:paraId="5C9B7CD2" w14:textId="77777777" w:rsidR="00193443" w:rsidRPr="00555C93" w:rsidRDefault="00193443" w:rsidP="00BD42BC">
            <w:pPr>
              <w:rPr>
                <w:rFonts w:ascii="Verdana" w:hAnsi="Verdana"/>
                <w:sz w:val="18"/>
                <w:szCs w:val="18"/>
              </w:rPr>
            </w:pPr>
          </w:p>
        </w:tc>
        <w:tc>
          <w:tcPr>
            <w:tcW w:w="1612" w:type="dxa"/>
            <w:vAlign w:val="center"/>
          </w:tcPr>
          <w:p w14:paraId="54105968" w14:textId="77777777" w:rsidR="00193443" w:rsidRPr="00555C93" w:rsidRDefault="00193443" w:rsidP="00BD42BC">
            <w:pPr>
              <w:rPr>
                <w:rFonts w:ascii="Verdana" w:hAnsi="Verdana"/>
                <w:sz w:val="18"/>
                <w:szCs w:val="18"/>
              </w:rPr>
            </w:pPr>
          </w:p>
        </w:tc>
        <w:tc>
          <w:tcPr>
            <w:tcW w:w="1612" w:type="dxa"/>
            <w:vAlign w:val="center"/>
          </w:tcPr>
          <w:p w14:paraId="1242D1D0" w14:textId="77777777" w:rsidR="00193443" w:rsidRPr="00555C93" w:rsidRDefault="00193443" w:rsidP="00BD42BC">
            <w:pPr>
              <w:rPr>
                <w:rFonts w:ascii="Verdana" w:hAnsi="Verdana"/>
                <w:sz w:val="18"/>
                <w:szCs w:val="18"/>
              </w:rPr>
            </w:pPr>
          </w:p>
        </w:tc>
      </w:tr>
      <w:tr w:rsidR="00193443" w:rsidRPr="00555C93" w14:paraId="555E41EA" w14:textId="77777777" w:rsidTr="00BD42BC">
        <w:trPr>
          <w:trHeight w:val="151"/>
        </w:trPr>
        <w:tc>
          <w:tcPr>
            <w:tcW w:w="3227" w:type="dxa"/>
            <w:vMerge/>
          </w:tcPr>
          <w:p w14:paraId="15741D79" w14:textId="77777777" w:rsidR="00193443" w:rsidRPr="00555C93" w:rsidRDefault="00193443" w:rsidP="00BD42BC">
            <w:pPr>
              <w:rPr>
                <w:rFonts w:ascii="Verdana" w:hAnsi="Verdana"/>
                <w:sz w:val="18"/>
                <w:szCs w:val="18"/>
              </w:rPr>
            </w:pPr>
          </w:p>
        </w:tc>
        <w:tc>
          <w:tcPr>
            <w:tcW w:w="1612" w:type="dxa"/>
            <w:vAlign w:val="center"/>
          </w:tcPr>
          <w:p w14:paraId="229B6E65" w14:textId="77777777" w:rsidR="00193443" w:rsidRPr="00555C93" w:rsidRDefault="00193443" w:rsidP="00BD42BC">
            <w:pPr>
              <w:jc w:val="center"/>
              <w:rPr>
                <w:rFonts w:ascii="Verdana" w:hAnsi="Verdana"/>
                <w:sz w:val="18"/>
                <w:szCs w:val="18"/>
              </w:rPr>
            </w:pPr>
          </w:p>
        </w:tc>
        <w:tc>
          <w:tcPr>
            <w:tcW w:w="1612" w:type="dxa"/>
            <w:vAlign w:val="center"/>
          </w:tcPr>
          <w:p w14:paraId="3FE6DE73" w14:textId="77777777" w:rsidR="00193443" w:rsidRPr="00555C93" w:rsidRDefault="00193443" w:rsidP="00BD42BC">
            <w:pPr>
              <w:rPr>
                <w:rFonts w:ascii="Verdana" w:hAnsi="Verdana"/>
                <w:sz w:val="18"/>
                <w:szCs w:val="18"/>
              </w:rPr>
            </w:pPr>
          </w:p>
        </w:tc>
        <w:tc>
          <w:tcPr>
            <w:tcW w:w="1612" w:type="dxa"/>
            <w:vAlign w:val="center"/>
          </w:tcPr>
          <w:p w14:paraId="16F0BFBE" w14:textId="77777777" w:rsidR="00193443" w:rsidRPr="00555C93" w:rsidRDefault="00193443" w:rsidP="00BD42BC">
            <w:pPr>
              <w:rPr>
                <w:rFonts w:ascii="Verdana" w:hAnsi="Verdana"/>
                <w:sz w:val="18"/>
                <w:szCs w:val="18"/>
              </w:rPr>
            </w:pPr>
          </w:p>
        </w:tc>
        <w:tc>
          <w:tcPr>
            <w:tcW w:w="1612" w:type="dxa"/>
            <w:vAlign w:val="center"/>
          </w:tcPr>
          <w:p w14:paraId="2CF886F5" w14:textId="77777777" w:rsidR="00193443" w:rsidRPr="00555C93" w:rsidRDefault="00193443" w:rsidP="00BD42BC">
            <w:pPr>
              <w:rPr>
                <w:rFonts w:ascii="Verdana" w:hAnsi="Verdana"/>
                <w:sz w:val="18"/>
                <w:szCs w:val="18"/>
              </w:rPr>
            </w:pPr>
          </w:p>
        </w:tc>
      </w:tr>
      <w:tr w:rsidR="00193443" w:rsidRPr="00555C93" w14:paraId="11A171AD" w14:textId="77777777" w:rsidTr="00BD42BC">
        <w:trPr>
          <w:trHeight w:val="151"/>
        </w:trPr>
        <w:tc>
          <w:tcPr>
            <w:tcW w:w="3227" w:type="dxa"/>
            <w:vMerge/>
          </w:tcPr>
          <w:p w14:paraId="1C1390D7" w14:textId="77777777" w:rsidR="00193443" w:rsidRPr="00555C93" w:rsidRDefault="00193443" w:rsidP="00BD42BC">
            <w:pPr>
              <w:rPr>
                <w:rFonts w:ascii="Verdana" w:hAnsi="Verdana"/>
                <w:sz w:val="18"/>
                <w:szCs w:val="18"/>
              </w:rPr>
            </w:pPr>
          </w:p>
        </w:tc>
        <w:tc>
          <w:tcPr>
            <w:tcW w:w="1612" w:type="dxa"/>
            <w:vAlign w:val="center"/>
          </w:tcPr>
          <w:p w14:paraId="35A851FC" w14:textId="77777777" w:rsidR="00193443" w:rsidRPr="00555C93" w:rsidRDefault="00193443" w:rsidP="00BD42BC">
            <w:pPr>
              <w:jc w:val="center"/>
              <w:rPr>
                <w:rFonts w:ascii="Verdana" w:hAnsi="Verdana"/>
                <w:sz w:val="18"/>
                <w:szCs w:val="18"/>
              </w:rPr>
            </w:pPr>
          </w:p>
        </w:tc>
        <w:tc>
          <w:tcPr>
            <w:tcW w:w="1612" w:type="dxa"/>
            <w:vAlign w:val="center"/>
          </w:tcPr>
          <w:p w14:paraId="155E0E23" w14:textId="77777777" w:rsidR="00193443" w:rsidRPr="00555C93" w:rsidRDefault="00193443" w:rsidP="00BD42BC">
            <w:pPr>
              <w:rPr>
                <w:rFonts w:ascii="Verdana" w:hAnsi="Verdana"/>
                <w:sz w:val="18"/>
                <w:szCs w:val="18"/>
              </w:rPr>
            </w:pPr>
          </w:p>
        </w:tc>
        <w:tc>
          <w:tcPr>
            <w:tcW w:w="1612" w:type="dxa"/>
            <w:vAlign w:val="center"/>
          </w:tcPr>
          <w:p w14:paraId="5451032B" w14:textId="77777777" w:rsidR="00193443" w:rsidRPr="00555C93" w:rsidRDefault="00193443" w:rsidP="00BD42BC">
            <w:pPr>
              <w:rPr>
                <w:rFonts w:ascii="Verdana" w:hAnsi="Verdana"/>
                <w:sz w:val="18"/>
                <w:szCs w:val="18"/>
              </w:rPr>
            </w:pPr>
          </w:p>
        </w:tc>
        <w:tc>
          <w:tcPr>
            <w:tcW w:w="1612" w:type="dxa"/>
            <w:vAlign w:val="center"/>
          </w:tcPr>
          <w:p w14:paraId="42F37A23" w14:textId="77777777" w:rsidR="00193443" w:rsidRPr="00555C93" w:rsidRDefault="00193443" w:rsidP="00BD42BC">
            <w:pPr>
              <w:rPr>
                <w:rFonts w:ascii="Verdana" w:hAnsi="Verdana"/>
                <w:sz w:val="18"/>
                <w:szCs w:val="18"/>
              </w:rPr>
            </w:pPr>
          </w:p>
        </w:tc>
      </w:tr>
      <w:tr w:rsidR="00193443" w:rsidRPr="00555C93" w14:paraId="3BA8DE87" w14:textId="77777777" w:rsidTr="00BD42BC">
        <w:trPr>
          <w:trHeight w:val="151"/>
        </w:trPr>
        <w:tc>
          <w:tcPr>
            <w:tcW w:w="3227" w:type="dxa"/>
            <w:vMerge/>
          </w:tcPr>
          <w:p w14:paraId="7992AEF8" w14:textId="77777777" w:rsidR="00193443" w:rsidRPr="00555C93" w:rsidRDefault="00193443" w:rsidP="00BD42BC">
            <w:pPr>
              <w:rPr>
                <w:rFonts w:ascii="Verdana" w:hAnsi="Verdana"/>
                <w:sz w:val="18"/>
                <w:szCs w:val="18"/>
              </w:rPr>
            </w:pPr>
          </w:p>
        </w:tc>
        <w:tc>
          <w:tcPr>
            <w:tcW w:w="1612" w:type="dxa"/>
            <w:vAlign w:val="center"/>
          </w:tcPr>
          <w:p w14:paraId="0B4F57FC" w14:textId="77777777" w:rsidR="00193443" w:rsidRPr="00555C93" w:rsidRDefault="00193443" w:rsidP="00BD42BC">
            <w:pPr>
              <w:jc w:val="center"/>
              <w:rPr>
                <w:rFonts w:ascii="Verdana" w:hAnsi="Verdana"/>
                <w:sz w:val="18"/>
                <w:szCs w:val="18"/>
              </w:rPr>
            </w:pPr>
          </w:p>
        </w:tc>
        <w:tc>
          <w:tcPr>
            <w:tcW w:w="1612" w:type="dxa"/>
            <w:vAlign w:val="center"/>
          </w:tcPr>
          <w:p w14:paraId="7DEF03A2" w14:textId="77777777" w:rsidR="00193443" w:rsidRPr="00555C93" w:rsidRDefault="00193443" w:rsidP="00BD42BC">
            <w:pPr>
              <w:rPr>
                <w:rFonts w:ascii="Verdana" w:hAnsi="Verdana"/>
                <w:sz w:val="18"/>
                <w:szCs w:val="18"/>
              </w:rPr>
            </w:pPr>
          </w:p>
        </w:tc>
        <w:tc>
          <w:tcPr>
            <w:tcW w:w="1612" w:type="dxa"/>
            <w:vAlign w:val="center"/>
          </w:tcPr>
          <w:p w14:paraId="556B5AAE" w14:textId="77777777" w:rsidR="00193443" w:rsidRPr="00555C93" w:rsidRDefault="00193443" w:rsidP="00BD42BC">
            <w:pPr>
              <w:rPr>
                <w:rFonts w:ascii="Verdana" w:hAnsi="Verdana"/>
                <w:sz w:val="18"/>
                <w:szCs w:val="18"/>
              </w:rPr>
            </w:pPr>
          </w:p>
        </w:tc>
        <w:tc>
          <w:tcPr>
            <w:tcW w:w="1612" w:type="dxa"/>
            <w:vAlign w:val="center"/>
          </w:tcPr>
          <w:p w14:paraId="1282B6BB" w14:textId="77777777" w:rsidR="00193443" w:rsidRPr="00555C93" w:rsidRDefault="00193443" w:rsidP="00BD42BC">
            <w:pPr>
              <w:rPr>
                <w:rFonts w:ascii="Verdana" w:hAnsi="Verdana"/>
                <w:sz w:val="18"/>
                <w:szCs w:val="18"/>
              </w:rPr>
            </w:pPr>
          </w:p>
        </w:tc>
      </w:tr>
      <w:tr w:rsidR="00193443" w:rsidRPr="00555C93" w14:paraId="7095B02C" w14:textId="77777777" w:rsidTr="00BD42BC">
        <w:trPr>
          <w:trHeight w:val="151"/>
        </w:trPr>
        <w:tc>
          <w:tcPr>
            <w:tcW w:w="3227" w:type="dxa"/>
            <w:vMerge/>
          </w:tcPr>
          <w:p w14:paraId="586DBC87" w14:textId="77777777" w:rsidR="00193443" w:rsidRPr="00555C93" w:rsidRDefault="00193443" w:rsidP="00BD42BC">
            <w:pPr>
              <w:rPr>
                <w:rFonts w:ascii="Verdana" w:hAnsi="Verdana"/>
                <w:sz w:val="18"/>
                <w:szCs w:val="18"/>
              </w:rPr>
            </w:pPr>
          </w:p>
        </w:tc>
        <w:tc>
          <w:tcPr>
            <w:tcW w:w="1612" w:type="dxa"/>
            <w:vAlign w:val="center"/>
          </w:tcPr>
          <w:p w14:paraId="04E67EEF" w14:textId="77777777" w:rsidR="00193443" w:rsidRPr="00555C93" w:rsidRDefault="00193443" w:rsidP="00BD42BC">
            <w:pPr>
              <w:jc w:val="center"/>
              <w:rPr>
                <w:rFonts w:ascii="Verdana" w:hAnsi="Verdana"/>
                <w:sz w:val="18"/>
                <w:szCs w:val="18"/>
              </w:rPr>
            </w:pPr>
          </w:p>
        </w:tc>
        <w:tc>
          <w:tcPr>
            <w:tcW w:w="1612" w:type="dxa"/>
            <w:vAlign w:val="center"/>
          </w:tcPr>
          <w:p w14:paraId="19A03BEB" w14:textId="77777777" w:rsidR="00193443" w:rsidRPr="00555C93" w:rsidRDefault="00193443" w:rsidP="00BD42BC">
            <w:pPr>
              <w:rPr>
                <w:rFonts w:ascii="Verdana" w:hAnsi="Verdana"/>
                <w:sz w:val="18"/>
                <w:szCs w:val="18"/>
              </w:rPr>
            </w:pPr>
          </w:p>
        </w:tc>
        <w:tc>
          <w:tcPr>
            <w:tcW w:w="1612" w:type="dxa"/>
            <w:vAlign w:val="center"/>
          </w:tcPr>
          <w:p w14:paraId="3327567A" w14:textId="77777777" w:rsidR="00193443" w:rsidRPr="00555C93" w:rsidRDefault="00193443" w:rsidP="00BD42BC">
            <w:pPr>
              <w:rPr>
                <w:rFonts w:ascii="Verdana" w:hAnsi="Verdana"/>
                <w:sz w:val="18"/>
                <w:szCs w:val="18"/>
              </w:rPr>
            </w:pPr>
          </w:p>
        </w:tc>
        <w:tc>
          <w:tcPr>
            <w:tcW w:w="1612" w:type="dxa"/>
            <w:vAlign w:val="center"/>
          </w:tcPr>
          <w:p w14:paraId="072D5154" w14:textId="77777777" w:rsidR="00193443" w:rsidRPr="00555C93" w:rsidRDefault="00193443" w:rsidP="00BD42BC">
            <w:pPr>
              <w:rPr>
                <w:rFonts w:ascii="Verdana" w:hAnsi="Verdana"/>
                <w:sz w:val="18"/>
                <w:szCs w:val="18"/>
              </w:rPr>
            </w:pPr>
          </w:p>
        </w:tc>
      </w:tr>
      <w:tr w:rsidR="00193443" w:rsidRPr="00555C93" w14:paraId="0F56D05E" w14:textId="77777777" w:rsidTr="00BD42BC">
        <w:trPr>
          <w:trHeight w:val="151"/>
        </w:trPr>
        <w:tc>
          <w:tcPr>
            <w:tcW w:w="3227" w:type="dxa"/>
            <w:vMerge/>
          </w:tcPr>
          <w:p w14:paraId="39946BB7" w14:textId="77777777" w:rsidR="00193443" w:rsidRPr="00555C93" w:rsidRDefault="00193443" w:rsidP="00BD42BC">
            <w:pPr>
              <w:rPr>
                <w:rFonts w:ascii="Verdana" w:hAnsi="Verdana"/>
                <w:sz w:val="18"/>
                <w:szCs w:val="18"/>
              </w:rPr>
            </w:pPr>
          </w:p>
        </w:tc>
        <w:tc>
          <w:tcPr>
            <w:tcW w:w="1612" w:type="dxa"/>
            <w:vAlign w:val="center"/>
          </w:tcPr>
          <w:p w14:paraId="0DF51C55" w14:textId="77777777" w:rsidR="00193443" w:rsidRPr="00555C93" w:rsidRDefault="00193443" w:rsidP="00BD42BC">
            <w:pPr>
              <w:jc w:val="center"/>
              <w:rPr>
                <w:rFonts w:ascii="Verdana" w:hAnsi="Verdana"/>
                <w:sz w:val="18"/>
                <w:szCs w:val="18"/>
              </w:rPr>
            </w:pPr>
          </w:p>
        </w:tc>
        <w:tc>
          <w:tcPr>
            <w:tcW w:w="1612" w:type="dxa"/>
            <w:vAlign w:val="center"/>
          </w:tcPr>
          <w:p w14:paraId="0F4C9BFC" w14:textId="77777777" w:rsidR="00193443" w:rsidRPr="00555C93" w:rsidRDefault="00193443" w:rsidP="00BD42BC">
            <w:pPr>
              <w:rPr>
                <w:rFonts w:ascii="Verdana" w:hAnsi="Verdana"/>
                <w:sz w:val="18"/>
                <w:szCs w:val="18"/>
              </w:rPr>
            </w:pPr>
          </w:p>
        </w:tc>
        <w:tc>
          <w:tcPr>
            <w:tcW w:w="1612" w:type="dxa"/>
            <w:vAlign w:val="center"/>
          </w:tcPr>
          <w:p w14:paraId="0908C161" w14:textId="77777777" w:rsidR="00193443" w:rsidRPr="00555C93" w:rsidRDefault="00193443" w:rsidP="00BD42BC">
            <w:pPr>
              <w:rPr>
                <w:rFonts w:ascii="Verdana" w:hAnsi="Verdana"/>
                <w:sz w:val="18"/>
                <w:szCs w:val="18"/>
              </w:rPr>
            </w:pPr>
          </w:p>
        </w:tc>
        <w:tc>
          <w:tcPr>
            <w:tcW w:w="1612" w:type="dxa"/>
            <w:vAlign w:val="center"/>
          </w:tcPr>
          <w:p w14:paraId="2FEF6DDF" w14:textId="77777777" w:rsidR="00193443" w:rsidRPr="00555C93" w:rsidRDefault="00193443" w:rsidP="00BD42BC">
            <w:pPr>
              <w:rPr>
                <w:rFonts w:ascii="Verdana" w:hAnsi="Verdana"/>
                <w:sz w:val="18"/>
                <w:szCs w:val="18"/>
              </w:rPr>
            </w:pPr>
          </w:p>
        </w:tc>
      </w:tr>
      <w:tr w:rsidR="00193443" w:rsidRPr="00555C93" w14:paraId="2F3AB6BC" w14:textId="77777777" w:rsidTr="00BD42BC">
        <w:trPr>
          <w:trHeight w:val="151"/>
        </w:trPr>
        <w:tc>
          <w:tcPr>
            <w:tcW w:w="3227" w:type="dxa"/>
            <w:vMerge/>
          </w:tcPr>
          <w:p w14:paraId="10845D26" w14:textId="77777777" w:rsidR="00193443" w:rsidRPr="00555C93" w:rsidRDefault="00193443" w:rsidP="00BD42BC">
            <w:pPr>
              <w:rPr>
                <w:rFonts w:ascii="Verdana" w:hAnsi="Verdana"/>
                <w:sz w:val="18"/>
                <w:szCs w:val="18"/>
              </w:rPr>
            </w:pPr>
          </w:p>
        </w:tc>
        <w:tc>
          <w:tcPr>
            <w:tcW w:w="1612" w:type="dxa"/>
            <w:vAlign w:val="center"/>
          </w:tcPr>
          <w:p w14:paraId="40F63AB8" w14:textId="77777777" w:rsidR="00193443" w:rsidRPr="00555C93" w:rsidRDefault="00193443" w:rsidP="00BD42BC">
            <w:pPr>
              <w:jc w:val="center"/>
              <w:rPr>
                <w:rFonts w:ascii="Verdana" w:hAnsi="Verdana"/>
                <w:sz w:val="18"/>
                <w:szCs w:val="18"/>
              </w:rPr>
            </w:pPr>
          </w:p>
        </w:tc>
        <w:tc>
          <w:tcPr>
            <w:tcW w:w="1612" w:type="dxa"/>
            <w:vAlign w:val="center"/>
          </w:tcPr>
          <w:p w14:paraId="41377C5C" w14:textId="77777777" w:rsidR="00193443" w:rsidRPr="00555C93" w:rsidRDefault="00193443" w:rsidP="00BD42BC">
            <w:pPr>
              <w:rPr>
                <w:rFonts w:ascii="Verdana" w:hAnsi="Verdana"/>
                <w:sz w:val="18"/>
                <w:szCs w:val="18"/>
              </w:rPr>
            </w:pPr>
          </w:p>
        </w:tc>
        <w:tc>
          <w:tcPr>
            <w:tcW w:w="1612" w:type="dxa"/>
            <w:vAlign w:val="center"/>
          </w:tcPr>
          <w:p w14:paraId="08AAB542" w14:textId="77777777" w:rsidR="00193443" w:rsidRPr="00555C93" w:rsidRDefault="00193443" w:rsidP="00BD42BC">
            <w:pPr>
              <w:rPr>
                <w:rFonts w:ascii="Verdana" w:hAnsi="Verdana"/>
                <w:sz w:val="18"/>
                <w:szCs w:val="18"/>
              </w:rPr>
            </w:pPr>
          </w:p>
        </w:tc>
        <w:tc>
          <w:tcPr>
            <w:tcW w:w="1612" w:type="dxa"/>
            <w:vAlign w:val="center"/>
          </w:tcPr>
          <w:p w14:paraId="17F864AB" w14:textId="77777777" w:rsidR="00193443" w:rsidRPr="00555C93" w:rsidRDefault="00193443" w:rsidP="00BD42BC">
            <w:pPr>
              <w:rPr>
                <w:rFonts w:ascii="Verdana" w:hAnsi="Verdana"/>
                <w:sz w:val="18"/>
                <w:szCs w:val="18"/>
              </w:rPr>
            </w:pPr>
          </w:p>
        </w:tc>
      </w:tr>
      <w:tr w:rsidR="00193443" w:rsidRPr="00555C93" w14:paraId="10E86556" w14:textId="77777777" w:rsidTr="00BD42BC">
        <w:trPr>
          <w:trHeight w:val="151"/>
        </w:trPr>
        <w:tc>
          <w:tcPr>
            <w:tcW w:w="3227" w:type="dxa"/>
            <w:vMerge/>
          </w:tcPr>
          <w:p w14:paraId="7A811020" w14:textId="77777777" w:rsidR="00193443" w:rsidRPr="00555C93" w:rsidRDefault="00193443" w:rsidP="00BD42BC">
            <w:pPr>
              <w:rPr>
                <w:rFonts w:ascii="Verdana" w:hAnsi="Verdana"/>
                <w:sz w:val="18"/>
                <w:szCs w:val="18"/>
              </w:rPr>
            </w:pPr>
          </w:p>
        </w:tc>
        <w:tc>
          <w:tcPr>
            <w:tcW w:w="1612" w:type="dxa"/>
            <w:vAlign w:val="center"/>
          </w:tcPr>
          <w:p w14:paraId="4454A6EB" w14:textId="77777777" w:rsidR="00193443" w:rsidRPr="00555C93" w:rsidRDefault="00193443" w:rsidP="00BD42BC">
            <w:pPr>
              <w:jc w:val="center"/>
              <w:rPr>
                <w:rFonts w:ascii="Verdana" w:hAnsi="Verdana"/>
                <w:sz w:val="18"/>
                <w:szCs w:val="18"/>
              </w:rPr>
            </w:pPr>
          </w:p>
        </w:tc>
        <w:tc>
          <w:tcPr>
            <w:tcW w:w="1612" w:type="dxa"/>
            <w:vAlign w:val="center"/>
          </w:tcPr>
          <w:p w14:paraId="7E94529E" w14:textId="77777777" w:rsidR="00193443" w:rsidRPr="00555C93" w:rsidRDefault="00193443" w:rsidP="00BD42BC">
            <w:pPr>
              <w:rPr>
                <w:rFonts w:ascii="Verdana" w:hAnsi="Verdana"/>
                <w:sz w:val="18"/>
                <w:szCs w:val="18"/>
              </w:rPr>
            </w:pPr>
          </w:p>
        </w:tc>
        <w:tc>
          <w:tcPr>
            <w:tcW w:w="1612" w:type="dxa"/>
            <w:vAlign w:val="center"/>
          </w:tcPr>
          <w:p w14:paraId="1B328205" w14:textId="77777777" w:rsidR="00193443" w:rsidRPr="00555C93" w:rsidRDefault="00193443" w:rsidP="00BD42BC">
            <w:pPr>
              <w:rPr>
                <w:rFonts w:ascii="Verdana" w:hAnsi="Verdana"/>
                <w:sz w:val="18"/>
                <w:szCs w:val="18"/>
              </w:rPr>
            </w:pPr>
          </w:p>
        </w:tc>
        <w:tc>
          <w:tcPr>
            <w:tcW w:w="1612" w:type="dxa"/>
            <w:vAlign w:val="center"/>
          </w:tcPr>
          <w:p w14:paraId="7BB2AECA" w14:textId="77777777" w:rsidR="00193443" w:rsidRPr="00555C93" w:rsidRDefault="00193443" w:rsidP="00BD42BC">
            <w:pPr>
              <w:rPr>
                <w:rFonts w:ascii="Verdana" w:hAnsi="Verdana"/>
                <w:sz w:val="18"/>
                <w:szCs w:val="18"/>
              </w:rPr>
            </w:pPr>
          </w:p>
        </w:tc>
      </w:tr>
      <w:tr w:rsidR="00193443" w:rsidRPr="00555C93" w14:paraId="27DEFBBA" w14:textId="77777777" w:rsidTr="00BD42BC">
        <w:trPr>
          <w:trHeight w:val="151"/>
        </w:trPr>
        <w:tc>
          <w:tcPr>
            <w:tcW w:w="3227" w:type="dxa"/>
            <w:vMerge/>
          </w:tcPr>
          <w:p w14:paraId="3E8441B9" w14:textId="77777777" w:rsidR="00193443" w:rsidRPr="00555C93" w:rsidRDefault="00193443" w:rsidP="00BD42BC">
            <w:pPr>
              <w:rPr>
                <w:rFonts w:ascii="Verdana" w:hAnsi="Verdana"/>
                <w:sz w:val="18"/>
                <w:szCs w:val="18"/>
              </w:rPr>
            </w:pPr>
          </w:p>
        </w:tc>
        <w:tc>
          <w:tcPr>
            <w:tcW w:w="1612" w:type="dxa"/>
            <w:vAlign w:val="center"/>
          </w:tcPr>
          <w:p w14:paraId="72DA39DC" w14:textId="77777777" w:rsidR="00193443" w:rsidRPr="00555C93" w:rsidRDefault="00193443" w:rsidP="00BD42BC">
            <w:pPr>
              <w:jc w:val="center"/>
              <w:rPr>
                <w:rFonts w:ascii="Verdana" w:hAnsi="Verdana"/>
                <w:sz w:val="18"/>
                <w:szCs w:val="18"/>
              </w:rPr>
            </w:pPr>
          </w:p>
        </w:tc>
        <w:tc>
          <w:tcPr>
            <w:tcW w:w="1612" w:type="dxa"/>
            <w:vAlign w:val="center"/>
          </w:tcPr>
          <w:p w14:paraId="38EA9D17" w14:textId="77777777" w:rsidR="00193443" w:rsidRPr="00555C93" w:rsidRDefault="00193443" w:rsidP="00BD42BC">
            <w:pPr>
              <w:rPr>
                <w:rFonts w:ascii="Verdana" w:hAnsi="Verdana"/>
                <w:sz w:val="18"/>
                <w:szCs w:val="18"/>
              </w:rPr>
            </w:pPr>
          </w:p>
        </w:tc>
        <w:tc>
          <w:tcPr>
            <w:tcW w:w="1612" w:type="dxa"/>
            <w:vAlign w:val="center"/>
          </w:tcPr>
          <w:p w14:paraId="1B99520D" w14:textId="77777777" w:rsidR="00193443" w:rsidRPr="00555C93" w:rsidRDefault="00193443" w:rsidP="00BD42BC">
            <w:pPr>
              <w:rPr>
                <w:rFonts w:ascii="Verdana" w:hAnsi="Verdana"/>
                <w:sz w:val="18"/>
                <w:szCs w:val="18"/>
              </w:rPr>
            </w:pPr>
          </w:p>
        </w:tc>
        <w:tc>
          <w:tcPr>
            <w:tcW w:w="1612" w:type="dxa"/>
            <w:vAlign w:val="center"/>
          </w:tcPr>
          <w:p w14:paraId="63ED7644" w14:textId="77777777" w:rsidR="00193443" w:rsidRPr="00555C93" w:rsidRDefault="00193443" w:rsidP="00BD42BC">
            <w:pPr>
              <w:rPr>
                <w:rFonts w:ascii="Verdana" w:hAnsi="Verdana"/>
                <w:sz w:val="18"/>
                <w:szCs w:val="18"/>
              </w:rPr>
            </w:pPr>
          </w:p>
        </w:tc>
      </w:tr>
      <w:tr w:rsidR="00193443" w:rsidRPr="00555C93" w14:paraId="567FD55C" w14:textId="77777777" w:rsidTr="00BD42BC">
        <w:trPr>
          <w:trHeight w:val="151"/>
        </w:trPr>
        <w:tc>
          <w:tcPr>
            <w:tcW w:w="3227" w:type="dxa"/>
            <w:vMerge/>
          </w:tcPr>
          <w:p w14:paraId="306BCD10" w14:textId="77777777" w:rsidR="00193443" w:rsidRPr="00555C93" w:rsidRDefault="00193443" w:rsidP="00BD42BC">
            <w:pPr>
              <w:rPr>
                <w:rFonts w:ascii="Verdana" w:hAnsi="Verdana"/>
                <w:sz w:val="18"/>
                <w:szCs w:val="18"/>
              </w:rPr>
            </w:pPr>
          </w:p>
        </w:tc>
        <w:tc>
          <w:tcPr>
            <w:tcW w:w="1612" w:type="dxa"/>
            <w:vAlign w:val="center"/>
          </w:tcPr>
          <w:p w14:paraId="32A6A505" w14:textId="77777777" w:rsidR="00193443" w:rsidRPr="00555C93" w:rsidRDefault="00193443" w:rsidP="00BD42BC">
            <w:pPr>
              <w:jc w:val="center"/>
              <w:rPr>
                <w:rFonts w:ascii="Verdana" w:hAnsi="Verdana"/>
                <w:sz w:val="18"/>
                <w:szCs w:val="18"/>
              </w:rPr>
            </w:pPr>
          </w:p>
        </w:tc>
        <w:tc>
          <w:tcPr>
            <w:tcW w:w="1612" w:type="dxa"/>
            <w:vAlign w:val="center"/>
          </w:tcPr>
          <w:p w14:paraId="3E159239" w14:textId="77777777" w:rsidR="00193443" w:rsidRPr="00555C93" w:rsidRDefault="00193443" w:rsidP="00BD42BC">
            <w:pPr>
              <w:rPr>
                <w:rFonts w:ascii="Verdana" w:hAnsi="Verdana"/>
                <w:sz w:val="18"/>
                <w:szCs w:val="18"/>
              </w:rPr>
            </w:pPr>
          </w:p>
        </w:tc>
        <w:tc>
          <w:tcPr>
            <w:tcW w:w="1612" w:type="dxa"/>
            <w:vAlign w:val="center"/>
          </w:tcPr>
          <w:p w14:paraId="5C9773A4" w14:textId="77777777" w:rsidR="00193443" w:rsidRPr="00555C93" w:rsidRDefault="00193443" w:rsidP="00BD42BC">
            <w:pPr>
              <w:rPr>
                <w:rFonts w:ascii="Verdana" w:hAnsi="Verdana"/>
                <w:sz w:val="18"/>
                <w:szCs w:val="18"/>
              </w:rPr>
            </w:pPr>
          </w:p>
        </w:tc>
        <w:tc>
          <w:tcPr>
            <w:tcW w:w="1612" w:type="dxa"/>
            <w:vAlign w:val="center"/>
          </w:tcPr>
          <w:p w14:paraId="393C39BD" w14:textId="77777777" w:rsidR="00193443" w:rsidRPr="00555C93" w:rsidRDefault="00193443" w:rsidP="00BD42BC">
            <w:pPr>
              <w:rPr>
                <w:rFonts w:ascii="Verdana" w:hAnsi="Verdana"/>
                <w:sz w:val="18"/>
                <w:szCs w:val="18"/>
              </w:rPr>
            </w:pPr>
          </w:p>
        </w:tc>
      </w:tr>
      <w:tr w:rsidR="00193443" w:rsidRPr="00555C93" w14:paraId="691EF2FA" w14:textId="77777777" w:rsidTr="00BD42BC">
        <w:trPr>
          <w:trHeight w:val="151"/>
        </w:trPr>
        <w:tc>
          <w:tcPr>
            <w:tcW w:w="3227" w:type="dxa"/>
            <w:vMerge/>
          </w:tcPr>
          <w:p w14:paraId="01291220" w14:textId="77777777" w:rsidR="00193443" w:rsidRPr="00555C93" w:rsidRDefault="00193443" w:rsidP="00BD42BC">
            <w:pPr>
              <w:rPr>
                <w:rFonts w:ascii="Verdana" w:hAnsi="Verdana"/>
                <w:sz w:val="18"/>
                <w:szCs w:val="18"/>
              </w:rPr>
            </w:pPr>
          </w:p>
        </w:tc>
        <w:tc>
          <w:tcPr>
            <w:tcW w:w="1612" w:type="dxa"/>
            <w:vAlign w:val="center"/>
          </w:tcPr>
          <w:p w14:paraId="1FA91817" w14:textId="77777777" w:rsidR="00193443" w:rsidRPr="00555C93" w:rsidRDefault="00193443" w:rsidP="00BD42BC">
            <w:pPr>
              <w:jc w:val="center"/>
              <w:rPr>
                <w:rFonts w:ascii="Verdana" w:hAnsi="Verdana"/>
                <w:sz w:val="18"/>
                <w:szCs w:val="18"/>
              </w:rPr>
            </w:pPr>
          </w:p>
        </w:tc>
        <w:tc>
          <w:tcPr>
            <w:tcW w:w="1612" w:type="dxa"/>
            <w:vAlign w:val="center"/>
          </w:tcPr>
          <w:p w14:paraId="350DE241" w14:textId="77777777" w:rsidR="00193443" w:rsidRPr="00555C93" w:rsidRDefault="00193443" w:rsidP="00BD42BC">
            <w:pPr>
              <w:rPr>
                <w:rFonts w:ascii="Verdana" w:hAnsi="Verdana"/>
                <w:sz w:val="18"/>
                <w:szCs w:val="18"/>
              </w:rPr>
            </w:pPr>
          </w:p>
        </w:tc>
        <w:tc>
          <w:tcPr>
            <w:tcW w:w="1612" w:type="dxa"/>
            <w:vAlign w:val="center"/>
          </w:tcPr>
          <w:p w14:paraId="70ADA9EB" w14:textId="77777777" w:rsidR="00193443" w:rsidRPr="00555C93" w:rsidRDefault="00193443" w:rsidP="00BD42BC">
            <w:pPr>
              <w:rPr>
                <w:rFonts w:ascii="Verdana" w:hAnsi="Verdana"/>
                <w:sz w:val="18"/>
                <w:szCs w:val="18"/>
              </w:rPr>
            </w:pPr>
          </w:p>
        </w:tc>
        <w:tc>
          <w:tcPr>
            <w:tcW w:w="1612" w:type="dxa"/>
            <w:vAlign w:val="center"/>
          </w:tcPr>
          <w:p w14:paraId="515C9DCF" w14:textId="77777777" w:rsidR="00193443" w:rsidRPr="00555C93" w:rsidRDefault="00193443" w:rsidP="00BD42BC">
            <w:pPr>
              <w:rPr>
                <w:rFonts w:ascii="Verdana" w:hAnsi="Verdana"/>
                <w:sz w:val="18"/>
                <w:szCs w:val="18"/>
              </w:rPr>
            </w:pPr>
          </w:p>
        </w:tc>
      </w:tr>
      <w:tr w:rsidR="00193443" w:rsidRPr="00555C93" w14:paraId="436767C6" w14:textId="77777777" w:rsidTr="00BD42BC">
        <w:trPr>
          <w:trHeight w:val="151"/>
        </w:trPr>
        <w:tc>
          <w:tcPr>
            <w:tcW w:w="3227" w:type="dxa"/>
            <w:vMerge/>
          </w:tcPr>
          <w:p w14:paraId="635C466C" w14:textId="77777777" w:rsidR="00193443" w:rsidRPr="00555C93" w:rsidRDefault="00193443" w:rsidP="00BD42BC">
            <w:pPr>
              <w:rPr>
                <w:rFonts w:ascii="Verdana" w:hAnsi="Verdana"/>
                <w:sz w:val="18"/>
                <w:szCs w:val="18"/>
              </w:rPr>
            </w:pPr>
          </w:p>
        </w:tc>
        <w:tc>
          <w:tcPr>
            <w:tcW w:w="1612" w:type="dxa"/>
            <w:vAlign w:val="center"/>
          </w:tcPr>
          <w:p w14:paraId="660682C3" w14:textId="77777777" w:rsidR="00193443" w:rsidRPr="00555C93" w:rsidRDefault="00193443" w:rsidP="00BD42BC">
            <w:pPr>
              <w:jc w:val="center"/>
              <w:rPr>
                <w:rFonts w:ascii="Verdana" w:hAnsi="Verdana"/>
                <w:sz w:val="18"/>
                <w:szCs w:val="18"/>
              </w:rPr>
            </w:pPr>
          </w:p>
        </w:tc>
        <w:tc>
          <w:tcPr>
            <w:tcW w:w="1612" w:type="dxa"/>
            <w:vAlign w:val="center"/>
          </w:tcPr>
          <w:p w14:paraId="22D35167" w14:textId="77777777" w:rsidR="00193443" w:rsidRPr="00555C93" w:rsidRDefault="00193443" w:rsidP="00BD42BC">
            <w:pPr>
              <w:rPr>
                <w:rFonts w:ascii="Verdana" w:hAnsi="Verdana"/>
                <w:sz w:val="18"/>
                <w:szCs w:val="18"/>
              </w:rPr>
            </w:pPr>
          </w:p>
        </w:tc>
        <w:tc>
          <w:tcPr>
            <w:tcW w:w="1612" w:type="dxa"/>
            <w:vAlign w:val="center"/>
          </w:tcPr>
          <w:p w14:paraId="1FE698BD" w14:textId="77777777" w:rsidR="00193443" w:rsidRPr="00555C93" w:rsidRDefault="00193443" w:rsidP="00BD42BC">
            <w:pPr>
              <w:rPr>
                <w:rFonts w:ascii="Verdana" w:hAnsi="Verdana"/>
                <w:sz w:val="18"/>
                <w:szCs w:val="18"/>
              </w:rPr>
            </w:pPr>
          </w:p>
        </w:tc>
        <w:tc>
          <w:tcPr>
            <w:tcW w:w="1612" w:type="dxa"/>
            <w:vAlign w:val="center"/>
          </w:tcPr>
          <w:p w14:paraId="6C7E469A" w14:textId="77777777" w:rsidR="00193443" w:rsidRPr="00555C93" w:rsidRDefault="00193443" w:rsidP="00BD42BC">
            <w:pPr>
              <w:rPr>
                <w:rFonts w:ascii="Verdana" w:hAnsi="Verdana"/>
                <w:sz w:val="18"/>
                <w:szCs w:val="18"/>
              </w:rPr>
            </w:pPr>
          </w:p>
        </w:tc>
      </w:tr>
      <w:tr w:rsidR="00193443" w:rsidRPr="00555C93" w14:paraId="52E80AA4" w14:textId="77777777" w:rsidTr="00BD42BC">
        <w:trPr>
          <w:trHeight w:val="151"/>
        </w:trPr>
        <w:tc>
          <w:tcPr>
            <w:tcW w:w="3227" w:type="dxa"/>
            <w:vMerge/>
          </w:tcPr>
          <w:p w14:paraId="7104EB12" w14:textId="77777777" w:rsidR="00193443" w:rsidRPr="00555C93" w:rsidRDefault="00193443" w:rsidP="00BD42BC">
            <w:pPr>
              <w:rPr>
                <w:rFonts w:ascii="Verdana" w:hAnsi="Verdana"/>
                <w:sz w:val="18"/>
                <w:szCs w:val="18"/>
              </w:rPr>
            </w:pPr>
          </w:p>
        </w:tc>
        <w:tc>
          <w:tcPr>
            <w:tcW w:w="1612" w:type="dxa"/>
            <w:vAlign w:val="center"/>
          </w:tcPr>
          <w:p w14:paraId="64BB1111" w14:textId="77777777" w:rsidR="00193443" w:rsidRPr="00555C93" w:rsidRDefault="00193443" w:rsidP="00BD42BC">
            <w:pPr>
              <w:jc w:val="center"/>
              <w:rPr>
                <w:rFonts w:ascii="Verdana" w:hAnsi="Verdana"/>
                <w:sz w:val="18"/>
                <w:szCs w:val="18"/>
              </w:rPr>
            </w:pPr>
          </w:p>
        </w:tc>
        <w:tc>
          <w:tcPr>
            <w:tcW w:w="1612" w:type="dxa"/>
            <w:vAlign w:val="center"/>
          </w:tcPr>
          <w:p w14:paraId="778A9902" w14:textId="77777777" w:rsidR="00193443" w:rsidRPr="00555C93" w:rsidRDefault="00193443" w:rsidP="00BD42BC">
            <w:pPr>
              <w:rPr>
                <w:rFonts w:ascii="Verdana" w:hAnsi="Verdana"/>
                <w:sz w:val="18"/>
                <w:szCs w:val="18"/>
              </w:rPr>
            </w:pPr>
          </w:p>
        </w:tc>
        <w:tc>
          <w:tcPr>
            <w:tcW w:w="1612" w:type="dxa"/>
            <w:vAlign w:val="center"/>
          </w:tcPr>
          <w:p w14:paraId="1B1CC7C8" w14:textId="77777777" w:rsidR="00193443" w:rsidRPr="00555C93" w:rsidRDefault="00193443" w:rsidP="00BD42BC">
            <w:pPr>
              <w:rPr>
                <w:rFonts w:ascii="Verdana" w:hAnsi="Verdana"/>
                <w:sz w:val="18"/>
                <w:szCs w:val="18"/>
              </w:rPr>
            </w:pPr>
          </w:p>
        </w:tc>
        <w:tc>
          <w:tcPr>
            <w:tcW w:w="1612" w:type="dxa"/>
            <w:vAlign w:val="center"/>
          </w:tcPr>
          <w:p w14:paraId="3A29066B" w14:textId="77777777" w:rsidR="00193443" w:rsidRPr="00555C93" w:rsidRDefault="00193443" w:rsidP="00BD42BC">
            <w:pPr>
              <w:rPr>
                <w:rFonts w:ascii="Verdana" w:hAnsi="Verdana"/>
                <w:sz w:val="18"/>
                <w:szCs w:val="18"/>
              </w:rPr>
            </w:pPr>
          </w:p>
        </w:tc>
      </w:tr>
      <w:tr w:rsidR="00193443" w:rsidRPr="00555C93" w14:paraId="170DBD83" w14:textId="77777777" w:rsidTr="00BD42BC">
        <w:trPr>
          <w:trHeight w:val="151"/>
        </w:trPr>
        <w:tc>
          <w:tcPr>
            <w:tcW w:w="3227" w:type="dxa"/>
            <w:vMerge/>
          </w:tcPr>
          <w:p w14:paraId="2AED1244" w14:textId="77777777" w:rsidR="00193443" w:rsidRPr="00555C93" w:rsidRDefault="00193443" w:rsidP="00BD42BC">
            <w:pPr>
              <w:rPr>
                <w:rFonts w:ascii="Verdana" w:hAnsi="Verdana"/>
                <w:sz w:val="18"/>
                <w:szCs w:val="18"/>
              </w:rPr>
            </w:pPr>
          </w:p>
        </w:tc>
        <w:tc>
          <w:tcPr>
            <w:tcW w:w="1612" w:type="dxa"/>
            <w:vAlign w:val="center"/>
          </w:tcPr>
          <w:p w14:paraId="63E288A0" w14:textId="77777777" w:rsidR="00193443" w:rsidRPr="00555C93" w:rsidRDefault="00193443" w:rsidP="00BD42BC">
            <w:pPr>
              <w:jc w:val="center"/>
              <w:rPr>
                <w:rFonts w:ascii="Verdana" w:hAnsi="Verdana"/>
                <w:sz w:val="18"/>
                <w:szCs w:val="18"/>
              </w:rPr>
            </w:pPr>
          </w:p>
        </w:tc>
        <w:tc>
          <w:tcPr>
            <w:tcW w:w="1612" w:type="dxa"/>
            <w:vAlign w:val="center"/>
          </w:tcPr>
          <w:p w14:paraId="04A05EBC" w14:textId="77777777" w:rsidR="00193443" w:rsidRPr="00555C93" w:rsidRDefault="00193443" w:rsidP="00BD42BC">
            <w:pPr>
              <w:rPr>
                <w:rFonts w:ascii="Verdana" w:hAnsi="Verdana"/>
                <w:sz w:val="18"/>
                <w:szCs w:val="18"/>
              </w:rPr>
            </w:pPr>
          </w:p>
        </w:tc>
        <w:tc>
          <w:tcPr>
            <w:tcW w:w="1612" w:type="dxa"/>
            <w:vAlign w:val="center"/>
          </w:tcPr>
          <w:p w14:paraId="175F0866" w14:textId="77777777" w:rsidR="00193443" w:rsidRPr="00555C93" w:rsidRDefault="00193443" w:rsidP="00BD42BC">
            <w:pPr>
              <w:rPr>
                <w:rFonts w:ascii="Verdana" w:hAnsi="Verdana"/>
                <w:sz w:val="18"/>
                <w:szCs w:val="18"/>
              </w:rPr>
            </w:pPr>
          </w:p>
        </w:tc>
        <w:tc>
          <w:tcPr>
            <w:tcW w:w="1612" w:type="dxa"/>
            <w:vAlign w:val="center"/>
          </w:tcPr>
          <w:p w14:paraId="33D1EA14" w14:textId="77777777" w:rsidR="00193443" w:rsidRPr="00555C93" w:rsidRDefault="00193443" w:rsidP="00BD42BC">
            <w:pPr>
              <w:rPr>
                <w:rFonts w:ascii="Verdana" w:hAnsi="Verdana"/>
                <w:sz w:val="18"/>
                <w:szCs w:val="18"/>
              </w:rPr>
            </w:pPr>
          </w:p>
        </w:tc>
      </w:tr>
      <w:tr w:rsidR="00193443" w:rsidRPr="00555C93" w14:paraId="1E35E0E0" w14:textId="77777777" w:rsidTr="00BD42BC">
        <w:trPr>
          <w:trHeight w:val="151"/>
        </w:trPr>
        <w:tc>
          <w:tcPr>
            <w:tcW w:w="3227" w:type="dxa"/>
            <w:vMerge/>
          </w:tcPr>
          <w:p w14:paraId="052BFF91" w14:textId="77777777" w:rsidR="00193443" w:rsidRPr="00555C93" w:rsidRDefault="00193443" w:rsidP="00BD42BC">
            <w:pPr>
              <w:rPr>
                <w:rFonts w:ascii="Verdana" w:hAnsi="Verdana"/>
                <w:sz w:val="18"/>
                <w:szCs w:val="18"/>
              </w:rPr>
            </w:pPr>
          </w:p>
        </w:tc>
        <w:tc>
          <w:tcPr>
            <w:tcW w:w="1612" w:type="dxa"/>
            <w:vAlign w:val="center"/>
          </w:tcPr>
          <w:p w14:paraId="03F82144" w14:textId="77777777" w:rsidR="00193443" w:rsidRPr="00555C93" w:rsidRDefault="00193443" w:rsidP="00BD42BC">
            <w:pPr>
              <w:jc w:val="center"/>
              <w:rPr>
                <w:rFonts w:ascii="Verdana" w:hAnsi="Verdana"/>
                <w:sz w:val="18"/>
                <w:szCs w:val="18"/>
              </w:rPr>
            </w:pPr>
          </w:p>
        </w:tc>
        <w:tc>
          <w:tcPr>
            <w:tcW w:w="1612" w:type="dxa"/>
            <w:vAlign w:val="center"/>
          </w:tcPr>
          <w:p w14:paraId="6120DB08" w14:textId="77777777" w:rsidR="00193443" w:rsidRPr="00555C93" w:rsidRDefault="00193443" w:rsidP="00BD42BC">
            <w:pPr>
              <w:rPr>
                <w:rFonts w:ascii="Verdana" w:hAnsi="Verdana"/>
                <w:sz w:val="18"/>
                <w:szCs w:val="18"/>
              </w:rPr>
            </w:pPr>
          </w:p>
        </w:tc>
        <w:tc>
          <w:tcPr>
            <w:tcW w:w="1612" w:type="dxa"/>
            <w:vAlign w:val="center"/>
          </w:tcPr>
          <w:p w14:paraId="447FBDFD" w14:textId="77777777" w:rsidR="00193443" w:rsidRPr="00555C93" w:rsidRDefault="00193443" w:rsidP="00BD42BC">
            <w:pPr>
              <w:rPr>
                <w:rFonts w:ascii="Verdana" w:hAnsi="Verdana"/>
                <w:sz w:val="18"/>
                <w:szCs w:val="18"/>
              </w:rPr>
            </w:pPr>
          </w:p>
        </w:tc>
        <w:tc>
          <w:tcPr>
            <w:tcW w:w="1612" w:type="dxa"/>
            <w:vAlign w:val="center"/>
          </w:tcPr>
          <w:p w14:paraId="73A864F4" w14:textId="77777777" w:rsidR="00193443" w:rsidRPr="00555C93" w:rsidRDefault="00193443" w:rsidP="00BD42BC">
            <w:pPr>
              <w:rPr>
                <w:rFonts w:ascii="Verdana" w:hAnsi="Verdana"/>
                <w:sz w:val="18"/>
                <w:szCs w:val="18"/>
              </w:rPr>
            </w:pPr>
          </w:p>
        </w:tc>
      </w:tr>
      <w:tr w:rsidR="00193443" w:rsidRPr="00555C93" w14:paraId="7107E8BA" w14:textId="77777777" w:rsidTr="00BD42BC">
        <w:trPr>
          <w:trHeight w:val="151"/>
        </w:trPr>
        <w:tc>
          <w:tcPr>
            <w:tcW w:w="3227" w:type="dxa"/>
            <w:vMerge/>
          </w:tcPr>
          <w:p w14:paraId="1400AB26" w14:textId="77777777" w:rsidR="00193443" w:rsidRPr="00555C93" w:rsidRDefault="00193443" w:rsidP="00BD42BC">
            <w:pPr>
              <w:rPr>
                <w:rFonts w:ascii="Verdana" w:hAnsi="Verdana"/>
                <w:sz w:val="18"/>
                <w:szCs w:val="18"/>
              </w:rPr>
            </w:pPr>
          </w:p>
        </w:tc>
        <w:tc>
          <w:tcPr>
            <w:tcW w:w="1612" w:type="dxa"/>
            <w:vAlign w:val="center"/>
          </w:tcPr>
          <w:p w14:paraId="78B28600" w14:textId="77777777" w:rsidR="00193443" w:rsidRPr="00555C93" w:rsidRDefault="00193443" w:rsidP="00BD42BC">
            <w:pPr>
              <w:jc w:val="center"/>
              <w:rPr>
                <w:rFonts w:ascii="Verdana" w:hAnsi="Verdana"/>
                <w:sz w:val="18"/>
                <w:szCs w:val="18"/>
              </w:rPr>
            </w:pPr>
          </w:p>
        </w:tc>
        <w:tc>
          <w:tcPr>
            <w:tcW w:w="1612" w:type="dxa"/>
            <w:vAlign w:val="center"/>
          </w:tcPr>
          <w:p w14:paraId="73CBACDA" w14:textId="77777777" w:rsidR="00193443" w:rsidRPr="00555C93" w:rsidRDefault="00193443" w:rsidP="00BD42BC">
            <w:pPr>
              <w:rPr>
                <w:rFonts w:ascii="Verdana" w:hAnsi="Verdana"/>
                <w:sz w:val="18"/>
                <w:szCs w:val="18"/>
              </w:rPr>
            </w:pPr>
          </w:p>
        </w:tc>
        <w:tc>
          <w:tcPr>
            <w:tcW w:w="1612" w:type="dxa"/>
            <w:vAlign w:val="center"/>
          </w:tcPr>
          <w:p w14:paraId="67B314F7" w14:textId="77777777" w:rsidR="00193443" w:rsidRPr="00555C93" w:rsidRDefault="00193443" w:rsidP="00BD42BC">
            <w:pPr>
              <w:rPr>
                <w:rFonts w:ascii="Verdana" w:hAnsi="Verdana"/>
                <w:sz w:val="18"/>
                <w:szCs w:val="18"/>
              </w:rPr>
            </w:pPr>
          </w:p>
        </w:tc>
        <w:tc>
          <w:tcPr>
            <w:tcW w:w="1612" w:type="dxa"/>
            <w:vAlign w:val="center"/>
          </w:tcPr>
          <w:p w14:paraId="5C38259D" w14:textId="77777777" w:rsidR="00193443" w:rsidRPr="00555C93" w:rsidRDefault="00193443" w:rsidP="00BD42BC">
            <w:pPr>
              <w:rPr>
                <w:rFonts w:ascii="Verdana" w:hAnsi="Verdana"/>
                <w:sz w:val="18"/>
                <w:szCs w:val="18"/>
              </w:rPr>
            </w:pPr>
          </w:p>
        </w:tc>
      </w:tr>
      <w:tr w:rsidR="00193443" w:rsidRPr="00555C93" w14:paraId="43D64D99" w14:textId="77777777" w:rsidTr="00BD42BC">
        <w:trPr>
          <w:trHeight w:val="151"/>
        </w:trPr>
        <w:tc>
          <w:tcPr>
            <w:tcW w:w="3227" w:type="dxa"/>
            <w:vMerge/>
          </w:tcPr>
          <w:p w14:paraId="5778089A" w14:textId="77777777" w:rsidR="00193443" w:rsidRPr="00555C93" w:rsidRDefault="00193443" w:rsidP="00BD42BC">
            <w:pPr>
              <w:rPr>
                <w:rFonts w:ascii="Verdana" w:hAnsi="Verdana"/>
                <w:sz w:val="18"/>
                <w:szCs w:val="18"/>
              </w:rPr>
            </w:pPr>
          </w:p>
        </w:tc>
        <w:tc>
          <w:tcPr>
            <w:tcW w:w="1612" w:type="dxa"/>
            <w:vAlign w:val="center"/>
          </w:tcPr>
          <w:p w14:paraId="32EEDE7A" w14:textId="77777777" w:rsidR="00193443" w:rsidRPr="00555C93" w:rsidRDefault="00193443" w:rsidP="00BD42BC">
            <w:pPr>
              <w:jc w:val="center"/>
              <w:rPr>
                <w:rFonts w:ascii="Verdana" w:hAnsi="Verdana"/>
                <w:sz w:val="18"/>
                <w:szCs w:val="18"/>
              </w:rPr>
            </w:pPr>
          </w:p>
        </w:tc>
        <w:tc>
          <w:tcPr>
            <w:tcW w:w="1612" w:type="dxa"/>
            <w:vAlign w:val="center"/>
          </w:tcPr>
          <w:p w14:paraId="10D9C2B1" w14:textId="77777777" w:rsidR="00193443" w:rsidRPr="00555C93" w:rsidRDefault="00193443" w:rsidP="00BD42BC">
            <w:pPr>
              <w:rPr>
                <w:rFonts w:ascii="Verdana" w:hAnsi="Verdana"/>
                <w:sz w:val="18"/>
                <w:szCs w:val="18"/>
              </w:rPr>
            </w:pPr>
          </w:p>
        </w:tc>
        <w:tc>
          <w:tcPr>
            <w:tcW w:w="1612" w:type="dxa"/>
            <w:vAlign w:val="center"/>
          </w:tcPr>
          <w:p w14:paraId="0D0EC803" w14:textId="77777777" w:rsidR="00193443" w:rsidRPr="00555C93" w:rsidRDefault="00193443" w:rsidP="00BD42BC">
            <w:pPr>
              <w:rPr>
                <w:rFonts w:ascii="Verdana" w:hAnsi="Verdana"/>
                <w:sz w:val="18"/>
                <w:szCs w:val="18"/>
              </w:rPr>
            </w:pPr>
          </w:p>
        </w:tc>
        <w:tc>
          <w:tcPr>
            <w:tcW w:w="1612" w:type="dxa"/>
            <w:vAlign w:val="center"/>
          </w:tcPr>
          <w:p w14:paraId="0B1BC80D" w14:textId="77777777" w:rsidR="00193443" w:rsidRPr="00555C93" w:rsidRDefault="00193443" w:rsidP="00BD42BC">
            <w:pPr>
              <w:rPr>
                <w:rFonts w:ascii="Verdana" w:hAnsi="Verdana"/>
                <w:sz w:val="18"/>
                <w:szCs w:val="18"/>
              </w:rPr>
            </w:pPr>
          </w:p>
        </w:tc>
      </w:tr>
      <w:tr w:rsidR="00193443" w:rsidRPr="00555C93" w14:paraId="572319FD" w14:textId="77777777" w:rsidTr="00BD42BC">
        <w:trPr>
          <w:trHeight w:val="151"/>
        </w:trPr>
        <w:tc>
          <w:tcPr>
            <w:tcW w:w="3227" w:type="dxa"/>
            <w:vMerge/>
          </w:tcPr>
          <w:p w14:paraId="0F6BCD3D" w14:textId="77777777" w:rsidR="00193443" w:rsidRPr="00555C93" w:rsidRDefault="00193443" w:rsidP="00BD42BC">
            <w:pPr>
              <w:rPr>
                <w:rFonts w:ascii="Verdana" w:hAnsi="Verdana"/>
                <w:sz w:val="18"/>
                <w:szCs w:val="18"/>
              </w:rPr>
            </w:pPr>
          </w:p>
        </w:tc>
        <w:tc>
          <w:tcPr>
            <w:tcW w:w="1612" w:type="dxa"/>
            <w:vAlign w:val="center"/>
          </w:tcPr>
          <w:p w14:paraId="35AD4ACB" w14:textId="77777777" w:rsidR="00193443" w:rsidRPr="00555C93" w:rsidRDefault="00193443" w:rsidP="00BD42BC">
            <w:pPr>
              <w:jc w:val="center"/>
              <w:rPr>
                <w:rFonts w:ascii="Verdana" w:hAnsi="Verdana"/>
                <w:sz w:val="18"/>
                <w:szCs w:val="18"/>
              </w:rPr>
            </w:pPr>
          </w:p>
        </w:tc>
        <w:tc>
          <w:tcPr>
            <w:tcW w:w="1612" w:type="dxa"/>
            <w:vAlign w:val="center"/>
          </w:tcPr>
          <w:p w14:paraId="541B18F9" w14:textId="77777777" w:rsidR="00193443" w:rsidRPr="00555C93" w:rsidRDefault="00193443" w:rsidP="00BD42BC">
            <w:pPr>
              <w:rPr>
                <w:rFonts w:ascii="Verdana" w:hAnsi="Verdana"/>
                <w:sz w:val="18"/>
                <w:szCs w:val="18"/>
              </w:rPr>
            </w:pPr>
          </w:p>
        </w:tc>
        <w:tc>
          <w:tcPr>
            <w:tcW w:w="1612" w:type="dxa"/>
            <w:vAlign w:val="center"/>
          </w:tcPr>
          <w:p w14:paraId="2E99F062" w14:textId="77777777" w:rsidR="00193443" w:rsidRPr="00555C93" w:rsidRDefault="00193443" w:rsidP="00BD42BC">
            <w:pPr>
              <w:rPr>
                <w:rFonts w:ascii="Verdana" w:hAnsi="Verdana"/>
                <w:sz w:val="18"/>
                <w:szCs w:val="18"/>
              </w:rPr>
            </w:pPr>
          </w:p>
        </w:tc>
        <w:tc>
          <w:tcPr>
            <w:tcW w:w="1612" w:type="dxa"/>
            <w:vAlign w:val="center"/>
          </w:tcPr>
          <w:p w14:paraId="62A7B6F7" w14:textId="77777777" w:rsidR="00193443" w:rsidRPr="00555C93" w:rsidRDefault="00193443" w:rsidP="00BD42BC">
            <w:pPr>
              <w:rPr>
                <w:rFonts w:ascii="Verdana" w:hAnsi="Verdana"/>
                <w:sz w:val="18"/>
                <w:szCs w:val="18"/>
              </w:rPr>
            </w:pPr>
          </w:p>
        </w:tc>
      </w:tr>
      <w:tr w:rsidR="00193443" w:rsidRPr="00555C93" w14:paraId="5BB3486A" w14:textId="77777777" w:rsidTr="00BD42BC">
        <w:trPr>
          <w:trHeight w:val="151"/>
        </w:trPr>
        <w:tc>
          <w:tcPr>
            <w:tcW w:w="3227" w:type="dxa"/>
            <w:vMerge/>
          </w:tcPr>
          <w:p w14:paraId="78A8ED34" w14:textId="77777777" w:rsidR="00193443" w:rsidRPr="00555C93" w:rsidRDefault="00193443" w:rsidP="00BD42BC">
            <w:pPr>
              <w:rPr>
                <w:rFonts w:ascii="Verdana" w:hAnsi="Verdana"/>
                <w:sz w:val="18"/>
                <w:szCs w:val="18"/>
              </w:rPr>
            </w:pPr>
          </w:p>
        </w:tc>
        <w:tc>
          <w:tcPr>
            <w:tcW w:w="1612" w:type="dxa"/>
            <w:vAlign w:val="center"/>
          </w:tcPr>
          <w:p w14:paraId="03A0CC1F" w14:textId="77777777" w:rsidR="00193443" w:rsidRPr="00555C93" w:rsidRDefault="00193443" w:rsidP="00BD42BC">
            <w:pPr>
              <w:jc w:val="center"/>
              <w:rPr>
                <w:rFonts w:ascii="Verdana" w:hAnsi="Verdana"/>
                <w:sz w:val="18"/>
                <w:szCs w:val="18"/>
              </w:rPr>
            </w:pPr>
          </w:p>
        </w:tc>
        <w:tc>
          <w:tcPr>
            <w:tcW w:w="1612" w:type="dxa"/>
            <w:vAlign w:val="center"/>
          </w:tcPr>
          <w:p w14:paraId="4AC367D9" w14:textId="77777777" w:rsidR="00193443" w:rsidRPr="00555C93" w:rsidRDefault="00193443" w:rsidP="00BD42BC">
            <w:pPr>
              <w:rPr>
                <w:rFonts w:ascii="Verdana" w:hAnsi="Verdana"/>
                <w:sz w:val="18"/>
                <w:szCs w:val="18"/>
              </w:rPr>
            </w:pPr>
          </w:p>
        </w:tc>
        <w:tc>
          <w:tcPr>
            <w:tcW w:w="1612" w:type="dxa"/>
            <w:vAlign w:val="center"/>
          </w:tcPr>
          <w:p w14:paraId="4573DE93" w14:textId="77777777" w:rsidR="00193443" w:rsidRPr="00555C93" w:rsidRDefault="00193443" w:rsidP="00BD42BC">
            <w:pPr>
              <w:rPr>
                <w:rFonts w:ascii="Verdana" w:hAnsi="Verdana"/>
                <w:sz w:val="18"/>
                <w:szCs w:val="18"/>
              </w:rPr>
            </w:pPr>
          </w:p>
        </w:tc>
        <w:tc>
          <w:tcPr>
            <w:tcW w:w="1612" w:type="dxa"/>
            <w:vAlign w:val="center"/>
          </w:tcPr>
          <w:p w14:paraId="092E9914" w14:textId="77777777" w:rsidR="00193443" w:rsidRPr="00555C93" w:rsidRDefault="00193443" w:rsidP="00BD42BC">
            <w:pPr>
              <w:rPr>
                <w:rFonts w:ascii="Verdana" w:hAnsi="Verdana"/>
                <w:sz w:val="18"/>
                <w:szCs w:val="18"/>
              </w:rPr>
            </w:pPr>
          </w:p>
        </w:tc>
      </w:tr>
      <w:tr w:rsidR="00193443" w:rsidRPr="00555C93" w14:paraId="4C102B31" w14:textId="77777777" w:rsidTr="00BD42BC">
        <w:trPr>
          <w:trHeight w:val="151"/>
        </w:trPr>
        <w:tc>
          <w:tcPr>
            <w:tcW w:w="3227" w:type="dxa"/>
            <w:vMerge/>
          </w:tcPr>
          <w:p w14:paraId="07EDF489" w14:textId="77777777" w:rsidR="00193443" w:rsidRPr="00555C93" w:rsidRDefault="00193443" w:rsidP="00BD42BC">
            <w:pPr>
              <w:rPr>
                <w:rFonts w:ascii="Verdana" w:hAnsi="Verdana"/>
                <w:sz w:val="18"/>
                <w:szCs w:val="18"/>
              </w:rPr>
            </w:pPr>
          </w:p>
        </w:tc>
        <w:tc>
          <w:tcPr>
            <w:tcW w:w="1612" w:type="dxa"/>
            <w:vAlign w:val="center"/>
          </w:tcPr>
          <w:p w14:paraId="4ECAE012" w14:textId="77777777" w:rsidR="00193443" w:rsidRPr="00555C93" w:rsidRDefault="00193443" w:rsidP="00BD42BC">
            <w:pPr>
              <w:jc w:val="center"/>
              <w:rPr>
                <w:rFonts w:ascii="Verdana" w:hAnsi="Verdana"/>
                <w:sz w:val="18"/>
                <w:szCs w:val="18"/>
              </w:rPr>
            </w:pPr>
          </w:p>
        </w:tc>
        <w:tc>
          <w:tcPr>
            <w:tcW w:w="1612" w:type="dxa"/>
            <w:vAlign w:val="center"/>
          </w:tcPr>
          <w:p w14:paraId="5802E423" w14:textId="77777777" w:rsidR="00193443" w:rsidRPr="00555C93" w:rsidRDefault="00193443" w:rsidP="00BD42BC">
            <w:pPr>
              <w:rPr>
                <w:rFonts w:ascii="Verdana" w:hAnsi="Verdana"/>
                <w:sz w:val="18"/>
                <w:szCs w:val="18"/>
              </w:rPr>
            </w:pPr>
          </w:p>
        </w:tc>
        <w:tc>
          <w:tcPr>
            <w:tcW w:w="1612" w:type="dxa"/>
            <w:vAlign w:val="center"/>
          </w:tcPr>
          <w:p w14:paraId="01F6E524" w14:textId="77777777" w:rsidR="00193443" w:rsidRPr="00555C93" w:rsidRDefault="00193443" w:rsidP="00BD42BC">
            <w:pPr>
              <w:rPr>
                <w:rFonts w:ascii="Verdana" w:hAnsi="Verdana"/>
                <w:sz w:val="18"/>
                <w:szCs w:val="18"/>
              </w:rPr>
            </w:pPr>
          </w:p>
        </w:tc>
        <w:tc>
          <w:tcPr>
            <w:tcW w:w="1612" w:type="dxa"/>
            <w:vAlign w:val="center"/>
          </w:tcPr>
          <w:p w14:paraId="77C1420F" w14:textId="77777777" w:rsidR="00193443" w:rsidRPr="00555C93" w:rsidRDefault="00193443" w:rsidP="00BD42BC">
            <w:pPr>
              <w:rPr>
                <w:rFonts w:ascii="Verdana" w:hAnsi="Verdana"/>
                <w:sz w:val="18"/>
                <w:szCs w:val="18"/>
              </w:rPr>
            </w:pPr>
          </w:p>
        </w:tc>
      </w:tr>
      <w:tr w:rsidR="00193443" w:rsidRPr="00555C93" w14:paraId="2066FAEE" w14:textId="77777777" w:rsidTr="00BD42BC">
        <w:trPr>
          <w:trHeight w:val="151"/>
        </w:trPr>
        <w:tc>
          <w:tcPr>
            <w:tcW w:w="3227" w:type="dxa"/>
            <w:vMerge/>
          </w:tcPr>
          <w:p w14:paraId="2355DD61" w14:textId="77777777" w:rsidR="00193443" w:rsidRPr="00555C93" w:rsidRDefault="00193443" w:rsidP="00BD42BC">
            <w:pPr>
              <w:rPr>
                <w:rFonts w:ascii="Verdana" w:hAnsi="Verdana"/>
                <w:sz w:val="18"/>
                <w:szCs w:val="18"/>
              </w:rPr>
            </w:pPr>
          </w:p>
        </w:tc>
        <w:tc>
          <w:tcPr>
            <w:tcW w:w="1612" w:type="dxa"/>
            <w:vAlign w:val="center"/>
          </w:tcPr>
          <w:p w14:paraId="301A9F44" w14:textId="77777777" w:rsidR="00193443" w:rsidRPr="00555C93" w:rsidRDefault="00193443" w:rsidP="00BD42BC">
            <w:pPr>
              <w:jc w:val="center"/>
              <w:rPr>
                <w:rFonts w:ascii="Verdana" w:hAnsi="Verdana"/>
                <w:sz w:val="18"/>
                <w:szCs w:val="18"/>
              </w:rPr>
            </w:pPr>
          </w:p>
        </w:tc>
        <w:tc>
          <w:tcPr>
            <w:tcW w:w="1612" w:type="dxa"/>
            <w:vAlign w:val="center"/>
          </w:tcPr>
          <w:p w14:paraId="085CC30E" w14:textId="77777777" w:rsidR="00193443" w:rsidRPr="00555C93" w:rsidRDefault="00193443" w:rsidP="00BD42BC">
            <w:pPr>
              <w:rPr>
                <w:rFonts w:ascii="Verdana" w:hAnsi="Verdana"/>
                <w:sz w:val="18"/>
                <w:szCs w:val="18"/>
              </w:rPr>
            </w:pPr>
          </w:p>
        </w:tc>
        <w:tc>
          <w:tcPr>
            <w:tcW w:w="1612" w:type="dxa"/>
            <w:vAlign w:val="center"/>
          </w:tcPr>
          <w:p w14:paraId="69B3B145" w14:textId="77777777" w:rsidR="00193443" w:rsidRPr="00555C93" w:rsidRDefault="00193443" w:rsidP="00BD42BC">
            <w:pPr>
              <w:rPr>
                <w:rFonts w:ascii="Verdana" w:hAnsi="Verdana"/>
                <w:sz w:val="18"/>
                <w:szCs w:val="18"/>
              </w:rPr>
            </w:pPr>
          </w:p>
        </w:tc>
        <w:tc>
          <w:tcPr>
            <w:tcW w:w="1612" w:type="dxa"/>
            <w:vAlign w:val="center"/>
          </w:tcPr>
          <w:p w14:paraId="2DA4A552" w14:textId="77777777" w:rsidR="00193443" w:rsidRPr="00555C93" w:rsidRDefault="00193443" w:rsidP="00BD42BC">
            <w:pPr>
              <w:rPr>
                <w:rFonts w:ascii="Verdana" w:hAnsi="Verdana"/>
                <w:sz w:val="18"/>
                <w:szCs w:val="18"/>
              </w:rPr>
            </w:pPr>
          </w:p>
        </w:tc>
      </w:tr>
      <w:tr w:rsidR="00193443" w:rsidRPr="00555C93" w14:paraId="317E66FE" w14:textId="77777777" w:rsidTr="00BD42BC">
        <w:trPr>
          <w:trHeight w:val="151"/>
        </w:trPr>
        <w:tc>
          <w:tcPr>
            <w:tcW w:w="3227" w:type="dxa"/>
            <w:vMerge/>
          </w:tcPr>
          <w:p w14:paraId="29B54285" w14:textId="77777777" w:rsidR="00193443" w:rsidRPr="00555C93" w:rsidRDefault="00193443" w:rsidP="00BD42BC">
            <w:pPr>
              <w:rPr>
                <w:rFonts w:ascii="Verdana" w:hAnsi="Verdana"/>
                <w:sz w:val="18"/>
                <w:szCs w:val="18"/>
              </w:rPr>
            </w:pPr>
          </w:p>
        </w:tc>
        <w:tc>
          <w:tcPr>
            <w:tcW w:w="1612" w:type="dxa"/>
            <w:vAlign w:val="center"/>
          </w:tcPr>
          <w:p w14:paraId="29C5BBCA" w14:textId="77777777" w:rsidR="00193443" w:rsidRPr="00555C93" w:rsidRDefault="00193443" w:rsidP="00BD42BC">
            <w:pPr>
              <w:jc w:val="center"/>
              <w:rPr>
                <w:rFonts w:ascii="Verdana" w:hAnsi="Verdana"/>
                <w:sz w:val="18"/>
                <w:szCs w:val="18"/>
              </w:rPr>
            </w:pPr>
          </w:p>
        </w:tc>
        <w:tc>
          <w:tcPr>
            <w:tcW w:w="1612" w:type="dxa"/>
            <w:vAlign w:val="center"/>
          </w:tcPr>
          <w:p w14:paraId="21C1F533" w14:textId="77777777" w:rsidR="00193443" w:rsidRPr="00555C93" w:rsidRDefault="00193443" w:rsidP="00BD42BC">
            <w:pPr>
              <w:rPr>
                <w:rFonts w:ascii="Verdana" w:hAnsi="Verdana"/>
                <w:sz w:val="18"/>
                <w:szCs w:val="18"/>
              </w:rPr>
            </w:pPr>
          </w:p>
        </w:tc>
        <w:tc>
          <w:tcPr>
            <w:tcW w:w="1612" w:type="dxa"/>
            <w:vAlign w:val="center"/>
          </w:tcPr>
          <w:p w14:paraId="28E85D93" w14:textId="77777777" w:rsidR="00193443" w:rsidRPr="00555C93" w:rsidRDefault="00193443" w:rsidP="00BD42BC">
            <w:pPr>
              <w:rPr>
                <w:rFonts w:ascii="Verdana" w:hAnsi="Verdana"/>
                <w:sz w:val="18"/>
                <w:szCs w:val="18"/>
              </w:rPr>
            </w:pPr>
          </w:p>
        </w:tc>
        <w:tc>
          <w:tcPr>
            <w:tcW w:w="1612" w:type="dxa"/>
            <w:vAlign w:val="center"/>
          </w:tcPr>
          <w:p w14:paraId="755AA525" w14:textId="77777777" w:rsidR="00193443" w:rsidRPr="00555C93" w:rsidRDefault="00193443" w:rsidP="00BD42BC">
            <w:pPr>
              <w:rPr>
                <w:rFonts w:ascii="Verdana" w:hAnsi="Verdana"/>
                <w:sz w:val="18"/>
                <w:szCs w:val="18"/>
              </w:rPr>
            </w:pPr>
          </w:p>
        </w:tc>
      </w:tr>
      <w:tr w:rsidR="00193443" w:rsidRPr="00555C93" w14:paraId="228BDD89" w14:textId="77777777" w:rsidTr="00BD42BC">
        <w:trPr>
          <w:trHeight w:val="151"/>
        </w:trPr>
        <w:tc>
          <w:tcPr>
            <w:tcW w:w="3227" w:type="dxa"/>
            <w:vMerge/>
          </w:tcPr>
          <w:p w14:paraId="5941DD23" w14:textId="77777777" w:rsidR="00193443" w:rsidRPr="00555C93" w:rsidRDefault="00193443" w:rsidP="00BD42BC">
            <w:pPr>
              <w:rPr>
                <w:rFonts w:ascii="Verdana" w:hAnsi="Verdana"/>
                <w:sz w:val="18"/>
                <w:szCs w:val="18"/>
              </w:rPr>
            </w:pPr>
          </w:p>
        </w:tc>
        <w:tc>
          <w:tcPr>
            <w:tcW w:w="1612" w:type="dxa"/>
            <w:vAlign w:val="center"/>
          </w:tcPr>
          <w:p w14:paraId="4ECD70C4" w14:textId="77777777" w:rsidR="00193443" w:rsidRPr="00555C93" w:rsidRDefault="00193443" w:rsidP="00BD42BC">
            <w:pPr>
              <w:jc w:val="center"/>
              <w:rPr>
                <w:rFonts w:ascii="Verdana" w:hAnsi="Verdana"/>
                <w:sz w:val="18"/>
                <w:szCs w:val="18"/>
              </w:rPr>
            </w:pPr>
          </w:p>
        </w:tc>
        <w:tc>
          <w:tcPr>
            <w:tcW w:w="1612" w:type="dxa"/>
            <w:vAlign w:val="center"/>
          </w:tcPr>
          <w:p w14:paraId="3A6BDC01" w14:textId="77777777" w:rsidR="00193443" w:rsidRPr="00555C93" w:rsidRDefault="00193443" w:rsidP="00BD42BC">
            <w:pPr>
              <w:rPr>
                <w:rFonts w:ascii="Verdana" w:hAnsi="Verdana"/>
                <w:sz w:val="18"/>
                <w:szCs w:val="18"/>
              </w:rPr>
            </w:pPr>
          </w:p>
        </w:tc>
        <w:tc>
          <w:tcPr>
            <w:tcW w:w="1612" w:type="dxa"/>
            <w:vAlign w:val="center"/>
          </w:tcPr>
          <w:p w14:paraId="56E3F32B" w14:textId="77777777" w:rsidR="00193443" w:rsidRPr="00555C93" w:rsidRDefault="00193443" w:rsidP="00BD42BC">
            <w:pPr>
              <w:rPr>
                <w:rFonts w:ascii="Verdana" w:hAnsi="Verdana"/>
                <w:sz w:val="18"/>
                <w:szCs w:val="18"/>
              </w:rPr>
            </w:pPr>
          </w:p>
        </w:tc>
        <w:tc>
          <w:tcPr>
            <w:tcW w:w="1612" w:type="dxa"/>
            <w:vAlign w:val="center"/>
          </w:tcPr>
          <w:p w14:paraId="01F4AC8A" w14:textId="77777777" w:rsidR="00193443" w:rsidRPr="00555C93" w:rsidRDefault="00193443" w:rsidP="00BD42BC">
            <w:pPr>
              <w:rPr>
                <w:rFonts w:ascii="Verdana" w:hAnsi="Verdana"/>
                <w:sz w:val="18"/>
                <w:szCs w:val="18"/>
              </w:rPr>
            </w:pPr>
          </w:p>
        </w:tc>
      </w:tr>
      <w:tr w:rsidR="00193443" w:rsidRPr="00555C93" w14:paraId="1963F29C" w14:textId="77777777" w:rsidTr="00BD42BC">
        <w:trPr>
          <w:trHeight w:val="151"/>
        </w:trPr>
        <w:tc>
          <w:tcPr>
            <w:tcW w:w="3227" w:type="dxa"/>
            <w:vMerge/>
          </w:tcPr>
          <w:p w14:paraId="6ABE9B79" w14:textId="77777777" w:rsidR="00193443" w:rsidRPr="00555C93" w:rsidRDefault="00193443" w:rsidP="00BD42BC">
            <w:pPr>
              <w:rPr>
                <w:rFonts w:ascii="Verdana" w:hAnsi="Verdana"/>
                <w:sz w:val="18"/>
                <w:szCs w:val="18"/>
              </w:rPr>
            </w:pPr>
          </w:p>
        </w:tc>
        <w:tc>
          <w:tcPr>
            <w:tcW w:w="1612" w:type="dxa"/>
            <w:vAlign w:val="center"/>
          </w:tcPr>
          <w:p w14:paraId="2D5F6579" w14:textId="77777777" w:rsidR="00193443" w:rsidRPr="00555C93" w:rsidRDefault="00193443" w:rsidP="00BD42BC">
            <w:pPr>
              <w:jc w:val="center"/>
              <w:rPr>
                <w:rFonts w:ascii="Verdana" w:hAnsi="Verdana"/>
                <w:sz w:val="18"/>
                <w:szCs w:val="18"/>
              </w:rPr>
            </w:pPr>
          </w:p>
        </w:tc>
        <w:tc>
          <w:tcPr>
            <w:tcW w:w="1612" w:type="dxa"/>
            <w:vAlign w:val="center"/>
          </w:tcPr>
          <w:p w14:paraId="3FC497BE" w14:textId="77777777" w:rsidR="00193443" w:rsidRPr="00555C93" w:rsidRDefault="00193443" w:rsidP="00BD42BC">
            <w:pPr>
              <w:rPr>
                <w:rFonts w:ascii="Verdana" w:hAnsi="Verdana"/>
                <w:sz w:val="18"/>
                <w:szCs w:val="18"/>
              </w:rPr>
            </w:pPr>
          </w:p>
        </w:tc>
        <w:tc>
          <w:tcPr>
            <w:tcW w:w="1612" w:type="dxa"/>
            <w:vAlign w:val="center"/>
          </w:tcPr>
          <w:p w14:paraId="73FE241E" w14:textId="77777777" w:rsidR="00193443" w:rsidRPr="00555C93" w:rsidRDefault="00193443" w:rsidP="00BD42BC">
            <w:pPr>
              <w:rPr>
                <w:rFonts w:ascii="Verdana" w:hAnsi="Verdana"/>
                <w:sz w:val="18"/>
                <w:szCs w:val="18"/>
              </w:rPr>
            </w:pPr>
          </w:p>
        </w:tc>
        <w:tc>
          <w:tcPr>
            <w:tcW w:w="1612" w:type="dxa"/>
            <w:vAlign w:val="center"/>
          </w:tcPr>
          <w:p w14:paraId="77BC99C4" w14:textId="77777777" w:rsidR="00193443" w:rsidRPr="00555C93" w:rsidRDefault="00193443" w:rsidP="00BD42BC">
            <w:pPr>
              <w:rPr>
                <w:rFonts w:ascii="Verdana" w:hAnsi="Verdana"/>
                <w:sz w:val="18"/>
                <w:szCs w:val="18"/>
              </w:rPr>
            </w:pPr>
          </w:p>
        </w:tc>
      </w:tr>
      <w:tr w:rsidR="00193443" w:rsidRPr="00555C93" w14:paraId="75A6A5AC" w14:textId="77777777" w:rsidTr="00BD42BC">
        <w:trPr>
          <w:trHeight w:val="151"/>
        </w:trPr>
        <w:tc>
          <w:tcPr>
            <w:tcW w:w="3227" w:type="dxa"/>
            <w:vMerge/>
          </w:tcPr>
          <w:p w14:paraId="2A5F0EA2" w14:textId="77777777" w:rsidR="00193443" w:rsidRPr="00555C93" w:rsidRDefault="00193443" w:rsidP="00BD42BC">
            <w:pPr>
              <w:rPr>
                <w:rFonts w:ascii="Verdana" w:hAnsi="Verdana"/>
                <w:sz w:val="18"/>
                <w:szCs w:val="18"/>
              </w:rPr>
            </w:pPr>
          </w:p>
        </w:tc>
        <w:tc>
          <w:tcPr>
            <w:tcW w:w="1612" w:type="dxa"/>
            <w:vAlign w:val="center"/>
          </w:tcPr>
          <w:p w14:paraId="1BC12D07" w14:textId="77777777" w:rsidR="00193443" w:rsidRPr="00555C93" w:rsidRDefault="00193443" w:rsidP="00BD42BC">
            <w:pPr>
              <w:jc w:val="center"/>
              <w:rPr>
                <w:rFonts w:ascii="Verdana" w:hAnsi="Verdana"/>
                <w:sz w:val="18"/>
                <w:szCs w:val="18"/>
              </w:rPr>
            </w:pPr>
          </w:p>
        </w:tc>
        <w:tc>
          <w:tcPr>
            <w:tcW w:w="1612" w:type="dxa"/>
            <w:vAlign w:val="center"/>
          </w:tcPr>
          <w:p w14:paraId="5CE926A7" w14:textId="77777777" w:rsidR="00193443" w:rsidRPr="00555C93" w:rsidRDefault="00193443" w:rsidP="00BD42BC">
            <w:pPr>
              <w:rPr>
                <w:rFonts w:ascii="Verdana" w:hAnsi="Verdana"/>
                <w:sz w:val="18"/>
                <w:szCs w:val="18"/>
              </w:rPr>
            </w:pPr>
          </w:p>
        </w:tc>
        <w:tc>
          <w:tcPr>
            <w:tcW w:w="1612" w:type="dxa"/>
            <w:vAlign w:val="center"/>
          </w:tcPr>
          <w:p w14:paraId="777CCEF3" w14:textId="77777777" w:rsidR="00193443" w:rsidRPr="00555C93" w:rsidRDefault="00193443" w:rsidP="00BD42BC">
            <w:pPr>
              <w:rPr>
                <w:rFonts w:ascii="Verdana" w:hAnsi="Verdana"/>
                <w:sz w:val="18"/>
                <w:szCs w:val="18"/>
              </w:rPr>
            </w:pPr>
          </w:p>
        </w:tc>
        <w:tc>
          <w:tcPr>
            <w:tcW w:w="1612" w:type="dxa"/>
            <w:vAlign w:val="center"/>
          </w:tcPr>
          <w:p w14:paraId="0A1C2AE7" w14:textId="77777777" w:rsidR="00193443" w:rsidRPr="00555C93" w:rsidRDefault="00193443" w:rsidP="00BD42BC">
            <w:pPr>
              <w:rPr>
                <w:rFonts w:ascii="Verdana" w:hAnsi="Verdana"/>
                <w:sz w:val="18"/>
                <w:szCs w:val="18"/>
              </w:rPr>
            </w:pPr>
          </w:p>
        </w:tc>
      </w:tr>
      <w:tr w:rsidR="00193443" w:rsidRPr="00555C93" w14:paraId="6D5B5188" w14:textId="77777777" w:rsidTr="00BD42BC">
        <w:trPr>
          <w:trHeight w:val="151"/>
        </w:trPr>
        <w:tc>
          <w:tcPr>
            <w:tcW w:w="3227" w:type="dxa"/>
            <w:vMerge/>
          </w:tcPr>
          <w:p w14:paraId="152EBBD0" w14:textId="77777777" w:rsidR="00193443" w:rsidRPr="00555C93" w:rsidRDefault="00193443" w:rsidP="00BD42BC">
            <w:pPr>
              <w:rPr>
                <w:rFonts w:ascii="Verdana" w:hAnsi="Verdana"/>
                <w:sz w:val="18"/>
                <w:szCs w:val="18"/>
              </w:rPr>
            </w:pPr>
          </w:p>
        </w:tc>
        <w:tc>
          <w:tcPr>
            <w:tcW w:w="1612" w:type="dxa"/>
            <w:vAlign w:val="center"/>
          </w:tcPr>
          <w:p w14:paraId="3CE7C5A6" w14:textId="77777777" w:rsidR="00193443" w:rsidRPr="00555C93" w:rsidRDefault="00193443" w:rsidP="00BD42BC">
            <w:pPr>
              <w:jc w:val="center"/>
              <w:rPr>
                <w:rFonts w:ascii="Verdana" w:hAnsi="Verdana"/>
                <w:sz w:val="18"/>
                <w:szCs w:val="18"/>
              </w:rPr>
            </w:pPr>
          </w:p>
        </w:tc>
        <w:tc>
          <w:tcPr>
            <w:tcW w:w="1612" w:type="dxa"/>
            <w:vAlign w:val="center"/>
          </w:tcPr>
          <w:p w14:paraId="229635CB" w14:textId="77777777" w:rsidR="00193443" w:rsidRPr="00555C93" w:rsidRDefault="00193443" w:rsidP="00BD42BC">
            <w:pPr>
              <w:rPr>
                <w:rFonts w:ascii="Verdana" w:hAnsi="Verdana"/>
                <w:sz w:val="18"/>
                <w:szCs w:val="18"/>
              </w:rPr>
            </w:pPr>
          </w:p>
        </w:tc>
        <w:tc>
          <w:tcPr>
            <w:tcW w:w="1612" w:type="dxa"/>
            <w:vAlign w:val="center"/>
          </w:tcPr>
          <w:p w14:paraId="779A60F8" w14:textId="77777777" w:rsidR="00193443" w:rsidRPr="00555C93" w:rsidRDefault="00193443" w:rsidP="00BD42BC">
            <w:pPr>
              <w:rPr>
                <w:rFonts w:ascii="Verdana" w:hAnsi="Verdana"/>
                <w:sz w:val="18"/>
                <w:szCs w:val="18"/>
              </w:rPr>
            </w:pPr>
          </w:p>
        </w:tc>
        <w:tc>
          <w:tcPr>
            <w:tcW w:w="1612" w:type="dxa"/>
            <w:vAlign w:val="center"/>
          </w:tcPr>
          <w:p w14:paraId="7886FB15" w14:textId="77777777" w:rsidR="00193443" w:rsidRPr="00555C93" w:rsidRDefault="00193443" w:rsidP="00BD42BC">
            <w:pPr>
              <w:rPr>
                <w:rFonts w:ascii="Verdana" w:hAnsi="Verdana"/>
                <w:sz w:val="18"/>
                <w:szCs w:val="18"/>
              </w:rPr>
            </w:pPr>
          </w:p>
        </w:tc>
      </w:tr>
      <w:tr w:rsidR="00193443" w:rsidRPr="00555C93" w14:paraId="04CA7488" w14:textId="77777777" w:rsidTr="00BD42BC">
        <w:trPr>
          <w:trHeight w:val="151"/>
        </w:trPr>
        <w:tc>
          <w:tcPr>
            <w:tcW w:w="3227" w:type="dxa"/>
            <w:vMerge/>
          </w:tcPr>
          <w:p w14:paraId="6353C6D0" w14:textId="77777777" w:rsidR="00193443" w:rsidRPr="00555C93" w:rsidRDefault="00193443" w:rsidP="00BD42BC">
            <w:pPr>
              <w:rPr>
                <w:rFonts w:ascii="Verdana" w:hAnsi="Verdana"/>
                <w:sz w:val="18"/>
                <w:szCs w:val="18"/>
              </w:rPr>
            </w:pPr>
          </w:p>
        </w:tc>
        <w:tc>
          <w:tcPr>
            <w:tcW w:w="1612" w:type="dxa"/>
            <w:vAlign w:val="center"/>
          </w:tcPr>
          <w:p w14:paraId="1FFF15DF" w14:textId="77777777" w:rsidR="00193443" w:rsidRPr="00555C93" w:rsidRDefault="00193443" w:rsidP="00BD42BC">
            <w:pPr>
              <w:jc w:val="center"/>
              <w:rPr>
                <w:rFonts w:ascii="Verdana" w:hAnsi="Verdana"/>
                <w:sz w:val="18"/>
                <w:szCs w:val="18"/>
              </w:rPr>
            </w:pPr>
          </w:p>
        </w:tc>
        <w:tc>
          <w:tcPr>
            <w:tcW w:w="1612" w:type="dxa"/>
            <w:vAlign w:val="center"/>
          </w:tcPr>
          <w:p w14:paraId="17F6CC9A" w14:textId="77777777" w:rsidR="00193443" w:rsidRPr="00555C93" w:rsidRDefault="00193443" w:rsidP="00BD42BC">
            <w:pPr>
              <w:rPr>
                <w:rFonts w:ascii="Verdana" w:hAnsi="Verdana"/>
                <w:sz w:val="18"/>
                <w:szCs w:val="18"/>
              </w:rPr>
            </w:pPr>
          </w:p>
        </w:tc>
        <w:tc>
          <w:tcPr>
            <w:tcW w:w="1612" w:type="dxa"/>
            <w:vAlign w:val="center"/>
          </w:tcPr>
          <w:p w14:paraId="7213F972" w14:textId="77777777" w:rsidR="00193443" w:rsidRPr="00555C93" w:rsidRDefault="00193443" w:rsidP="00BD42BC">
            <w:pPr>
              <w:rPr>
                <w:rFonts w:ascii="Verdana" w:hAnsi="Verdana"/>
                <w:sz w:val="18"/>
                <w:szCs w:val="18"/>
              </w:rPr>
            </w:pPr>
          </w:p>
        </w:tc>
        <w:tc>
          <w:tcPr>
            <w:tcW w:w="1612" w:type="dxa"/>
            <w:vAlign w:val="center"/>
          </w:tcPr>
          <w:p w14:paraId="035591E3" w14:textId="77777777" w:rsidR="00193443" w:rsidRPr="00555C93" w:rsidRDefault="00193443" w:rsidP="00BD42BC">
            <w:pPr>
              <w:rPr>
                <w:rFonts w:ascii="Verdana" w:hAnsi="Verdana"/>
                <w:sz w:val="18"/>
                <w:szCs w:val="18"/>
              </w:rPr>
            </w:pPr>
          </w:p>
        </w:tc>
      </w:tr>
      <w:tr w:rsidR="00193443" w:rsidRPr="00555C93" w14:paraId="13ABD3E9" w14:textId="77777777" w:rsidTr="00BD42BC">
        <w:trPr>
          <w:trHeight w:val="151"/>
        </w:trPr>
        <w:tc>
          <w:tcPr>
            <w:tcW w:w="3227" w:type="dxa"/>
            <w:vMerge/>
          </w:tcPr>
          <w:p w14:paraId="65E52852" w14:textId="77777777" w:rsidR="00193443" w:rsidRPr="00555C93" w:rsidRDefault="00193443" w:rsidP="00BD42BC">
            <w:pPr>
              <w:rPr>
                <w:rFonts w:ascii="Verdana" w:hAnsi="Verdana"/>
                <w:sz w:val="18"/>
                <w:szCs w:val="18"/>
              </w:rPr>
            </w:pPr>
          </w:p>
        </w:tc>
        <w:tc>
          <w:tcPr>
            <w:tcW w:w="1612" w:type="dxa"/>
            <w:vAlign w:val="center"/>
          </w:tcPr>
          <w:p w14:paraId="2348C45B" w14:textId="77777777" w:rsidR="00193443" w:rsidRPr="00555C93" w:rsidRDefault="00193443" w:rsidP="00BD42BC">
            <w:pPr>
              <w:jc w:val="center"/>
              <w:rPr>
                <w:rFonts w:ascii="Verdana" w:hAnsi="Verdana"/>
                <w:sz w:val="18"/>
                <w:szCs w:val="18"/>
              </w:rPr>
            </w:pPr>
          </w:p>
        </w:tc>
        <w:tc>
          <w:tcPr>
            <w:tcW w:w="1612" w:type="dxa"/>
            <w:vAlign w:val="center"/>
          </w:tcPr>
          <w:p w14:paraId="39A1A67C" w14:textId="77777777" w:rsidR="00193443" w:rsidRPr="00555C93" w:rsidRDefault="00193443" w:rsidP="00BD42BC">
            <w:pPr>
              <w:rPr>
                <w:rFonts w:ascii="Verdana" w:hAnsi="Verdana"/>
                <w:sz w:val="18"/>
                <w:szCs w:val="18"/>
              </w:rPr>
            </w:pPr>
          </w:p>
        </w:tc>
        <w:tc>
          <w:tcPr>
            <w:tcW w:w="1612" w:type="dxa"/>
            <w:vAlign w:val="center"/>
          </w:tcPr>
          <w:p w14:paraId="097CAB35" w14:textId="77777777" w:rsidR="00193443" w:rsidRPr="00555C93" w:rsidRDefault="00193443" w:rsidP="00BD42BC">
            <w:pPr>
              <w:rPr>
                <w:rFonts w:ascii="Verdana" w:hAnsi="Verdana"/>
                <w:sz w:val="18"/>
                <w:szCs w:val="18"/>
              </w:rPr>
            </w:pPr>
          </w:p>
        </w:tc>
        <w:tc>
          <w:tcPr>
            <w:tcW w:w="1612" w:type="dxa"/>
            <w:vAlign w:val="center"/>
          </w:tcPr>
          <w:p w14:paraId="0EC0C0A9" w14:textId="77777777" w:rsidR="00193443" w:rsidRPr="00555C93" w:rsidRDefault="00193443" w:rsidP="00BD42BC">
            <w:pPr>
              <w:rPr>
                <w:rFonts w:ascii="Verdana" w:hAnsi="Verdana"/>
                <w:sz w:val="18"/>
                <w:szCs w:val="18"/>
              </w:rPr>
            </w:pPr>
          </w:p>
        </w:tc>
      </w:tr>
      <w:tr w:rsidR="00193443" w:rsidRPr="00555C93" w14:paraId="57243EE6" w14:textId="77777777" w:rsidTr="00BD42BC">
        <w:trPr>
          <w:trHeight w:val="151"/>
        </w:trPr>
        <w:tc>
          <w:tcPr>
            <w:tcW w:w="3227" w:type="dxa"/>
            <w:vMerge/>
          </w:tcPr>
          <w:p w14:paraId="41ED542E" w14:textId="77777777" w:rsidR="00193443" w:rsidRPr="00555C93" w:rsidRDefault="00193443" w:rsidP="00BD42BC">
            <w:pPr>
              <w:rPr>
                <w:rFonts w:ascii="Verdana" w:hAnsi="Verdana"/>
                <w:sz w:val="18"/>
                <w:szCs w:val="18"/>
              </w:rPr>
            </w:pPr>
          </w:p>
        </w:tc>
        <w:tc>
          <w:tcPr>
            <w:tcW w:w="1612" w:type="dxa"/>
            <w:vAlign w:val="center"/>
          </w:tcPr>
          <w:p w14:paraId="48C34DF0" w14:textId="77777777" w:rsidR="00193443" w:rsidRPr="00555C93" w:rsidRDefault="00193443" w:rsidP="00BD42BC">
            <w:pPr>
              <w:jc w:val="center"/>
              <w:rPr>
                <w:rFonts w:ascii="Verdana" w:hAnsi="Verdana"/>
                <w:sz w:val="18"/>
                <w:szCs w:val="18"/>
              </w:rPr>
            </w:pPr>
          </w:p>
        </w:tc>
        <w:tc>
          <w:tcPr>
            <w:tcW w:w="1612" w:type="dxa"/>
            <w:vAlign w:val="center"/>
          </w:tcPr>
          <w:p w14:paraId="0791D93E" w14:textId="77777777" w:rsidR="00193443" w:rsidRPr="00555C93" w:rsidRDefault="00193443" w:rsidP="00BD42BC">
            <w:pPr>
              <w:rPr>
                <w:rFonts w:ascii="Verdana" w:hAnsi="Verdana"/>
                <w:sz w:val="18"/>
                <w:szCs w:val="18"/>
              </w:rPr>
            </w:pPr>
          </w:p>
        </w:tc>
        <w:tc>
          <w:tcPr>
            <w:tcW w:w="1612" w:type="dxa"/>
            <w:vAlign w:val="center"/>
          </w:tcPr>
          <w:p w14:paraId="0147C5F7" w14:textId="77777777" w:rsidR="00193443" w:rsidRPr="00555C93" w:rsidRDefault="00193443" w:rsidP="00BD42BC">
            <w:pPr>
              <w:rPr>
                <w:rFonts w:ascii="Verdana" w:hAnsi="Verdana"/>
                <w:sz w:val="18"/>
                <w:szCs w:val="18"/>
              </w:rPr>
            </w:pPr>
          </w:p>
        </w:tc>
        <w:tc>
          <w:tcPr>
            <w:tcW w:w="1612" w:type="dxa"/>
            <w:vAlign w:val="center"/>
          </w:tcPr>
          <w:p w14:paraId="39824F2D" w14:textId="77777777" w:rsidR="00193443" w:rsidRPr="00555C93" w:rsidRDefault="00193443" w:rsidP="00BD42BC">
            <w:pPr>
              <w:rPr>
                <w:rFonts w:ascii="Verdana" w:hAnsi="Verdana"/>
                <w:sz w:val="18"/>
                <w:szCs w:val="18"/>
              </w:rPr>
            </w:pPr>
          </w:p>
        </w:tc>
      </w:tr>
      <w:tr w:rsidR="00193443" w:rsidRPr="00555C93" w14:paraId="557EAD2D" w14:textId="77777777" w:rsidTr="00BD42BC">
        <w:trPr>
          <w:trHeight w:val="151"/>
        </w:trPr>
        <w:tc>
          <w:tcPr>
            <w:tcW w:w="3227" w:type="dxa"/>
            <w:vMerge/>
          </w:tcPr>
          <w:p w14:paraId="248DE2C9" w14:textId="77777777" w:rsidR="00193443" w:rsidRPr="00555C93" w:rsidRDefault="00193443" w:rsidP="00BD42BC">
            <w:pPr>
              <w:rPr>
                <w:rFonts w:ascii="Verdana" w:hAnsi="Verdana"/>
                <w:sz w:val="18"/>
                <w:szCs w:val="18"/>
              </w:rPr>
            </w:pPr>
          </w:p>
        </w:tc>
        <w:tc>
          <w:tcPr>
            <w:tcW w:w="1612" w:type="dxa"/>
            <w:vAlign w:val="center"/>
          </w:tcPr>
          <w:p w14:paraId="7241FBB4" w14:textId="77777777" w:rsidR="00193443" w:rsidRPr="00555C93" w:rsidRDefault="00193443" w:rsidP="00BD42BC">
            <w:pPr>
              <w:jc w:val="center"/>
              <w:rPr>
                <w:rFonts w:ascii="Verdana" w:hAnsi="Verdana"/>
                <w:sz w:val="18"/>
                <w:szCs w:val="18"/>
              </w:rPr>
            </w:pPr>
          </w:p>
        </w:tc>
        <w:tc>
          <w:tcPr>
            <w:tcW w:w="1612" w:type="dxa"/>
            <w:vAlign w:val="center"/>
          </w:tcPr>
          <w:p w14:paraId="68621B8E" w14:textId="77777777" w:rsidR="00193443" w:rsidRPr="00555C93" w:rsidRDefault="00193443" w:rsidP="00BD42BC">
            <w:pPr>
              <w:rPr>
                <w:rFonts w:ascii="Verdana" w:hAnsi="Verdana"/>
                <w:sz w:val="18"/>
                <w:szCs w:val="18"/>
              </w:rPr>
            </w:pPr>
          </w:p>
        </w:tc>
        <w:tc>
          <w:tcPr>
            <w:tcW w:w="1612" w:type="dxa"/>
            <w:vAlign w:val="center"/>
          </w:tcPr>
          <w:p w14:paraId="16C7F779" w14:textId="77777777" w:rsidR="00193443" w:rsidRPr="00555C93" w:rsidRDefault="00193443" w:rsidP="00BD42BC">
            <w:pPr>
              <w:rPr>
                <w:rFonts w:ascii="Verdana" w:hAnsi="Verdana"/>
                <w:sz w:val="18"/>
                <w:szCs w:val="18"/>
              </w:rPr>
            </w:pPr>
          </w:p>
        </w:tc>
        <w:tc>
          <w:tcPr>
            <w:tcW w:w="1612" w:type="dxa"/>
            <w:vAlign w:val="center"/>
          </w:tcPr>
          <w:p w14:paraId="106D8B1E" w14:textId="77777777" w:rsidR="00193443" w:rsidRPr="00555C93" w:rsidRDefault="00193443" w:rsidP="00BD42BC">
            <w:pPr>
              <w:rPr>
                <w:rFonts w:ascii="Verdana" w:hAnsi="Verdana"/>
                <w:sz w:val="18"/>
                <w:szCs w:val="18"/>
              </w:rPr>
            </w:pPr>
          </w:p>
        </w:tc>
      </w:tr>
      <w:tr w:rsidR="00193443" w:rsidRPr="00555C93" w14:paraId="32F2A22D" w14:textId="77777777" w:rsidTr="00BD42BC">
        <w:trPr>
          <w:trHeight w:val="151"/>
        </w:trPr>
        <w:tc>
          <w:tcPr>
            <w:tcW w:w="3227" w:type="dxa"/>
            <w:vMerge/>
          </w:tcPr>
          <w:p w14:paraId="77C688C9" w14:textId="77777777" w:rsidR="00193443" w:rsidRPr="00555C93" w:rsidRDefault="00193443" w:rsidP="00BD42BC">
            <w:pPr>
              <w:rPr>
                <w:rFonts w:ascii="Verdana" w:hAnsi="Verdana"/>
                <w:sz w:val="18"/>
                <w:szCs w:val="18"/>
              </w:rPr>
            </w:pPr>
          </w:p>
        </w:tc>
        <w:tc>
          <w:tcPr>
            <w:tcW w:w="1612" w:type="dxa"/>
            <w:vAlign w:val="center"/>
          </w:tcPr>
          <w:p w14:paraId="167A8760" w14:textId="77777777" w:rsidR="00193443" w:rsidRPr="00555C93" w:rsidRDefault="00193443" w:rsidP="00BD42BC">
            <w:pPr>
              <w:jc w:val="center"/>
              <w:rPr>
                <w:rFonts w:ascii="Verdana" w:hAnsi="Verdana"/>
                <w:sz w:val="18"/>
                <w:szCs w:val="18"/>
              </w:rPr>
            </w:pPr>
          </w:p>
        </w:tc>
        <w:tc>
          <w:tcPr>
            <w:tcW w:w="1612" w:type="dxa"/>
            <w:vAlign w:val="center"/>
          </w:tcPr>
          <w:p w14:paraId="75A82731" w14:textId="77777777" w:rsidR="00193443" w:rsidRPr="00555C93" w:rsidRDefault="00193443" w:rsidP="00BD42BC">
            <w:pPr>
              <w:rPr>
                <w:rFonts w:ascii="Verdana" w:hAnsi="Verdana"/>
                <w:sz w:val="18"/>
                <w:szCs w:val="18"/>
              </w:rPr>
            </w:pPr>
          </w:p>
        </w:tc>
        <w:tc>
          <w:tcPr>
            <w:tcW w:w="1612" w:type="dxa"/>
            <w:vAlign w:val="center"/>
          </w:tcPr>
          <w:p w14:paraId="4EF48147" w14:textId="77777777" w:rsidR="00193443" w:rsidRPr="00555C93" w:rsidRDefault="00193443" w:rsidP="00BD42BC">
            <w:pPr>
              <w:rPr>
                <w:rFonts w:ascii="Verdana" w:hAnsi="Verdana"/>
                <w:sz w:val="18"/>
                <w:szCs w:val="18"/>
              </w:rPr>
            </w:pPr>
          </w:p>
        </w:tc>
        <w:tc>
          <w:tcPr>
            <w:tcW w:w="1612" w:type="dxa"/>
            <w:vAlign w:val="center"/>
          </w:tcPr>
          <w:p w14:paraId="15107203" w14:textId="77777777" w:rsidR="00193443" w:rsidRPr="00555C93" w:rsidRDefault="00193443" w:rsidP="00BD42BC">
            <w:pPr>
              <w:rPr>
                <w:rFonts w:ascii="Verdana" w:hAnsi="Verdana"/>
                <w:sz w:val="18"/>
                <w:szCs w:val="18"/>
              </w:rPr>
            </w:pPr>
          </w:p>
        </w:tc>
      </w:tr>
      <w:tr w:rsidR="00193443" w:rsidRPr="00555C93" w14:paraId="5E5A5AB4" w14:textId="77777777" w:rsidTr="00BD42BC">
        <w:trPr>
          <w:trHeight w:val="151"/>
        </w:trPr>
        <w:tc>
          <w:tcPr>
            <w:tcW w:w="3227" w:type="dxa"/>
            <w:vMerge/>
          </w:tcPr>
          <w:p w14:paraId="21445DF5" w14:textId="77777777" w:rsidR="00193443" w:rsidRPr="00555C93" w:rsidRDefault="00193443" w:rsidP="00BD42BC">
            <w:pPr>
              <w:rPr>
                <w:rFonts w:ascii="Verdana" w:hAnsi="Verdana"/>
                <w:sz w:val="18"/>
                <w:szCs w:val="18"/>
              </w:rPr>
            </w:pPr>
          </w:p>
        </w:tc>
        <w:tc>
          <w:tcPr>
            <w:tcW w:w="1612" w:type="dxa"/>
            <w:vAlign w:val="center"/>
          </w:tcPr>
          <w:p w14:paraId="56D55007" w14:textId="77777777" w:rsidR="00193443" w:rsidRPr="00555C93" w:rsidRDefault="00193443" w:rsidP="00BD42BC">
            <w:pPr>
              <w:jc w:val="center"/>
              <w:rPr>
                <w:rFonts w:ascii="Verdana" w:hAnsi="Verdana"/>
                <w:sz w:val="18"/>
                <w:szCs w:val="18"/>
              </w:rPr>
            </w:pPr>
          </w:p>
        </w:tc>
        <w:tc>
          <w:tcPr>
            <w:tcW w:w="1612" w:type="dxa"/>
            <w:vAlign w:val="center"/>
          </w:tcPr>
          <w:p w14:paraId="506BF615" w14:textId="77777777" w:rsidR="00193443" w:rsidRPr="00555C93" w:rsidRDefault="00193443" w:rsidP="00BD42BC">
            <w:pPr>
              <w:rPr>
                <w:rFonts w:ascii="Verdana" w:hAnsi="Verdana"/>
                <w:sz w:val="18"/>
                <w:szCs w:val="18"/>
              </w:rPr>
            </w:pPr>
          </w:p>
        </w:tc>
        <w:tc>
          <w:tcPr>
            <w:tcW w:w="1612" w:type="dxa"/>
            <w:vAlign w:val="center"/>
          </w:tcPr>
          <w:p w14:paraId="58CC5FCA" w14:textId="77777777" w:rsidR="00193443" w:rsidRPr="00555C93" w:rsidRDefault="00193443" w:rsidP="00BD42BC">
            <w:pPr>
              <w:rPr>
                <w:rFonts w:ascii="Verdana" w:hAnsi="Verdana"/>
                <w:sz w:val="18"/>
                <w:szCs w:val="18"/>
              </w:rPr>
            </w:pPr>
          </w:p>
        </w:tc>
        <w:tc>
          <w:tcPr>
            <w:tcW w:w="1612" w:type="dxa"/>
            <w:vAlign w:val="center"/>
          </w:tcPr>
          <w:p w14:paraId="3383B242" w14:textId="77777777" w:rsidR="00193443" w:rsidRPr="00555C93" w:rsidRDefault="00193443" w:rsidP="00BD42BC">
            <w:pPr>
              <w:rPr>
                <w:rFonts w:ascii="Verdana" w:hAnsi="Verdana"/>
                <w:sz w:val="18"/>
                <w:szCs w:val="18"/>
              </w:rPr>
            </w:pPr>
          </w:p>
        </w:tc>
      </w:tr>
      <w:tr w:rsidR="00193443" w:rsidRPr="00555C93" w14:paraId="2F66A0B4" w14:textId="77777777" w:rsidTr="00BD42BC">
        <w:trPr>
          <w:trHeight w:val="151"/>
        </w:trPr>
        <w:tc>
          <w:tcPr>
            <w:tcW w:w="3227" w:type="dxa"/>
            <w:vMerge/>
          </w:tcPr>
          <w:p w14:paraId="4B56853B" w14:textId="77777777" w:rsidR="00193443" w:rsidRPr="00555C93" w:rsidRDefault="00193443" w:rsidP="00BD42BC">
            <w:pPr>
              <w:rPr>
                <w:rFonts w:ascii="Verdana" w:hAnsi="Verdana"/>
                <w:sz w:val="18"/>
                <w:szCs w:val="18"/>
              </w:rPr>
            </w:pPr>
          </w:p>
        </w:tc>
        <w:tc>
          <w:tcPr>
            <w:tcW w:w="1612" w:type="dxa"/>
            <w:vAlign w:val="center"/>
          </w:tcPr>
          <w:p w14:paraId="5141FA1B" w14:textId="77777777" w:rsidR="00193443" w:rsidRPr="00555C93" w:rsidRDefault="00193443" w:rsidP="00BD42BC">
            <w:pPr>
              <w:jc w:val="center"/>
              <w:rPr>
                <w:rFonts w:ascii="Verdana" w:hAnsi="Verdana"/>
                <w:sz w:val="18"/>
                <w:szCs w:val="18"/>
              </w:rPr>
            </w:pPr>
          </w:p>
        </w:tc>
        <w:tc>
          <w:tcPr>
            <w:tcW w:w="1612" w:type="dxa"/>
            <w:vAlign w:val="center"/>
          </w:tcPr>
          <w:p w14:paraId="6B24B732" w14:textId="77777777" w:rsidR="00193443" w:rsidRPr="00555C93" w:rsidRDefault="00193443" w:rsidP="00BD42BC">
            <w:pPr>
              <w:rPr>
                <w:rFonts w:ascii="Verdana" w:hAnsi="Verdana"/>
                <w:sz w:val="18"/>
                <w:szCs w:val="18"/>
              </w:rPr>
            </w:pPr>
          </w:p>
        </w:tc>
        <w:tc>
          <w:tcPr>
            <w:tcW w:w="1612" w:type="dxa"/>
            <w:vAlign w:val="center"/>
          </w:tcPr>
          <w:p w14:paraId="7A94EDC0" w14:textId="77777777" w:rsidR="00193443" w:rsidRPr="00555C93" w:rsidRDefault="00193443" w:rsidP="00BD42BC">
            <w:pPr>
              <w:rPr>
                <w:rFonts w:ascii="Verdana" w:hAnsi="Verdana"/>
                <w:sz w:val="18"/>
                <w:szCs w:val="18"/>
              </w:rPr>
            </w:pPr>
          </w:p>
        </w:tc>
        <w:tc>
          <w:tcPr>
            <w:tcW w:w="1612" w:type="dxa"/>
            <w:vAlign w:val="center"/>
          </w:tcPr>
          <w:p w14:paraId="3E71D0DE" w14:textId="77777777" w:rsidR="00193443" w:rsidRPr="00555C93" w:rsidRDefault="00193443" w:rsidP="00BD42BC">
            <w:pPr>
              <w:rPr>
                <w:rFonts w:ascii="Verdana" w:hAnsi="Verdana"/>
                <w:sz w:val="18"/>
                <w:szCs w:val="18"/>
              </w:rPr>
            </w:pPr>
          </w:p>
        </w:tc>
      </w:tr>
      <w:tr w:rsidR="00193443" w:rsidRPr="00555C93" w14:paraId="06A68609" w14:textId="77777777" w:rsidTr="00BD42BC">
        <w:trPr>
          <w:trHeight w:val="151"/>
        </w:trPr>
        <w:tc>
          <w:tcPr>
            <w:tcW w:w="3227" w:type="dxa"/>
            <w:vMerge/>
          </w:tcPr>
          <w:p w14:paraId="0F2FDAE2" w14:textId="77777777" w:rsidR="00193443" w:rsidRPr="00555C93" w:rsidRDefault="00193443" w:rsidP="00BD42BC">
            <w:pPr>
              <w:rPr>
                <w:rFonts w:ascii="Verdana" w:hAnsi="Verdana"/>
                <w:sz w:val="18"/>
                <w:szCs w:val="18"/>
              </w:rPr>
            </w:pPr>
          </w:p>
        </w:tc>
        <w:tc>
          <w:tcPr>
            <w:tcW w:w="1612" w:type="dxa"/>
            <w:vAlign w:val="center"/>
          </w:tcPr>
          <w:p w14:paraId="39ECBA23" w14:textId="77777777" w:rsidR="00193443" w:rsidRPr="00555C93" w:rsidRDefault="00193443" w:rsidP="00BD42BC">
            <w:pPr>
              <w:jc w:val="center"/>
              <w:rPr>
                <w:rFonts w:ascii="Verdana" w:hAnsi="Verdana"/>
                <w:sz w:val="18"/>
                <w:szCs w:val="18"/>
              </w:rPr>
            </w:pPr>
          </w:p>
        </w:tc>
        <w:tc>
          <w:tcPr>
            <w:tcW w:w="1612" w:type="dxa"/>
            <w:vAlign w:val="center"/>
          </w:tcPr>
          <w:p w14:paraId="49ADA6BB" w14:textId="77777777" w:rsidR="00193443" w:rsidRPr="00555C93" w:rsidRDefault="00193443" w:rsidP="00BD42BC">
            <w:pPr>
              <w:rPr>
                <w:rFonts w:ascii="Verdana" w:hAnsi="Verdana"/>
                <w:sz w:val="18"/>
                <w:szCs w:val="18"/>
              </w:rPr>
            </w:pPr>
          </w:p>
        </w:tc>
        <w:tc>
          <w:tcPr>
            <w:tcW w:w="1612" w:type="dxa"/>
            <w:vAlign w:val="center"/>
          </w:tcPr>
          <w:p w14:paraId="25E241DB" w14:textId="77777777" w:rsidR="00193443" w:rsidRPr="00555C93" w:rsidRDefault="00193443" w:rsidP="00BD42BC">
            <w:pPr>
              <w:rPr>
                <w:rFonts w:ascii="Verdana" w:hAnsi="Verdana"/>
                <w:sz w:val="18"/>
                <w:szCs w:val="18"/>
              </w:rPr>
            </w:pPr>
          </w:p>
        </w:tc>
        <w:tc>
          <w:tcPr>
            <w:tcW w:w="1612" w:type="dxa"/>
            <w:vAlign w:val="center"/>
          </w:tcPr>
          <w:p w14:paraId="740533F0" w14:textId="77777777" w:rsidR="00193443" w:rsidRPr="00555C93" w:rsidRDefault="00193443" w:rsidP="00BD42BC">
            <w:pPr>
              <w:rPr>
                <w:rFonts w:ascii="Verdana" w:hAnsi="Verdana"/>
                <w:sz w:val="18"/>
                <w:szCs w:val="18"/>
              </w:rPr>
            </w:pPr>
          </w:p>
        </w:tc>
      </w:tr>
      <w:tr w:rsidR="00193443" w:rsidRPr="00555C93" w14:paraId="456572AC" w14:textId="77777777" w:rsidTr="00BD42BC">
        <w:trPr>
          <w:trHeight w:val="151"/>
        </w:trPr>
        <w:tc>
          <w:tcPr>
            <w:tcW w:w="3227" w:type="dxa"/>
            <w:vMerge/>
          </w:tcPr>
          <w:p w14:paraId="3D70C6E2" w14:textId="77777777" w:rsidR="00193443" w:rsidRPr="00555C93" w:rsidRDefault="00193443" w:rsidP="00BD42BC">
            <w:pPr>
              <w:rPr>
                <w:rFonts w:ascii="Verdana" w:hAnsi="Verdana"/>
                <w:sz w:val="18"/>
                <w:szCs w:val="18"/>
              </w:rPr>
            </w:pPr>
          </w:p>
        </w:tc>
        <w:tc>
          <w:tcPr>
            <w:tcW w:w="1612" w:type="dxa"/>
            <w:vAlign w:val="center"/>
          </w:tcPr>
          <w:p w14:paraId="2A8AAE1C" w14:textId="77777777" w:rsidR="00193443" w:rsidRPr="00555C93" w:rsidRDefault="00193443" w:rsidP="00BD42BC">
            <w:pPr>
              <w:jc w:val="center"/>
              <w:rPr>
                <w:rFonts w:ascii="Verdana" w:hAnsi="Verdana"/>
                <w:sz w:val="18"/>
                <w:szCs w:val="18"/>
              </w:rPr>
            </w:pPr>
          </w:p>
        </w:tc>
        <w:tc>
          <w:tcPr>
            <w:tcW w:w="1612" w:type="dxa"/>
            <w:vAlign w:val="center"/>
          </w:tcPr>
          <w:p w14:paraId="25463221" w14:textId="77777777" w:rsidR="00193443" w:rsidRPr="00555C93" w:rsidRDefault="00193443" w:rsidP="00BD42BC">
            <w:pPr>
              <w:rPr>
                <w:rFonts w:ascii="Verdana" w:hAnsi="Verdana"/>
                <w:sz w:val="18"/>
                <w:szCs w:val="18"/>
              </w:rPr>
            </w:pPr>
          </w:p>
        </w:tc>
        <w:tc>
          <w:tcPr>
            <w:tcW w:w="1612" w:type="dxa"/>
            <w:vAlign w:val="center"/>
          </w:tcPr>
          <w:p w14:paraId="10FDDA2F" w14:textId="77777777" w:rsidR="00193443" w:rsidRPr="00555C93" w:rsidRDefault="00193443" w:rsidP="00BD42BC">
            <w:pPr>
              <w:rPr>
                <w:rFonts w:ascii="Verdana" w:hAnsi="Verdana"/>
                <w:sz w:val="18"/>
                <w:szCs w:val="18"/>
              </w:rPr>
            </w:pPr>
          </w:p>
        </w:tc>
        <w:tc>
          <w:tcPr>
            <w:tcW w:w="1612" w:type="dxa"/>
            <w:vAlign w:val="center"/>
          </w:tcPr>
          <w:p w14:paraId="75A7E768" w14:textId="77777777" w:rsidR="00193443" w:rsidRPr="00555C93" w:rsidRDefault="00193443" w:rsidP="00BD42BC">
            <w:pPr>
              <w:rPr>
                <w:rFonts w:ascii="Verdana" w:hAnsi="Verdana"/>
                <w:sz w:val="18"/>
                <w:szCs w:val="18"/>
              </w:rPr>
            </w:pPr>
          </w:p>
        </w:tc>
      </w:tr>
      <w:tr w:rsidR="00193443" w:rsidRPr="00555C93" w14:paraId="69FA035A" w14:textId="77777777" w:rsidTr="00BD42BC">
        <w:trPr>
          <w:trHeight w:val="151"/>
        </w:trPr>
        <w:tc>
          <w:tcPr>
            <w:tcW w:w="3227" w:type="dxa"/>
            <w:vMerge/>
          </w:tcPr>
          <w:p w14:paraId="5FED0DEB" w14:textId="77777777" w:rsidR="00193443" w:rsidRPr="00555C93" w:rsidRDefault="00193443" w:rsidP="00BD42BC">
            <w:pPr>
              <w:rPr>
                <w:rFonts w:ascii="Verdana" w:hAnsi="Verdana"/>
                <w:sz w:val="18"/>
                <w:szCs w:val="18"/>
              </w:rPr>
            </w:pPr>
          </w:p>
        </w:tc>
        <w:tc>
          <w:tcPr>
            <w:tcW w:w="1612" w:type="dxa"/>
            <w:vAlign w:val="center"/>
          </w:tcPr>
          <w:p w14:paraId="243BDD9E" w14:textId="77777777" w:rsidR="00193443" w:rsidRPr="00555C93" w:rsidRDefault="00193443" w:rsidP="00BD42BC">
            <w:pPr>
              <w:jc w:val="center"/>
              <w:rPr>
                <w:rFonts w:ascii="Verdana" w:hAnsi="Verdana"/>
                <w:sz w:val="18"/>
                <w:szCs w:val="18"/>
              </w:rPr>
            </w:pPr>
          </w:p>
        </w:tc>
        <w:tc>
          <w:tcPr>
            <w:tcW w:w="1612" w:type="dxa"/>
            <w:vAlign w:val="center"/>
          </w:tcPr>
          <w:p w14:paraId="27B1C9CC" w14:textId="77777777" w:rsidR="00193443" w:rsidRPr="00555C93" w:rsidRDefault="00193443" w:rsidP="00BD42BC">
            <w:pPr>
              <w:rPr>
                <w:rFonts w:ascii="Verdana" w:hAnsi="Verdana"/>
                <w:sz w:val="18"/>
                <w:szCs w:val="18"/>
              </w:rPr>
            </w:pPr>
          </w:p>
        </w:tc>
        <w:tc>
          <w:tcPr>
            <w:tcW w:w="1612" w:type="dxa"/>
            <w:vAlign w:val="center"/>
          </w:tcPr>
          <w:p w14:paraId="6A9750F4" w14:textId="77777777" w:rsidR="00193443" w:rsidRPr="00555C93" w:rsidRDefault="00193443" w:rsidP="00BD42BC">
            <w:pPr>
              <w:rPr>
                <w:rFonts w:ascii="Verdana" w:hAnsi="Verdana"/>
                <w:sz w:val="18"/>
                <w:szCs w:val="18"/>
              </w:rPr>
            </w:pPr>
          </w:p>
        </w:tc>
        <w:tc>
          <w:tcPr>
            <w:tcW w:w="1612" w:type="dxa"/>
            <w:vAlign w:val="center"/>
          </w:tcPr>
          <w:p w14:paraId="4A09832C" w14:textId="77777777" w:rsidR="00193443" w:rsidRPr="00555C93" w:rsidRDefault="00193443" w:rsidP="00BD42BC">
            <w:pPr>
              <w:rPr>
                <w:rFonts w:ascii="Verdana" w:hAnsi="Verdana"/>
                <w:sz w:val="18"/>
                <w:szCs w:val="18"/>
              </w:rPr>
            </w:pPr>
          </w:p>
        </w:tc>
      </w:tr>
      <w:tr w:rsidR="00193443" w:rsidRPr="00555C93" w14:paraId="4D234951" w14:textId="77777777" w:rsidTr="00BD42BC">
        <w:trPr>
          <w:trHeight w:val="151"/>
        </w:trPr>
        <w:tc>
          <w:tcPr>
            <w:tcW w:w="3227" w:type="dxa"/>
            <w:vMerge/>
          </w:tcPr>
          <w:p w14:paraId="375F81C4" w14:textId="77777777" w:rsidR="00193443" w:rsidRPr="00555C93" w:rsidRDefault="00193443" w:rsidP="00BD42BC">
            <w:pPr>
              <w:rPr>
                <w:rFonts w:ascii="Verdana" w:hAnsi="Verdana"/>
                <w:sz w:val="18"/>
                <w:szCs w:val="18"/>
              </w:rPr>
            </w:pPr>
          </w:p>
        </w:tc>
        <w:tc>
          <w:tcPr>
            <w:tcW w:w="1612" w:type="dxa"/>
            <w:vAlign w:val="center"/>
          </w:tcPr>
          <w:p w14:paraId="66020F85" w14:textId="77777777" w:rsidR="00193443" w:rsidRPr="00555C93" w:rsidRDefault="00193443" w:rsidP="00BD42BC">
            <w:pPr>
              <w:jc w:val="center"/>
              <w:rPr>
                <w:rFonts w:ascii="Verdana" w:hAnsi="Verdana"/>
                <w:sz w:val="18"/>
                <w:szCs w:val="18"/>
              </w:rPr>
            </w:pPr>
          </w:p>
        </w:tc>
        <w:tc>
          <w:tcPr>
            <w:tcW w:w="1612" w:type="dxa"/>
            <w:vAlign w:val="center"/>
          </w:tcPr>
          <w:p w14:paraId="781A60EB" w14:textId="77777777" w:rsidR="00193443" w:rsidRPr="00555C93" w:rsidRDefault="00193443" w:rsidP="00BD42BC">
            <w:pPr>
              <w:rPr>
                <w:rFonts w:ascii="Verdana" w:hAnsi="Verdana"/>
                <w:sz w:val="18"/>
                <w:szCs w:val="18"/>
              </w:rPr>
            </w:pPr>
          </w:p>
        </w:tc>
        <w:tc>
          <w:tcPr>
            <w:tcW w:w="1612" w:type="dxa"/>
            <w:vAlign w:val="center"/>
          </w:tcPr>
          <w:p w14:paraId="2704FE06" w14:textId="77777777" w:rsidR="00193443" w:rsidRPr="00555C93" w:rsidRDefault="00193443" w:rsidP="00BD42BC">
            <w:pPr>
              <w:rPr>
                <w:rFonts w:ascii="Verdana" w:hAnsi="Verdana"/>
                <w:sz w:val="18"/>
                <w:szCs w:val="18"/>
              </w:rPr>
            </w:pPr>
          </w:p>
        </w:tc>
        <w:tc>
          <w:tcPr>
            <w:tcW w:w="1612" w:type="dxa"/>
            <w:vAlign w:val="center"/>
          </w:tcPr>
          <w:p w14:paraId="05920054" w14:textId="77777777" w:rsidR="00193443" w:rsidRPr="00555C93" w:rsidRDefault="00193443" w:rsidP="00BD42BC">
            <w:pPr>
              <w:rPr>
                <w:rFonts w:ascii="Verdana" w:hAnsi="Verdana"/>
                <w:sz w:val="18"/>
                <w:szCs w:val="18"/>
              </w:rPr>
            </w:pPr>
          </w:p>
        </w:tc>
      </w:tr>
      <w:tr w:rsidR="00193443" w:rsidRPr="00555C93" w14:paraId="659EE0A8" w14:textId="77777777" w:rsidTr="00BD42BC">
        <w:trPr>
          <w:trHeight w:val="151"/>
        </w:trPr>
        <w:tc>
          <w:tcPr>
            <w:tcW w:w="3227" w:type="dxa"/>
            <w:vMerge/>
          </w:tcPr>
          <w:p w14:paraId="5DC0881C" w14:textId="77777777" w:rsidR="00193443" w:rsidRPr="00555C93" w:rsidRDefault="00193443" w:rsidP="00BD42BC">
            <w:pPr>
              <w:rPr>
                <w:rFonts w:ascii="Verdana" w:hAnsi="Verdana"/>
                <w:sz w:val="18"/>
                <w:szCs w:val="18"/>
              </w:rPr>
            </w:pPr>
          </w:p>
        </w:tc>
        <w:tc>
          <w:tcPr>
            <w:tcW w:w="1612" w:type="dxa"/>
            <w:vAlign w:val="center"/>
          </w:tcPr>
          <w:p w14:paraId="3E32724A" w14:textId="77777777" w:rsidR="00193443" w:rsidRPr="00555C93" w:rsidRDefault="00193443" w:rsidP="00BD42BC">
            <w:pPr>
              <w:jc w:val="center"/>
              <w:rPr>
                <w:rFonts w:ascii="Verdana" w:hAnsi="Verdana"/>
                <w:sz w:val="18"/>
                <w:szCs w:val="18"/>
              </w:rPr>
            </w:pPr>
          </w:p>
        </w:tc>
        <w:tc>
          <w:tcPr>
            <w:tcW w:w="1612" w:type="dxa"/>
            <w:vAlign w:val="center"/>
          </w:tcPr>
          <w:p w14:paraId="30574BBD" w14:textId="77777777" w:rsidR="00193443" w:rsidRPr="00555C93" w:rsidRDefault="00193443" w:rsidP="00BD42BC">
            <w:pPr>
              <w:rPr>
                <w:rFonts w:ascii="Verdana" w:hAnsi="Verdana"/>
                <w:sz w:val="18"/>
                <w:szCs w:val="18"/>
              </w:rPr>
            </w:pPr>
          </w:p>
        </w:tc>
        <w:tc>
          <w:tcPr>
            <w:tcW w:w="1612" w:type="dxa"/>
            <w:vAlign w:val="center"/>
          </w:tcPr>
          <w:p w14:paraId="200156BF" w14:textId="77777777" w:rsidR="00193443" w:rsidRPr="00555C93" w:rsidRDefault="00193443" w:rsidP="00BD42BC">
            <w:pPr>
              <w:rPr>
                <w:rFonts w:ascii="Verdana" w:hAnsi="Verdana"/>
                <w:sz w:val="18"/>
                <w:szCs w:val="18"/>
              </w:rPr>
            </w:pPr>
          </w:p>
        </w:tc>
        <w:tc>
          <w:tcPr>
            <w:tcW w:w="1612" w:type="dxa"/>
            <w:vAlign w:val="center"/>
          </w:tcPr>
          <w:p w14:paraId="6E69A2FE" w14:textId="77777777" w:rsidR="00193443" w:rsidRPr="00555C93" w:rsidRDefault="00193443" w:rsidP="00BD42BC">
            <w:pPr>
              <w:rPr>
                <w:rFonts w:ascii="Verdana" w:hAnsi="Verdana"/>
                <w:sz w:val="18"/>
                <w:szCs w:val="18"/>
              </w:rPr>
            </w:pPr>
          </w:p>
        </w:tc>
      </w:tr>
      <w:tr w:rsidR="00193443" w:rsidRPr="00555C93" w14:paraId="449EB9ED" w14:textId="77777777" w:rsidTr="00BD42BC">
        <w:trPr>
          <w:trHeight w:val="151"/>
        </w:trPr>
        <w:tc>
          <w:tcPr>
            <w:tcW w:w="3227" w:type="dxa"/>
            <w:vMerge/>
          </w:tcPr>
          <w:p w14:paraId="1B1D8CF0" w14:textId="77777777" w:rsidR="00193443" w:rsidRPr="00555C93" w:rsidRDefault="00193443" w:rsidP="00BD42BC">
            <w:pPr>
              <w:rPr>
                <w:rFonts w:ascii="Verdana" w:hAnsi="Verdana"/>
                <w:sz w:val="18"/>
                <w:szCs w:val="18"/>
              </w:rPr>
            </w:pPr>
          </w:p>
        </w:tc>
        <w:tc>
          <w:tcPr>
            <w:tcW w:w="1612" w:type="dxa"/>
            <w:vAlign w:val="center"/>
          </w:tcPr>
          <w:p w14:paraId="57B488FC" w14:textId="77777777" w:rsidR="00193443" w:rsidRPr="00555C93" w:rsidRDefault="00193443" w:rsidP="00BD42BC">
            <w:pPr>
              <w:jc w:val="center"/>
              <w:rPr>
                <w:rFonts w:ascii="Verdana" w:hAnsi="Verdana"/>
                <w:sz w:val="18"/>
                <w:szCs w:val="18"/>
              </w:rPr>
            </w:pPr>
          </w:p>
        </w:tc>
        <w:tc>
          <w:tcPr>
            <w:tcW w:w="1612" w:type="dxa"/>
            <w:vAlign w:val="center"/>
          </w:tcPr>
          <w:p w14:paraId="43F8156C" w14:textId="77777777" w:rsidR="00193443" w:rsidRPr="00555C93" w:rsidRDefault="00193443" w:rsidP="00BD42BC">
            <w:pPr>
              <w:rPr>
                <w:rFonts w:ascii="Verdana" w:hAnsi="Verdana"/>
                <w:sz w:val="18"/>
                <w:szCs w:val="18"/>
              </w:rPr>
            </w:pPr>
          </w:p>
        </w:tc>
        <w:tc>
          <w:tcPr>
            <w:tcW w:w="1612" w:type="dxa"/>
            <w:vAlign w:val="center"/>
          </w:tcPr>
          <w:p w14:paraId="1F5A9CF7" w14:textId="77777777" w:rsidR="00193443" w:rsidRPr="00555C93" w:rsidRDefault="00193443" w:rsidP="00BD42BC">
            <w:pPr>
              <w:rPr>
                <w:rFonts w:ascii="Verdana" w:hAnsi="Verdana"/>
                <w:sz w:val="18"/>
                <w:szCs w:val="18"/>
              </w:rPr>
            </w:pPr>
          </w:p>
        </w:tc>
        <w:tc>
          <w:tcPr>
            <w:tcW w:w="1612" w:type="dxa"/>
            <w:vAlign w:val="center"/>
          </w:tcPr>
          <w:p w14:paraId="72446334" w14:textId="77777777" w:rsidR="00193443" w:rsidRPr="00555C93" w:rsidRDefault="00193443" w:rsidP="00BD42BC">
            <w:pPr>
              <w:rPr>
                <w:rFonts w:ascii="Verdana" w:hAnsi="Verdana"/>
                <w:sz w:val="18"/>
                <w:szCs w:val="18"/>
              </w:rPr>
            </w:pPr>
          </w:p>
        </w:tc>
      </w:tr>
      <w:tr w:rsidR="00193443" w:rsidRPr="00555C93" w14:paraId="7C763190" w14:textId="77777777" w:rsidTr="00BD42BC">
        <w:trPr>
          <w:trHeight w:val="151"/>
        </w:trPr>
        <w:tc>
          <w:tcPr>
            <w:tcW w:w="3227" w:type="dxa"/>
            <w:vMerge/>
          </w:tcPr>
          <w:p w14:paraId="184F92A4" w14:textId="77777777" w:rsidR="00193443" w:rsidRPr="00555C93" w:rsidRDefault="00193443" w:rsidP="00BD42BC">
            <w:pPr>
              <w:rPr>
                <w:rFonts w:ascii="Verdana" w:hAnsi="Verdana"/>
                <w:sz w:val="18"/>
                <w:szCs w:val="18"/>
              </w:rPr>
            </w:pPr>
          </w:p>
        </w:tc>
        <w:tc>
          <w:tcPr>
            <w:tcW w:w="1612" w:type="dxa"/>
            <w:vAlign w:val="center"/>
          </w:tcPr>
          <w:p w14:paraId="3FB95361" w14:textId="77777777" w:rsidR="00193443" w:rsidRPr="00555C93" w:rsidRDefault="00193443" w:rsidP="00BD42BC">
            <w:pPr>
              <w:jc w:val="center"/>
              <w:rPr>
                <w:rFonts w:ascii="Verdana" w:hAnsi="Verdana"/>
                <w:sz w:val="18"/>
                <w:szCs w:val="18"/>
              </w:rPr>
            </w:pPr>
          </w:p>
        </w:tc>
        <w:tc>
          <w:tcPr>
            <w:tcW w:w="1612" w:type="dxa"/>
            <w:vAlign w:val="center"/>
          </w:tcPr>
          <w:p w14:paraId="43C073C0" w14:textId="77777777" w:rsidR="00193443" w:rsidRPr="00555C93" w:rsidRDefault="00193443" w:rsidP="00BD42BC">
            <w:pPr>
              <w:rPr>
                <w:rFonts w:ascii="Verdana" w:hAnsi="Verdana"/>
                <w:sz w:val="18"/>
                <w:szCs w:val="18"/>
              </w:rPr>
            </w:pPr>
          </w:p>
        </w:tc>
        <w:tc>
          <w:tcPr>
            <w:tcW w:w="1612" w:type="dxa"/>
            <w:vAlign w:val="center"/>
          </w:tcPr>
          <w:p w14:paraId="4925597A" w14:textId="77777777" w:rsidR="00193443" w:rsidRPr="00555C93" w:rsidRDefault="00193443" w:rsidP="00BD42BC">
            <w:pPr>
              <w:rPr>
                <w:rFonts w:ascii="Verdana" w:hAnsi="Verdana"/>
                <w:sz w:val="18"/>
                <w:szCs w:val="18"/>
              </w:rPr>
            </w:pPr>
          </w:p>
        </w:tc>
        <w:tc>
          <w:tcPr>
            <w:tcW w:w="1612" w:type="dxa"/>
            <w:vAlign w:val="center"/>
          </w:tcPr>
          <w:p w14:paraId="38E67729" w14:textId="77777777" w:rsidR="00193443" w:rsidRPr="00555C93" w:rsidRDefault="00193443" w:rsidP="00BD42BC">
            <w:pPr>
              <w:rPr>
                <w:rFonts w:ascii="Verdana" w:hAnsi="Verdana"/>
                <w:sz w:val="18"/>
                <w:szCs w:val="18"/>
              </w:rPr>
            </w:pPr>
          </w:p>
        </w:tc>
      </w:tr>
      <w:tr w:rsidR="00193443" w:rsidRPr="00555C93" w14:paraId="4FBE7223" w14:textId="77777777" w:rsidTr="00BD42BC">
        <w:trPr>
          <w:trHeight w:val="151"/>
        </w:trPr>
        <w:tc>
          <w:tcPr>
            <w:tcW w:w="3227" w:type="dxa"/>
            <w:vMerge/>
          </w:tcPr>
          <w:p w14:paraId="5D586110" w14:textId="77777777" w:rsidR="00193443" w:rsidRPr="00555C93" w:rsidRDefault="00193443" w:rsidP="00BD42BC">
            <w:pPr>
              <w:rPr>
                <w:rFonts w:ascii="Verdana" w:hAnsi="Verdana"/>
                <w:sz w:val="18"/>
                <w:szCs w:val="18"/>
              </w:rPr>
            </w:pPr>
          </w:p>
        </w:tc>
        <w:tc>
          <w:tcPr>
            <w:tcW w:w="1612" w:type="dxa"/>
            <w:vAlign w:val="center"/>
          </w:tcPr>
          <w:p w14:paraId="2290977A" w14:textId="77777777" w:rsidR="00193443" w:rsidRPr="00555C93" w:rsidRDefault="00193443" w:rsidP="00BD42BC">
            <w:pPr>
              <w:jc w:val="center"/>
              <w:rPr>
                <w:rFonts w:ascii="Verdana" w:hAnsi="Verdana"/>
                <w:sz w:val="18"/>
                <w:szCs w:val="18"/>
              </w:rPr>
            </w:pPr>
          </w:p>
        </w:tc>
        <w:tc>
          <w:tcPr>
            <w:tcW w:w="1612" w:type="dxa"/>
            <w:vAlign w:val="center"/>
          </w:tcPr>
          <w:p w14:paraId="200FF60B" w14:textId="77777777" w:rsidR="00193443" w:rsidRPr="00555C93" w:rsidRDefault="00193443" w:rsidP="00BD42BC">
            <w:pPr>
              <w:rPr>
                <w:rFonts w:ascii="Verdana" w:hAnsi="Verdana"/>
                <w:sz w:val="18"/>
                <w:szCs w:val="18"/>
              </w:rPr>
            </w:pPr>
          </w:p>
        </w:tc>
        <w:tc>
          <w:tcPr>
            <w:tcW w:w="1612" w:type="dxa"/>
            <w:vAlign w:val="center"/>
          </w:tcPr>
          <w:p w14:paraId="1F5ECBDB" w14:textId="77777777" w:rsidR="00193443" w:rsidRPr="00555C93" w:rsidRDefault="00193443" w:rsidP="00BD42BC">
            <w:pPr>
              <w:rPr>
                <w:rFonts w:ascii="Verdana" w:hAnsi="Verdana"/>
                <w:sz w:val="18"/>
                <w:szCs w:val="18"/>
              </w:rPr>
            </w:pPr>
          </w:p>
        </w:tc>
        <w:tc>
          <w:tcPr>
            <w:tcW w:w="1612" w:type="dxa"/>
            <w:vAlign w:val="center"/>
          </w:tcPr>
          <w:p w14:paraId="12BF4B75" w14:textId="77777777" w:rsidR="00193443" w:rsidRPr="00555C93" w:rsidRDefault="00193443" w:rsidP="00BD42BC">
            <w:pPr>
              <w:rPr>
                <w:rFonts w:ascii="Verdana" w:hAnsi="Verdana"/>
                <w:sz w:val="18"/>
                <w:szCs w:val="18"/>
              </w:rPr>
            </w:pPr>
          </w:p>
        </w:tc>
      </w:tr>
      <w:tr w:rsidR="00193443" w:rsidRPr="00555C93" w14:paraId="662F6888" w14:textId="77777777" w:rsidTr="00BD42BC">
        <w:trPr>
          <w:trHeight w:val="151"/>
        </w:trPr>
        <w:tc>
          <w:tcPr>
            <w:tcW w:w="3227" w:type="dxa"/>
            <w:vMerge/>
          </w:tcPr>
          <w:p w14:paraId="582D901D" w14:textId="77777777" w:rsidR="00193443" w:rsidRPr="00555C93" w:rsidRDefault="00193443" w:rsidP="00BD42BC">
            <w:pPr>
              <w:rPr>
                <w:rFonts w:ascii="Verdana" w:hAnsi="Verdana"/>
                <w:sz w:val="18"/>
                <w:szCs w:val="18"/>
              </w:rPr>
            </w:pPr>
          </w:p>
        </w:tc>
        <w:tc>
          <w:tcPr>
            <w:tcW w:w="1612" w:type="dxa"/>
            <w:vAlign w:val="center"/>
          </w:tcPr>
          <w:p w14:paraId="66FE9BD9" w14:textId="77777777" w:rsidR="00193443" w:rsidRPr="00555C93" w:rsidRDefault="00193443" w:rsidP="00BD42BC">
            <w:pPr>
              <w:jc w:val="center"/>
              <w:rPr>
                <w:rFonts w:ascii="Verdana" w:hAnsi="Verdana"/>
                <w:sz w:val="18"/>
                <w:szCs w:val="18"/>
              </w:rPr>
            </w:pPr>
          </w:p>
        </w:tc>
        <w:tc>
          <w:tcPr>
            <w:tcW w:w="1612" w:type="dxa"/>
            <w:vAlign w:val="center"/>
          </w:tcPr>
          <w:p w14:paraId="50ADC293" w14:textId="77777777" w:rsidR="00193443" w:rsidRPr="00555C93" w:rsidRDefault="00193443" w:rsidP="00BD42BC">
            <w:pPr>
              <w:rPr>
                <w:rFonts w:ascii="Verdana" w:hAnsi="Verdana"/>
                <w:sz w:val="18"/>
                <w:szCs w:val="18"/>
              </w:rPr>
            </w:pPr>
          </w:p>
        </w:tc>
        <w:tc>
          <w:tcPr>
            <w:tcW w:w="1612" w:type="dxa"/>
            <w:vAlign w:val="center"/>
          </w:tcPr>
          <w:p w14:paraId="350E6D13" w14:textId="77777777" w:rsidR="00193443" w:rsidRPr="00555C93" w:rsidRDefault="00193443" w:rsidP="00BD42BC">
            <w:pPr>
              <w:rPr>
                <w:rFonts w:ascii="Verdana" w:hAnsi="Verdana"/>
                <w:sz w:val="18"/>
                <w:szCs w:val="18"/>
              </w:rPr>
            </w:pPr>
          </w:p>
        </w:tc>
        <w:tc>
          <w:tcPr>
            <w:tcW w:w="1612" w:type="dxa"/>
            <w:vAlign w:val="center"/>
          </w:tcPr>
          <w:p w14:paraId="057B4C6B" w14:textId="77777777" w:rsidR="00193443" w:rsidRPr="00555C93" w:rsidRDefault="00193443" w:rsidP="00BD42BC">
            <w:pPr>
              <w:rPr>
                <w:rFonts w:ascii="Verdana" w:hAnsi="Verdana"/>
                <w:sz w:val="18"/>
                <w:szCs w:val="18"/>
              </w:rPr>
            </w:pPr>
          </w:p>
        </w:tc>
      </w:tr>
      <w:tr w:rsidR="00193443" w:rsidRPr="00555C93" w14:paraId="49FA1A4D" w14:textId="77777777" w:rsidTr="00BD42BC">
        <w:trPr>
          <w:trHeight w:val="151"/>
        </w:trPr>
        <w:tc>
          <w:tcPr>
            <w:tcW w:w="3227" w:type="dxa"/>
            <w:vMerge/>
          </w:tcPr>
          <w:p w14:paraId="43CA0412" w14:textId="77777777" w:rsidR="00193443" w:rsidRPr="00555C93" w:rsidRDefault="00193443" w:rsidP="00BD42BC">
            <w:pPr>
              <w:rPr>
                <w:rFonts w:ascii="Verdana" w:hAnsi="Verdana"/>
                <w:sz w:val="18"/>
                <w:szCs w:val="18"/>
              </w:rPr>
            </w:pPr>
          </w:p>
        </w:tc>
        <w:tc>
          <w:tcPr>
            <w:tcW w:w="1612" w:type="dxa"/>
            <w:vAlign w:val="center"/>
          </w:tcPr>
          <w:p w14:paraId="380AF823" w14:textId="77777777" w:rsidR="00193443" w:rsidRPr="00555C93" w:rsidRDefault="00193443" w:rsidP="00BD42BC">
            <w:pPr>
              <w:jc w:val="center"/>
              <w:rPr>
                <w:rFonts w:ascii="Verdana" w:hAnsi="Verdana"/>
                <w:sz w:val="18"/>
                <w:szCs w:val="18"/>
              </w:rPr>
            </w:pPr>
          </w:p>
        </w:tc>
        <w:tc>
          <w:tcPr>
            <w:tcW w:w="1612" w:type="dxa"/>
            <w:vAlign w:val="center"/>
          </w:tcPr>
          <w:p w14:paraId="17DE2924" w14:textId="77777777" w:rsidR="00193443" w:rsidRPr="00555C93" w:rsidRDefault="00193443" w:rsidP="00BD42BC">
            <w:pPr>
              <w:rPr>
                <w:rFonts w:ascii="Verdana" w:hAnsi="Verdana"/>
                <w:sz w:val="18"/>
                <w:szCs w:val="18"/>
              </w:rPr>
            </w:pPr>
          </w:p>
        </w:tc>
        <w:tc>
          <w:tcPr>
            <w:tcW w:w="1612" w:type="dxa"/>
            <w:vAlign w:val="center"/>
          </w:tcPr>
          <w:p w14:paraId="40DCF610" w14:textId="77777777" w:rsidR="00193443" w:rsidRPr="00555C93" w:rsidRDefault="00193443" w:rsidP="00BD42BC">
            <w:pPr>
              <w:rPr>
                <w:rFonts w:ascii="Verdana" w:hAnsi="Verdana"/>
                <w:sz w:val="18"/>
                <w:szCs w:val="18"/>
              </w:rPr>
            </w:pPr>
          </w:p>
        </w:tc>
        <w:tc>
          <w:tcPr>
            <w:tcW w:w="1612" w:type="dxa"/>
            <w:vAlign w:val="center"/>
          </w:tcPr>
          <w:p w14:paraId="77D88F30" w14:textId="77777777" w:rsidR="00193443" w:rsidRPr="00555C93" w:rsidRDefault="00193443" w:rsidP="00BD42BC">
            <w:pPr>
              <w:rPr>
                <w:rFonts w:ascii="Verdana" w:hAnsi="Verdana"/>
                <w:sz w:val="18"/>
                <w:szCs w:val="18"/>
              </w:rPr>
            </w:pPr>
          </w:p>
        </w:tc>
      </w:tr>
    </w:tbl>
    <w:p w14:paraId="6CDCBBB8" w14:textId="77777777" w:rsidR="00193443" w:rsidRPr="00950641" w:rsidRDefault="00193443" w:rsidP="00917A5E">
      <w:pPr>
        <w:rPr>
          <w:rFonts w:ascii="Verdana" w:hAnsi="Verdana"/>
          <w:sz w:val="18"/>
          <w:szCs w:val="18"/>
        </w:rPr>
      </w:pPr>
    </w:p>
    <w:sectPr w:rsidR="00193443" w:rsidRPr="00950641" w:rsidSect="00930AB1">
      <w:headerReference w:type="even" r:id="rId12"/>
      <w:headerReference w:type="default" r:id="rId13"/>
      <w:footerReference w:type="even" r:id="rId14"/>
      <w:footerReference w:type="default" r:id="rId15"/>
      <w:headerReference w:type="first" r:id="rId16"/>
      <w:footerReference w:type="first" r:id="rId17"/>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E1B9A" w14:textId="77777777" w:rsidR="0030724C" w:rsidRDefault="0030724C">
      <w:r>
        <w:separator/>
      </w:r>
    </w:p>
  </w:endnote>
  <w:endnote w:type="continuationSeparator" w:id="0">
    <w:p w14:paraId="5E1541DD" w14:textId="77777777" w:rsidR="0030724C" w:rsidRDefault="0030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8C192" w14:textId="77777777" w:rsidR="00DF3B2C" w:rsidRDefault="00DF3B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4D46" w14:textId="77777777" w:rsidR="00DF3B2C" w:rsidRDefault="00DF3B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802C" w14:textId="77777777" w:rsidR="00DF3B2C" w:rsidRDefault="00DF3B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3BFB6" w14:textId="77777777" w:rsidR="0030724C" w:rsidRDefault="0030724C">
      <w:r>
        <w:separator/>
      </w:r>
    </w:p>
  </w:footnote>
  <w:footnote w:type="continuationSeparator" w:id="0">
    <w:p w14:paraId="2C847A07" w14:textId="77777777" w:rsidR="0030724C" w:rsidRDefault="00307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908C6" w14:textId="4B860FA1" w:rsidR="00DF3B2C" w:rsidRDefault="00DF3B2C">
    <w:pPr>
      <w:pStyle w:val="Encabezado"/>
    </w:pPr>
    <w:r>
      <w:rPr>
        <w:noProof/>
      </w:rPr>
      <w:pict w14:anchorId="29E4D9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85641"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446BDC0E" w:rsidR="00A039DA" w:rsidRDefault="00DF3B2C" w:rsidP="00A039DA">
    <w:pPr>
      <w:pStyle w:val="Encabezado"/>
      <w:jc w:val="right"/>
    </w:pPr>
    <w:r>
      <w:rPr>
        <w:noProof/>
      </w:rPr>
      <w:pict w14:anchorId="40D4F2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85642"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CFABD" w14:textId="37AE1F5C" w:rsidR="00DF3B2C" w:rsidRDefault="00DF3B2C">
    <w:pPr>
      <w:pStyle w:val="Encabezado"/>
    </w:pPr>
    <w:r>
      <w:rPr>
        <w:noProof/>
      </w:rPr>
      <w:pict w14:anchorId="5E211E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885640"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D26B4"/>
    <w:rsid w:val="000F32A2"/>
    <w:rsid w:val="000F42E2"/>
    <w:rsid w:val="001053DF"/>
    <w:rsid w:val="0018046E"/>
    <w:rsid w:val="00186809"/>
    <w:rsid w:val="00193443"/>
    <w:rsid w:val="001C4767"/>
    <w:rsid w:val="001E03B2"/>
    <w:rsid w:val="001F494F"/>
    <w:rsid w:val="00216264"/>
    <w:rsid w:val="00237149"/>
    <w:rsid w:val="002404E6"/>
    <w:rsid w:val="0024243E"/>
    <w:rsid w:val="002447BD"/>
    <w:rsid w:val="00250D20"/>
    <w:rsid w:val="002927D8"/>
    <w:rsid w:val="002A0270"/>
    <w:rsid w:val="002A6699"/>
    <w:rsid w:val="002B2FA8"/>
    <w:rsid w:val="002E3EF7"/>
    <w:rsid w:val="0030469D"/>
    <w:rsid w:val="003064B5"/>
    <w:rsid w:val="0030724C"/>
    <w:rsid w:val="00324E6F"/>
    <w:rsid w:val="00346125"/>
    <w:rsid w:val="00392F44"/>
    <w:rsid w:val="0039386B"/>
    <w:rsid w:val="003D3D6B"/>
    <w:rsid w:val="003F790B"/>
    <w:rsid w:val="0041193F"/>
    <w:rsid w:val="004409DE"/>
    <w:rsid w:val="0046639E"/>
    <w:rsid w:val="00475CB4"/>
    <w:rsid w:val="004779B9"/>
    <w:rsid w:val="00495108"/>
    <w:rsid w:val="004A79B6"/>
    <w:rsid w:val="004B36EE"/>
    <w:rsid w:val="004C48F6"/>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633EB"/>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37317"/>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210B"/>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DF3B2C"/>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4922</Words>
  <Characters>27074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29</cp:revision>
  <dcterms:created xsi:type="dcterms:W3CDTF">2025-05-28T15:50:00Z</dcterms:created>
  <dcterms:modified xsi:type="dcterms:W3CDTF">2025-08-08T19:14:00Z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