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950641">
        <w:rPr>
          <w:rFonts w:ascii="Verdana" w:eastAsia="Tahoma" w:hAnsi="Verdana" w:cs="Tahoma"/>
          <w:color w:val="000000"/>
          <w:sz w:val="18"/>
          <w:szCs w:val="18"/>
        </w:rPr>
        <w:t>DEL MISMO</w:t>
      </w:r>
      <w:proofErr w:type="gramEnd"/>
      <w:r w:rsidRPr="00950641">
        <w:rPr>
          <w:rFonts w:ascii="Verdana" w:eastAsia="Tahoma" w:hAnsi="Verdana" w:cs="Tahoma"/>
          <w:color w:val="000000"/>
          <w:sz w:val="18"/>
          <w:szCs w:val="18"/>
        </w:rPr>
        <w:t xml:space="preserve">,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2B2FA8" w:rsidRPr="00950641">
        <w:rPr>
          <w:rFonts w:ascii="Verdana" w:eastAsia="Verdana" w:hAnsi="Verdana" w:cs="Verdana"/>
          <w:b/>
          <w:bCs/>
          <w:color w:val="000000"/>
          <w:sz w:val="18"/>
          <w:szCs w:val="18"/>
        </w:rPr>
        <w:t>montoLetras</w:t>
      </w:r>
      <w:proofErr w:type="spellEnd"/>
      <w:r w:rsidR="002B2FA8" w:rsidRPr="00950641">
        <w:rPr>
          <w:rFonts w:ascii="Verdana" w:eastAsia="Verdana" w:hAnsi="Verdana" w:cs="Verdana"/>
          <w:b/>
          <w:bCs/>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NOVENA. -  GASTOS E IMPUESTOS DE LA </w:t>
      </w:r>
      <w:proofErr w:type="gramStart"/>
      <w:r w:rsidRPr="00950641">
        <w:rPr>
          <w:rFonts w:ascii="Verdana" w:eastAsia="Tahoma" w:hAnsi="Verdana" w:cs="Tahoma"/>
          <w:b/>
          <w:sz w:val="18"/>
          <w:szCs w:val="18"/>
        </w:rPr>
        <w:t>COMPRA VENTA</w:t>
      </w:r>
      <w:proofErr w:type="gramEnd"/>
      <w:r w:rsidRPr="00950641">
        <w:rPr>
          <w:rFonts w:ascii="Verdana" w:eastAsia="Tahoma" w:hAnsi="Verdana" w:cs="Tahoma"/>
          <w:b/>
          <w:sz w:val="18"/>
          <w:szCs w:val="18"/>
        </w:rPr>
        <w:t xml:space="preserve">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50641">
        <w:rPr>
          <w:rFonts w:ascii="Verdana" w:eastAsia="Tahoma" w:hAnsi="Verdana" w:cs="Tahoma"/>
          <w:color w:val="000000"/>
          <w:sz w:val="18"/>
          <w:szCs w:val="18"/>
        </w:rPr>
        <w:t>DE ACUERDO A</w:t>
      </w:r>
      <w:proofErr w:type="gramEnd"/>
      <w:r w:rsidRPr="00950641">
        <w:rPr>
          <w:rFonts w:ascii="Verdana" w:eastAsia="Tahoma" w:hAnsi="Verdana" w:cs="Tahoma"/>
          <w:color w:val="000000"/>
          <w:sz w:val="18"/>
          <w:szCs w:val="18"/>
        </w:rPr>
        <w:t xml:space="preserve">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w:t>
            </w:r>
            <w:proofErr w:type="spellStart"/>
            <w:r w:rsidRPr="00950641">
              <w:rPr>
                <w:rFonts w:ascii="Verdana" w:eastAsia="Verdana" w:hAnsi="Verdana" w:cs="Verdana"/>
                <w:color w:val="000000"/>
                <w:sz w:val="18"/>
                <w:szCs w:val="18"/>
                <w:lang w:val="es-PE"/>
              </w:rPr>
              <w:t>numerolote</w:t>
            </w:r>
            <w:proofErr w:type="spellEnd"/>
            <w:r w:rsidRPr="00950641">
              <w:rPr>
                <w:rFonts w:ascii="Verdana" w:eastAsia="Verdana" w:hAnsi="Verdana" w:cs="Verdana"/>
                <w:color w:val="000000"/>
                <w:sz w:val="18"/>
                <w:szCs w:val="18"/>
                <w:lang w:val="es-PE"/>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descripcionPorElFrente</w:t>
            </w:r>
            <w:proofErr w:type="spellEnd"/>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proofErr w:type="spellStart"/>
            <w:r w:rsidRPr="00950641">
              <w:rPr>
                <w:rFonts w:ascii="Verdana" w:hAnsi="Verdana"/>
                <w:spacing w:val="-2"/>
                <w:sz w:val="18"/>
                <w:szCs w:val="18"/>
                <w:lang w:val="es-MX"/>
              </w:rPr>
              <w:t>porElFrente</w:t>
            </w:r>
            <w:proofErr w:type="spellEnd"/>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lastRenderedPageBreak/>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285D149" w14:textId="77777777" w:rsidR="00831EF1" w:rsidRDefault="00831EF1" w:rsidP="00057EFA">
      <w:pPr>
        <w:spacing w:before="4" w:after="4" w:line="276" w:lineRule="auto"/>
        <w:jc w:val="both"/>
        <w:rPr>
          <w:rFonts w:ascii="Verdana" w:hAnsi="Verdana" w:cs="Tahoma"/>
          <w:b/>
          <w:bCs/>
          <w:sz w:val="18"/>
          <w:szCs w:val="18"/>
        </w:rPr>
      </w:pPr>
    </w:p>
    <w:p w14:paraId="3DA6724A" w14:textId="77777777" w:rsidR="00831EF1" w:rsidRDefault="00831EF1" w:rsidP="00057EFA">
      <w:pPr>
        <w:spacing w:before="4" w:after="4" w:line="276" w:lineRule="auto"/>
        <w:jc w:val="both"/>
        <w:rPr>
          <w:rFonts w:ascii="Verdana" w:hAnsi="Verdana" w:cs="Tahoma"/>
          <w:b/>
          <w:bCs/>
          <w:sz w:val="18"/>
          <w:szCs w:val="18"/>
        </w:rPr>
      </w:pPr>
    </w:p>
    <w:p w14:paraId="54EA6431" w14:textId="77777777" w:rsidR="00831EF1" w:rsidRDefault="00831EF1" w:rsidP="00057EFA">
      <w:pPr>
        <w:spacing w:before="4" w:after="4" w:line="276" w:lineRule="auto"/>
        <w:jc w:val="both"/>
        <w:rPr>
          <w:rFonts w:ascii="Verdana" w:hAnsi="Verdana" w:cs="Tahoma"/>
          <w:b/>
          <w:bCs/>
          <w:sz w:val="18"/>
          <w:szCs w:val="18"/>
        </w:rPr>
      </w:pPr>
    </w:p>
    <w:p w14:paraId="48524B92" w14:textId="77777777" w:rsidR="00831EF1" w:rsidRDefault="00831EF1" w:rsidP="00057EFA">
      <w:pPr>
        <w:spacing w:before="4" w:after="4" w:line="276" w:lineRule="auto"/>
        <w:jc w:val="both"/>
        <w:rPr>
          <w:rFonts w:ascii="Verdana" w:hAnsi="Verdana" w:cs="Tahoma"/>
          <w:b/>
          <w:bCs/>
          <w:sz w:val="18"/>
          <w:szCs w:val="18"/>
        </w:rPr>
      </w:pPr>
    </w:p>
    <w:p w14:paraId="207D5AB8" w14:textId="77777777" w:rsidR="00831EF1" w:rsidRDefault="00831EF1" w:rsidP="00057EFA">
      <w:pPr>
        <w:spacing w:before="4" w:after="4" w:line="276" w:lineRule="auto"/>
        <w:jc w:val="both"/>
        <w:rPr>
          <w:rFonts w:ascii="Verdana" w:hAnsi="Verdana" w:cs="Tahoma"/>
          <w:b/>
          <w:bCs/>
          <w:sz w:val="18"/>
          <w:szCs w:val="18"/>
        </w:rPr>
      </w:pPr>
    </w:p>
    <w:p w14:paraId="28F05CF6" w14:textId="77777777" w:rsidR="00831EF1" w:rsidRDefault="00831EF1" w:rsidP="00057EFA">
      <w:pPr>
        <w:spacing w:before="4" w:after="4" w:line="276" w:lineRule="auto"/>
        <w:jc w:val="both"/>
        <w:rPr>
          <w:rFonts w:ascii="Verdana" w:hAnsi="Verdana" w:cs="Tahoma"/>
          <w:b/>
          <w:bCs/>
          <w:sz w:val="18"/>
          <w:szCs w:val="18"/>
        </w:rPr>
      </w:pPr>
    </w:p>
    <w:p w14:paraId="15E7A87C" w14:textId="77777777" w:rsidR="00831EF1" w:rsidRDefault="00831EF1" w:rsidP="00057EFA">
      <w:pPr>
        <w:spacing w:before="4" w:after="4" w:line="276" w:lineRule="auto"/>
        <w:jc w:val="both"/>
        <w:rPr>
          <w:rFonts w:ascii="Verdana" w:hAnsi="Verdana" w:cs="Tahoma"/>
          <w:b/>
          <w:bCs/>
          <w:sz w:val="18"/>
          <w:szCs w:val="18"/>
        </w:rPr>
      </w:pPr>
    </w:p>
    <w:p w14:paraId="2FE48AA4" w14:textId="77777777" w:rsidR="00831EF1" w:rsidRDefault="00831EF1" w:rsidP="00057EFA">
      <w:pPr>
        <w:spacing w:before="4" w:after="4" w:line="276" w:lineRule="auto"/>
        <w:jc w:val="both"/>
        <w:rPr>
          <w:rFonts w:ascii="Verdana" w:hAnsi="Verdana" w:cs="Tahoma"/>
          <w:b/>
          <w:bCs/>
          <w:sz w:val="18"/>
          <w:szCs w:val="18"/>
        </w:rPr>
      </w:pPr>
    </w:p>
    <w:p w14:paraId="4E5E62C0" w14:textId="77777777" w:rsidR="00831EF1" w:rsidRDefault="00831EF1" w:rsidP="00057EFA">
      <w:pPr>
        <w:spacing w:before="4" w:after="4" w:line="276" w:lineRule="auto"/>
        <w:jc w:val="both"/>
        <w:rPr>
          <w:rFonts w:ascii="Verdana" w:hAnsi="Verdana" w:cs="Tahoma"/>
          <w:b/>
          <w:bCs/>
          <w:sz w:val="18"/>
          <w:szCs w:val="18"/>
        </w:rPr>
      </w:pPr>
    </w:p>
    <w:p w14:paraId="7ED1FF2D" w14:textId="77777777" w:rsidR="00831EF1" w:rsidRDefault="00831EF1" w:rsidP="00057EFA">
      <w:pPr>
        <w:spacing w:before="4" w:after="4" w:line="276" w:lineRule="auto"/>
        <w:jc w:val="both"/>
        <w:rPr>
          <w:rFonts w:ascii="Verdana" w:hAnsi="Verdana" w:cs="Tahoma"/>
          <w:b/>
          <w:bCs/>
          <w:sz w:val="18"/>
          <w:szCs w:val="18"/>
        </w:rPr>
      </w:pPr>
    </w:p>
    <w:p w14:paraId="399E12E3" w14:textId="77777777" w:rsidR="00831EF1" w:rsidRDefault="00831EF1" w:rsidP="00057EFA">
      <w:pPr>
        <w:spacing w:before="4" w:after="4" w:line="276" w:lineRule="auto"/>
        <w:jc w:val="both"/>
        <w:rPr>
          <w:rFonts w:ascii="Verdana" w:hAnsi="Verdana" w:cs="Tahoma"/>
          <w:b/>
          <w:bCs/>
          <w:sz w:val="18"/>
          <w:szCs w:val="18"/>
        </w:rPr>
      </w:pPr>
    </w:p>
    <w:p w14:paraId="4F791E7F" w14:textId="77777777" w:rsidR="00831EF1" w:rsidRDefault="00831EF1" w:rsidP="00057EFA">
      <w:pPr>
        <w:spacing w:before="4" w:after="4" w:line="276" w:lineRule="auto"/>
        <w:jc w:val="both"/>
        <w:rPr>
          <w:rFonts w:ascii="Verdana" w:hAnsi="Verdana" w:cs="Tahoma"/>
          <w:b/>
          <w:bCs/>
          <w:sz w:val="18"/>
          <w:szCs w:val="18"/>
        </w:rPr>
      </w:pPr>
    </w:p>
    <w:p w14:paraId="66E1258E" w14:textId="77777777" w:rsidR="00831EF1" w:rsidRDefault="00831EF1" w:rsidP="00057EFA">
      <w:pPr>
        <w:spacing w:before="4" w:after="4" w:line="276" w:lineRule="auto"/>
        <w:jc w:val="both"/>
        <w:rPr>
          <w:rFonts w:ascii="Verdana" w:hAnsi="Verdana" w:cs="Tahoma"/>
          <w:b/>
          <w:bCs/>
          <w:sz w:val="18"/>
          <w:szCs w:val="18"/>
        </w:rPr>
      </w:pPr>
    </w:p>
    <w:p w14:paraId="23745AC5" w14:textId="77777777" w:rsidR="00831EF1" w:rsidRDefault="00831EF1" w:rsidP="00057EFA">
      <w:pPr>
        <w:spacing w:before="4" w:after="4" w:line="276" w:lineRule="auto"/>
        <w:jc w:val="both"/>
        <w:rPr>
          <w:rFonts w:ascii="Verdana" w:hAnsi="Verdana" w:cs="Tahoma"/>
          <w:b/>
          <w:bCs/>
          <w:sz w:val="18"/>
          <w:szCs w:val="18"/>
        </w:rPr>
      </w:pPr>
    </w:p>
    <w:p w14:paraId="225CC303" w14:textId="77777777" w:rsidR="00831EF1" w:rsidRDefault="00831EF1" w:rsidP="00057EFA">
      <w:pPr>
        <w:spacing w:before="4" w:after="4" w:line="276" w:lineRule="auto"/>
        <w:jc w:val="both"/>
        <w:rPr>
          <w:rFonts w:ascii="Verdana" w:hAnsi="Verdana" w:cs="Tahoma"/>
          <w:b/>
          <w:bCs/>
          <w:sz w:val="18"/>
          <w:szCs w:val="18"/>
        </w:rPr>
      </w:pPr>
    </w:p>
    <w:p w14:paraId="54055BF7" w14:textId="77777777" w:rsidR="00831EF1" w:rsidRDefault="00831EF1" w:rsidP="00057EFA">
      <w:pPr>
        <w:spacing w:before="4" w:after="4" w:line="276" w:lineRule="auto"/>
        <w:jc w:val="both"/>
        <w:rPr>
          <w:rFonts w:ascii="Verdana" w:hAnsi="Verdana" w:cs="Tahoma"/>
          <w:b/>
          <w:bCs/>
          <w:sz w:val="18"/>
          <w:szCs w:val="18"/>
        </w:rPr>
      </w:pPr>
    </w:p>
    <w:p w14:paraId="2316319E" w14:textId="59EF7FC4"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lastRenderedPageBreak/>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lastRenderedPageBreak/>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w:t>
            </w:r>
            <w:proofErr w:type="spellStart"/>
            <w:r w:rsidRPr="00950641">
              <w:rPr>
                <w:rFonts w:ascii="Verdana" w:eastAsia="Verdana" w:hAnsi="Verdana" w:cs="Verdana"/>
                <w:b/>
                <w:sz w:val="18"/>
                <w:szCs w:val="18"/>
              </w:rPr>
              <w:t>numeroIdentificacion</w:t>
            </w:r>
            <w:proofErr w:type="spellEnd"/>
            <w:r w:rsidRPr="00950641">
              <w:rPr>
                <w:rFonts w:ascii="Verdana" w:eastAsia="Verdana" w:hAnsi="Verdana" w:cs="Verdana"/>
                <w:b/>
                <w:sz w:val="18"/>
                <w:szCs w:val="18"/>
              </w:rPr>
              <w:t>}</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37EC869F" w14:textId="77777777" w:rsidR="00831EF1" w:rsidRPr="00950641" w:rsidRDefault="00831EF1"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lastRenderedPageBreak/>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6808"/>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6D13824" w14:textId="00E5107E" w:rsidR="004B36EE" w:rsidRPr="00950641" w:rsidRDefault="004B36EE" w:rsidP="004B36EE">
            <w:pPr>
              <w:ind w:left="286" w:right="275"/>
              <w:jc w:val="both"/>
              <w:rPr>
                <w:rFonts w:ascii="Verdana" w:hAnsi="Verdana"/>
                <w:b/>
                <w:bCs/>
                <w:sz w:val="18"/>
                <w:szCs w:val="18"/>
              </w:rPr>
            </w:pPr>
            <w:r w:rsidRPr="00950641">
              <w:rPr>
                <w:rFonts w:ascii="Verdana" w:hAnsi="Verdana"/>
                <w:b/>
                <w:bCs/>
                <w:sz w:val="18"/>
                <w:szCs w:val="18"/>
              </w:rPr>
              <w:t>({</w:t>
            </w:r>
            <w:proofErr w:type="spellStart"/>
            <w:r w:rsidRPr="00950641">
              <w:rPr>
                <w:rFonts w:ascii="Verdana" w:hAnsi="Verdana"/>
                <w:b/>
                <w:bCs/>
                <w:sz w:val="18"/>
                <w:szCs w:val="18"/>
                <w:lang w:val="es-PE"/>
              </w:rPr>
              <w:t>cantidadCuotaLetras</w:t>
            </w:r>
            <w:proofErr w:type="spellEnd"/>
            <w:r w:rsidRPr="00950641">
              <w:rPr>
                <w:rFonts w:ascii="Verdana" w:hAnsi="Verdana"/>
                <w:b/>
                <w:bCs/>
                <w:sz w:val="18"/>
                <w:szCs w:val="18"/>
              </w:rPr>
              <w:t>}) {</w:t>
            </w:r>
            <w:proofErr w:type="spellStart"/>
            <w:r w:rsidRPr="00950641">
              <w:rPr>
                <w:rFonts w:ascii="Verdana" w:hAnsi="Verdana"/>
                <w:b/>
                <w:bCs/>
                <w:sz w:val="18"/>
                <w:szCs w:val="18"/>
                <w:lang w:val="es-PE"/>
              </w:rPr>
              <w:t>cantidadCuotas</w:t>
            </w:r>
            <w:proofErr w:type="spellEnd"/>
            <w:r w:rsidRPr="00950641">
              <w:rPr>
                <w:rFonts w:ascii="Verdana" w:hAnsi="Verdana"/>
                <w:b/>
                <w:bCs/>
                <w:sz w:val="18"/>
                <w:szCs w:val="18"/>
                <w:lang w:val="es-PE"/>
              </w:rPr>
              <w:t xml:space="preserve">} </w:t>
            </w:r>
            <w:r w:rsidRPr="00950641">
              <w:rPr>
                <w:rFonts w:ascii="Verdana" w:hAnsi="Verdana"/>
                <w:b/>
                <w:bCs/>
                <w:sz w:val="18"/>
                <w:szCs w:val="18"/>
              </w:rPr>
              <w:t>CUOTAS MENSUALES CONSECUTIVAS</w:t>
            </w:r>
          </w:p>
        </w:tc>
      </w:tr>
      <w:tr w:rsidR="00544AC6" w:rsidRPr="00950641" w14:paraId="56048BBC" w14:textId="77777777" w:rsidTr="00C23938">
        <w:trPr>
          <w:trHeight w:val="567"/>
        </w:trPr>
        <w:tc>
          <w:tcPr>
            <w:tcW w:w="9640" w:type="dxa"/>
            <w:gridSpan w:val="3"/>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w:t>
            </w:r>
            <w:proofErr w:type="spellEnd"/>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cuotaInicialIncluyeSeparacionLetras</w:t>
            </w:r>
            <w:proofErr w:type="spellEnd"/>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276DF8F9" w14:textId="09B13303"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 xml:space="preserve">s en </w:t>
            </w:r>
            <w:r w:rsidRPr="00950641">
              <w:rPr>
                <w:rFonts w:ascii="Verdana" w:hAnsi="Verdana"/>
                <w:b/>
                <w:bCs/>
                <w:sz w:val="18"/>
                <w:szCs w:val="18"/>
              </w:rPr>
              <w:t>(</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cantidadCuotaLetras</w:t>
            </w:r>
            <w:proofErr w:type="spellEnd"/>
            <w:r w:rsidR="009513A2" w:rsidRPr="00950641">
              <w:rPr>
                <w:rFonts w:ascii="Verdana" w:hAnsi="Verdana"/>
                <w:b/>
                <w:bCs/>
                <w:sz w:val="18"/>
                <w:szCs w:val="18"/>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cantidadCuotas</w:t>
            </w:r>
            <w:r w:rsidR="009513A2" w:rsidRPr="00950641">
              <w:rPr>
                <w:rFonts w:ascii="Verdana" w:hAnsi="Verdana"/>
                <w:b/>
                <w:bCs/>
                <w:noProof/>
                <w:sz w:val="18"/>
                <w:szCs w:val="18"/>
              </w:rPr>
              <w:t>}</w:t>
            </w:r>
            <w:r w:rsidR="00831EF1">
              <w:rPr>
                <w:rFonts w:ascii="Verdana" w:hAnsi="Verdana"/>
                <w:b/>
                <w:bCs/>
                <w:noProof/>
                <w:sz w:val="18"/>
                <w:szCs w:val="18"/>
              </w:rPr>
              <w:t xml:space="preserve"> </w:t>
            </w:r>
            <w:r w:rsidR="00831EF1" w:rsidRPr="00950641">
              <w:rPr>
                <w:rFonts w:ascii="Verdana" w:hAnsi="Verdana"/>
                <w:b/>
                <w:bCs/>
                <w:sz w:val="18"/>
                <w:szCs w:val="18"/>
              </w:rPr>
              <w:t>CUOTAS MENSUALES CONSECUTIVAS</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proofErr w:type="gramStart"/>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w:t>
            </w:r>
            <w:proofErr w:type="gramEnd"/>
            <w:r w:rsidRPr="00950641">
              <w:rPr>
                <w:rFonts w:ascii="Verdana" w:eastAsia="Tahoma" w:hAnsi="Verdana" w:cs="Tahoma"/>
                <w:sz w:val="18"/>
                <w:szCs w:val="18"/>
                <w:lang w:val="es-PE"/>
              </w:rPr>
              <w:t xml:space="preserv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fechaEntrega</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75FC3844" w14:textId="77777777" w:rsidR="00831EF1" w:rsidRDefault="00831EF1" w:rsidP="00917A5E">
      <w:pPr>
        <w:rPr>
          <w:rFonts w:ascii="Verdana" w:hAnsi="Verdana"/>
          <w:sz w:val="18"/>
          <w:szCs w:val="18"/>
        </w:rPr>
      </w:pPr>
    </w:p>
    <w:p w14:paraId="01309FA8" w14:textId="77777777" w:rsidR="00831EF1" w:rsidRDefault="00831EF1" w:rsidP="00917A5E">
      <w:pPr>
        <w:rPr>
          <w:rFonts w:ascii="Verdana" w:hAnsi="Verdana"/>
          <w:sz w:val="18"/>
          <w:szCs w:val="18"/>
        </w:rPr>
      </w:pPr>
    </w:p>
    <w:p w14:paraId="0D451D4F" w14:textId="77777777" w:rsidR="00831EF1" w:rsidRDefault="00831EF1" w:rsidP="00917A5E">
      <w:pPr>
        <w:rPr>
          <w:rFonts w:ascii="Verdana" w:hAnsi="Verdana"/>
          <w:sz w:val="18"/>
          <w:szCs w:val="18"/>
        </w:rPr>
      </w:pPr>
    </w:p>
    <w:p w14:paraId="2B0CC3B2" w14:textId="77777777" w:rsidR="00831EF1" w:rsidRDefault="00831EF1" w:rsidP="00917A5E">
      <w:pPr>
        <w:rPr>
          <w:rFonts w:ascii="Verdana" w:hAnsi="Verdana"/>
          <w:sz w:val="18"/>
          <w:szCs w:val="18"/>
        </w:rPr>
      </w:pPr>
    </w:p>
    <w:p w14:paraId="09930F9D" w14:textId="77777777" w:rsidR="00831EF1" w:rsidRDefault="00831EF1" w:rsidP="00917A5E">
      <w:pPr>
        <w:rPr>
          <w:rFonts w:ascii="Verdana" w:hAnsi="Verdana"/>
          <w:sz w:val="18"/>
          <w:szCs w:val="18"/>
        </w:rPr>
      </w:pPr>
    </w:p>
    <w:p w14:paraId="1D4D24D6" w14:textId="77777777" w:rsidR="00831EF1" w:rsidRDefault="00831EF1" w:rsidP="00917A5E">
      <w:pPr>
        <w:rPr>
          <w:rFonts w:ascii="Verdana" w:hAnsi="Verdana"/>
          <w:sz w:val="18"/>
          <w:szCs w:val="18"/>
        </w:rPr>
      </w:pPr>
    </w:p>
    <w:p w14:paraId="730670A1" w14:textId="77777777" w:rsidR="00831EF1" w:rsidRDefault="00831EF1" w:rsidP="00917A5E">
      <w:pPr>
        <w:rPr>
          <w:rFonts w:ascii="Verdana" w:hAnsi="Verdana"/>
          <w:sz w:val="18"/>
          <w:szCs w:val="18"/>
        </w:rPr>
      </w:pPr>
    </w:p>
    <w:p w14:paraId="1B8F2323" w14:textId="77777777" w:rsidR="00831EF1" w:rsidRDefault="00831EF1" w:rsidP="00917A5E">
      <w:pPr>
        <w:rPr>
          <w:rFonts w:ascii="Verdana" w:hAnsi="Verdana"/>
          <w:sz w:val="18"/>
          <w:szCs w:val="18"/>
        </w:rPr>
      </w:pPr>
    </w:p>
    <w:p w14:paraId="083FE8A8" w14:textId="77777777" w:rsidR="00831EF1" w:rsidRDefault="00831EF1" w:rsidP="00917A5E">
      <w:pPr>
        <w:rPr>
          <w:rFonts w:ascii="Verdana" w:hAnsi="Verdana"/>
          <w:sz w:val="18"/>
          <w:szCs w:val="18"/>
        </w:rPr>
      </w:pPr>
    </w:p>
    <w:p w14:paraId="587AEAAE" w14:textId="77777777" w:rsidR="00831EF1" w:rsidRDefault="00831EF1" w:rsidP="00917A5E">
      <w:pPr>
        <w:rPr>
          <w:rFonts w:ascii="Verdana" w:hAnsi="Verdana"/>
          <w:sz w:val="18"/>
          <w:szCs w:val="18"/>
        </w:rPr>
      </w:pPr>
    </w:p>
    <w:p w14:paraId="0F875629" w14:textId="77777777" w:rsidR="00831EF1" w:rsidRDefault="00831EF1" w:rsidP="00917A5E">
      <w:pPr>
        <w:rPr>
          <w:rFonts w:ascii="Verdana" w:hAnsi="Verdana"/>
          <w:sz w:val="18"/>
          <w:szCs w:val="18"/>
        </w:rPr>
      </w:pPr>
    </w:p>
    <w:p w14:paraId="04F772D7" w14:textId="77777777" w:rsidR="00831EF1" w:rsidRDefault="00831EF1" w:rsidP="00917A5E">
      <w:pPr>
        <w:rPr>
          <w:rFonts w:ascii="Verdana" w:hAnsi="Verdana"/>
          <w:sz w:val="18"/>
          <w:szCs w:val="18"/>
        </w:rPr>
      </w:pPr>
    </w:p>
    <w:p w14:paraId="48674B33" w14:textId="77777777" w:rsidR="00831EF1" w:rsidRDefault="00831EF1" w:rsidP="00917A5E">
      <w:pPr>
        <w:rPr>
          <w:rFonts w:ascii="Verdana" w:hAnsi="Verdana"/>
          <w:sz w:val="18"/>
          <w:szCs w:val="18"/>
        </w:rPr>
      </w:pPr>
    </w:p>
    <w:p w14:paraId="0AA8A89F" w14:textId="77777777" w:rsidR="00831EF1" w:rsidRDefault="00831EF1" w:rsidP="00917A5E">
      <w:pPr>
        <w:rPr>
          <w:rFonts w:ascii="Verdana" w:hAnsi="Verdana"/>
          <w:sz w:val="18"/>
          <w:szCs w:val="18"/>
        </w:rPr>
      </w:pPr>
    </w:p>
    <w:p w14:paraId="1C6EB921" w14:textId="77777777" w:rsidR="00831EF1" w:rsidRDefault="00831EF1" w:rsidP="00917A5E">
      <w:pPr>
        <w:rPr>
          <w:rFonts w:ascii="Verdana" w:hAnsi="Verdana"/>
          <w:sz w:val="18"/>
          <w:szCs w:val="18"/>
        </w:rPr>
      </w:pPr>
    </w:p>
    <w:p w14:paraId="2A8C363F" w14:textId="77777777" w:rsidR="00831EF1" w:rsidRDefault="00831EF1" w:rsidP="00917A5E">
      <w:pPr>
        <w:rPr>
          <w:rFonts w:ascii="Verdana" w:hAnsi="Verdana"/>
          <w:sz w:val="18"/>
          <w:szCs w:val="18"/>
        </w:rPr>
      </w:pPr>
    </w:p>
    <w:p w14:paraId="72976E43" w14:textId="77777777" w:rsidR="00831EF1" w:rsidRDefault="00831EF1" w:rsidP="00917A5E">
      <w:pPr>
        <w:rPr>
          <w:rFonts w:ascii="Verdana" w:hAnsi="Verdana"/>
          <w:sz w:val="18"/>
          <w:szCs w:val="18"/>
        </w:rPr>
      </w:pPr>
    </w:p>
    <w:p w14:paraId="3545A42D" w14:textId="77777777" w:rsidR="00831EF1" w:rsidRDefault="00831EF1" w:rsidP="00917A5E">
      <w:pPr>
        <w:rPr>
          <w:rFonts w:ascii="Verdana" w:hAnsi="Verdana"/>
          <w:sz w:val="18"/>
          <w:szCs w:val="18"/>
        </w:rPr>
      </w:pPr>
    </w:p>
    <w:p w14:paraId="705C4373" w14:textId="77777777" w:rsidR="00831EF1" w:rsidRDefault="00831EF1" w:rsidP="00917A5E">
      <w:pPr>
        <w:rPr>
          <w:rFonts w:ascii="Verdana" w:hAnsi="Verdana"/>
          <w:sz w:val="18"/>
          <w:szCs w:val="18"/>
        </w:rPr>
      </w:pPr>
    </w:p>
    <w:p w14:paraId="40178F90" w14:textId="77777777" w:rsidR="00831EF1" w:rsidRDefault="00831EF1" w:rsidP="00917A5E">
      <w:pPr>
        <w:rPr>
          <w:rFonts w:ascii="Verdana" w:hAnsi="Verdana"/>
          <w:sz w:val="18"/>
          <w:szCs w:val="18"/>
        </w:rPr>
      </w:pPr>
    </w:p>
    <w:p w14:paraId="77B0ACBB" w14:textId="77777777" w:rsidR="00831EF1" w:rsidRDefault="00831EF1" w:rsidP="00917A5E">
      <w:pPr>
        <w:rPr>
          <w:rFonts w:ascii="Verdana" w:hAnsi="Verdana"/>
          <w:sz w:val="18"/>
          <w:szCs w:val="18"/>
        </w:rPr>
      </w:pPr>
    </w:p>
    <w:p w14:paraId="4979CDF3" w14:textId="77777777" w:rsidR="00831EF1" w:rsidRDefault="00831EF1" w:rsidP="00917A5E">
      <w:pPr>
        <w:rPr>
          <w:rFonts w:ascii="Verdana" w:hAnsi="Verdana"/>
          <w:sz w:val="18"/>
          <w:szCs w:val="18"/>
        </w:rPr>
      </w:pPr>
    </w:p>
    <w:p w14:paraId="5F14F685" w14:textId="77777777" w:rsidR="00831EF1" w:rsidRDefault="00831EF1" w:rsidP="00917A5E">
      <w:pPr>
        <w:rPr>
          <w:rFonts w:ascii="Verdana" w:hAnsi="Verdana"/>
          <w:sz w:val="18"/>
          <w:szCs w:val="18"/>
        </w:rPr>
      </w:pPr>
    </w:p>
    <w:p w14:paraId="03C94424" w14:textId="77777777" w:rsidR="00831EF1" w:rsidRDefault="00831EF1" w:rsidP="00917A5E">
      <w:pPr>
        <w:rPr>
          <w:rFonts w:ascii="Verdana" w:hAnsi="Verdana"/>
          <w:sz w:val="18"/>
          <w:szCs w:val="18"/>
        </w:rPr>
      </w:pPr>
    </w:p>
    <w:p w14:paraId="6B17E56C" w14:textId="77777777" w:rsidR="00831EF1" w:rsidRDefault="00831EF1" w:rsidP="00917A5E">
      <w:pPr>
        <w:rPr>
          <w:rFonts w:ascii="Verdana" w:hAnsi="Verdana"/>
          <w:sz w:val="18"/>
          <w:szCs w:val="18"/>
        </w:rPr>
      </w:pPr>
    </w:p>
    <w:p w14:paraId="5B2A0107" w14:textId="77777777" w:rsidR="00831EF1" w:rsidRDefault="00831EF1" w:rsidP="00917A5E">
      <w:pPr>
        <w:rPr>
          <w:rFonts w:ascii="Verdana" w:hAnsi="Verdana"/>
          <w:sz w:val="18"/>
          <w:szCs w:val="18"/>
        </w:rPr>
      </w:pPr>
    </w:p>
    <w:p w14:paraId="55A1F129" w14:textId="77777777" w:rsidR="00831EF1" w:rsidRDefault="00831EF1" w:rsidP="00917A5E">
      <w:pPr>
        <w:rPr>
          <w:rFonts w:ascii="Verdana" w:hAnsi="Verdana"/>
          <w:sz w:val="18"/>
          <w:szCs w:val="18"/>
        </w:rPr>
      </w:pPr>
    </w:p>
    <w:p w14:paraId="5D4F3789" w14:textId="77777777" w:rsidR="00831EF1" w:rsidRDefault="00831EF1" w:rsidP="00917A5E">
      <w:pPr>
        <w:rPr>
          <w:rFonts w:ascii="Verdana" w:hAnsi="Verdana"/>
          <w:sz w:val="18"/>
          <w:szCs w:val="18"/>
        </w:rPr>
      </w:pPr>
    </w:p>
    <w:p w14:paraId="3534FECA" w14:textId="77777777" w:rsidR="00831EF1" w:rsidRDefault="00831EF1" w:rsidP="00917A5E">
      <w:pPr>
        <w:rPr>
          <w:rFonts w:ascii="Verdana" w:hAnsi="Verdana"/>
          <w:sz w:val="18"/>
          <w:szCs w:val="18"/>
        </w:rPr>
      </w:pPr>
    </w:p>
    <w:p w14:paraId="47335C1F" w14:textId="77777777" w:rsidR="00831EF1" w:rsidRDefault="00831EF1" w:rsidP="00917A5E">
      <w:pPr>
        <w:rPr>
          <w:rFonts w:ascii="Verdana" w:hAnsi="Verdana"/>
          <w:sz w:val="18"/>
          <w:szCs w:val="18"/>
        </w:rPr>
      </w:pPr>
    </w:p>
    <w:p w14:paraId="00DE069A" w14:textId="77777777" w:rsidR="00831EF1" w:rsidRDefault="00831EF1" w:rsidP="00917A5E">
      <w:pPr>
        <w:rPr>
          <w:rFonts w:ascii="Verdana" w:hAnsi="Verdana"/>
          <w:sz w:val="18"/>
          <w:szCs w:val="18"/>
        </w:rPr>
      </w:pPr>
    </w:p>
    <w:p w14:paraId="59F6BB71" w14:textId="77777777" w:rsidR="00831EF1" w:rsidRDefault="00831EF1" w:rsidP="00917A5E">
      <w:pPr>
        <w:rPr>
          <w:rFonts w:ascii="Verdana" w:hAnsi="Verdana"/>
          <w:sz w:val="18"/>
          <w:szCs w:val="18"/>
        </w:rPr>
      </w:pPr>
    </w:p>
    <w:p w14:paraId="2FFCDD10" w14:textId="77777777" w:rsidR="00831EF1" w:rsidRDefault="00831EF1" w:rsidP="00917A5E">
      <w:pPr>
        <w:rPr>
          <w:rFonts w:ascii="Verdana" w:hAnsi="Verdana"/>
          <w:sz w:val="18"/>
          <w:szCs w:val="18"/>
        </w:rPr>
      </w:pPr>
    </w:p>
    <w:p w14:paraId="707A7A55" w14:textId="77777777" w:rsidR="00831EF1" w:rsidRDefault="00831EF1" w:rsidP="00917A5E">
      <w:pPr>
        <w:rPr>
          <w:rFonts w:ascii="Verdana" w:hAnsi="Verdana"/>
          <w:sz w:val="18"/>
          <w:szCs w:val="18"/>
        </w:rPr>
      </w:pPr>
    </w:p>
    <w:p w14:paraId="3642E219" w14:textId="77777777" w:rsidR="00831EF1" w:rsidRDefault="00831EF1"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831EF1" w:rsidRPr="00555C93" w14:paraId="67D69599" w14:textId="77777777" w:rsidTr="00BD42BC">
        <w:trPr>
          <w:trHeight w:val="211"/>
        </w:trPr>
        <w:tc>
          <w:tcPr>
            <w:tcW w:w="3227" w:type="dxa"/>
            <w:vMerge w:val="restart"/>
          </w:tcPr>
          <w:p w14:paraId="018C5483" w14:textId="77777777" w:rsidR="00831EF1" w:rsidRPr="00555C93" w:rsidRDefault="00831EF1" w:rsidP="00BD42BC">
            <w:pPr>
              <w:rPr>
                <w:rFonts w:ascii="Verdana" w:hAnsi="Verdana"/>
                <w:sz w:val="18"/>
                <w:szCs w:val="18"/>
              </w:rPr>
            </w:pPr>
          </w:p>
        </w:tc>
        <w:tc>
          <w:tcPr>
            <w:tcW w:w="1612" w:type="dxa"/>
            <w:vAlign w:val="center"/>
          </w:tcPr>
          <w:p w14:paraId="7F92D491" w14:textId="77777777" w:rsidR="00831EF1" w:rsidRPr="00555C93" w:rsidRDefault="00831EF1" w:rsidP="00BD42B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3EF1BA9C" w14:textId="77777777" w:rsidR="00831EF1" w:rsidRPr="00555C93" w:rsidRDefault="00831EF1"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5A90C252" w14:textId="77777777" w:rsidR="00831EF1" w:rsidRPr="00555C93" w:rsidRDefault="00831EF1" w:rsidP="00BD42B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7E7BA0D9" w14:textId="77777777" w:rsidR="00831EF1" w:rsidRPr="00555C93" w:rsidRDefault="00831EF1" w:rsidP="00BD42BC">
            <w:pPr>
              <w:rPr>
                <w:rFonts w:ascii="Verdana" w:hAnsi="Verdana"/>
                <w:sz w:val="18"/>
                <w:szCs w:val="18"/>
              </w:rPr>
            </w:pPr>
            <w:r w:rsidRPr="00555C93">
              <w:rPr>
                <w:rFonts w:ascii="Verdana" w:hAnsi="Verdana"/>
                <w:color w:val="000000"/>
                <w:sz w:val="18"/>
                <w:szCs w:val="18"/>
              </w:rPr>
              <w:t>Fecha De Pago</w:t>
            </w:r>
          </w:p>
        </w:tc>
      </w:tr>
      <w:tr w:rsidR="00831EF1" w:rsidRPr="00555C93" w14:paraId="5D411949" w14:textId="77777777" w:rsidTr="00BD42BC">
        <w:trPr>
          <w:trHeight w:val="151"/>
        </w:trPr>
        <w:tc>
          <w:tcPr>
            <w:tcW w:w="3227" w:type="dxa"/>
            <w:vMerge/>
          </w:tcPr>
          <w:p w14:paraId="2E35F6A9" w14:textId="77777777" w:rsidR="00831EF1" w:rsidRPr="00555C93" w:rsidRDefault="00831EF1" w:rsidP="00BD42BC">
            <w:pPr>
              <w:rPr>
                <w:rFonts w:ascii="Verdana" w:hAnsi="Verdana"/>
                <w:sz w:val="18"/>
                <w:szCs w:val="18"/>
              </w:rPr>
            </w:pPr>
          </w:p>
        </w:tc>
        <w:tc>
          <w:tcPr>
            <w:tcW w:w="1612" w:type="dxa"/>
            <w:vAlign w:val="center"/>
          </w:tcPr>
          <w:p w14:paraId="67447055" w14:textId="77777777" w:rsidR="00831EF1" w:rsidRPr="00555C93" w:rsidRDefault="00831EF1" w:rsidP="00BD42BC">
            <w:pPr>
              <w:jc w:val="center"/>
              <w:rPr>
                <w:rFonts w:ascii="Verdana" w:hAnsi="Verdana"/>
                <w:sz w:val="18"/>
                <w:szCs w:val="18"/>
              </w:rPr>
            </w:pPr>
          </w:p>
        </w:tc>
        <w:tc>
          <w:tcPr>
            <w:tcW w:w="1612" w:type="dxa"/>
            <w:vAlign w:val="center"/>
          </w:tcPr>
          <w:p w14:paraId="47965CE6" w14:textId="77777777" w:rsidR="00831EF1" w:rsidRPr="00555C93" w:rsidRDefault="00831EF1" w:rsidP="00BD42BC">
            <w:pPr>
              <w:rPr>
                <w:rFonts w:ascii="Verdana" w:hAnsi="Verdana"/>
                <w:sz w:val="18"/>
                <w:szCs w:val="18"/>
              </w:rPr>
            </w:pPr>
          </w:p>
        </w:tc>
        <w:tc>
          <w:tcPr>
            <w:tcW w:w="1612" w:type="dxa"/>
            <w:vAlign w:val="center"/>
          </w:tcPr>
          <w:p w14:paraId="6E76AC3C" w14:textId="77777777" w:rsidR="00831EF1" w:rsidRPr="00555C93" w:rsidRDefault="00831EF1" w:rsidP="00BD42BC">
            <w:pPr>
              <w:rPr>
                <w:rFonts w:ascii="Verdana" w:hAnsi="Verdana"/>
                <w:sz w:val="18"/>
                <w:szCs w:val="18"/>
              </w:rPr>
            </w:pPr>
          </w:p>
        </w:tc>
        <w:tc>
          <w:tcPr>
            <w:tcW w:w="1612" w:type="dxa"/>
            <w:vAlign w:val="center"/>
          </w:tcPr>
          <w:p w14:paraId="59BA5AFA" w14:textId="77777777" w:rsidR="00831EF1" w:rsidRPr="00555C93" w:rsidRDefault="00831EF1" w:rsidP="00BD42BC">
            <w:pPr>
              <w:rPr>
                <w:rFonts w:ascii="Verdana" w:hAnsi="Verdana"/>
                <w:sz w:val="18"/>
                <w:szCs w:val="18"/>
              </w:rPr>
            </w:pPr>
          </w:p>
        </w:tc>
      </w:tr>
      <w:tr w:rsidR="00831EF1" w:rsidRPr="00555C93" w14:paraId="362CFD0C" w14:textId="77777777" w:rsidTr="00BD42BC">
        <w:trPr>
          <w:trHeight w:val="151"/>
        </w:trPr>
        <w:tc>
          <w:tcPr>
            <w:tcW w:w="3227" w:type="dxa"/>
            <w:vMerge/>
          </w:tcPr>
          <w:p w14:paraId="2573F803" w14:textId="77777777" w:rsidR="00831EF1" w:rsidRPr="00555C93" w:rsidRDefault="00831EF1" w:rsidP="00BD42BC">
            <w:pPr>
              <w:rPr>
                <w:rFonts w:ascii="Verdana" w:hAnsi="Verdana"/>
                <w:sz w:val="18"/>
                <w:szCs w:val="18"/>
              </w:rPr>
            </w:pPr>
          </w:p>
        </w:tc>
        <w:tc>
          <w:tcPr>
            <w:tcW w:w="1612" w:type="dxa"/>
            <w:vAlign w:val="center"/>
          </w:tcPr>
          <w:p w14:paraId="6CFE538B" w14:textId="77777777" w:rsidR="00831EF1" w:rsidRPr="00555C93" w:rsidRDefault="00831EF1" w:rsidP="00BD42BC">
            <w:pPr>
              <w:jc w:val="center"/>
              <w:rPr>
                <w:rFonts w:ascii="Verdana" w:hAnsi="Verdana"/>
                <w:sz w:val="18"/>
                <w:szCs w:val="18"/>
              </w:rPr>
            </w:pPr>
          </w:p>
        </w:tc>
        <w:tc>
          <w:tcPr>
            <w:tcW w:w="1612" w:type="dxa"/>
            <w:vAlign w:val="center"/>
          </w:tcPr>
          <w:p w14:paraId="73D7EE22" w14:textId="77777777" w:rsidR="00831EF1" w:rsidRPr="00555C93" w:rsidRDefault="00831EF1" w:rsidP="00BD42BC">
            <w:pPr>
              <w:rPr>
                <w:rFonts w:ascii="Verdana" w:hAnsi="Verdana"/>
                <w:sz w:val="18"/>
                <w:szCs w:val="18"/>
              </w:rPr>
            </w:pPr>
          </w:p>
        </w:tc>
        <w:tc>
          <w:tcPr>
            <w:tcW w:w="1612" w:type="dxa"/>
            <w:vAlign w:val="center"/>
          </w:tcPr>
          <w:p w14:paraId="3DD78B42" w14:textId="77777777" w:rsidR="00831EF1" w:rsidRPr="00555C93" w:rsidRDefault="00831EF1" w:rsidP="00BD42BC">
            <w:pPr>
              <w:rPr>
                <w:rFonts w:ascii="Verdana" w:hAnsi="Verdana"/>
                <w:sz w:val="18"/>
                <w:szCs w:val="18"/>
              </w:rPr>
            </w:pPr>
          </w:p>
        </w:tc>
        <w:tc>
          <w:tcPr>
            <w:tcW w:w="1612" w:type="dxa"/>
            <w:vAlign w:val="center"/>
          </w:tcPr>
          <w:p w14:paraId="11063507" w14:textId="77777777" w:rsidR="00831EF1" w:rsidRPr="00555C93" w:rsidRDefault="00831EF1" w:rsidP="00BD42BC">
            <w:pPr>
              <w:rPr>
                <w:rFonts w:ascii="Verdana" w:hAnsi="Verdana"/>
                <w:sz w:val="18"/>
                <w:szCs w:val="18"/>
              </w:rPr>
            </w:pPr>
          </w:p>
        </w:tc>
      </w:tr>
      <w:tr w:rsidR="00831EF1" w:rsidRPr="00555C93" w14:paraId="0F5F294B" w14:textId="77777777" w:rsidTr="00BD42BC">
        <w:trPr>
          <w:trHeight w:val="151"/>
        </w:trPr>
        <w:tc>
          <w:tcPr>
            <w:tcW w:w="3227" w:type="dxa"/>
            <w:vMerge/>
          </w:tcPr>
          <w:p w14:paraId="76F49557" w14:textId="77777777" w:rsidR="00831EF1" w:rsidRPr="00555C93" w:rsidRDefault="00831EF1" w:rsidP="00BD42BC">
            <w:pPr>
              <w:rPr>
                <w:rFonts w:ascii="Verdana" w:hAnsi="Verdana"/>
                <w:sz w:val="18"/>
                <w:szCs w:val="18"/>
              </w:rPr>
            </w:pPr>
          </w:p>
        </w:tc>
        <w:tc>
          <w:tcPr>
            <w:tcW w:w="1612" w:type="dxa"/>
            <w:vAlign w:val="center"/>
          </w:tcPr>
          <w:p w14:paraId="20121E99" w14:textId="77777777" w:rsidR="00831EF1" w:rsidRPr="00555C93" w:rsidRDefault="00831EF1" w:rsidP="00BD42BC">
            <w:pPr>
              <w:jc w:val="center"/>
              <w:rPr>
                <w:rFonts w:ascii="Verdana" w:hAnsi="Verdana"/>
                <w:sz w:val="18"/>
                <w:szCs w:val="18"/>
              </w:rPr>
            </w:pPr>
          </w:p>
        </w:tc>
        <w:tc>
          <w:tcPr>
            <w:tcW w:w="1612" w:type="dxa"/>
            <w:vAlign w:val="center"/>
          </w:tcPr>
          <w:p w14:paraId="722C8DF3" w14:textId="77777777" w:rsidR="00831EF1" w:rsidRPr="00555C93" w:rsidRDefault="00831EF1" w:rsidP="00BD42BC">
            <w:pPr>
              <w:rPr>
                <w:rFonts w:ascii="Verdana" w:hAnsi="Verdana"/>
                <w:sz w:val="18"/>
                <w:szCs w:val="18"/>
              </w:rPr>
            </w:pPr>
          </w:p>
        </w:tc>
        <w:tc>
          <w:tcPr>
            <w:tcW w:w="1612" w:type="dxa"/>
            <w:vAlign w:val="center"/>
          </w:tcPr>
          <w:p w14:paraId="324E9039" w14:textId="77777777" w:rsidR="00831EF1" w:rsidRPr="00555C93" w:rsidRDefault="00831EF1" w:rsidP="00BD42BC">
            <w:pPr>
              <w:rPr>
                <w:rFonts w:ascii="Verdana" w:hAnsi="Verdana"/>
                <w:sz w:val="18"/>
                <w:szCs w:val="18"/>
              </w:rPr>
            </w:pPr>
          </w:p>
        </w:tc>
        <w:tc>
          <w:tcPr>
            <w:tcW w:w="1612" w:type="dxa"/>
            <w:vAlign w:val="center"/>
          </w:tcPr>
          <w:p w14:paraId="0AFFB8BF" w14:textId="77777777" w:rsidR="00831EF1" w:rsidRPr="00555C93" w:rsidRDefault="00831EF1" w:rsidP="00BD42BC">
            <w:pPr>
              <w:rPr>
                <w:rFonts w:ascii="Verdana" w:hAnsi="Verdana"/>
                <w:sz w:val="18"/>
                <w:szCs w:val="18"/>
              </w:rPr>
            </w:pPr>
          </w:p>
        </w:tc>
      </w:tr>
      <w:tr w:rsidR="00831EF1" w:rsidRPr="00555C93" w14:paraId="470F04A9" w14:textId="77777777" w:rsidTr="00BD42BC">
        <w:trPr>
          <w:trHeight w:val="151"/>
        </w:trPr>
        <w:tc>
          <w:tcPr>
            <w:tcW w:w="3227" w:type="dxa"/>
            <w:vMerge/>
          </w:tcPr>
          <w:p w14:paraId="50BFD4AC" w14:textId="77777777" w:rsidR="00831EF1" w:rsidRPr="00555C93" w:rsidRDefault="00831EF1" w:rsidP="00BD42BC">
            <w:pPr>
              <w:rPr>
                <w:rFonts w:ascii="Verdana" w:hAnsi="Verdana"/>
                <w:sz w:val="18"/>
                <w:szCs w:val="18"/>
              </w:rPr>
            </w:pPr>
          </w:p>
        </w:tc>
        <w:tc>
          <w:tcPr>
            <w:tcW w:w="1612" w:type="dxa"/>
            <w:vAlign w:val="center"/>
          </w:tcPr>
          <w:p w14:paraId="6A4EADB0" w14:textId="77777777" w:rsidR="00831EF1" w:rsidRPr="00555C93" w:rsidRDefault="00831EF1" w:rsidP="00BD42BC">
            <w:pPr>
              <w:jc w:val="center"/>
              <w:rPr>
                <w:rFonts w:ascii="Verdana" w:hAnsi="Verdana"/>
                <w:sz w:val="18"/>
                <w:szCs w:val="18"/>
              </w:rPr>
            </w:pPr>
          </w:p>
        </w:tc>
        <w:tc>
          <w:tcPr>
            <w:tcW w:w="1612" w:type="dxa"/>
            <w:vAlign w:val="center"/>
          </w:tcPr>
          <w:p w14:paraId="676A25A8" w14:textId="77777777" w:rsidR="00831EF1" w:rsidRPr="00555C93" w:rsidRDefault="00831EF1" w:rsidP="00BD42BC">
            <w:pPr>
              <w:rPr>
                <w:rFonts w:ascii="Verdana" w:hAnsi="Verdana"/>
                <w:sz w:val="18"/>
                <w:szCs w:val="18"/>
              </w:rPr>
            </w:pPr>
          </w:p>
        </w:tc>
        <w:tc>
          <w:tcPr>
            <w:tcW w:w="1612" w:type="dxa"/>
            <w:vAlign w:val="center"/>
          </w:tcPr>
          <w:p w14:paraId="6E338D5F" w14:textId="77777777" w:rsidR="00831EF1" w:rsidRPr="00555C93" w:rsidRDefault="00831EF1" w:rsidP="00BD42BC">
            <w:pPr>
              <w:rPr>
                <w:rFonts w:ascii="Verdana" w:hAnsi="Verdana"/>
                <w:sz w:val="18"/>
                <w:szCs w:val="18"/>
              </w:rPr>
            </w:pPr>
          </w:p>
        </w:tc>
        <w:tc>
          <w:tcPr>
            <w:tcW w:w="1612" w:type="dxa"/>
            <w:vAlign w:val="center"/>
          </w:tcPr>
          <w:p w14:paraId="4AC37291" w14:textId="77777777" w:rsidR="00831EF1" w:rsidRPr="00555C93" w:rsidRDefault="00831EF1" w:rsidP="00BD42BC">
            <w:pPr>
              <w:rPr>
                <w:rFonts w:ascii="Verdana" w:hAnsi="Verdana"/>
                <w:sz w:val="18"/>
                <w:szCs w:val="18"/>
              </w:rPr>
            </w:pPr>
          </w:p>
        </w:tc>
      </w:tr>
      <w:tr w:rsidR="00831EF1" w:rsidRPr="00555C93" w14:paraId="7EDE6373" w14:textId="77777777" w:rsidTr="00BD42BC">
        <w:trPr>
          <w:trHeight w:val="151"/>
        </w:trPr>
        <w:tc>
          <w:tcPr>
            <w:tcW w:w="3227" w:type="dxa"/>
            <w:vMerge/>
          </w:tcPr>
          <w:p w14:paraId="26329506" w14:textId="77777777" w:rsidR="00831EF1" w:rsidRPr="00555C93" w:rsidRDefault="00831EF1" w:rsidP="00BD42BC">
            <w:pPr>
              <w:rPr>
                <w:rFonts w:ascii="Verdana" w:hAnsi="Verdana"/>
                <w:sz w:val="18"/>
                <w:szCs w:val="18"/>
              </w:rPr>
            </w:pPr>
          </w:p>
        </w:tc>
        <w:tc>
          <w:tcPr>
            <w:tcW w:w="1612" w:type="dxa"/>
            <w:vAlign w:val="center"/>
          </w:tcPr>
          <w:p w14:paraId="7D8BC18C" w14:textId="77777777" w:rsidR="00831EF1" w:rsidRPr="00555C93" w:rsidRDefault="00831EF1" w:rsidP="00BD42BC">
            <w:pPr>
              <w:jc w:val="center"/>
              <w:rPr>
                <w:rFonts w:ascii="Verdana" w:hAnsi="Verdana"/>
                <w:sz w:val="18"/>
                <w:szCs w:val="18"/>
              </w:rPr>
            </w:pPr>
          </w:p>
        </w:tc>
        <w:tc>
          <w:tcPr>
            <w:tcW w:w="1612" w:type="dxa"/>
            <w:vAlign w:val="center"/>
          </w:tcPr>
          <w:p w14:paraId="758D04CD" w14:textId="77777777" w:rsidR="00831EF1" w:rsidRPr="00555C93" w:rsidRDefault="00831EF1" w:rsidP="00BD42BC">
            <w:pPr>
              <w:rPr>
                <w:rFonts w:ascii="Verdana" w:hAnsi="Verdana"/>
                <w:sz w:val="18"/>
                <w:szCs w:val="18"/>
              </w:rPr>
            </w:pPr>
          </w:p>
        </w:tc>
        <w:tc>
          <w:tcPr>
            <w:tcW w:w="1612" w:type="dxa"/>
            <w:vAlign w:val="center"/>
          </w:tcPr>
          <w:p w14:paraId="3DFE30DF" w14:textId="77777777" w:rsidR="00831EF1" w:rsidRPr="00555C93" w:rsidRDefault="00831EF1" w:rsidP="00BD42BC">
            <w:pPr>
              <w:rPr>
                <w:rFonts w:ascii="Verdana" w:hAnsi="Verdana"/>
                <w:sz w:val="18"/>
                <w:szCs w:val="18"/>
              </w:rPr>
            </w:pPr>
          </w:p>
        </w:tc>
        <w:tc>
          <w:tcPr>
            <w:tcW w:w="1612" w:type="dxa"/>
            <w:vAlign w:val="center"/>
          </w:tcPr>
          <w:p w14:paraId="5BA5B35A" w14:textId="77777777" w:rsidR="00831EF1" w:rsidRPr="00555C93" w:rsidRDefault="00831EF1" w:rsidP="00BD42BC">
            <w:pPr>
              <w:rPr>
                <w:rFonts w:ascii="Verdana" w:hAnsi="Verdana"/>
                <w:sz w:val="18"/>
                <w:szCs w:val="18"/>
              </w:rPr>
            </w:pPr>
          </w:p>
        </w:tc>
      </w:tr>
      <w:tr w:rsidR="00831EF1" w:rsidRPr="00555C93" w14:paraId="01BE9E59" w14:textId="77777777" w:rsidTr="00BD42BC">
        <w:trPr>
          <w:trHeight w:val="151"/>
        </w:trPr>
        <w:tc>
          <w:tcPr>
            <w:tcW w:w="3227" w:type="dxa"/>
            <w:vMerge/>
          </w:tcPr>
          <w:p w14:paraId="349A383A" w14:textId="77777777" w:rsidR="00831EF1" w:rsidRPr="00555C93" w:rsidRDefault="00831EF1" w:rsidP="00BD42BC">
            <w:pPr>
              <w:rPr>
                <w:rFonts w:ascii="Verdana" w:hAnsi="Verdana"/>
                <w:sz w:val="18"/>
                <w:szCs w:val="18"/>
              </w:rPr>
            </w:pPr>
          </w:p>
        </w:tc>
        <w:tc>
          <w:tcPr>
            <w:tcW w:w="1612" w:type="dxa"/>
            <w:vAlign w:val="center"/>
          </w:tcPr>
          <w:p w14:paraId="1B6BCFE1" w14:textId="77777777" w:rsidR="00831EF1" w:rsidRPr="00555C93" w:rsidRDefault="00831EF1" w:rsidP="00BD42BC">
            <w:pPr>
              <w:jc w:val="center"/>
              <w:rPr>
                <w:rFonts w:ascii="Verdana" w:hAnsi="Verdana"/>
                <w:sz w:val="18"/>
                <w:szCs w:val="18"/>
              </w:rPr>
            </w:pPr>
          </w:p>
        </w:tc>
        <w:tc>
          <w:tcPr>
            <w:tcW w:w="1612" w:type="dxa"/>
            <w:vAlign w:val="center"/>
          </w:tcPr>
          <w:p w14:paraId="1212B72B" w14:textId="77777777" w:rsidR="00831EF1" w:rsidRPr="00555C93" w:rsidRDefault="00831EF1" w:rsidP="00BD42BC">
            <w:pPr>
              <w:rPr>
                <w:rFonts w:ascii="Verdana" w:hAnsi="Verdana"/>
                <w:sz w:val="18"/>
                <w:szCs w:val="18"/>
              </w:rPr>
            </w:pPr>
          </w:p>
        </w:tc>
        <w:tc>
          <w:tcPr>
            <w:tcW w:w="1612" w:type="dxa"/>
            <w:vAlign w:val="center"/>
          </w:tcPr>
          <w:p w14:paraId="7309AA96" w14:textId="77777777" w:rsidR="00831EF1" w:rsidRPr="00555C93" w:rsidRDefault="00831EF1" w:rsidP="00BD42BC">
            <w:pPr>
              <w:rPr>
                <w:rFonts w:ascii="Verdana" w:hAnsi="Verdana"/>
                <w:sz w:val="18"/>
                <w:szCs w:val="18"/>
              </w:rPr>
            </w:pPr>
          </w:p>
        </w:tc>
        <w:tc>
          <w:tcPr>
            <w:tcW w:w="1612" w:type="dxa"/>
            <w:vAlign w:val="center"/>
          </w:tcPr>
          <w:p w14:paraId="54E21EA6" w14:textId="77777777" w:rsidR="00831EF1" w:rsidRPr="00555C93" w:rsidRDefault="00831EF1" w:rsidP="00BD42BC">
            <w:pPr>
              <w:rPr>
                <w:rFonts w:ascii="Verdana" w:hAnsi="Verdana"/>
                <w:sz w:val="18"/>
                <w:szCs w:val="18"/>
              </w:rPr>
            </w:pPr>
          </w:p>
        </w:tc>
      </w:tr>
      <w:tr w:rsidR="00831EF1" w:rsidRPr="00555C93" w14:paraId="5995F4AA" w14:textId="77777777" w:rsidTr="00BD42BC">
        <w:trPr>
          <w:trHeight w:val="151"/>
        </w:trPr>
        <w:tc>
          <w:tcPr>
            <w:tcW w:w="3227" w:type="dxa"/>
            <w:vMerge/>
          </w:tcPr>
          <w:p w14:paraId="08CD8039" w14:textId="77777777" w:rsidR="00831EF1" w:rsidRPr="00555C93" w:rsidRDefault="00831EF1" w:rsidP="00BD42BC">
            <w:pPr>
              <w:rPr>
                <w:rFonts w:ascii="Verdana" w:hAnsi="Verdana"/>
                <w:sz w:val="18"/>
                <w:szCs w:val="18"/>
              </w:rPr>
            </w:pPr>
          </w:p>
        </w:tc>
        <w:tc>
          <w:tcPr>
            <w:tcW w:w="1612" w:type="dxa"/>
            <w:vAlign w:val="center"/>
          </w:tcPr>
          <w:p w14:paraId="4EBCAD8D" w14:textId="77777777" w:rsidR="00831EF1" w:rsidRPr="00555C93" w:rsidRDefault="00831EF1" w:rsidP="00BD42BC">
            <w:pPr>
              <w:jc w:val="center"/>
              <w:rPr>
                <w:rFonts w:ascii="Verdana" w:hAnsi="Verdana"/>
                <w:sz w:val="18"/>
                <w:szCs w:val="18"/>
              </w:rPr>
            </w:pPr>
          </w:p>
        </w:tc>
        <w:tc>
          <w:tcPr>
            <w:tcW w:w="1612" w:type="dxa"/>
            <w:vAlign w:val="center"/>
          </w:tcPr>
          <w:p w14:paraId="375AD673" w14:textId="77777777" w:rsidR="00831EF1" w:rsidRPr="00555C93" w:rsidRDefault="00831EF1" w:rsidP="00BD42BC">
            <w:pPr>
              <w:rPr>
                <w:rFonts w:ascii="Verdana" w:hAnsi="Verdana"/>
                <w:sz w:val="18"/>
                <w:szCs w:val="18"/>
              </w:rPr>
            </w:pPr>
          </w:p>
        </w:tc>
        <w:tc>
          <w:tcPr>
            <w:tcW w:w="1612" w:type="dxa"/>
            <w:vAlign w:val="center"/>
          </w:tcPr>
          <w:p w14:paraId="32E1DB56" w14:textId="77777777" w:rsidR="00831EF1" w:rsidRPr="00555C93" w:rsidRDefault="00831EF1" w:rsidP="00BD42BC">
            <w:pPr>
              <w:rPr>
                <w:rFonts w:ascii="Verdana" w:hAnsi="Verdana"/>
                <w:sz w:val="18"/>
                <w:szCs w:val="18"/>
              </w:rPr>
            </w:pPr>
          </w:p>
        </w:tc>
        <w:tc>
          <w:tcPr>
            <w:tcW w:w="1612" w:type="dxa"/>
            <w:vAlign w:val="center"/>
          </w:tcPr>
          <w:p w14:paraId="1DA838C1" w14:textId="77777777" w:rsidR="00831EF1" w:rsidRPr="00555C93" w:rsidRDefault="00831EF1" w:rsidP="00BD42BC">
            <w:pPr>
              <w:rPr>
                <w:rFonts w:ascii="Verdana" w:hAnsi="Verdana"/>
                <w:sz w:val="18"/>
                <w:szCs w:val="18"/>
              </w:rPr>
            </w:pPr>
          </w:p>
        </w:tc>
      </w:tr>
      <w:tr w:rsidR="00831EF1" w:rsidRPr="00555C93" w14:paraId="79ECA00A" w14:textId="77777777" w:rsidTr="00BD42BC">
        <w:trPr>
          <w:trHeight w:val="151"/>
        </w:trPr>
        <w:tc>
          <w:tcPr>
            <w:tcW w:w="3227" w:type="dxa"/>
            <w:vMerge/>
          </w:tcPr>
          <w:p w14:paraId="68D81292" w14:textId="77777777" w:rsidR="00831EF1" w:rsidRPr="00555C93" w:rsidRDefault="00831EF1" w:rsidP="00BD42BC">
            <w:pPr>
              <w:rPr>
                <w:rFonts w:ascii="Verdana" w:hAnsi="Verdana"/>
                <w:sz w:val="18"/>
                <w:szCs w:val="18"/>
              </w:rPr>
            </w:pPr>
          </w:p>
        </w:tc>
        <w:tc>
          <w:tcPr>
            <w:tcW w:w="1612" w:type="dxa"/>
            <w:vAlign w:val="center"/>
          </w:tcPr>
          <w:p w14:paraId="444D4BB2" w14:textId="77777777" w:rsidR="00831EF1" w:rsidRPr="00555C93" w:rsidRDefault="00831EF1" w:rsidP="00BD42BC">
            <w:pPr>
              <w:jc w:val="center"/>
              <w:rPr>
                <w:rFonts w:ascii="Verdana" w:hAnsi="Verdana"/>
                <w:sz w:val="18"/>
                <w:szCs w:val="18"/>
              </w:rPr>
            </w:pPr>
          </w:p>
        </w:tc>
        <w:tc>
          <w:tcPr>
            <w:tcW w:w="1612" w:type="dxa"/>
            <w:vAlign w:val="center"/>
          </w:tcPr>
          <w:p w14:paraId="645DD1A4" w14:textId="77777777" w:rsidR="00831EF1" w:rsidRPr="00555C93" w:rsidRDefault="00831EF1" w:rsidP="00BD42BC">
            <w:pPr>
              <w:rPr>
                <w:rFonts w:ascii="Verdana" w:hAnsi="Verdana"/>
                <w:sz w:val="18"/>
                <w:szCs w:val="18"/>
              </w:rPr>
            </w:pPr>
          </w:p>
        </w:tc>
        <w:tc>
          <w:tcPr>
            <w:tcW w:w="1612" w:type="dxa"/>
            <w:vAlign w:val="center"/>
          </w:tcPr>
          <w:p w14:paraId="7E406295" w14:textId="77777777" w:rsidR="00831EF1" w:rsidRPr="00555C93" w:rsidRDefault="00831EF1" w:rsidP="00BD42BC">
            <w:pPr>
              <w:rPr>
                <w:rFonts w:ascii="Verdana" w:hAnsi="Verdana"/>
                <w:sz w:val="18"/>
                <w:szCs w:val="18"/>
              </w:rPr>
            </w:pPr>
          </w:p>
        </w:tc>
        <w:tc>
          <w:tcPr>
            <w:tcW w:w="1612" w:type="dxa"/>
            <w:vAlign w:val="center"/>
          </w:tcPr>
          <w:p w14:paraId="0712DE73" w14:textId="77777777" w:rsidR="00831EF1" w:rsidRPr="00555C93" w:rsidRDefault="00831EF1" w:rsidP="00BD42BC">
            <w:pPr>
              <w:rPr>
                <w:rFonts w:ascii="Verdana" w:hAnsi="Verdana"/>
                <w:sz w:val="18"/>
                <w:szCs w:val="18"/>
              </w:rPr>
            </w:pPr>
          </w:p>
        </w:tc>
      </w:tr>
      <w:tr w:rsidR="00831EF1" w:rsidRPr="00555C93" w14:paraId="6CE81071" w14:textId="77777777" w:rsidTr="00BD42BC">
        <w:trPr>
          <w:trHeight w:val="151"/>
        </w:trPr>
        <w:tc>
          <w:tcPr>
            <w:tcW w:w="3227" w:type="dxa"/>
            <w:vMerge/>
          </w:tcPr>
          <w:p w14:paraId="05C49DAB" w14:textId="77777777" w:rsidR="00831EF1" w:rsidRPr="00555C93" w:rsidRDefault="00831EF1" w:rsidP="00BD42BC">
            <w:pPr>
              <w:rPr>
                <w:rFonts w:ascii="Verdana" w:hAnsi="Verdana"/>
                <w:sz w:val="18"/>
                <w:szCs w:val="18"/>
              </w:rPr>
            </w:pPr>
          </w:p>
        </w:tc>
        <w:tc>
          <w:tcPr>
            <w:tcW w:w="1612" w:type="dxa"/>
            <w:vAlign w:val="center"/>
          </w:tcPr>
          <w:p w14:paraId="62E14A50" w14:textId="77777777" w:rsidR="00831EF1" w:rsidRPr="00555C93" w:rsidRDefault="00831EF1" w:rsidP="00BD42BC">
            <w:pPr>
              <w:jc w:val="center"/>
              <w:rPr>
                <w:rFonts w:ascii="Verdana" w:hAnsi="Verdana"/>
                <w:sz w:val="18"/>
                <w:szCs w:val="18"/>
              </w:rPr>
            </w:pPr>
          </w:p>
        </w:tc>
        <w:tc>
          <w:tcPr>
            <w:tcW w:w="1612" w:type="dxa"/>
            <w:vAlign w:val="center"/>
          </w:tcPr>
          <w:p w14:paraId="77ECCACE" w14:textId="77777777" w:rsidR="00831EF1" w:rsidRPr="00555C93" w:rsidRDefault="00831EF1" w:rsidP="00BD42BC">
            <w:pPr>
              <w:rPr>
                <w:rFonts w:ascii="Verdana" w:hAnsi="Verdana"/>
                <w:sz w:val="18"/>
                <w:szCs w:val="18"/>
              </w:rPr>
            </w:pPr>
          </w:p>
        </w:tc>
        <w:tc>
          <w:tcPr>
            <w:tcW w:w="1612" w:type="dxa"/>
            <w:vAlign w:val="center"/>
          </w:tcPr>
          <w:p w14:paraId="522D48AE" w14:textId="77777777" w:rsidR="00831EF1" w:rsidRPr="00555C93" w:rsidRDefault="00831EF1" w:rsidP="00BD42BC">
            <w:pPr>
              <w:rPr>
                <w:rFonts w:ascii="Verdana" w:hAnsi="Verdana"/>
                <w:sz w:val="18"/>
                <w:szCs w:val="18"/>
              </w:rPr>
            </w:pPr>
          </w:p>
        </w:tc>
        <w:tc>
          <w:tcPr>
            <w:tcW w:w="1612" w:type="dxa"/>
            <w:vAlign w:val="center"/>
          </w:tcPr>
          <w:p w14:paraId="2E4A2131" w14:textId="77777777" w:rsidR="00831EF1" w:rsidRPr="00555C93" w:rsidRDefault="00831EF1" w:rsidP="00BD42BC">
            <w:pPr>
              <w:rPr>
                <w:rFonts w:ascii="Verdana" w:hAnsi="Verdana"/>
                <w:sz w:val="18"/>
                <w:szCs w:val="18"/>
              </w:rPr>
            </w:pPr>
          </w:p>
        </w:tc>
      </w:tr>
      <w:tr w:rsidR="00831EF1" w:rsidRPr="00555C93" w14:paraId="248F2F63" w14:textId="77777777" w:rsidTr="00BD42BC">
        <w:trPr>
          <w:trHeight w:val="151"/>
        </w:trPr>
        <w:tc>
          <w:tcPr>
            <w:tcW w:w="3227" w:type="dxa"/>
            <w:vMerge/>
          </w:tcPr>
          <w:p w14:paraId="1DCBAF5F" w14:textId="77777777" w:rsidR="00831EF1" w:rsidRPr="00555C93" w:rsidRDefault="00831EF1" w:rsidP="00BD42BC">
            <w:pPr>
              <w:rPr>
                <w:rFonts w:ascii="Verdana" w:hAnsi="Verdana"/>
                <w:sz w:val="18"/>
                <w:szCs w:val="18"/>
              </w:rPr>
            </w:pPr>
          </w:p>
        </w:tc>
        <w:tc>
          <w:tcPr>
            <w:tcW w:w="1612" w:type="dxa"/>
            <w:vAlign w:val="center"/>
          </w:tcPr>
          <w:p w14:paraId="2A138DC7" w14:textId="77777777" w:rsidR="00831EF1" w:rsidRPr="00555C93" w:rsidRDefault="00831EF1" w:rsidP="00BD42BC">
            <w:pPr>
              <w:jc w:val="center"/>
              <w:rPr>
                <w:rFonts w:ascii="Verdana" w:hAnsi="Verdana"/>
                <w:sz w:val="18"/>
                <w:szCs w:val="18"/>
              </w:rPr>
            </w:pPr>
          </w:p>
        </w:tc>
        <w:tc>
          <w:tcPr>
            <w:tcW w:w="1612" w:type="dxa"/>
            <w:vAlign w:val="center"/>
          </w:tcPr>
          <w:p w14:paraId="4B32E2F5" w14:textId="77777777" w:rsidR="00831EF1" w:rsidRPr="00555C93" w:rsidRDefault="00831EF1" w:rsidP="00BD42BC">
            <w:pPr>
              <w:rPr>
                <w:rFonts w:ascii="Verdana" w:hAnsi="Verdana"/>
                <w:sz w:val="18"/>
                <w:szCs w:val="18"/>
              </w:rPr>
            </w:pPr>
          </w:p>
        </w:tc>
        <w:tc>
          <w:tcPr>
            <w:tcW w:w="1612" w:type="dxa"/>
            <w:vAlign w:val="center"/>
          </w:tcPr>
          <w:p w14:paraId="7A39BEC5" w14:textId="77777777" w:rsidR="00831EF1" w:rsidRPr="00555C93" w:rsidRDefault="00831EF1" w:rsidP="00BD42BC">
            <w:pPr>
              <w:rPr>
                <w:rFonts w:ascii="Verdana" w:hAnsi="Verdana"/>
                <w:sz w:val="18"/>
                <w:szCs w:val="18"/>
              </w:rPr>
            </w:pPr>
          </w:p>
        </w:tc>
        <w:tc>
          <w:tcPr>
            <w:tcW w:w="1612" w:type="dxa"/>
            <w:vAlign w:val="center"/>
          </w:tcPr>
          <w:p w14:paraId="14588FBE" w14:textId="77777777" w:rsidR="00831EF1" w:rsidRPr="00555C93" w:rsidRDefault="00831EF1" w:rsidP="00BD42BC">
            <w:pPr>
              <w:rPr>
                <w:rFonts w:ascii="Verdana" w:hAnsi="Verdana"/>
                <w:sz w:val="18"/>
                <w:szCs w:val="18"/>
              </w:rPr>
            </w:pPr>
          </w:p>
        </w:tc>
      </w:tr>
      <w:tr w:rsidR="00831EF1" w:rsidRPr="00555C93" w14:paraId="52143C7D" w14:textId="77777777" w:rsidTr="00BD42BC">
        <w:trPr>
          <w:trHeight w:val="151"/>
        </w:trPr>
        <w:tc>
          <w:tcPr>
            <w:tcW w:w="3227" w:type="dxa"/>
            <w:vMerge/>
          </w:tcPr>
          <w:p w14:paraId="2419A7C2" w14:textId="77777777" w:rsidR="00831EF1" w:rsidRPr="00555C93" w:rsidRDefault="00831EF1" w:rsidP="00BD42BC">
            <w:pPr>
              <w:rPr>
                <w:rFonts w:ascii="Verdana" w:hAnsi="Verdana"/>
                <w:sz w:val="18"/>
                <w:szCs w:val="18"/>
              </w:rPr>
            </w:pPr>
          </w:p>
        </w:tc>
        <w:tc>
          <w:tcPr>
            <w:tcW w:w="1612" w:type="dxa"/>
            <w:vAlign w:val="center"/>
          </w:tcPr>
          <w:p w14:paraId="07457933" w14:textId="77777777" w:rsidR="00831EF1" w:rsidRPr="00555C93" w:rsidRDefault="00831EF1" w:rsidP="00BD42BC">
            <w:pPr>
              <w:jc w:val="center"/>
              <w:rPr>
                <w:rFonts w:ascii="Verdana" w:hAnsi="Verdana"/>
                <w:sz w:val="18"/>
                <w:szCs w:val="18"/>
              </w:rPr>
            </w:pPr>
          </w:p>
        </w:tc>
        <w:tc>
          <w:tcPr>
            <w:tcW w:w="1612" w:type="dxa"/>
            <w:vAlign w:val="center"/>
          </w:tcPr>
          <w:p w14:paraId="0F474417" w14:textId="77777777" w:rsidR="00831EF1" w:rsidRPr="00555C93" w:rsidRDefault="00831EF1" w:rsidP="00BD42BC">
            <w:pPr>
              <w:rPr>
                <w:rFonts w:ascii="Verdana" w:hAnsi="Verdana"/>
                <w:sz w:val="18"/>
                <w:szCs w:val="18"/>
              </w:rPr>
            </w:pPr>
          </w:p>
        </w:tc>
        <w:tc>
          <w:tcPr>
            <w:tcW w:w="1612" w:type="dxa"/>
            <w:vAlign w:val="center"/>
          </w:tcPr>
          <w:p w14:paraId="3C0BE06D" w14:textId="77777777" w:rsidR="00831EF1" w:rsidRPr="00555C93" w:rsidRDefault="00831EF1" w:rsidP="00BD42BC">
            <w:pPr>
              <w:rPr>
                <w:rFonts w:ascii="Verdana" w:hAnsi="Verdana"/>
                <w:sz w:val="18"/>
                <w:szCs w:val="18"/>
              </w:rPr>
            </w:pPr>
          </w:p>
        </w:tc>
        <w:tc>
          <w:tcPr>
            <w:tcW w:w="1612" w:type="dxa"/>
            <w:vAlign w:val="center"/>
          </w:tcPr>
          <w:p w14:paraId="2EAD86AC" w14:textId="77777777" w:rsidR="00831EF1" w:rsidRPr="00555C93" w:rsidRDefault="00831EF1" w:rsidP="00BD42BC">
            <w:pPr>
              <w:rPr>
                <w:rFonts w:ascii="Verdana" w:hAnsi="Verdana"/>
                <w:sz w:val="18"/>
                <w:szCs w:val="18"/>
              </w:rPr>
            </w:pPr>
          </w:p>
        </w:tc>
      </w:tr>
      <w:tr w:rsidR="00831EF1" w:rsidRPr="00555C93" w14:paraId="1A92C9CC" w14:textId="77777777" w:rsidTr="00BD42BC">
        <w:trPr>
          <w:trHeight w:val="151"/>
        </w:trPr>
        <w:tc>
          <w:tcPr>
            <w:tcW w:w="3227" w:type="dxa"/>
            <w:vMerge/>
          </w:tcPr>
          <w:p w14:paraId="6D61769A" w14:textId="77777777" w:rsidR="00831EF1" w:rsidRPr="00555C93" w:rsidRDefault="00831EF1" w:rsidP="00BD42BC">
            <w:pPr>
              <w:rPr>
                <w:rFonts w:ascii="Verdana" w:hAnsi="Verdana"/>
                <w:sz w:val="18"/>
                <w:szCs w:val="18"/>
              </w:rPr>
            </w:pPr>
          </w:p>
        </w:tc>
        <w:tc>
          <w:tcPr>
            <w:tcW w:w="1612" w:type="dxa"/>
            <w:vAlign w:val="center"/>
          </w:tcPr>
          <w:p w14:paraId="4F0FE110" w14:textId="77777777" w:rsidR="00831EF1" w:rsidRPr="00555C93" w:rsidRDefault="00831EF1" w:rsidP="00BD42BC">
            <w:pPr>
              <w:jc w:val="center"/>
              <w:rPr>
                <w:rFonts w:ascii="Verdana" w:hAnsi="Verdana"/>
                <w:sz w:val="18"/>
                <w:szCs w:val="18"/>
              </w:rPr>
            </w:pPr>
          </w:p>
        </w:tc>
        <w:tc>
          <w:tcPr>
            <w:tcW w:w="1612" w:type="dxa"/>
            <w:vAlign w:val="center"/>
          </w:tcPr>
          <w:p w14:paraId="2F3A0B0A" w14:textId="77777777" w:rsidR="00831EF1" w:rsidRPr="00555C93" w:rsidRDefault="00831EF1" w:rsidP="00BD42BC">
            <w:pPr>
              <w:rPr>
                <w:rFonts w:ascii="Verdana" w:hAnsi="Verdana"/>
                <w:sz w:val="18"/>
                <w:szCs w:val="18"/>
              </w:rPr>
            </w:pPr>
          </w:p>
        </w:tc>
        <w:tc>
          <w:tcPr>
            <w:tcW w:w="1612" w:type="dxa"/>
            <w:vAlign w:val="center"/>
          </w:tcPr>
          <w:p w14:paraId="60C64B82" w14:textId="77777777" w:rsidR="00831EF1" w:rsidRPr="00555C93" w:rsidRDefault="00831EF1" w:rsidP="00BD42BC">
            <w:pPr>
              <w:rPr>
                <w:rFonts w:ascii="Verdana" w:hAnsi="Verdana"/>
                <w:sz w:val="18"/>
                <w:szCs w:val="18"/>
              </w:rPr>
            </w:pPr>
          </w:p>
        </w:tc>
        <w:tc>
          <w:tcPr>
            <w:tcW w:w="1612" w:type="dxa"/>
            <w:vAlign w:val="center"/>
          </w:tcPr>
          <w:p w14:paraId="324BA201" w14:textId="77777777" w:rsidR="00831EF1" w:rsidRPr="00555C93" w:rsidRDefault="00831EF1" w:rsidP="00BD42BC">
            <w:pPr>
              <w:rPr>
                <w:rFonts w:ascii="Verdana" w:hAnsi="Verdana"/>
                <w:sz w:val="18"/>
                <w:szCs w:val="18"/>
              </w:rPr>
            </w:pPr>
          </w:p>
        </w:tc>
      </w:tr>
      <w:tr w:rsidR="00831EF1" w:rsidRPr="00555C93" w14:paraId="17B83593" w14:textId="77777777" w:rsidTr="00BD42BC">
        <w:trPr>
          <w:trHeight w:val="151"/>
        </w:trPr>
        <w:tc>
          <w:tcPr>
            <w:tcW w:w="3227" w:type="dxa"/>
            <w:vMerge/>
          </w:tcPr>
          <w:p w14:paraId="0C544AE3" w14:textId="77777777" w:rsidR="00831EF1" w:rsidRPr="00555C93" w:rsidRDefault="00831EF1" w:rsidP="00BD42BC">
            <w:pPr>
              <w:rPr>
                <w:rFonts w:ascii="Verdana" w:hAnsi="Verdana"/>
                <w:sz w:val="18"/>
                <w:szCs w:val="18"/>
              </w:rPr>
            </w:pPr>
          </w:p>
        </w:tc>
        <w:tc>
          <w:tcPr>
            <w:tcW w:w="1612" w:type="dxa"/>
            <w:vAlign w:val="center"/>
          </w:tcPr>
          <w:p w14:paraId="18C9ADA6" w14:textId="77777777" w:rsidR="00831EF1" w:rsidRPr="00555C93" w:rsidRDefault="00831EF1" w:rsidP="00BD42BC">
            <w:pPr>
              <w:jc w:val="center"/>
              <w:rPr>
                <w:rFonts w:ascii="Verdana" w:hAnsi="Verdana"/>
                <w:sz w:val="18"/>
                <w:szCs w:val="18"/>
              </w:rPr>
            </w:pPr>
          </w:p>
        </w:tc>
        <w:tc>
          <w:tcPr>
            <w:tcW w:w="1612" w:type="dxa"/>
            <w:vAlign w:val="center"/>
          </w:tcPr>
          <w:p w14:paraId="0C178237" w14:textId="77777777" w:rsidR="00831EF1" w:rsidRPr="00555C93" w:rsidRDefault="00831EF1" w:rsidP="00BD42BC">
            <w:pPr>
              <w:rPr>
                <w:rFonts w:ascii="Verdana" w:hAnsi="Verdana"/>
                <w:sz w:val="18"/>
                <w:szCs w:val="18"/>
              </w:rPr>
            </w:pPr>
          </w:p>
        </w:tc>
        <w:tc>
          <w:tcPr>
            <w:tcW w:w="1612" w:type="dxa"/>
            <w:vAlign w:val="center"/>
          </w:tcPr>
          <w:p w14:paraId="7CEB2156" w14:textId="77777777" w:rsidR="00831EF1" w:rsidRPr="00555C93" w:rsidRDefault="00831EF1" w:rsidP="00BD42BC">
            <w:pPr>
              <w:rPr>
                <w:rFonts w:ascii="Verdana" w:hAnsi="Verdana"/>
                <w:sz w:val="18"/>
                <w:szCs w:val="18"/>
              </w:rPr>
            </w:pPr>
          </w:p>
        </w:tc>
        <w:tc>
          <w:tcPr>
            <w:tcW w:w="1612" w:type="dxa"/>
            <w:vAlign w:val="center"/>
          </w:tcPr>
          <w:p w14:paraId="636AEAA2" w14:textId="77777777" w:rsidR="00831EF1" w:rsidRPr="00555C93" w:rsidRDefault="00831EF1" w:rsidP="00BD42BC">
            <w:pPr>
              <w:rPr>
                <w:rFonts w:ascii="Verdana" w:hAnsi="Verdana"/>
                <w:sz w:val="18"/>
                <w:szCs w:val="18"/>
              </w:rPr>
            </w:pPr>
          </w:p>
        </w:tc>
      </w:tr>
      <w:tr w:rsidR="00831EF1" w:rsidRPr="00555C93" w14:paraId="53606274" w14:textId="77777777" w:rsidTr="00BD42BC">
        <w:trPr>
          <w:trHeight w:val="151"/>
        </w:trPr>
        <w:tc>
          <w:tcPr>
            <w:tcW w:w="3227" w:type="dxa"/>
            <w:vMerge/>
          </w:tcPr>
          <w:p w14:paraId="10EC1163" w14:textId="77777777" w:rsidR="00831EF1" w:rsidRPr="00555C93" w:rsidRDefault="00831EF1" w:rsidP="00BD42BC">
            <w:pPr>
              <w:rPr>
                <w:rFonts w:ascii="Verdana" w:hAnsi="Verdana"/>
                <w:sz w:val="18"/>
                <w:szCs w:val="18"/>
              </w:rPr>
            </w:pPr>
          </w:p>
        </w:tc>
        <w:tc>
          <w:tcPr>
            <w:tcW w:w="1612" w:type="dxa"/>
            <w:vAlign w:val="center"/>
          </w:tcPr>
          <w:p w14:paraId="4B63B34B" w14:textId="77777777" w:rsidR="00831EF1" w:rsidRPr="00555C93" w:rsidRDefault="00831EF1" w:rsidP="00BD42BC">
            <w:pPr>
              <w:jc w:val="center"/>
              <w:rPr>
                <w:rFonts w:ascii="Verdana" w:hAnsi="Verdana"/>
                <w:sz w:val="18"/>
                <w:szCs w:val="18"/>
              </w:rPr>
            </w:pPr>
          </w:p>
        </w:tc>
        <w:tc>
          <w:tcPr>
            <w:tcW w:w="1612" w:type="dxa"/>
            <w:vAlign w:val="center"/>
          </w:tcPr>
          <w:p w14:paraId="4AE22427" w14:textId="77777777" w:rsidR="00831EF1" w:rsidRPr="00555C93" w:rsidRDefault="00831EF1" w:rsidP="00BD42BC">
            <w:pPr>
              <w:rPr>
                <w:rFonts w:ascii="Verdana" w:hAnsi="Verdana"/>
                <w:sz w:val="18"/>
                <w:szCs w:val="18"/>
              </w:rPr>
            </w:pPr>
          </w:p>
        </w:tc>
        <w:tc>
          <w:tcPr>
            <w:tcW w:w="1612" w:type="dxa"/>
            <w:vAlign w:val="center"/>
          </w:tcPr>
          <w:p w14:paraId="6091D930" w14:textId="77777777" w:rsidR="00831EF1" w:rsidRPr="00555C93" w:rsidRDefault="00831EF1" w:rsidP="00BD42BC">
            <w:pPr>
              <w:rPr>
                <w:rFonts w:ascii="Verdana" w:hAnsi="Verdana"/>
                <w:sz w:val="18"/>
                <w:szCs w:val="18"/>
              </w:rPr>
            </w:pPr>
          </w:p>
        </w:tc>
        <w:tc>
          <w:tcPr>
            <w:tcW w:w="1612" w:type="dxa"/>
            <w:vAlign w:val="center"/>
          </w:tcPr>
          <w:p w14:paraId="5645EB4A" w14:textId="77777777" w:rsidR="00831EF1" w:rsidRPr="00555C93" w:rsidRDefault="00831EF1" w:rsidP="00BD42BC">
            <w:pPr>
              <w:rPr>
                <w:rFonts w:ascii="Verdana" w:hAnsi="Verdana"/>
                <w:sz w:val="18"/>
                <w:szCs w:val="18"/>
              </w:rPr>
            </w:pPr>
          </w:p>
        </w:tc>
      </w:tr>
      <w:tr w:rsidR="00831EF1" w:rsidRPr="00555C93" w14:paraId="1A61C7EE" w14:textId="77777777" w:rsidTr="00BD42BC">
        <w:trPr>
          <w:trHeight w:val="151"/>
        </w:trPr>
        <w:tc>
          <w:tcPr>
            <w:tcW w:w="3227" w:type="dxa"/>
            <w:vMerge/>
          </w:tcPr>
          <w:p w14:paraId="33ADDD8C" w14:textId="77777777" w:rsidR="00831EF1" w:rsidRPr="00555C93" w:rsidRDefault="00831EF1" w:rsidP="00BD42BC">
            <w:pPr>
              <w:rPr>
                <w:rFonts w:ascii="Verdana" w:hAnsi="Verdana"/>
                <w:sz w:val="18"/>
                <w:szCs w:val="18"/>
              </w:rPr>
            </w:pPr>
          </w:p>
        </w:tc>
        <w:tc>
          <w:tcPr>
            <w:tcW w:w="1612" w:type="dxa"/>
            <w:vAlign w:val="center"/>
          </w:tcPr>
          <w:p w14:paraId="301922CB" w14:textId="77777777" w:rsidR="00831EF1" w:rsidRPr="00555C93" w:rsidRDefault="00831EF1" w:rsidP="00BD42BC">
            <w:pPr>
              <w:jc w:val="center"/>
              <w:rPr>
                <w:rFonts w:ascii="Verdana" w:hAnsi="Verdana"/>
                <w:sz w:val="18"/>
                <w:szCs w:val="18"/>
              </w:rPr>
            </w:pPr>
          </w:p>
        </w:tc>
        <w:tc>
          <w:tcPr>
            <w:tcW w:w="1612" w:type="dxa"/>
            <w:vAlign w:val="center"/>
          </w:tcPr>
          <w:p w14:paraId="4F58A4E8" w14:textId="77777777" w:rsidR="00831EF1" w:rsidRPr="00555C93" w:rsidRDefault="00831EF1" w:rsidP="00BD42BC">
            <w:pPr>
              <w:rPr>
                <w:rFonts w:ascii="Verdana" w:hAnsi="Verdana"/>
                <w:sz w:val="18"/>
                <w:szCs w:val="18"/>
              </w:rPr>
            </w:pPr>
          </w:p>
        </w:tc>
        <w:tc>
          <w:tcPr>
            <w:tcW w:w="1612" w:type="dxa"/>
            <w:vAlign w:val="center"/>
          </w:tcPr>
          <w:p w14:paraId="16BB25FC" w14:textId="77777777" w:rsidR="00831EF1" w:rsidRPr="00555C93" w:rsidRDefault="00831EF1" w:rsidP="00BD42BC">
            <w:pPr>
              <w:rPr>
                <w:rFonts w:ascii="Verdana" w:hAnsi="Verdana"/>
                <w:sz w:val="18"/>
                <w:szCs w:val="18"/>
              </w:rPr>
            </w:pPr>
          </w:p>
        </w:tc>
        <w:tc>
          <w:tcPr>
            <w:tcW w:w="1612" w:type="dxa"/>
            <w:vAlign w:val="center"/>
          </w:tcPr>
          <w:p w14:paraId="24ACF5E3" w14:textId="77777777" w:rsidR="00831EF1" w:rsidRPr="00555C93" w:rsidRDefault="00831EF1" w:rsidP="00BD42BC">
            <w:pPr>
              <w:rPr>
                <w:rFonts w:ascii="Verdana" w:hAnsi="Verdana"/>
                <w:sz w:val="18"/>
                <w:szCs w:val="18"/>
              </w:rPr>
            </w:pPr>
          </w:p>
        </w:tc>
      </w:tr>
      <w:tr w:rsidR="00831EF1" w:rsidRPr="00555C93" w14:paraId="6F0D1222" w14:textId="77777777" w:rsidTr="00BD42BC">
        <w:trPr>
          <w:trHeight w:val="151"/>
        </w:trPr>
        <w:tc>
          <w:tcPr>
            <w:tcW w:w="3227" w:type="dxa"/>
            <w:vMerge/>
          </w:tcPr>
          <w:p w14:paraId="343FAD5C" w14:textId="77777777" w:rsidR="00831EF1" w:rsidRPr="00555C93" w:rsidRDefault="00831EF1" w:rsidP="00BD42BC">
            <w:pPr>
              <w:rPr>
                <w:rFonts w:ascii="Verdana" w:hAnsi="Verdana"/>
                <w:sz w:val="18"/>
                <w:szCs w:val="18"/>
              </w:rPr>
            </w:pPr>
          </w:p>
        </w:tc>
        <w:tc>
          <w:tcPr>
            <w:tcW w:w="1612" w:type="dxa"/>
            <w:vAlign w:val="center"/>
          </w:tcPr>
          <w:p w14:paraId="09EA693C" w14:textId="77777777" w:rsidR="00831EF1" w:rsidRPr="00555C93" w:rsidRDefault="00831EF1" w:rsidP="00BD42BC">
            <w:pPr>
              <w:jc w:val="center"/>
              <w:rPr>
                <w:rFonts w:ascii="Verdana" w:hAnsi="Verdana"/>
                <w:sz w:val="18"/>
                <w:szCs w:val="18"/>
              </w:rPr>
            </w:pPr>
          </w:p>
        </w:tc>
        <w:tc>
          <w:tcPr>
            <w:tcW w:w="1612" w:type="dxa"/>
            <w:vAlign w:val="center"/>
          </w:tcPr>
          <w:p w14:paraId="00D3C8DD" w14:textId="77777777" w:rsidR="00831EF1" w:rsidRPr="00555C93" w:rsidRDefault="00831EF1" w:rsidP="00BD42BC">
            <w:pPr>
              <w:rPr>
                <w:rFonts w:ascii="Verdana" w:hAnsi="Verdana"/>
                <w:sz w:val="18"/>
                <w:szCs w:val="18"/>
              </w:rPr>
            </w:pPr>
          </w:p>
        </w:tc>
        <w:tc>
          <w:tcPr>
            <w:tcW w:w="1612" w:type="dxa"/>
            <w:vAlign w:val="center"/>
          </w:tcPr>
          <w:p w14:paraId="57CD8440" w14:textId="77777777" w:rsidR="00831EF1" w:rsidRPr="00555C93" w:rsidRDefault="00831EF1" w:rsidP="00BD42BC">
            <w:pPr>
              <w:rPr>
                <w:rFonts w:ascii="Verdana" w:hAnsi="Verdana"/>
                <w:sz w:val="18"/>
                <w:szCs w:val="18"/>
              </w:rPr>
            </w:pPr>
          </w:p>
        </w:tc>
        <w:tc>
          <w:tcPr>
            <w:tcW w:w="1612" w:type="dxa"/>
            <w:vAlign w:val="center"/>
          </w:tcPr>
          <w:p w14:paraId="02576D69" w14:textId="77777777" w:rsidR="00831EF1" w:rsidRPr="00555C93" w:rsidRDefault="00831EF1" w:rsidP="00BD42BC">
            <w:pPr>
              <w:rPr>
                <w:rFonts w:ascii="Verdana" w:hAnsi="Verdana"/>
                <w:sz w:val="18"/>
                <w:szCs w:val="18"/>
              </w:rPr>
            </w:pPr>
          </w:p>
        </w:tc>
      </w:tr>
      <w:tr w:rsidR="00831EF1" w:rsidRPr="00555C93" w14:paraId="4BE2A9AC" w14:textId="77777777" w:rsidTr="00BD42BC">
        <w:trPr>
          <w:trHeight w:val="151"/>
        </w:trPr>
        <w:tc>
          <w:tcPr>
            <w:tcW w:w="3227" w:type="dxa"/>
            <w:vMerge/>
          </w:tcPr>
          <w:p w14:paraId="637D9D02" w14:textId="77777777" w:rsidR="00831EF1" w:rsidRPr="00555C93" w:rsidRDefault="00831EF1" w:rsidP="00BD42BC">
            <w:pPr>
              <w:rPr>
                <w:rFonts w:ascii="Verdana" w:hAnsi="Verdana"/>
                <w:sz w:val="18"/>
                <w:szCs w:val="18"/>
              </w:rPr>
            </w:pPr>
          </w:p>
        </w:tc>
        <w:tc>
          <w:tcPr>
            <w:tcW w:w="1612" w:type="dxa"/>
            <w:vAlign w:val="center"/>
          </w:tcPr>
          <w:p w14:paraId="64FD53D4" w14:textId="77777777" w:rsidR="00831EF1" w:rsidRPr="00555C93" w:rsidRDefault="00831EF1" w:rsidP="00BD42BC">
            <w:pPr>
              <w:jc w:val="center"/>
              <w:rPr>
                <w:rFonts w:ascii="Verdana" w:hAnsi="Verdana"/>
                <w:sz w:val="18"/>
                <w:szCs w:val="18"/>
              </w:rPr>
            </w:pPr>
          </w:p>
        </w:tc>
        <w:tc>
          <w:tcPr>
            <w:tcW w:w="1612" w:type="dxa"/>
            <w:vAlign w:val="center"/>
          </w:tcPr>
          <w:p w14:paraId="6585E0C0" w14:textId="77777777" w:rsidR="00831EF1" w:rsidRPr="00555C93" w:rsidRDefault="00831EF1" w:rsidP="00BD42BC">
            <w:pPr>
              <w:rPr>
                <w:rFonts w:ascii="Verdana" w:hAnsi="Verdana"/>
                <w:sz w:val="18"/>
                <w:szCs w:val="18"/>
              </w:rPr>
            </w:pPr>
          </w:p>
        </w:tc>
        <w:tc>
          <w:tcPr>
            <w:tcW w:w="1612" w:type="dxa"/>
            <w:vAlign w:val="center"/>
          </w:tcPr>
          <w:p w14:paraId="5C0C25CD" w14:textId="77777777" w:rsidR="00831EF1" w:rsidRPr="00555C93" w:rsidRDefault="00831EF1" w:rsidP="00BD42BC">
            <w:pPr>
              <w:rPr>
                <w:rFonts w:ascii="Verdana" w:hAnsi="Verdana"/>
                <w:sz w:val="18"/>
                <w:szCs w:val="18"/>
              </w:rPr>
            </w:pPr>
          </w:p>
        </w:tc>
        <w:tc>
          <w:tcPr>
            <w:tcW w:w="1612" w:type="dxa"/>
            <w:vAlign w:val="center"/>
          </w:tcPr>
          <w:p w14:paraId="59131392" w14:textId="77777777" w:rsidR="00831EF1" w:rsidRPr="00555C93" w:rsidRDefault="00831EF1" w:rsidP="00BD42BC">
            <w:pPr>
              <w:rPr>
                <w:rFonts w:ascii="Verdana" w:hAnsi="Verdana"/>
                <w:sz w:val="18"/>
                <w:szCs w:val="18"/>
              </w:rPr>
            </w:pPr>
          </w:p>
        </w:tc>
      </w:tr>
      <w:tr w:rsidR="00831EF1" w:rsidRPr="00555C93" w14:paraId="1ECEB749" w14:textId="77777777" w:rsidTr="00BD42BC">
        <w:trPr>
          <w:trHeight w:val="151"/>
        </w:trPr>
        <w:tc>
          <w:tcPr>
            <w:tcW w:w="3227" w:type="dxa"/>
            <w:vMerge/>
          </w:tcPr>
          <w:p w14:paraId="5193F8F6" w14:textId="77777777" w:rsidR="00831EF1" w:rsidRPr="00555C93" w:rsidRDefault="00831EF1" w:rsidP="00BD42BC">
            <w:pPr>
              <w:rPr>
                <w:rFonts w:ascii="Verdana" w:hAnsi="Verdana"/>
                <w:sz w:val="18"/>
                <w:szCs w:val="18"/>
              </w:rPr>
            </w:pPr>
          </w:p>
        </w:tc>
        <w:tc>
          <w:tcPr>
            <w:tcW w:w="1612" w:type="dxa"/>
            <w:vAlign w:val="center"/>
          </w:tcPr>
          <w:p w14:paraId="34C2C82A" w14:textId="77777777" w:rsidR="00831EF1" w:rsidRPr="00555C93" w:rsidRDefault="00831EF1" w:rsidP="00BD42BC">
            <w:pPr>
              <w:jc w:val="center"/>
              <w:rPr>
                <w:rFonts w:ascii="Verdana" w:hAnsi="Verdana"/>
                <w:sz w:val="18"/>
                <w:szCs w:val="18"/>
              </w:rPr>
            </w:pPr>
          </w:p>
        </w:tc>
        <w:tc>
          <w:tcPr>
            <w:tcW w:w="1612" w:type="dxa"/>
            <w:vAlign w:val="center"/>
          </w:tcPr>
          <w:p w14:paraId="2F85C215" w14:textId="77777777" w:rsidR="00831EF1" w:rsidRPr="00555C93" w:rsidRDefault="00831EF1" w:rsidP="00BD42BC">
            <w:pPr>
              <w:rPr>
                <w:rFonts w:ascii="Verdana" w:hAnsi="Verdana"/>
                <w:sz w:val="18"/>
                <w:szCs w:val="18"/>
              </w:rPr>
            </w:pPr>
          </w:p>
        </w:tc>
        <w:tc>
          <w:tcPr>
            <w:tcW w:w="1612" w:type="dxa"/>
            <w:vAlign w:val="center"/>
          </w:tcPr>
          <w:p w14:paraId="39737CC4" w14:textId="77777777" w:rsidR="00831EF1" w:rsidRPr="00555C93" w:rsidRDefault="00831EF1" w:rsidP="00BD42BC">
            <w:pPr>
              <w:rPr>
                <w:rFonts w:ascii="Verdana" w:hAnsi="Verdana"/>
                <w:sz w:val="18"/>
                <w:szCs w:val="18"/>
              </w:rPr>
            </w:pPr>
          </w:p>
        </w:tc>
        <w:tc>
          <w:tcPr>
            <w:tcW w:w="1612" w:type="dxa"/>
            <w:vAlign w:val="center"/>
          </w:tcPr>
          <w:p w14:paraId="1E863C94" w14:textId="77777777" w:rsidR="00831EF1" w:rsidRPr="00555C93" w:rsidRDefault="00831EF1" w:rsidP="00BD42BC">
            <w:pPr>
              <w:rPr>
                <w:rFonts w:ascii="Verdana" w:hAnsi="Verdana"/>
                <w:sz w:val="18"/>
                <w:szCs w:val="18"/>
              </w:rPr>
            </w:pPr>
          </w:p>
        </w:tc>
      </w:tr>
      <w:tr w:rsidR="00831EF1" w:rsidRPr="00555C93" w14:paraId="74233846" w14:textId="77777777" w:rsidTr="00BD42BC">
        <w:trPr>
          <w:trHeight w:val="151"/>
        </w:trPr>
        <w:tc>
          <w:tcPr>
            <w:tcW w:w="3227" w:type="dxa"/>
            <w:vMerge/>
          </w:tcPr>
          <w:p w14:paraId="7B5A23DD" w14:textId="77777777" w:rsidR="00831EF1" w:rsidRPr="00555C93" w:rsidRDefault="00831EF1" w:rsidP="00BD42BC">
            <w:pPr>
              <w:rPr>
                <w:rFonts w:ascii="Verdana" w:hAnsi="Verdana"/>
                <w:sz w:val="18"/>
                <w:szCs w:val="18"/>
              </w:rPr>
            </w:pPr>
          </w:p>
        </w:tc>
        <w:tc>
          <w:tcPr>
            <w:tcW w:w="1612" w:type="dxa"/>
            <w:vAlign w:val="center"/>
          </w:tcPr>
          <w:p w14:paraId="4C1EC5E7" w14:textId="77777777" w:rsidR="00831EF1" w:rsidRPr="00555C93" w:rsidRDefault="00831EF1" w:rsidP="00BD42BC">
            <w:pPr>
              <w:jc w:val="center"/>
              <w:rPr>
                <w:rFonts w:ascii="Verdana" w:hAnsi="Verdana"/>
                <w:sz w:val="18"/>
                <w:szCs w:val="18"/>
              </w:rPr>
            </w:pPr>
          </w:p>
        </w:tc>
        <w:tc>
          <w:tcPr>
            <w:tcW w:w="1612" w:type="dxa"/>
            <w:vAlign w:val="center"/>
          </w:tcPr>
          <w:p w14:paraId="539B090E" w14:textId="77777777" w:rsidR="00831EF1" w:rsidRPr="00555C93" w:rsidRDefault="00831EF1" w:rsidP="00BD42BC">
            <w:pPr>
              <w:rPr>
                <w:rFonts w:ascii="Verdana" w:hAnsi="Verdana"/>
                <w:sz w:val="18"/>
                <w:szCs w:val="18"/>
              </w:rPr>
            </w:pPr>
          </w:p>
        </w:tc>
        <w:tc>
          <w:tcPr>
            <w:tcW w:w="1612" w:type="dxa"/>
            <w:vAlign w:val="center"/>
          </w:tcPr>
          <w:p w14:paraId="7DB74BA1" w14:textId="77777777" w:rsidR="00831EF1" w:rsidRPr="00555C93" w:rsidRDefault="00831EF1" w:rsidP="00BD42BC">
            <w:pPr>
              <w:rPr>
                <w:rFonts w:ascii="Verdana" w:hAnsi="Verdana"/>
                <w:sz w:val="18"/>
                <w:szCs w:val="18"/>
              </w:rPr>
            </w:pPr>
          </w:p>
        </w:tc>
        <w:tc>
          <w:tcPr>
            <w:tcW w:w="1612" w:type="dxa"/>
            <w:vAlign w:val="center"/>
          </w:tcPr>
          <w:p w14:paraId="7BDD4EC1" w14:textId="77777777" w:rsidR="00831EF1" w:rsidRPr="00555C93" w:rsidRDefault="00831EF1" w:rsidP="00BD42BC">
            <w:pPr>
              <w:rPr>
                <w:rFonts w:ascii="Verdana" w:hAnsi="Verdana"/>
                <w:sz w:val="18"/>
                <w:szCs w:val="18"/>
              </w:rPr>
            </w:pPr>
          </w:p>
        </w:tc>
      </w:tr>
      <w:tr w:rsidR="00831EF1" w:rsidRPr="00555C93" w14:paraId="0B65D7BD" w14:textId="77777777" w:rsidTr="00BD42BC">
        <w:trPr>
          <w:trHeight w:val="151"/>
        </w:trPr>
        <w:tc>
          <w:tcPr>
            <w:tcW w:w="3227" w:type="dxa"/>
            <w:vMerge/>
          </w:tcPr>
          <w:p w14:paraId="0632C082" w14:textId="77777777" w:rsidR="00831EF1" w:rsidRPr="00555C93" w:rsidRDefault="00831EF1" w:rsidP="00BD42BC">
            <w:pPr>
              <w:rPr>
                <w:rFonts w:ascii="Verdana" w:hAnsi="Verdana"/>
                <w:sz w:val="18"/>
                <w:szCs w:val="18"/>
              </w:rPr>
            </w:pPr>
          </w:p>
        </w:tc>
        <w:tc>
          <w:tcPr>
            <w:tcW w:w="1612" w:type="dxa"/>
            <w:vAlign w:val="center"/>
          </w:tcPr>
          <w:p w14:paraId="640FDE11" w14:textId="77777777" w:rsidR="00831EF1" w:rsidRPr="00555C93" w:rsidRDefault="00831EF1" w:rsidP="00BD42BC">
            <w:pPr>
              <w:jc w:val="center"/>
              <w:rPr>
                <w:rFonts w:ascii="Verdana" w:hAnsi="Verdana"/>
                <w:sz w:val="18"/>
                <w:szCs w:val="18"/>
              </w:rPr>
            </w:pPr>
          </w:p>
        </w:tc>
        <w:tc>
          <w:tcPr>
            <w:tcW w:w="1612" w:type="dxa"/>
            <w:vAlign w:val="center"/>
          </w:tcPr>
          <w:p w14:paraId="4FC71DC6" w14:textId="77777777" w:rsidR="00831EF1" w:rsidRPr="00555C93" w:rsidRDefault="00831EF1" w:rsidP="00BD42BC">
            <w:pPr>
              <w:rPr>
                <w:rFonts w:ascii="Verdana" w:hAnsi="Verdana"/>
                <w:sz w:val="18"/>
                <w:szCs w:val="18"/>
              </w:rPr>
            </w:pPr>
          </w:p>
        </w:tc>
        <w:tc>
          <w:tcPr>
            <w:tcW w:w="1612" w:type="dxa"/>
            <w:vAlign w:val="center"/>
          </w:tcPr>
          <w:p w14:paraId="24CE087A" w14:textId="77777777" w:rsidR="00831EF1" w:rsidRPr="00555C93" w:rsidRDefault="00831EF1" w:rsidP="00BD42BC">
            <w:pPr>
              <w:rPr>
                <w:rFonts w:ascii="Verdana" w:hAnsi="Verdana"/>
                <w:sz w:val="18"/>
                <w:szCs w:val="18"/>
              </w:rPr>
            </w:pPr>
          </w:p>
        </w:tc>
        <w:tc>
          <w:tcPr>
            <w:tcW w:w="1612" w:type="dxa"/>
            <w:vAlign w:val="center"/>
          </w:tcPr>
          <w:p w14:paraId="0F27F81B" w14:textId="77777777" w:rsidR="00831EF1" w:rsidRPr="00555C93" w:rsidRDefault="00831EF1" w:rsidP="00BD42BC">
            <w:pPr>
              <w:rPr>
                <w:rFonts w:ascii="Verdana" w:hAnsi="Verdana"/>
                <w:sz w:val="18"/>
                <w:szCs w:val="18"/>
              </w:rPr>
            </w:pPr>
          </w:p>
        </w:tc>
      </w:tr>
      <w:tr w:rsidR="00831EF1" w:rsidRPr="00555C93" w14:paraId="6F19DF4C" w14:textId="77777777" w:rsidTr="00BD42BC">
        <w:trPr>
          <w:trHeight w:val="151"/>
        </w:trPr>
        <w:tc>
          <w:tcPr>
            <w:tcW w:w="3227" w:type="dxa"/>
            <w:vMerge/>
          </w:tcPr>
          <w:p w14:paraId="5D121C6A" w14:textId="77777777" w:rsidR="00831EF1" w:rsidRPr="00555C93" w:rsidRDefault="00831EF1" w:rsidP="00BD42BC">
            <w:pPr>
              <w:rPr>
                <w:rFonts w:ascii="Verdana" w:hAnsi="Verdana"/>
                <w:sz w:val="18"/>
                <w:szCs w:val="18"/>
              </w:rPr>
            </w:pPr>
          </w:p>
        </w:tc>
        <w:tc>
          <w:tcPr>
            <w:tcW w:w="1612" w:type="dxa"/>
            <w:vAlign w:val="center"/>
          </w:tcPr>
          <w:p w14:paraId="1AD8F589" w14:textId="77777777" w:rsidR="00831EF1" w:rsidRPr="00555C93" w:rsidRDefault="00831EF1" w:rsidP="00BD42BC">
            <w:pPr>
              <w:jc w:val="center"/>
              <w:rPr>
                <w:rFonts w:ascii="Verdana" w:hAnsi="Verdana"/>
                <w:sz w:val="18"/>
                <w:szCs w:val="18"/>
              </w:rPr>
            </w:pPr>
          </w:p>
        </w:tc>
        <w:tc>
          <w:tcPr>
            <w:tcW w:w="1612" w:type="dxa"/>
            <w:vAlign w:val="center"/>
          </w:tcPr>
          <w:p w14:paraId="1050593F" w14:textId="77777777" w:rsidR="00831EF1" w:rsidRPr="00555C93" w:rsidRDefault="00831EF1" w:rsidP="00BD42BC">
            <w:pPr>
              <w:rPr>
                <w:rFonts w:ascii="Verdana" w:hAnsi="Verdana"/>
                <w:sz w:val="18"/>
                <w:szCs w:val="18"/>
              </w:rPr>
            </w:pPr>
          </w:p>
        </w:tc>
        <w:tc>
          <w:tcPr>
            <w:tcW w:w="1612" w:type="dxa"/>
            <w:vAlign w:val="center"/>
          </w:tcPr>
          <w:p w14:paraId="757C7C82" w14:textId="77777777" w:rsidR="00831EF1" w:rsidRPr="00555C93" w:rsidRDefault="00831EF1" w:rsidP="00BD42BC">
            <w:pPr>
              <w:rPr>
                <w:rFonts w:ascii="Verdana" w:hAnsi="Verdana"/>
                <w:sz w:val="18"/>
                <w:szCs w:val="18"/>
              </w:rPr>
            </w:pPr>
          </w:p>
        </w:tc>
        <w:tc>
          <w:tcPr>
            <w:tcW w:w="1612" w:type="dxa"/>
            <w:vAlign w:val="center"/>
          </w:tcPr>
          <w:p w14:paraId="43C17107" w14:textId="77777777" w:rsidR="00831EF1" w:rsidRPr="00555C93" w:rsidRDefault="00831EF1" w:rsidP="00BD42BC">
            <w:pPr>
              <w:rPr>
                <w:rFonts w:ascii="Verdana" w:hAnsi="Verdana"/>
                <w:sz w:val="18"/>
                <w:szCs w:val="18"/>
              </w:rPr>
            </w:pPr>
          </w:p>
        </w:tc>
      </w:tr>
      <w:tr w:rsidR="00831EF1" w:rsidRPr="00555C93" w14:paraId="588DF228" w14:textId="77777777" w:rsidTr="00BD42BC">
        <w:trPr>
          <w:trHeight w:val="151"/>
        </w:trPr>
        <w:tc>
          <w:tcPr>
            <w:tcW w:w="3227" w:type="dxa"/>
            <w:vMerge/>
          </w:tcPr>
          <w:p w14:paraId="4E986AEF" w14:textId="77777777" w:rsidR="00831EF1" w:rsidRPr="00555C93" w:rsidRDefault="00831EF1" w:rsidP="00BD42BC">
            <w:pPr>
              <w:rPr>
                <w:rFonts w:ascii="Verdana" w:hAnsi="Verdana"/>
                <w:sz w:val="18"/>
                <w:szCs w:val="18"/>
              </w:rPr>
            </w:pPr>
          </w:p>
        </w:tc>
        <w:tc>
          <w:tcPr>
            <w:tcW w:w="1612" w:type="dxa"/>
            <w:vAlign w:val="center"/>
          </w:tcPr>
          <w:p w14:paraId="484B2445" w14:textId="77777777" w:rsidR="00831EF1" w:rsidRPr="00555C93" w:rsidRDefault="00831EF1" w:rsidP="00BD42BC">
            <w:pPr>
              <w:jc w:val="center"/>
              <w:rPr>
                <w:rFonts w:ascii="Verdana" w:hAnsi="Verdana"/>
                <w:sz w:val="18"/>
                <w:szCs w:val="18"/>
              </w:rPr>
            </w:pPr>
          </w:p>
        </w:tc>
        <w:tc>
          <w:tcPr>
            <w:tcW w:w="1612" w:type="dxa"/>
            <w:vAlign w:val="center"/>
          </w:tcPr>
          <w:p w14:paraId="05BB55EB" w14:textId="77777777" w:rsidR="00831EF1" w:rsidRPr="00555C93" w:rsidRDefault="00831EF1" w:rsidP="00BD42BC">
            <w:pPr>
              <w:rPr>
                <w:rFonts w:ascii="Verdana" w:hAnsi="Verdana"/>
                <w:sz w:val="18"/>
                <w:szCs w:val="18"/>
              </w:rPr>
            </w:pPr>
          </w:p>
        </w:tc>
        <w:tc>
          <w:tcPr>
            <w:tcW w:w="1612" w:type="dxa"/>
            <w:vAlign w:val="center"/>
          </w:tcPr>
          <w:p w14:paraId="7EDBCC98" w14:textId="77777777" w:rsidR="00831EF1" w:rsidRPr="00555C93" w:rsidRDefault="00831EF1" w:rsidP="00BD42BC">
            <w:pPr>
              <w:rPr>
                <w:rFonts w:ascii="Verdana" w:hAnsi="Verdana"/>
                <w:sz w:val="18"/>
                <w:szCs w:val="18"/>
              </w:rPr>
            </w:pPr>
          </w:p>
        </w:tc>
        <w:tc>
          <w:tcPr>
            <w:tcW w:w="1612" w:type="dxa"/>
            <w:vAlign w:val="center"/>
          </w:tcPr>
          <w:p w14:paraId="5144D436" w14:textId="77777777" w:rsidR="00831EF1" w:rsidRPr="00555C93" w:rsidRDefault="00831EF1" w:rsidP="00BD42BC">
            <w:pPr>
              <w:rPr>
                <w:rFonts w:ascii="Verdana" w:hAnsi="Verdana"/>
                <w:sz w:val="18"/>
                <w:szCs w:val="18"/>
              </w:rPr>
            </w:pPr>
          </w:p>
        </w:tc>
      </w:tr>
      <w:tr w:rsidR="00831EF1" w:rsidRPr="00555C93" w14:paraId="435709E0" w14:textId="77777777" w:rsidTr="00BD42BC">
        <w:trPr>
          <w:trHeight w:val="151"/>
        </w:trPr>
        <w:tc>
          <w:tcPr>
            <w:tcW w:w="3227" w:type="dxa"/>
            <w:vMerge/>
          </w:tcPr>
          <w:p w14:paraId="588FE0DD" w14:textId="77777777" w:rsidR="00831EF1" w:rsidRPr="00555C93" w:rsidRDefault="00831EF1" w:rsidP="00BD42BC">
            <w:pPr>
              <w:rPr>
                <w:rFonts w:ascii="Verdana" w:hAnsi="Verdana"/>
                <w:sz w:val="18"/>
                <w:szCs w:val="18"/>
              </w:rPr>
            </w:pPr>
          </w:p>
        </w:tc>
        <w:tc>
          <w:tcPr>
            <w:tcW w:w="1612" w:type="dxa"/>
            <w:vAlign w:val="center"/>
          </w:tcPr>
          <w:p w14:paraId="22B2738D" w14:textId="77777777" w:rsidR="00831EF1" w:rsidRPr="00555C93" w:rsidRDefault="00831EF1" w:rsidP="00BD42BC">
            <w:pPr>
              <w:jc w:val="center"/>
              <w:rPr>
                <w:rFonts w:ascii="Verdana" w:hAnsi="Verdana"/>
                <w:sz w:val="18"/>
                <w:szCs w:val="18"/>
              </w:rPr>
            </w:pPr>
          </w:p>
        </w:tc>
        <w:tc>
          <w:tcPr>
            <w:tcW w:w="1612" w:type="dxa"/>
            <w:vAlign w:val="center"/>
          </w:tcPr>
          <w:p w14:paraId="3307A5F7" w14:textId="77777777" w:rsidR="00831EF1" w:rsidRPr="00555C93" w:rsidRDefault="00831EF1" w:rsidP="00BD42BC">
            <w:pPr>
              <w:rPr>
                <w:rFonts w:ascii="Verdana" w:hAnsi="Verdana"/>
                <w:sz w:val="18"/>
                <w:szCs w:val="18"/>
              </w:rPr>
            </w:pPr>
          </w:p>
        </w:tc>
        <w:tc>
          <w:tcPr>
            <w:tcW w:w="1612" w:type="dxa"/>
            <w:vAlign w:val="center"/>
          </w:tcPr>
          <w:p w14:paraId="4776C1FB" w14:textId="77777777" w:rsidR="00831EF1" w:rsidRPr="00555C93" w:rsidRDefault="00831EF1" w:rsidP="00BD42BC">
            <w:pPr>
              <w:rPr>
                <w:rFonts w:ascii="Verdana" w:hAnsi="Verdana"/>
                <w:sz w:val="18"/>
                <w:szCs w:val="18"/>
              </w:rPr>
            </w:pPr>
          </w:p>
        </w:tc>
        <w:tc>
          <w:tcPr>
            <w:tcW w:w="1612" w:type="dxa"/>
            <w:vAlign w:val="center"/>
          </w:tcPr>
          <w:p w14:paraId="31FC9E70" w14:textId="77777777" w:rsidR="00831EF1" w:rsidRPr="00555C93" w:rsidRDefault="00831EF1" w:rsidP="00BD42BC">
            <w:pPr>
              <w:rPr>
                <w:rFonts w:ascii="Verdana" w:hAnsi="Verdana"/>
                <w:sz w:val="18"/>
                <w:szCs w:val="18"/>
              </w:rPr>
            </w:pPr>
          </w:p>
        </w:tc>
      </w:tr>
      <w:tr w:rsidR="00831EF1" w:rsidRPr="00555C93" w14:paraId="2325606A" w14:textId="77777777" w:rsidTr="00BD42BC">
        <w:trPr>
          <w:trHeight w:val="151"/>
        </w:trPr>
        <w:tc>
          <w:tcPr>
            <w:tcW w:w="3227" w:type="dxa"/>
            <w:vMerge/>
          </w:tcPr>
          <w:p w14:paraId="7D22B262" w14:textId="77777777" w:rsidR="00831EF1" w:rsidRPr="00555C93" w:rsidRDefault="00831EF1" w:rsidP="00BD42BC">
            <w:pPr>
              <w:rPr>
                <w:rFonts w:ascii="Verdana" w:hAnsi="Verdana"/>
                <w:sz w:val="18"/>
                <w:szCs w:val="18"/>
              </w:rPr>
            </w:pPr>
          </w:p>
        </w:tc>
        <w:tc>
          <w:tcPr>
            <w:tcW w:w="1612" w:type="dxa"/>
            <w:vAlign w:val="center"/>
          </w:tcPr>
          <w:p w14:paraId="37225BE7" w14:textId="77777777" w:rsidR="00831EF1" w:rsidRPr="00555C93" w:rsidRDefault="00831EF1" w:rsidP="00BD42BC">
            <w:pPr>
              <w:jc w:val="center"/>
              <w:rPr>
                <w:rFonts w:ascii="Verdana" w:hAnsi="Verdana"/>
                <w:sz w:val="18"/>
                <w:szCs w:val="18"/>
              </w:rPr>
            </w:pPr>
          </w:p>
        </w:tc>
        <w:tc>
          <w:tcPr>
            <w:tcW w:w="1612" w:type="dxa"/>
            <w:vAlign w:val="center"/>
          </w:tcPr>
          <w:p w14:paraId="3C2C81F6" w14:textId="77777777" w:rsidR="00831EF1" w:rsidRPr="00555C93" w:rsidRDefault="00831EF1" w:rsidP="00BD42BC">
            <w:pPr>
              <w:rPr>
                <w:rFonts w:ascii="Verdana" w:hAnsi="Verdana"/>
                <w:sz w:val="18"/>
                <w:szCs w:val="18"/>
              </w:rPr>
            </w:pPr>
          </w:p>
        </w:tc>
        <w:tc>
          <w:tcPr>
            <w:tcW w:w="1612" w:type="dxa"/>
            <w:vAlign w:val="center"/>
          </w:tcPr>
          <w:p w14:paraId="12829A6E" w14:textId="77777777" w:rsidR="00831EF1" w:rsidRPr="00555C93" w:rsidRDefault="00831EF1" w:rsidP="00BD42BC">
            <w:pPr>
              <w:rPr>
                <w:rFonts w:ascii="Verdana" w:hAnsi="Verdana"/>
                <w:sz w:val="18"/>
                <w:szCs w:val="18"/>
              </w:rPr>
            </w:pPr>
          </w:p>
        </w:tc>
        <w:tc>
          <w:tcPr>
            <w:tcW w:w="1612" w:type="dxa"/>
            <w:vAlign w:val="center"/>
          </w:tcPr>
          <w:p w14:paraId="376B1C31" w14:textId="77777777" w:rsidR="00831EF1" w:rsidRPr="00555C93" w:rsidRDefault="00831EF1" w:rsidP="00BD42BC">
            <w:pPr>
              <w:rPr>
                <w:rFonts w:ascii="Verdana" w:hAnsi="Verdana"/>
                <w:sz w:val="18"/>
                <w:szCs w:val="18"/>
              </w:rPr>
            </w:pPr>
          </w:p>
        </w:tc>
      </w:tr>
      <w:tr w:rsidR="00831EF1" w:rsidRPr="00555C93" w14:paraId="1D5AD362" w14:textId="77777777" w:rsidTr="00BD42BC">
        <w:trPr>
          <w:trHeight w:val="151"/>
        </w:trPr>
        <w:tc>
          <w:tcPr>
            <w:tcW w:w="3227" w:type="dxa"/>
            <w:vMerge/>
          </w:tcPr>
          <w:p w14:paraId="6BF08976" w14:textId="77777777" w:rsidR="00831EF1" w:rsidRPr="00555C93" w:rsidRDefault="00831EF1" w:rsidP="00BD42BC">
            <w:pPr>
              <w:rPr>
                <w:rFonts w:ascii="Verdana" w:hAnsi="Verdana"/>
                <w:sz w:val="18"/>
                <w:szCs w:val="18"/>
              </w:rPr>
            </w:pPr>
          </w:p>
        </w:tc>
        <w:tc>
          <w:tcPr>
            <w:tcW w:w="1612" w:type="dxa"/>
            <w:vAlign w:val="center"/>
          </w:tcPr>
          <w:p w14:paraId="05D67499" w14:textId="77777777" w:rsidR="00831EF1" w:rsidRPr="00555C93" w:rsidRDefault="00831EF1" w:rsidP="00BD42BC">
            <w:pPr>
              <w:jc w:val="center"/>
              <w:rPr>
                <w:rFonts w:ascii="Verdana" w:hAnsi="Verdana"/>
                <w:sz w:val="18"/>
                <w:szCs w:val="18"/>
              </w:rPr>
            </w:pPr>
          </w:p>
        </w:tc>
        <w:tc>
          <w:tcPr>
            <w:tcW w:w="1612" w:type="dxa"/>
            <w:vAlign w:val="center"/>
          </w:tcPr>
          <w:p w14:paraId="0F43C775" w14:textId="77777777" w:rsidR="00831EF1" w:rsidRPr="00555C93" w:rsidRDefault="00831EF1" w:rsidP="00BD42BC">
            <w:pPr>
              <w:rPr>
                <w:rFonts w:ascii="Verdana" w:hAnsi="Verdana"/>
                <w:sz w:val="18"/>
                <w:szCs w:val="18"/>
              </w:rPr>
            </w:pPr>
          </w:p>
        </w:tc>
        <w:tc>
          <w:tcPr>
            <w:tcW w:w="1612" w:type="dxa"/>
            <w:vAlign w:val="center"/>
          </w:tcPr>
          <w:p w14:paraId="36479DFC" w14:textId="77777777" w:rsidR="00831EF1" w:rsidRPr="00555C93" w:rsidRDefault="00831EF1" w:rsidP="00BD42BC">
            <w:pPr>
              <w:rPr>
                <w:rFonts w:ascii="Verdana" w:hAnsi="Verdana"/>
                <w:sz w:val="18"/>
                <w:szCs w:val="18"/>
              </w:rPr>
            </w:pPr>
          </w:p>
        </w:tc>
        <w:tc>
          <w:tcPr>
            <w:tcW w:w="1612" w:type="dxa"/>
            <w:vAlign w:val="center"/>
          </w:tcPr>
          <w:p w14:paraId="74849526" w14:textId="77777777" w:rsidR="00831EF1" w:rsidRPr="00555C93" w:rsidRDefault="00831EF1" w:rsidP="00BD42BC">
            <w:pPr>
              <w:rPr>
                <w:rFonts w:ascii="Verdana" w:hAnsi="Verdana"/>
                <w:sz w:val="18"/>
                <w:szCs w:val="18"/>
              </w:rPr>
            </w:pPr>
          </w:p>
        </w:tc>
      </w:tr>
      <w:tr w:rsidR="00831EF1" w:rsidRPr="00555C93" w14:paraId="74950436" w14:textId="77777777" w:rsidTr="00BD42BC">
        <w:trPr>
          <w:trHeight w:val="151"/>
        </w:trPr>
        <w:tc>
          <w:tcPr>
            <w:tcW w:w="3227" w:type="dxa"/>
            <w:vMerge/>
          </w:tcPr>
          <w:p w14:paraId="406C24C1" w14:textId="77777777" w:rsidR="00831EF1" w:rsidRPr="00555C93" w:rsidRDefault="00831EF1" w:rsidP="00BD42BC">
            <w:pPr>
              <w:rPr>
                <w:rFonts w:ascii="Verdana" w:hAnsi="Verdana"/>
                <w:sz w:val="18"/>
                <w:szCs w:val="18"/>
              </w:rPr>
            </w:pPr>
          </w:p>
        </w:tc>
        <w:tc>
          <w:tcPr>
            <w:tcW w:w="1612" w:type="dxa"/>
            <w:vAlign w:val="center"/>
          </w:tcPr>
          <w:p w14:paraId="0FCAC4E7" w14:textId="77777777" w:rsidR="00831EF1" w:rsidRPr="00555C93" w:rsidRDefault="00831EF1" w:rsidP="00BD42BC">
            <w:pPr>
              <w:jc w:val="center"/>
              <w:rPr>
                <w:rFonts w:ascii="Verdana" w:hAnsi="Verdana"/>
                <w:sz w:val="18"/>
                <w:szCs w:val="18"/>
              </w:rPr>
            </w:pPr>
          </w:p>
        </w:tc>
        <w:tc>
          <w:tcPr>
            <w:tcW w:w="1612" w:type="dxa"/>
            <w:vAlign w:val="center"/>
          </w:tcPr>
          <w:p w14:paraId="70F07BA6" w14:textId="77777777" w:rsidR="00831EF1" w:rsidRPr="00555C93" w:rsidRDefault="00831EF1" w:rsidP="00BD42BC">
            <w:pPr>
              <w:rPr>
                <w:rFonts w:ascii="Verdana" w:hAnsi="Verdana"/>
                <w:sz w:val="18"/>
                <w:szCs w:val="18"/>
              </w:rPr>
            </w:pPr>
          </w:p>
        </w:tc>
        <w:tc>
          <w:tcPr>
            <w:tcW w:w="1612" w:type="dxa"/>
            <w:vAlign w:val="center"/>
          </w:tcPr>
          <w:p w14:paraId="54C4962D" w14:textId="77777777" w:rsidR="00831EF1" w:rsidRPr="00555C93" w:rsidRDefault="00831EF1" w:rsidP="00BD42BC">
            <w:pPr>
              <w:rPr>
                <w:rFonts w:ascii="Verdana" w:hAnsi="Verdana"/>
                <w:sz w:val="18"/>
                <w:szCs w:val="18"/>
              </w:rPr>
            </w:pPr>
          </w:p>
        </w:tc>
        <w:tc>
          <w:tcPr>
            <w:tcW w:w="1612" w:type="dxa"/>
            <w:vAlign w:val="center"/>
          </w:tcPr>
          <w:p w14:paraId="14C21464" w14:textId="77777777" w:rsidR="00831EF1" w:rsidRPr="00555C93" w:rsidRDefault="00831EF1" w:rsidP="00BD42BC">
            <w:pPr>
              <w:rPr>
                <w:rFonts w:ascii="Verdana" w:hAnsi="Verdana"/>
                <w:sz w:val="18"/>
                <w:szCs w:val="18"/>
              </w:rPr>
            </w:pPr>
          </w:p>
        </w:tc>
      </w:tr>
      <w:tr w:rsidR="00831EF1" w:rsidRPr="00555C93" w14:paraId="37DD708F" w14:textId="77777777" w:rsidTr="00BD42BC">
        <w:trPr>
          <w:trHeight w:val="151"/>
        </w:trPr>
        <w:tc>
          <w:tcPr>
            <w:tcW w:w="3227" w:type="dxa"/>
            <w:vMerge/>
          </w:tcPr>
          <w:p w14:paraId="13CF7B30" w14:textId="77777777" w:rsidR="00831EF1" w:rsidRPr="00555C93" w:rsidRDefault="00831EF1" w:rsidP="00BD42BC">
            <w:pPr>
              <w:rPr>
                <w:rFonts w:ascii="Verdana" w:hAnsi="Verdana"/>
                <w:sz w:val="18"/>
                <w:szCs w:val="18"/>
              </w:rPr>
            </w:pPr>
          </w:p>
        </w:tc>
        <w:tc>
          <w:tcPr>
            <w:tcW w:w="1612" w:type="dxa"/>
            <w:vAlign w:val="center"/>
          </w:tcPr>
          <w:p w14:paraId="19B5A5C0" w14:textId="77777777" w:rsidR="00831EF1" w:rsidRPr="00555C93" w:rsidRDefault="00831EF1" w:rsidP="00BD42BC">
            <w:pPr>
              <w:jc w:val="center"/>
              <w:rPr>
                <w:rFonts w:ascii="Verdana" w:hAnsi="Verdana"/>
                <w:sz w:val="18"/>
                <w:szCs w:val="18"/>
              </w:rPr>
            </w:pPr>
          </w:p>
        </w:tc>
        <w:tc>
          <w:tcPr>
            <w:tcW w:w="1612" w:type="dxa"/>
            <w:vAlign w:val="center"/>
          </w:tcPr>
          <w:p w14:paraId="68A46AE6" w14:textId="77777777" w:rsidR="00831EF1" w:rsidRPr="00555C93" w:rsidRDefault="00831EF1" w:rsidP="00BD42BC">
            <w:pPr>
              <w:rPr>
                <w:rFonts w:ascii="Verdana" w:hAnsi="Verdana"/>
                <w:sz w:val="18"/>
                <w:szCs w:val="18"/>
              </w:rPr>
            </w:pPr>
          </w:p>
        </w:tc>
        <w:tc>
          <w:tcPr>
            <w:tcW w:w="1612" w:type="dxa"/>
            <w:vAlign w:val="center"/>
          </w:tcPr>
          <w:p w14:paraId="06A5E395" w14:textId="77777777" w:rsidR="00831EF1" w:rsidRPr="00555C93" w:rsidRDefault="00831EF1" w:rsidP="00BD42BC">
            <w:pPr>
              <w:rPr>
                <w:rFonts w:ascii="Verdana" w:hAnsi="Verdana"/>
                <w:sz w:val="18"/>
                <w:szCs w:val="18"/>
              </w:rPr>
            </w:pPr>
          </w:p>
        </w:tc>
        <w:tc>
          <w:tcPr>
            <w:tcW w:w="1612" w:type="dxa"/>
            <w:vAlign w:val="center"/>
          </w:tcPr>
          <w:p w14:paraId="25187F6E" w14:textId="77777777" w:rsidR="00831EF1" w:rsidRPr="00555C93" w:rsidRDefault="00831EF1" w:rsidP="00BD42BC">
            <w:pPr>
              <w:rPr>
                <w:rFonts w:ascii="Verdana" w:hAnsi="Verdana"/>
                <w:sz w:val="18"/>
                <w:szCs w:val="18"/>
              </w:rPr>
            </w:pPr>
          </w:p>
        </w:tc>
      </w:tr>
      <w:tr w:rsidR="00831EF1" w:rsidRPr="00555C93" w14:paraId="2ABDA70F" w14:textId="77777777" w:rsidTr="00BD42BC">
        <w:trPr>
          <w:trHeight w:val="151"/>
        </w:trPr>
        <w:tc>
          <w:tcPr>
            <w:tcW w:w="3227" w:type="dxa"/>
            <w:vMerge/>
          </w:tcPr>
          <w:p w14:paraId="4533F05F" w14:textId="77777777" w:rsidR="00831EF1" w:rsidRPr="00555C93" w:rsidRDefault="00831EF1" w:rsidP="00BD42BC">
            <w:pPr>
              <w:rPr>
                <w:rFonts w:ascii="Verdana" w:hAnsi="Verdana"/>
                <w:sz w:val="18"/>
                <w:szCs w:val="18"/>
              </w:rPr>
            </w:pPr>
          </w:p>
        </w:tc>
        <w:tc>
          <w:tcPr>
            <w:tcW w:w="1612" w:type="dxa"/>
            <w:vAlign w:val="center"/>
          </w:tcPr>
          <w:p w14:paraId="74993EDB" w14:textId="77777777" w:rsidR="00831EF1" w:rsidRPr="00555C93" w:rsidRDefault="00831EF1" w:rsidP="00BD42BC">
            <w:pPr>
              <w:jc w:val="center"/>
              <w:rPr>
                <w:rFonts w:ascii="Verdana" w:hAnsi="Verdana"/>
                <w:sz w:val="18"/>
                <w:szCs w:val="18"/>
              </w:rPr>
            </w:pPr>
          </w:p>
        </w:tc>
        <w:tc>
          <w:tcPr>
            <w:tcW w:w="1612" w:type="dxa"/>
            <w:vAlign w:val="center"/>
          </w:tcPr>
          <w:p w14:paraId="360D494D" w14:textId="77777777" w:rsidR="00831EF1" w:rsidRPr="00555C93" w:rsidRDefault="00831EF1" w:rsidP="00BD42BC">
            <w:pPr>
              <w:rPr>
                <w:rFonts w:ascii="Verdana" w:hAnsi="Verdana"/>
                <w:sz w:val="18"/>
                <w:szCs w:val="18"/>
              </w:rPr>
            </w:pPr>
          </w:p>
        </w:tc>
        <w:tc>
          <w:tcPr>
            <w:tcW w:w="1612" w:type="dxa"/>
            <w:vAlign w:val="center"/>
          </w:tcPr>
          <w:p w14:paraId="36C1DE9F" w14:textId="77777777" w:rsidR="00831EF1" w:rsidRPr="00555C93" w:rsidRDefault="00831EF1" w:rsidP="00BD42BC">
            <w:pPr>
              <w:rPr>
                <w:rFonts w:ascii="Verdana" w:hAnsi="Verdana"/>
                <w:sz w:val="18"/>
                <w:szCs w:val="18"/>
              </w:rPr>
            </w:pPr>
          </w:p>
        </w:tc>
        <w:tc>
          <w:tcPr>
            <w:tcW w:w="1612" w:type="dxa"/>
            <w:vAlign w:val="center"/>
          </w:tcPr>
          <w:p w14:paraId="468656D3" w14:textId="77777777" w:rsidR="00831EF1" w:rsidRPr="00555C93" w:rsidRDefault="00831EF1" w:rsidP="00BD42BC">
            <w:pPr>
              <w:rPr>
                <w:rFonts w:ascii="Verdana" w:hAnsi="Verdana"/>
                <w:sz w:val="18"/>
                <w:szCs w:val="18"/>
              </w:rPr>
            </w:pPr>
          </w:p>
        </w:tc>
      </w:tr>
      <w:tr w:rsidR="00831EF1" w:rsidRPr="00555C93" w14:paraId="29639ABC" w14:textId="77777777" w:rsidTr="00BD42BC">
        <w:trPr>
          <w:trHeight w:val="151"/>
        </w:trPr>
        <w:tc>
          <w:tcPr>
            <w:tcW w:w="3227" w:type="dxa"/>
            <w:vMerge/>
          </w:tcPr>
          <w:p w14:paraId="48BEAC16" w14:textId="77777777" w:rsidR="00831EF1" w:rsidRPr="00555C93" w:rsidRDefault="00831EF1" w:rsidP="00BD42BC">
            <w:pPr>
              <w:rPr>
                <w:rFonts w:ascii="Verdana" w:hAnsi="Verdana"/>
                <w:sz w:val="18"/>
                <w:szCs w:val="18"/>
              </w:rPr>
            </w:pPr>
          </w:p>
        </w:tc>
        <w:tc>
          <w:tcPr>
            <w:tcW w:w="1612" w:type="dxa"/>
            <w:vAlign w:val="center"/>
          </w:tcPr>
          <w:p w14:paraId="55DCA653" w14:textId="77777777" w:rsidR="00831EF1" w:rsidRPr="00555C93" w:rsidRDefault="00831EF1" w:rsidP="00BD42BC">
            <w:pPr>
              <w:jc w:val="center"/>
              <w:rPr>
                <w:rFonts w:ascii="Verdana" w:hAnsi="Verdana"/>
                <w:sz w:val="18"/>
                <w:szCs w:val="18"/>
              </w:rPr>
            </w:pPr>
          </w:p>
        </w:tc>
        <w:tc>
          <w:tcPr>
            <w:tcW w:w="1612" w:type="dxa"/>
            <w:vAlign w:val="center"/>
          </w:tcPr>
          <w:p w14:paraId="0CE5B24B" w14:textId="77777777" w:rsidR="00831EF1" w:rsidRPr="00555C93" w:rsidRDefault="00831EF1" w:rsidP="00BD42BC">
            <w:pPr>
              <w:rPr>
                <w:rFonts w:ascii="Verdana" w:hAnsi="Verdana"/>
                <w:sz w:val="18"/>
                <w:szCs w:val="18"/>
              </w:rPr>
            </w:pPr>
          </w:p>
        </w:tc>
        <w:tc>
          <w:tcPr>
            <w:tcW w:w="1612" w:type="dxa"/>
            <w:vAlign w:val="center"/>
          </w:tcPr>
          <w:p w14:paraId="62F5AF8D" w14:textId="77777777" w:rsidR="00831EF1" w:rsidRPr="00555C93" w:rsidRDefault="00831EF1" w:rsidP="00BD42BC">
            <w:pPr>
              <w:rPr>
                <w:rFonts w:ascii="Verdana" w:hAnsi="Verdana"/>
                <w:sz w:val="18"/>
                <w:szCs w:val="18"/>
              </w:rPr>
            </w:pPr>
          </w:p>
        </w:tc>
        <w:tc>
          <w:tcPr>
            <w:tcW w:w="1612" w:type="dxa"/>
            <w:vAlign w:val="center"/>
          </w:tcPr>
          <w:p w14:paraId="065C98EE" w14:textId="77777777" w:rsidR="00831EF1" w:rsidRPr="00555C93" w:rsidRDefault="00831EF1" w:rsidP="00BD42BC">
            <w:pPr>
              <w:rPr>
                <w:rFonts w:ascii="Verdana" w:hAnsi="Verdana"/>
                <w:sz w:val="18"/>
                <w:szCs w:val="18"/>
              </w:rPr>
            </w:pPr>
          </w:p>
        </w:tc>
      </w:tr>
      <w:tr w:rsidR="00831EF1" w:rsidRPr="00555C93" w14:paraId="7CD270A9" w14:textId="77777777" w:rsidTr="00BD42BC">
        <w:trPr>
          <w:trHeight w:val="151"/>
        </w:trPr>
        <w:tc>
          <w:tcPr>
            <w:tcW w:w="3227" w:type="dxa"/>
            <w:vMerge/>
          </w:tcPr>
          <w:p w14:paraId="6D33E194" w14:textId="77777777" w:rsidR="00831EF1" w:rsidRPr="00555C93" w:rsidRDefault="00831EF1" w:rsidP="00BD42BC">
            <w:pPr>
              <w:rPr>
                <w:rFonts w:ascii="Verdana" w:hAnsi="Verdana"/>
                <w:sz w:val="18"/>
                <w:szCs w:val="18"/>
              </w:rPr>
            </w:pPr>
          </w:p>
        </w:tc>
        <w:tc>
          <w:tcPr>
            <w:tcW w:w="1612" w:type="dxa"/>
            <w:vAlign w:val="center"/>
          </w:tcPr>
          <w:p w14:paraId="7A61EF4F" w14:textId="77777777" w:rsidR="00831EF1" w:rsidRPr="00555C93" w:rsidRDefault="00831EF1" w:rsidP="00BD42BC">
            <w:pPr>
              <w:jc w:val="center"/>
              <w:rPr>
                <w:rFonts w:ascii="Verdana" w:hAnsi="Verdana"/>
                <w:sz w:val="18"/>
                <w:szCs w:val="18"/>
              </w:rPr>
            </w:pPr>
          </w:p>
        </w:tc>
        <w:tc>
          <w:tcPr>
            <w:tcW w:w="1612" w:type="dxa"/>
            <w:vAlign w:val="center"/>
          </w:tcPr>
          <w:p w14:paraId="1A26B658" w14:textId="77777777" w:rsidR="00831EF1" w:rsidRPr="00555C93" w:rsidRDefault="00831EF1" w:rsidP="00BD42BC">
            <w:pPr>
              <w:rPr>
                <w:rFonts w:ascii="Verdana" w:hAnsi="Verdana"/>
                <w:sz w:val="18"/>
                <w:szCs w:val="18"/>
              </w:rPr>
            </w:pPr>
          </w:p>
        </w:tc>
        <w:tc>
          <w:tcPr>
            <w:tcW w:w="1612" w:type="dxa"/>
            <w:vAlign w:val="center"/>
          </w:tcPr>
          <w:p w14:paraId="5A2DFF32" w14:textId="77777777" w:rsidR="00831EF1" w:rsidRPr="00555C93" w:rsidRDefault="00831EF1" w:rsidP="00BD42BC">
            <w:pPr>
              <w:rPr>
                <w:rFonts w:ascii="Verdana" w:hAnsi="Verdana"/>
                <w:sz w:val="18"/>
                <w:szCs w:val="18"/>
              </w:rPr>
            </w:pPr>
          </w:p>
        </w:tc>
        <w:tc>
          <w:tcPr>
            <w:tcW w:w="1612" w:type="dxa"/>
            <w:vAlign w:val="center"/>
          </w:tcPr>
          <w:p w14:paraId="31A407F8" w14:textId="77777777" w:rsidR="00831EF1" w:rsidRPr="00555C93" w:rsidRDefault="00831EF1" w:rsidP="00BD42BC">
            <w:pPr>
              <w:rPr>
                <w:rFonts w:ascii="Verdana" w:hAnsi="Verdana"/>
                <w:sz w:val="18"/>
                <w:szCs w:val="18"/>
              </w:rPr>
            </w:pPr>
          </w:p>
        </w:tc>
      </w:tr>
      <w:tr w:rsidR="00831EF1" w:rsidRPr="00555C93" w14:paraId="77329DEB" w14:textId="77777777" w:rsidTr="00BD42BC">
        <w:trPr>
          <w:trHeight w:val="151"/>
        </w:trPr>
        <w:tc>
          <w:tcPr>
            <w:tcW w:w="3227" w:type="dxa"/>
            <w:vMerge/>
          </w:tcPr>
          <w:p w14:paraId="3038ECBF" w14:textId="77777777" w:rsidR="00831EF1" w:rsidRPr="00555C93" w:rsidRDefault="00831EF1" w:rsidP="00BD42BC">
            <w:pPr>
              <w:rPr>
                <w:rFonts w:ascii="Verdana" w:hAnsi="Verdana"/>
                <w:sz w:val="18"/>
                <w:szCs w:val="18"/>
              </w:rPr>
            </w:pPr>
          </w:p>
        </w:tc>
        <w:tc>
          <w:tcPr>
            <w:tcW w:w="1612" w:type="dxa"/>
            <w:vAlign w:val="center"/>
          </w:tcPr>
          <w:p w14:paraId="12DF1DDA" w14:textId="77777777" w:rsidR="00831EF1" w:rsidRPr="00555C93" w:rsidRDefault="00831EF1" w:rsidP="00BD42BC">
            <w:pPr>
              <w:jc w:val="center"/>
              <w:rPr>
                <w:rFonts w:ascii="Verdana" w:hAnsi="Verdana"/>
                <w:sz w:val="18"/>
                <w:szCs w:val="18"/>
              </w:rPr>
            </w:pPr>
          </w:p>
        </w:tc>
        <w:tc>
          <w:tcPr>
            <w:tcW w:w="1612" w:type="dxa"/>
            <w:vAlign w:val="center"/>
          </w:tcPr>
          <w:p w14:paraId="1488EC18" w14:textId="77777777" w:rsidR="00831EF1" w:rsidRPr="00555C93" w:rsidRDefault="00831EF1" w:rsidP="00BD42BC">
            <w:pPr>
              <w:rPr>
                <w:rFonts w:ascii="Verdana" w:hAnsi="Verdana"/>
                <w:sz w:val="18"/>
                <w:szCs w:val="18"/>
              </w:rPr>
            </w:pPr>
          </w:p>
        </w:tc>
        <w:tc>
          <w:tcPr>
            <w:tcW w:w="1612" w:type="dxa"/>
            <w:vAlign w:val="center"/>
          </w:tcPr>
          <w:p w14:paraId="63D61B86" w14:textId="77777777" w:rsidR="00831EF1" w:rsidRPr="00555C93" w:rsidRDefault="00831EF1" w:rsidP="00BD42BC">
            <w:pPr>
              <w:rPr>
                <w:rFonts w:ascii="Verdana" w:hAnsi="Verdana"/>
                <w:sz w:val="18"/>
                <w:szCs w:val="18"/>
              </w:rPr>
            </w:pPr>
          </w:p>
        </w:tc>
        <w:tc>
          <w:tcPr>
            <w:tcW w:w="1612" w:type="dxa"/>
            <w:vAlign w:val="center"/>
          </w:tcPr>
          <w:p w14:paraId="27EAD679" w14:textId="77777777" w:rsidR="00831EF1" w:rsidRPr="00555C93" w:rsidRDefault="00831EF1" w:rsidP="00BD42BC">
            <w:pPr>
              <w:rPr>
                <w:rFonts w:ascii="Verdana" w:hAnsi="Verdana"/>
                <w:sz w:val="18"/>
                <w:szCs w:val="18"/>
              </w:rPr>
            </w:pPr>
          </w:p>
        </w:tc>
      </w:tr>
      <w:tr w:rsidR="00831EF1" w:rsidRPr="00555C93" w14:paraId="541FB2A6" w14:textId="77777777" w:rsidTr="00BD42BC">
        <w:trPr>
          <w:trHeight w:val="151"/>
        </w:trPr>
        <w:tc>
          <w:tcPr>
            <w:tcW w:w="3227" w:type="dxa"/>
            <w:vMerge/>
          </w:tcPr>
          <w:p w14:paraId="6BE148E3" w14:textId="77777777" w:rsidR="00831EF1" w:rsidRPr="00555C93" w:rsidRDefault="00831EF1" w:rsidP="00BD42BC">
            <w:pPr>
              <w:rPr>
                <w:rFonts w:ascii="Verdana" w:hAnsi="Verdana"/>
                <w:sz w:val="18"/>
                <w:szCs w:val="18"/>
              </w:rPr>
            </w:pPr>
          </w:p>
        </w:tc>
        <w:tc>
          <w:tcPr>
            <w:tcW w:w="1612" w:type="dxa"/>
            <w:vAlign w:val="center"/>
          </w:tcPr>
          <w:p w14:paraId="3CB62ADF" w14:textId="77777777" w:rsidR="00831EF1" w:rsidRPr="00555C93" w:rsidRDefault="00831EF1" w:rsidP="00BD42BC">
            <w:pPr>
              <w:jc w:val="center"/>
              <w:rPr>
                <w:rFonts w:ascii="Verdana" w:hAnsi="Verdana"/>
                <w:sz w:val="18"/>
                <w:szCs w:val="18"/>
              </w:rPr>
            </w:pPr>
          </w:p>
        </w:tc>
        <w:tc>
          <w:tcPr>
            <w:tcW w:w="1612" w:type="dxa"/>
            <w:vAlign w:val="center"/>
          </w:tcPr>
          <w:p w14:paraId="339770F9" w14:textId="77777777" w:rsidR="00831EF1" w:rsidRPr="00555C93" w:rsidRDefault="00831EF1" w:rsidP="00BD42BC">
            <w:pPr>
              <w:rPr>
                <w:rFonts w:ascii="Verdana" w:hAnsi="Verdana"/>
                <w:sz w:val="18"/>
                <w:szCs w:val="18"/>
              </w:rPr>
            </w:pPr>
          </w:p>
        </w:tc>
        <w:tc>
          <w:tcPr>
            <w:tcW w:w="1612" w:type="dxa"/>
            <w:vAlign w:val="center"/>
          </w:tcPr>
          <w:p w14:paraId="53D5D0A1" w14:textId="77777777" w:rsidR="00831EF1" w:rsidRPr="00555C93" w:rsidRDefault="00831EF1" w:rsidP="00BD42BC">
            <w:pPr>
              <w:rPr>
                <w:rFonts w:ascii="Verdana" w:hAnsi="Verdana"/>
                <w:sz w:val="18"/>
                <w:szCs w:val="18"/>
              </w:rPr>
            </w:pPr>
          </w:p>
        </w:tc>
        <w:tc>
          <w:tcPr>
            <w:tcW w:w="1612" w:type="dxa"/>
            <w:vAlign w:val="center"/>
          </w:tcPr>
          <w:p w14:paraId="4CB197F7" w14:textId="77777777" w:rsidR="00831EF1" w:rsidRPr="00555C93" w:rsidRDefault="00831EF1" w:rsidP="00BD42BC">
            <w:pPr>
              <w:rPr>
                <w:rFonts w:ascii="Verdana" w:hAnsi="Verdana"/>
                <w:sz w:val="18"/>
                <w:szCs w:val="18"/>
              </w:rPr>
            </w:pPr>
          </w:p>
        </w:tc>
      </w:tr>
      <w:tr w:rsidR="00831EF1" w:rsidRPr="00555C93" w14:paraId="6955624D" w14:textId="77777777" w:rsidTr="00BD42BC">
        <w:trPr>
          <w:trHeight w:val="151"/>
        </w:trPr>
        <w:tc>
          <w:tcPr>
            <w:tcW w:w="3227" w:type="dxa"/>
            <w:vMerge/>
          </w:tcPr>
          <w:p w14:paraId="5F1574ED" w14:textId="77777777" w:rsidR="00831EF1" w:rsidRPr="00555C93" w:rsidRDefault="00831EF1" w:rsidP="00BD42BC">
            <w:pPr>
              <w:rPr>
                <w:rFonts w:ascii="Verdana" w:hAnsi="Verdana"/>
                <w:sz w:val="18"/>
                <w:szCs w:val="18"/>
              </w:rPr>
            </w:pPr>
          </w:p>
        </w:tc>
        <w:tc>
          <w:tcPr>
            <w:tcW w:w="1612" w:type="dxa"/>
            <w:vAlign w:val="center"/>
          </w:tcPr>
          <w:p w14:paraId="55339425" w14:textId="77777777" w:rsidR="00831EF1" w:rsidRPr="00555C93" w:rsidRDefault="00831EF1" w:rsidP="00BD42BC">
            <w:pPr>
              <w:jc w:val="center"/>
              <w:rPr>
                <w:rFonts w:ascii="Verdana" w:hAnsi="Verdana"/>
                <w:sz w:val="18"/>
                <w:szCs w:val="18"/>
              </w:rPr>
            </w:pPr>
          </w:p>
        </w:tc>
        <w:tc>
          <w:tcPr>
            <w:tcW w:w="1612" w:type="dxa"/>
            <w:vAlign w:val="center"/>
          </w:tcPr>
          <w:p w14:paraId="36C7266F" w14:textId="77777777" w:rsidR="00831EF1" w:rsidRPr="00555C93" w:rsidRDefault="00831EF1" w:rsidP="00BD42BC">
            <w:pPr>
              <w:rPr>
                <w:rFonts w:ascii="Verdana" w:hAnsi="Verdana"/>
                <w:sz w:val="18"/>
                <w:szCs w:val="18"/>
              </w:rPr>
            </w:pPr>
          </w:p>
        </w:tc>
        <w:tc>
          <w:tcPr>
            <w:tcW w:w="1612" w:type="dxa"/>
            <w:vAlign w:val="center"/>
          </w:tcPr>
          <w:p w14:paraId="111A45BF" w14:textId="77777777" w:rsidR="00831EF1" w:rsidRPr="00555C93" w:rsidRDefault="00831EF1" w:rsidP="00BD42BC">
            <w:pPr>
              <w:rPr>
                <w:rFonts w:ascii="Verdana" w:hAnsi="Verdana"/>
                <w:sz w:val="18"/>
                <w:szCs w:val="18"/>
              </w:rPr>
            </w:pPr>
          </w:p>
        </w:tc>
        <w:tc>
          <w:tcPr>
            <w:tcW w:w="1612" w:type="dxa"/>
            <w:vAlign w:val="center"/>
          </w:tcPr>
          <w:p w14:paraId="37F26690" w14:textId="77777777" w:rsidR="00831EF1" w:rsidRPr="00555C93" w:rsidRDefault="00831EF1" w:rsidP="00BD42BC">
            <w:pPr>
              <w:rPr>
                <w:rFonts w:ascii="Verdana" w:hAnsi="Verdana"/>
                <w:sz w:val="18"/>
                <w:szCs w:val="18"/>
              </w:rPr>
            </w:pPr>
          </w:p>
        </w:tc>
      </w:tr>
      <w:tr w:rsidR="00831EF1" w:rsidRPr="00555C93" w14:paraId="0D9E4CA9" w14:textId="77777777" w:rsidTr="00BD42BC">
        <w:trPr>
          <w:trHeight w:val="151"/>
        </w:trPr>
        <w:tc>
          <w:tcPr>
            <w:tcW w:w="3227" w:type="dxa"/>
            <w:vMerge/>
          </w:tcPr>
          <w:p w14:paraId="0BA90276" w14:textId="77777777" w:rsidR="00831EF1" w:rsidRPr="00555C93" w:rsidRDefault="00831EF1" w:rsidP="00BD42BC">
            <w:pPr>
              <w:rPr>
                <w:rFonts w:ascii="Verdana" w:hAnsi="Verdana"/>
                <w:sz w:val="18"/>
                <w:szCs w:val="18"/>
              </w:rPr>
            </w:pPr>
          </w:p>
        </w:tc>
        <w:tc>
          <w:tcPr>
            <w:tcW w:w="1612" w:type="dxa"/>
            <w:vAlign w:val="center"/>
          </w:tcPr>
          <w:p w14:paraId="6DD01E37" w14:textId="77777777" w:rsidR="00831EF1" w:rsidRPr="00555C93" w:rsidRDefault="00831EF1" w:rsidP="00BD42BC">
            <w:pPr>
              <w:jc w:val="center"/>
              <w:rPr>
                <w:rFonts w:ascii="Verdana" w:hAnsi="Verdana"/>
                <w:sz w:val="18"/>
                <w:szCs w:val="18"/>
              </w:rPr>
            </w:pPr>
          </w:p>
        </w:tc>
        <w:tc>
          <w:tcPr>
            <w:tcW w:w="1612" w:type="dxa"/>
            <w:vAlign w:val="center"/>
          </w:tcPr>
          <w:p w14:paraId="64240A68" w14:textId="77777777" w:rsidR="00831EF1" w:rsidRPr="00555C93" w:rsidRDefault="00831EF1" w:rsidP="00BD42BC">
            <w:pPr>
              <w:rPr>
                <w:rFonts w:ascii="Verdana" w:hAnsi="Verdana"/>
                <w:sz w:val="18"/>
                <w:szCs w:val="18"/>
              </w:rPr>
            </w:pPr>
          </w:p>
        </w:tc>
        <w:tc>
          <w:tcPr>
            <w:tcW w:w="1612" w:type="dxa"/>
            <w:vAlign w:val="center"/>
          </w:tcPr>
          <w:p w14:paraId="55B01D4F" w14:textId="77777777" w:rsidR="00831EF1" w:rsidRPr="00555C93" w:rsidRDefault="00831EF1" w:rsidP="00BD42BC">
            <w:pPr>
              <w:rPr>
                <w:rFonts w:ascii="Verdana" w:hAnsi="Verdana"/>
                <w:sz w:val="18"/>
                <w:szCs w:val="18"/>
              </w:rPr>
            </w:pPr>
          </w:p>
        </w:tc>
        <w:tc>
          <w:tcPr>
            <w:tcW w:w="1612" w:type="dxa"/>
            <w:vAlign w:val="center"/>
          </w:tcPr>
          <w:p w14:paraId="60613E42" w14:textId="77777777" w:rsidR="00831EF1" w:rsidRPr="00555C93" w:rsidRDefault="00831EF1" w:rsidP="00BD42BC">
            <w:pPr>
              <w:rPr>
                <w:rFonts w:ascii="Verdana" w:hAnsi="Verdana"/>
                <w:sz w:val="18"/>
                <w:szCs w:val="18"/>
              </w:rPr>
            </w:pPr>
          </w:p>
        </w:tc>
      </w:tr>
      <w:tr w:rsidR="00831EF1" w:rsidRPr="00555C93" w14:paraId="1A89E9D4" w14:textId="77777777" w:rsidTr="00BD42BC">
        <w:trPr>
          <w:trHeight w:val="151"/>
        </w:trPr>
        <w:tc>
          <w:tcPr>
            <w:tcW w:w="3227" w:type="dxa"/>
            <w:vMerge/>
          </w:tcPr>
          <w:p w14:paraId="0CEFAB57" w14:textId="77777777" w:rsidR="00831EF1" w:rsidRPr="00555C93" w:rsidRDefault="00831EF1" w:rsidP="00BD42BC">
            <w:pPr>
              <w:rPr>
                <w:rFonts w:ascii="Verdana" w:hAnsi="Verdana"/>
                <w:sz w:val="18"/>
                <w:szCs w:val="18"/>
              </w:rPr>
            </w:pPr>
          </w:p>
        </w:tc>
        <w:tc>
          <w:tcPr>
            <w:tcW w:w="1612" w:type="dxa"/>
            <w:vAlign w:val="center"/>
          </w:tcPr>
          <w:p w14:paraId="618CE811" w14:textId="77777777" w:rsidR="00831EF1" w:rsidRPr="00555C93" w:rsidRDefault="00831EF1" w:rsidP="00BD42BC">
            <w:pPr>
              <w:jc w:val="center"/>
              <w:rPr>
                <w:rFonts w:ascii="Verdana" w:hAnsi="Verdana"/>
                <w:sz w:val="18"/>
                <w:szCs w:val="18"/>
              </w:rPr>
            </w:pPr>
          </w:p>
        </w:tc>
        <w:tc>
          <w:tcPr>
            <w:tcW w:w="1612" w:type="dxa"/>
            <w:vAlign w:val="center"/>
          </w:tcPr>
          <w:p w14:paraId="75AFCE9B" w14:textId="77777777" w:rsidR="00831EF1" w:rsidRPr="00555C93" w:rsidRDefault="00831EF1" w:rsidP="00BD42BC">
            <w:pPr>
              <w:rPr>
                <w:rFonts w:ascii="Verdana" w:hAnsi="Verdana"/>
                <w:sz w:val="18"/>
                <w:szCs w:val="18"/>
              </w:rPr>
            </w:pPr>
          </w:p>
        </w:tc>
        <w:tc>
          <w:tcPr>
            <w:tcW w:w="1612" w:type="dxa"/>
            <w:vAlign w:val="center"/>
          </w:tcPr>
          <w:p w14:paraId="749608DE" w14:textId="77777777" w:rsidR="00831EF1" w:rsidRPr="00555C93" w:rsidRDefault="00831EF1" w:rsidP="00BD42BC">
            <w:pPr>
              <w:rPr>
                <w:rFonts w:ascii="Verdana" w:hAnsi="Verdana"/>
                <w:sz w:val="18"/>
                <w:szCs w:val="18"/>
              </w:rPr>
            </w:pPr>
          </w:p>
        </w:tc>
        <w:tc>
          <w:tcPr>
            <w:tcW w:w="1612" w:type="dxa"/>
            <w:vAlign w:val="center"/>
          </w:tcPr>
          <w:p w14:paraId="3ADF1087" w14:textId="77777777" w:rsidR="00831EF1" w:rsidRPr="00555C93" w:rsidRDefault="00831EF1" w:rsidP="00BD42BC">
            <w:pPr>
              <w:rPr>
                <w:rFonts w:ascii="Verdana" w:hAnsi="Verdana"/>
                <w:sz w:val="18"/>
                <w:szCs w:val="18"/>
              </w:rPr>
            </w:pPr>
          </w:p>
        </w:tc>
      </w:tr>
      <w:tr w:rsidR="00831EF1" w:rsidRPr="00555C93" w14:paraId="0A058C83" w14:textId="77777777" w:rsidTr="00BD42BC">
        <w:trPr>
          <w:trHeight w:val="151"/>
        </w:trPr>
        <w:tc>
          <w:tcPr>
            <w:tcW w:w="3227" w:type="dxa"/>
            <w:vMerge/>
          </w:tcPr>
          <w:p w14:paraId="37DC3B3D" w14:textId="77777777" w:rsidR="00831EF1" w:rsidRPr="00555C93" w:rsidRDefault="00831EF1" w:rsidP="00BD42BC">
            <w:pPr>
              <w:rPr>
                <w:rFonts w:ascii="Verdana" w:hAnsi="Verdana"/>
                <w:sz w:val="18"/>
                <w:szCs w:val="18"/>
              </w:rPr>
            </w:pPr>
          </w:p>
        </w:tc>
        <w:tc>
          <w:tcPr>
            <w:tcW w:w="1612" w:type="dxa"/>
            <w:vAlign w:val="center"/>
          </w:tcPr>
          <w:p w14:paraId="16D9691B" w14:textId="77777777" w:rsidR="00831EF1" w:rsidRPr="00555C93" w:rsidRDefault="00831EF1" w:rsidP="00BD42BC">
            <w:pPr>
              <w:jc w:val="center"/>
              <w:rPr>
                <w:rFonts w:ascii="Verdana" w:hAnsi="Verdana"/>
                <w:sz w:val="18"/>
                <w:szCs w:val="18"/>
              </w:rPr>
            </w:pPr>
          </w:p>
        </w:tc>
        <w:tc>
          <w:tcPr>
            <w:tcW w:w="1612" w:type="dxa"/>
            <w:vAlign w:val="center"/>
          </w:tcPr>
          <w:p w14:paraId="2DA1F166" w14:textId="77777777" w:rsidR="00831EF1" w:rsidRPr="00555C93" w:rsidRDefault="00831EF1" w:rsidP="00BD42BC">
            <w:pPr>
              <w:rPr>
                <w:rFonts w:ascii="Verdana" w:hAnsi="Verdana"/>
                <w:sz w:val="18"/>
                <w:szCs w:val="18"/>
              </w:rPr>
            </w:pPr>
          </w:p>
        </w:tc>
        <w:tc>
          <w:tcPr>
            <w:tcW w:w="1612" w:type="dxa"/>
            <w:vAlign w:val="center"/>
          </w:tcPr>
          <w:p w14:paraId="38B69F8F" w14:textId="77777777" w:rsidR="00831EF1" w:rsidRPr="00555C93" w:rsidRDefault="00831EF1" w:rsidP="00BD42BC">
            <w:pPr>
              <w:rPr>
                <w:rFonts w:ascii="Verdana" w:hAnsi="Verdana"/>
                <w:sz w:val="18"/>
                <w:szCs w:val="18"/>
              </w:rPr>
            </w:pPr>
          </w:p>
        </w:tc>
        <w:tc>
          <w:tcPr>
            <w:tcW w:w="1612" w:type="dxa"/>
            <w:vAlign w:val="center"/>
          </w:tcPr>
          <w:p w14:paraId="5114120E" w14:textId="77777777" w:rsidR="00831EF1" w:rsidRPr="00555C93" w:rsidRDefault="00831EF1" w:rsidP="00BD42BC">
            <w:pPr>
              <w:rPr>
                <w:rFonts w:ascii="Verdana" w:hAnsi="Verdana"/>
                <w:sz w:val="18"/>
                <w:szCs w:val="18"/>
              </w:rPr>
            </w:pPr>
          </w:p>
        </w:tc>
      </w:tr>
      <w:tr w:rsidR="00831EF1" w:rsidRPr="00555C93" w14:paraId="5FD9EB84" w14:textId="77777777" w:rsidTr="00BD42BC">
        <w:trPr>
          <w:trHeight w:val="151"/>
        </w:trPr>
        <w:tc>
          <w:tcPr>
            <w:tcW w:w="3227" w:type="dxa"/>
            <w:vMerge/>
          </w:tcPr>
          <w:p w14:paraId="11EC46DF" w14:textId="77777777" w:rsidR="00831EF1" w:rsidRPr="00555C93" w:rsidRDefault="00831EF1" w:rsidP="00BD42BC">
            <w:pPr>
              <w:rPr>
                <w:rFonts w:ascii="Verdana" w:hAnsi="Verdana"/>
                <w:sz w:val="18"/>
                <w:szCs w:val="18"/>
              </w:rPr>
            </w:pPr>
          </w:p>
        </w:tc>
        <w:tc>
          <w:tcPr>
            <w:tcW w:w="1612" w:type="dxa"/>
            <w:vAlign w:val="center"/>
          </w:tcPr>
          <w:p w14:paraId="3067A537" w14:textId="77777777" w:rsidR="00831EF1" w:rsidRPr="00555C93" w:rsidRDefault="00831EF1" w:rsidP="00BD42BC">
            <w:pPr>
              <w:jc w:val="center"/>
              <w:rPr>
                <w:rFonts w:ascii="Verdana" w:hAnsi="Verdana"/>
                <w:sz w:val="18"/>
                <w:szCs w:val="18"/>
              </w:rPr>
            </w:pPr>
          </w:p>
        </w:tc>
        <w:tc>
          <w:tcPr>
            <w:tcW w:w="1612" w:type="dxa"/>
            <w:vAlign w:val="center"/>
          </w:tcPr>
          <w:p w14:paraId="1339FE68" w14:textId="77777777" w:rsidR="00831EF1" w:rsidRPr="00555C93" w:rsidRDefault="00831EF1" w:rsidP="00BD42BC">
            <w:pPr>
              <w:rPr>
                <w:rFonts w:ascii="Verdana" w:hAnsi="Verdana"/>
                <w:sz w:val="18"/>
                <w:szCs w:val="18"/>
              </w:rPr>
            </w:pPr>
          </w:p>
        </w:tc>
        <w:tc>
          <w:tcPr>
            <w:tcW w:w="1612" w:type="dxa"/>
            <w:vAlign w:val="center"/>
          </w:tcPr>
          <w:p w14:paraId="32E1A3F0" w14:textId="77777777" w:rsidR="00831EF1" w:rsidRPr="00555C93" w:rsidRDefault="00831EF1" w:rsidP="00BD42BC">
            <w:pPr>
              <w:rPr>
                <w:rFonts w:ascii="Verdana" w:hAnsi="Verdana"/>
                <w:sz w:val="18"/>
                <w:szCs w:val="18"/>
              </w:rPr>
            </w:pPr>
          </w:p>
        </w:tc>
        <w:tc>
          <w:tcPr>
            <w:tcW w:w="1612" w:type="dxa"/>
            <w:vAlign w:val="center"/>
          </w:tcPr>
          <w:p w14:paraId="155B04F5" w14:textId="77777777" w:rsidR="00831EF1" w:rsidRPr="00555C93" w:rsidRDefault="00831EF1" w:rsidP="00BD42BC">
            <w:pPr>
              <w:rPr>
                <w:rFonts w:ascii="Verdana" w:hAnsi="Verdana"/>
                <w:sz w:val="18"/>
                <w:szCs w:val="18"/>
              </w:rPr>
            </w:pPr>
          </w:p>
        </w:tc>
      </w:tr>
      <w:tr w:rsidR="00831EF1" w:rsidRPr="00555C93" w14:paraId="4EDF4D22" w14:textId="77777777" w:rsidTr="00BD42BC">
        <w:trPr>
          <w:trHeight w:val="151"/>
        </w:trPr>
        <w:tc>
          <w:tcPr>
            <w:tcW w:w="3227" w:type="dxa"/>
            <w:vMerge/>
          </w:tcPr>
          <w:p w14:paraId="462D0FDA" w14:textId="77777777" w:rsidR="00831EF1" w:rsidRPr="00555C93" w:rsidRDefault="00831EF1" w:rsidP="00BD42BC">
            <w:pPr>
              <w:rPr>
                <w:rFonts w:ascii="Verdana" w:hAnsi="Verdana"/>
                <w:sz w:val="18"/>
                <w:szCs w:val="18"/>
              </w:rPr>
            </w:pPr>
          </w:p>
        </w:tc>
        <w:tc>
          <w:tcPr>
            <w:tcW w:w="1612" w:type="dxa"/>
            <w:vAlign w:val="center"/>
          </w:tcPr>
          <w:p w14:paraId="49C6036C" w14:textId="77777777" w:rsidR="00831EF1" w:rsidRPr="00555C93" w:rsidRDefault="00831EF1" w:rsidP="00BD42BC">
            <w:pPr>
              <w:jc w:val="center"/>
              <w:rPr>
                <w:rFonts w:ascii="Verdana" w:hAnsi="Verdana"/>
                <w:sz w:val="18"/>
                <w:szCs w:val="18"/>
              </w:rPr>
            </w:pPr>
          </w:p>
        </w:tc>
        <w:tc>
          <w:tcPr>
            <w:tcW w:w="1612" w:type="dxa"/>
            <w:vAlign w:val="center"/>
          </w:tcPr>
          <w:p w14:paraId="4C7E2F49" w14:textId="77777777" w:rsidR="00831EF1" w:rsidRPr="00555C93" w:rsidRDefault="00831EF1" w:rsidP="00BD42BC">
            <w:pPr>
              <w:rPr>
                <w:rFonts w:ascii="Verdana" w:hAnsi="Verdana"/>
                <w:sz w:val="18"/>
                <w:szCs w:val="18"/>
              </w:rPr>
            </w:pPr>
          </w:p>
        </w:tc>
        <w:tc>
          <w:tcPr>
            <w:tcW w:w="1612" w:type="dxa"/>
            <w:vAlign w:val="center"/>
          </w:tcPr>
          <w:p w14:paraId="1FE8D053" w14:textId="77777777" w:rsidR="00831EF1" w:rsidRPr="00555C93" w:rsidRDefault="00831EF1" w:rsidP="00BD42BC">
            <w:pPr>
              <w:rPr>
                <w:rFonts w:ascii="Verdana" w:hAnsi="Verdana"/>
                <w:sz w:val="18"/>
                <w:szCs w:val="18"/>
              </w:rPr>
            </w:pPr>
          </w:p>
        </w:tc>
        <w:tc>
          <w:tcPr>
            <w:tcW w:w="1612" w:type="dxa"/>
            <w:vAlign w:val="center"/>
          </w:tcPr>
          <w:p w14:paraId="418CBA99" w14:textId="77777777" w:rsidR="00831EF1" w:rsidRPr="00555C93" w:rsidRDefault="00831EF1" w:rsidP="00BD42BC">
            <w:pPr>
              <w:rPr>
                <w:rFonts w:ascii="Verdana" w:hAnsi="Verdana"/>
                <w:sz w:val="18"/>
                <w:szCs w:val="18"/>
              </w:rPr>
            </w:pPr>
          </w:p>
        </w:tc>
      </w:tr>
      <w:tr w:rsidR="00831EF1" w:rsidRPr="00555C93" w14:paraId="041B6A77" w14:textId="77777777" w:rsidTr="00BD42BC">
        <w:trPr>
          <w:trHeight w:val="151"/>
        </w:trPr>
        <w:tc>
          <w:tcPr>
            <w:tcW w:w="3227" w:type="dxa"/>
            <w:vMerge/>
          </w:tcPr>
          <w:p w14:paraId="679EEB1D" w14:textId="77777777" w:rsidR="00831EF1" w:rsidRPr="00555C93" w:rsidRDefault="00831EF1" w:rsidP="00BD42BC">
            <w:pPr>
              <w:rPr>
                <w:rFonts w:ascii="Verdana" w:hAnsi="Verdana"/>
                <w:sz w:val="18"/>
                <w:szCs w:val="18"/>
              </w:rPr>
            </w:pPr>
          </w:p>
        </w:tc>
        <w:tc>
          <w:tcPr>
            <w:tcW w:w="1612" w:type="dxa"/>
            <w:vAlign w:val="center"/>
          </w:tcPr>
          <w:p w14:paraId="56AEA89A" w14:textId="77777777" w:rsidR="00831EF1" w:rsidRPr="00555C93" w:rsidRDefault="00831EF1" w:rsidP="00BD42BC">
            <w:pPr>
              <w:jc w:val="center"/>
              <w:rPr>
                <w:rFonts w:ascii="Verdana" w:hAnsi="Verdana"/>
                <w:sz w:val="18"/>
                <w:szCs w:val="18"/>
              </w:rPr>
            </w:pPr>
          </w:p>
        </w:tc>
        <w:tc>
          <w:tcPr>
            <w:tcW w:w="1612" w:type="dxa"/>
            <w:vAlign w:val="center"/>
          </w:tcPr>
          <w:p w14:paraId="0586F976" w14:textId="77777777" w:rsidR="00831EF1" w:rsidRPr="00555C93" w:rsidRDefault="00831EF1" w:rsidP="00BD42BC">
            <w:pPr>
              <w:rPr>
                <w:rFonts w:ascii="Verdana" w:hAnsi="Verdana"/>
                <w:sz w:val="18"/>
                <w:szCs w:val="18"/>
              </w:rPr>
            </w:pPr>
          </w:p>
        </w:tc>
        <w:tc>
          <w:tcPr>
            <w:tcW w:w="1612" w:type="dxa"/>
            <w:vAlign w:val="center"/>
          </w:tcPr>
          <w:p w14:paraId="261CCB5B" w14:textId="77777777" w:rsidR="00831EF1" w:rsidRPr="00555C93" w:rsidRDefault="00831EF1" w:rsidP="00BD42BC">
            <w:pPr>
              <w:rPr>
                <w:rFonts w:ascii="Verdana" w:hAnsi="Verdana"/>
                <w:sz w:val="18"/>
                <w:szCs w:val="18"/>
              </w:rPr>
            </w:pPr>
          </w:p>
        </w:tc>
        <w:tc>
          <w:tcPr>
            <w:tcW w:w="1612" w:type="dxa"/>
            <w:vAlign w:val="center"/>
          </w:tcPr>
          <w:p w14:paraId="39B23155" w14:textId="77777777" w:rsidR="00831EF1" w:rsidRPr="00555C93" w:rsidRDefault="00831EF1" w:rsidP="00BD42BC">
            <w:pPr>
              <w:rPr>
                <w:rFonts w:ascii="Verdana" w:hAnsi="Verdana"/>
                <w:sz w:val="18"/>
                <w:szCs w:val="18"/>
              </w:rPr>
            </w:pPr>
          </w:p>
        </w:tc>
      </w:tr>
      <w:tr w:rsidR="00831EF1" w:rsidRPr="00555C93" w14:paraId="0768D31F" w14:textId="77777777" w:rsidTr="00BD42BC">
        <w:trPr>
          <w:trHeight w:val="151"/>
        </w:trPr>
        <w:tc>
          <w:tcPr>
            <w:tcW w:w="3227" w:type="dxa"/>
            <w:vMerge/>
          </w:tcPr>
          <w:p w14:paraId="2AD00FE1" w14:textId="77777777" w:rsidR="00831EF1" w:rsidRPr="00555C93" w:rsidRDefault="00831EF1" w:rsidP="00BD42BC">
            <w:pPr>
              <w:rPr>
                <w:rFonts w:ascii="Verdana" w:hAnsi="Verdana"/>
                <w:sz w:val="18"/>
                <w:szCs w:val="18"/>
              </w:rPr>
            </w:pPr>
          </w:p>
        </w:tc>
        <w:tc>
          <w:tcPr>
            <w:tcW w:w="1612" w:type="dxa"/>
            <w:vAlign w:val="center"/>
          </w:tcPr>
          <w:p w14:paraId="0AFDEA81" w14:textId="77777777" w:rsidR="00831EF1" w:rsidRPr="00555C93" w:rsidRDefault="00831EF1" w:rsidP="00BD42BC">
            <w:pPr>
              <w:jc w:val="center"/>
              <w:rPr>
                <w:rFonts w:ascii="Verdana" w:hAnsi="Verdana"/>
                <w:sz w:val="18"/>
                <w:szCs w:val="18"/>
              </w:rPr>
            </w:pPr>
          </w:p>
        </w:tc>
        <w:tc>
          <w:tcPr>
            <w:tcW w:w="1612" w:type="dxa"/>
            <w:vAlign w:val="center"/>
          </w:tcPr>
          <w:p w14:paraId="4A1A2071" w14:textId="77777777" w:rsidR="00831EF1" w:rsidRPr="00555C93" w:rsidRDefault="00831EF1" w:rsidP="00BD42BC">
            <w:pPr>
              <w:rPr>
                <w:rFonts w:ascii="Verdana" w:hAnsi="Verdana"/>
                <w:sz w:val="18"/>
                <w:szCs w:val="18"/>
              </w:rPr>
            </w:pPr>
          </w:p>
        </w:tc>
        <w:tc>
          <w:tcPr>
            <w:tcW w:w="1612" w:type="dxa"/>
            <w:vAlign w:val="center"/>
          </w:tcPr>
          <w:p w14:paraId="675B7720" w14:textId="77777777" w:rsidR="00831EF1" w:rsidRPr="00555C93" w:rsidRDefault="00831EF1" w:rsidP="00BD42BC">
            <w:pPr>
              <w:rPr>
                <w:rFonts w:ascii="Verdana" w:hAnsi="Verdana"/>
                <w:sz w:val="18"/>
                <w:szCs w:val="18"/>
              </w:rPr>
            </w:pPr>
          </w:p>
        </w:tc>
        <w:tc>
          <w:tcPr>
            <w:tcW w:w="1612" w:type="dxa"/>
            <w:vAlign w:val="center"/>
          </w:tcPr>
          <w:p w14:paraId="3AF5EBEE" w14:textId="77777777" w:rsidR="00831EF1" w:rsidRPr="00555C93" w:rsidRDefault="00831EF1" w:rsidP="00BD42BC">
            <w:pPr>
              <w:rPr>
                <w:rFonts w:ascii="Verdana" w:hAnsi="Verdana"/>
                <w:sz w:val="18"/>
                <w:szCs w:val="18"/>
              </w:rPr>
            </w:pPr>
          </w:p>
        </w:tc>
      </w:tr>
      <w:tr w:rsidR="00831EF1" w:rsidRPr="00555C93" w14:paraId="373EA967" w14:textId="77777777" w:rsidTr="00BD42BC">
        <w:trPr>
          <w:trHeight w:val="151"/>
        </w:trPr>
        <w:tc>
          <w:tcPr>
            <w:tcW w:w="3227" w:type="dxa"/>
            <w:vMerge/>
          </w:tcPr>
          <w:p w14:paraId="5B77EE94" w14:textId="77777777" w:rsidR="00831EF1" w:rsidRPr="00555C93" w:rsidRDefault="00831EF1" w:rsidP="00BD42BC">
            <w:pPr>
              <w:rPr>
                <w:rFonts w:ascii="Verdana" w:hAnsi="Verdana"/>
                <w:sz w:val="18"/>
                <w:szCs w:val="18"/>
              </w:rPr>
            </w:pPr>
          </w:p>
        </w:tc>
        <w:tc>
          <w:tcPr>
            <w:tcW w:w="1612" w:type="dxa"/>
            <w:vAlign w:val="center"/>
          </w:tcPr>
          <w:p w14:paraId="230884F3" w14:textId="77777777" w:rsidR="00831EF1" w:rsidRPr="00555C93" w:rsidRDefault="00831EF1" w:rsidP="00BD42BC">
            <w:pPr>
              <w:jc w:val="center"/>
              <w:rPr>
                <w:rFonts w:ascii="Verdana" w:hAnsi="Verdana"/>
                <w:sz w:val="18"/>
                <w:szCs w:val="18"/>
              </w:rPr>
            </w:pPr>
          </w:p>
        </w:tc>
        <w:tc>
          <w:tcPr>
            <w:tcW w:w="1612" w:type="dxa"/>
            <w:vAlign w:val="center"/>
          </w:tcPr>
          <w:p w14:paraId="18E1284F" w14:textId="77777777" w:rsidR="00831EF1" w:rsidRPr="00555C93" w:rsidRDefault="00831EF1" w:rsidP="00BD42BC">
            <w:pPr>
              <w:rPr>
                <w:rFonts w:ascii="Verdana" w:hAnsi="Verdana"/>
                <w:sz w:val="18"/>
                <w:szCs w:val="18"/>
              </w:rPr>
            </w:pPr>
          </w:p>
        </w:tc>
        <w:tc>
          <w:tcPr>
            <w:tcW w:w="1612" w:type="dxa"/>
            <w:vAlign w:val="center"/>
          </w:tcPr>
          <w:p w14:paraId="10D423DC" w14:textId="77777777" w:rsidR="00831EF1" w:rsidRPr="00555C93" w:rsidRDefault="00831EF1" w:rsidP="00BD42BC">
            <w:pPr>
              <w:rPr>
                <w:rFonts w:ascii="Verdana" w:hAnsi="Verdana"/>
                <w:sz w:val="18"/>
                <w:szCs w:val="18"/>
              </w:rPr>
            </w:pPr>
          </w:p>
        </w:tc>
        <w:tc>
          <w:tcPr>
            <w:tcW w:w="1612" w:type="dxa"/>
            <w:vAlign w:val="center"/>
          </w:tcPr>
          <w:p w14:paraId="35707B80" w14:textId="77777777" w:rsidR="00831EF1" w:rsidRPr="00555C93" w:rsidRDefault="00831EF1" w:rsidP="00BD42BC">
            <w:pPr>
              <w:rPr>
                <w:rFonts w:ascii="Verdana" w:hAnsi="Verdana"/>
                <w:sz w:val="18"/>
                <w:szCs w:val="18"/>
              </w:rPr>
            </w:pPr>
          </w:p>
        </w:tc>
      </w:tr>
      <w:tr w:rsidR="00831EF1" w:rsidRPr="00555C93" w14:paraId="30555337" w14:textId="77777777" w:rsidTr="00BD42BC">
        <w:trPr>
          <w:trHeight w:val="151"/>
        </w:trPr>
        <w:tc>
          <w:tcPr>
            <w:tcW w:w="3227" w:type="dxa"/>
            <w:vMerge/>
          </w:tcPr>
          <w:p w14:paraId="79F5AE54" w14:textId="77777777" w:rsidR="00831EF1" w:rsidRPr="00555C93" w:rsidRDefault="00831EF1" w:rsidP="00BD42BC">
            <w:pPr>
              <w:rPr>
                <w:rFonts w:ascii="Verdana" w:hAnsi="Verdana"/>
                <w:sz w:val="18"/>
                <w:szCs w:val="18"/>
              </w:rPr>
            </w:pPr>
          </w:p>
        </w:tc>
        <w:tc>
          <w:tcPr>
            <w:tcW w:w="1612" w:type="dxa"/>
            <w:vAlign w:val="center"/>
          </w:tcPr>
          <w:p w14:paraId="612DCB84" w14:textId="77777777" w:rsidR="00831EF1" w:rsidRPr="00555C93" w:rsidRDefault="00831EF1" w:rsidP="00BD42BC">
            <w:pPr>
              <w:jc w:val="center"/>
              <w:rPr>
                <w:rFonts w:ascii="Verdana" w:hAnsi="Verdana"/>
                <w:sz w:val="18"/>
                <w:szCs w:val="18"/>
              </w:rPr>
            </w:pPr>
          </w:p>
        </w:tc>
        <w:tc>
          <w:tcPr>
            <w:tcW w:w="1612" w:type="dxa"/>
            <w:vAlign w:val="center"/>
          </w:tcPr>
          <w:p w14:paraId="34E582A9" w14:textId="77777777" w:rsidR="00831EF1" w:rsidRPr="00555C93" w:rsidRDefault="00831EF1" w:rsidP="00BD42BC">
            <w:pPr>
              <w:rPr>
                <w:rFonts w:ascii="Verdana" w:hAnsi="Verdana"/>
                <w:sz w:val="18"/>
                <w:szCs w:val="18"/>
              </w:rPr>
            </w:pPr>
          </w:p>
        </w:tc>
        <w:tc>
          <w:tcPr>
            <w:tcW w:w="1612" w:type="dxa"/>
            <w:vAlign w:val="center"/>
          </w:tcPr>
          <w:p w14:paraId="63D262F6" w14:textId="77777777" w:rsidR="00831EF1" w:rsidRPr="00555C93" w:rsidRDefault="00831EF1" w:rsidP="00BD42BC">
            <w:pPr>
              <w:rPr>
                <w:rFonts w:ascii="Verdana" w:hAnsi="Verdana"/>
                <w:sz w:val="18"/>
                <w:szCs w:val="18"/>
              </w:rPr>
            </w:pPr>
          </w:p>
        </w:tc>
        <w:tc>
          <w:tcPr>
            <w:tcW w:w="1612" w:type="dxa"/>
            <w:vAlign w:val="center"/>
          </w:tcPr>
          <w:p w14:paraId="192B61D8" w14:textId="77777777" w:rsidR="00831EF1" w:rsidRPr="00555C93" w:rsidRDefault="00831EF1" w:rsidP="00BD42BC">
            <w:pPr>
              <w:rPr>
                <w:rFonts w:ascii="Verdana" w:hAnsi="Verdana"/>
                <w:sz w:val="18"/>
                <w:szCs w:val="18"/>
              </w:rPr>
            </w:pPr>
          </w:p>
        </w:tc>
      </w:tr>
      <w:tr w:rsidR="00831EF1" w:rsidRPr="00555C93" w14:paraId="65EB9092" w14:textId="77777777" w:rsidTr="00BD42BC">
        <w:trPr>
          <w:trHeight w:val="151"/>
        </w:trPr>
        <w:tc>
          <w:tcPr>
            <w:tcW w:w="3227" w:type="dxa"/>
            <w:vMerge/>
          </w:tcPr>
          <w:p w14:paraId="54664437" w14:textId="77777777" w:rsidR="00831EF1" w:rsidRPr="00555C93" w:rsidRDefault="00831EF1" w:rsidP="00BD42BC">
            <w:pPr>
              <w:rPr>
                <w:rFonts w:ascii="Verdana" w:hAnsi="Verdana"/>
                <w:sz w:val="18"/>
                <w:szCs w:val="18"/>
              </w:rPr>
            </w:pPr>
          </w:p>
        </w:tc>
        <w:tc>
          <w:tcPr>
            <w:tcW w:w="1612" w:type="dxa"/>
            <w:vAlign w:val="center"/>
          </w:tcPr>
          <w:p w14:paraId="7253C6A6" w14:textId="77777777" w:rsidR="00831EF1" w:rsidRPr="00555C93" w:rsidRDefault="00831EF1" w:rsidP="00BD42BC">
            <w:pPr>
              <w:jc w:val="center"/>
              <w:rPr>
                <w:rFonts w:ascii="Verdana" w:hAnsi="Verdana"/>
                <w:sz w:val="18"/>
                <w:szCs w:val="18"/>
              </w:rPr>
            </w:pPr>
          </w:p>
        </w:tc>
        <w:tc>
          <w:tcPr>
            <w:tcW w:w="1612" w:type="dxa"/>
            <w:vAlign w:val="center"/>
          </w:tcPr>
          <w:p w14:paraId="12F8B1E3" w14:textId="77777777" w:rsidR="00831EF1" w:rsidRPr="00555C93" w:rsidRDefault="00831EF1" w:rsidP="00BD42BC">
            <w:pPr>
              <w:rPr>
                <w:rFonts w:ascii="Verdana" w:hAnsi="Verdana"/>
                <w:sz w:val="18"/>
                <w:szCs w:val="18"/>
              </w:rPr>
            </w:pPr>
          </w:p>
        </w:tc>
        <w:tc>
          <w:tcPr>
            <w:tcW w:w="1612" w:type="dxa"/>
            <w:vAlign w:val="center"/>
          </w:tcPr>
          <w:p w14:paraId="69CD1460" w14:textId="77777777" w:rsidR="00831EF1" w:rsidRPr="00555C93" w:rsidRDefault="00831EF1" w:rsidP="00BD42BC">
            <w:pPr>
              <w:rPr>
                <w:rFonts w:ascii="Verdana" w:hAnsi="Verdana"/>
                <w:sz w:val="18"/>
                <w:szCs w:val="18"/>
              </w:rPr>
            </w:pPr>
          </w:p>
        </w:tc>
        <w:tc>
          <w:tcPr>
            <w:tcW w:w="1612" w:type="dxa"/>
            <w:vAlign w:val="center"/>
          </w:tcPr>
          <w:p w14:paraId="7B938894" w14:textId="77777777" w:rsidR="00831EF1" w:rsidRPr="00555C93" w:rsidRDefault="00831EF1" w:rsidP="00BD42BC">
            <w:pPr>
              <w:rPr>
                <w:rFonts w:ascii="Verdana" w:hAnsi="Verdana"/>
                <w:sz w:val="18"/>
                <w:szCs w:val="18"/>
              </w:rPr>
            </w:pPr>
          </w:p>
        </w:tc>
      </w:tr>
      <w:tr w:rsidR="00831EF1" w:rsidRPr="00555C93" w14:paraId="4188DD8C" w14:textId="77777777" w:rsidTr="00BD42BC">
        <w:trPr>
          <w:trHeight w:val="151"/>
        </w:trPr>
        <w:tc>
          <w:tcPr>
            <w:tcW w:w="3227" w:type="dxa"/>
            <w:vMerge/>
          </w:tcPr>
          <w:p w14:paraId="19162628" w14:textId="77777777" w:rsidR="00831EF1" w:rsidRPr="00555C93" w:rsidRDefault="00831EF1" w:rsidP="00BD42BC">
            <w:pPr>
              <w:rPr>
                <w:rFonts w:ascii="Verdana" w:hAnsi="Verdana"/>
                <w:sz w:val="18"/>
                <w:szCs w:val="18"/>
              </w:rPr>
            </w:pPr>
          </w:p>
        </w:tc>
        <w:tc>
          <w:tcPr>
            <w:tcW w:w="1612" w:type="dxa"/>
            <w:vAlign w:val="center"/>
          </w:tcPr>
          <w:p w14:paraId="01C27C57" w14:textId="77777777" w:rsidR="00831EF1" w:rsidRPr="00555C93" w:rsidRDefault="00831EF1" w:rsidP="00BD42BC">
            <w:pPr>
              <w:jc w:val="center"/>
              <w:rPr>
                <w:rFonts w:ascii="Verdana" w:hAnsi="Verdana"/>
                <w:sz w:val="18"/>
                <w:szCs w:val="18"/>
              </w:rPr>
            </w:pPr>
          </w:p>
        </w:tc>
        <w:tc>
          <w:tcPr>
            <w:tcW w:w="1612" w:type="dxa"/>
            <w:vAlign w:val="center"/>
          </w:tcPr>
          <w:p w14:paraId="1D28C4BD" w14:textId="77777777" w:rsidR="00831EF1" w:rsidRPr="00555C93" w:rsidRDefault="00831EF1" w:rsidP="00BD42BC">
            <w:pPr>
              <w:rPr>
                <w:rFonts w:ascii="Verdana" w:hAnsi="Verdana"/>
                <w:sz w:val="18"/>
                <w:szCs w:val="18"/>
              </w:rPr>
            </w:pPr>
          </w:p>
        </w:tc>
        <w:tc>
          <w:tcPr>
            <w:tcW w:w="1612" w:type="dxa"/>
            <w:vAlign w:val="center"/>
          </w:tcPr>
          <w:p w14:paraId="401043CE" w14:textId="77777777" w:rsidR="00831EF1" w:rsidRPr="00555C93" w:rsidRDefault="00831EF1" w:rsidP="00BD42BC">
            <w:pPr>
              <w:rPr>
                <w:rFonts w:ascii="Verdana" w:hAnsi="Verdana"/>
                <w:sz w:val="18"/>
                <w:szCs w:val="18"/>
              </w:rPr>
            </w:pPr>
          </w:p>
        </w:tc>
        <w:tc>
          <w:tcPr>
            <w:tcW w:w="1612" w:type="dxa"/>
            <w:vAlign w:val="center"/>
          </w:tcPr>
          <w:p w14:paraId="4B0608B5" w14:textId="77777777" w:rsidR="00831EF1" w:rsidRPr="00555C93" w:rsidRDefault="00831EF1" w:rsidP="00BD42BC">
            <w:pPr>
              <w:rPr>
                <w:rFonts w:ascii="Verdana" w:hAnsi="Verdana"/>
                <w:sz w:val="18"/>
                <w:szCs w:val="18"/>
              </w:rPr>
            </w:pPr>
          </w:p>
        </w:tc>
      </w:tr>
      <w:tr w:rsidR="00831EF1" w:rsidRPr="00555C93" w14:paraId="2716E79F" w14:textId="77777777" w:rsidTr="00BD42BC">
        <w:trPr>
          <w:trHeight w:val="151"/>
        </w:trPr>
        <w:tc>
          <w:tcPr>
            <w:tcW w:w="3227" w:type="dxa"/>
            <w:vMerge/>
          </w:tcPr>
          <w:p w14:paraId="3AA81CE0" w14:textId="77777777" w:rsidR="00831EF1" w:rsidRPr="00555C93" w:rsidRDefault="00831EF1" w:rsidP="00BD42BC">
            <w:pPr>
              <w:rPr>
                <w:rFonts w:ascii="Verdana" w:hAnsi="Verdana"/>
                <w:sz w:val="18"/>
                <w:szCs w:val="18"/>
              </w:rPr>
            </w:pPr>
          </w:p>
        </w:tc>
        <w:tc>
          <w:tcPr>
            <w:tcW w:w="1612" w:type="dxa"/>
            <w:vAlign w:val="center"/>
          </w:tcPr>
          <w:p w14:paraId="5E688F1F" w14:textId="77777777" w:rsidR="00831EF1" w:rsidRPr="00555C93" w:rsidRDefault="00831EF1" w:rsidP="00BD42BC">
            <w:pPr>
              <w:jc w:val="center"/>
              <w:rPr>
                <w:rFonts w:ascii="Verdana" w:hAnsi="Verdana"/>
                <w:sz w:val="18"/>
                <w:szCs w:val="18"/>
              </w:rPr>
            </w:pPr>
          </w:p>
        </w:tc>
        <w:tc>
          <w:tcPr>
            <w:tcW w:w="1612" w:type="dxa"/>
            <w:vAlign w:val="center"/>
          </w:tcPr>
          <w:p w14:paraId="6C47789E" w14:textId="77777777" w:rsidR="00831EF1" w:rsidRPr="00555C93" w:rsidRDefault="00831EF1" w:rsidP="00BD42BC">
            <w:pPr>
              <w:rPr>
                <w:rFonts w:ascii="Verdana" w:hAnsi="Verdana"/>
                <w:sz w:val="18"/>
                <w:szCs w:val="18"/>
              </w:rPr>
            </w:pPr>
          </w:p>
        </w:tc>
        <w:tc>
          <w:tcPr>
            <w:tcW w:w="1612" w:type="dxa"/>
            <w:vAlign w:val="center"/>
          </w:tcPr>
          <w:p w14:paraId="0CEB35DF" w14:textId="77777777" w:rsidR="00831EF1" w:rsidRPr="00555C93" w:rsidRDefault="00831EF1" w:rsidP="00BD42BC">
            <w:pPr>
              <w:rPr>
                <w:rFonts w:ascii="Verdana" w:hAnsi="Verdana"/>
                <w:sz w:val="18"/>
                <w:szCs w:val="18"/>
              </w:rPr>
            </w:pPr>
          </w:p>
        </w:tc>
        <w:tc>
          <w:tcPr>
            <w:tcW w:w="1612" w:type="dxa"/>
            <w:vAlign w:val="center"/>
          </w:tcPr>
          <w:p w14:paraId="367E51DA" w14:textId="77777777" w:rsidR="00831EF1" w:rsidRPr="00555C93" w:rsidRDefault="00831EF1" w:rsidP="00BD42BC">
            <w:pPr>
              <w:rPr>
                <w:rFonts w:ascii="Verdana" w:hAnsi="Verdana"/>
                <w:sz w:val="18"/>
                <w:szCs w:val="18"/>
              </w:rPr>
            </w:pPr>
          </w:p>
        </w:tc>
      </w:tr>
      <w:tr w:rsidR="00831EF1" w:rsidRPr="00555C93" w14:paraId="3820A5A8" w14:textId="77777777" w:rsidTr="00BD42BC">
        <w:trPr>
          <w:trHeight w:val="151"/>
        </w:trPr>
        <w:tc>
          <w:tcPr>
            <w:tcW w:w="3227" w:type="dxa"/>
            <w:vMerge/>
          </w:tcPr>
          <w:p w14:paraId="34C086EB" w14:textId="77777777" w:rsidR="00831EF1" w:rsidRPr="00555C93" w:rsidRDefault="00831EF1" w:rsidP="00BD42BC">
            <w:pPr>
              <w:rPr>
                <w:rFonts w:ascii="Verdana" w:hAnsi="Verdana"/>
                <w:sz w:val="18"/>
                <w:szCs w:val="18"/>
              </w:rPr>
            </w:pPr>
          </w:p>
        </w:tc>
        <w:tc>
          <w:tcPr>
            <w:tcW w:w="1612" w:type="dxa"/>
            <w:vAlign w:val="center"/>
          </w:tcPr>
          <w:p w14:paraId="5904BC23" w14:textId="77777777" w:rsidR="00831EF1" w:rsidRPr="00555C93" w:rsidRDefault="00831EF1" w:rsidP="00BD42BC">
            <w:pPr>
              <w:jc w:val="center"/>
              <w:rPr>
                <w:rFonts w:ascii="Verdana" w:hAnsi="Verdana"/>
                <w:sz w:val="18"/>
                <w:szCs w:val="18"/>
              </w:rPr>
            </w:pPr>
          </w:p>
        </w:tc>
        <w:tc>
          <w:tcPr>
            <w:tcW w:w="1612" w:type="dxa"/>
            <w:vAlign w:val="center"/>
          </w:tcPr>
          <w:p w14:paraId="25B27198" w14:textId="77777777" w:rsidR="00831EF1" w:rsidRPr="00555C93" w:rsidRDefault="00831EF1" w:rsidP="00BD42BC">
            <w:pPr>
              <w:rPr>
                <w:rFonts w:ascii="Verdana" w:hAnsi="Verdana"/>
                <w:sz w:val="18"/>
                <w:szCs w:val="18"/>
              </w:rPr>
            </w:pPr>
          </w:p>
        </w:tc>
        <w:tc>
          <w:tcPr>
            <w:tcW w:w="1612" w:type="dxa"/>
            <w:vAlign w:val="center"/>
          </w:tcPr>
          <w:p w14:paraId="49BC96C1" w14:textId="77777777" w:rsidR="00831EF1" w:rsidRPr="00555C93" w:rsidRDefault="00831EF1" w:rsidP="00BD42BC">
            <w:pPr>
              <w:rPr>
                <w:rFonts w:ascii="Verdana" w:hAnsi="Verdana"/>
                <w:sz w:val="18"/>
                <w:szCs w:val="18"/>
              </w:rPr>
            </w:pPr>
          </w:p>
        </w:tc>
        <w:tc>
          <w:tcPr>
            <w:tcW w:w="1612" w:type="dxa"/>
            <w:vAlign w:val="center"/>
          </w:tcPr>
          <w:p w14:paraId="62F04F57" w14:textId="77777777" w:rsidR="00831EF1" w:rsidRPr="00555C93" w:rsidRDefault="00831EF1" w:rsidP="00BD42BC">
            <w:pPr>
              <w:rPr>
                <w:rFonts w:ascii="Verdana" w:hAnsi="Verdana"/>
                <w:sz w:val="18"/>
                <w:szCs w:val="18"/>
              </w:rPr>
            </w:pPr>
          </w:p>
        </w:tc>
      </w:tr>
      <w:tr w:rsidR="00831EF1" w:rsidRPr="00555C93" w14:paraId="3BECB8BC" w14:textId="77777777" w:rsidTr="00BD42BC">
        <w:trPr>
          <w:trHeight w:val="151"/>
        </w:trPr>
        <w:tc>
          <w:tcPr>
            <w:tcW w:w="3227" w:type="dxa"/>
            <w:vMerge/>
          </w:tcPr>
          <w:p w14:paraId="577FEAD5" w14:textId="77777777" w:rsidR="00831EF1" w:rsidRPr="00555C93" w:rsidRDefault="00831EF1" w:rsidP="00BD42BC">
            <w:pPr>
              <w:rPr>
                <w:rFonts w:ascii="Verdana" w:hAnsi="Verdana"/>
                <w:sz w:val="18"/>
                <w:szCs w:val="18"/>
              </w:rPr>
            </w:pPr>
          </w:p>
        </w:tc>
        <w:tc>
          <w:tcPr>
            <w:tcW w:w="1612" w:type="dxa"/>
            <w:vAlign w:val="center"/>
          </w:tcPr>
          <w:p w14:paraId="6160CE2F" w14:textId="77777777" w:rsidR="00831EF1" w:rsidRPr="00555C93" w:rsidRDefault="00831EF1" w:rsidP="00BD42BC">
            <w:pPr>
              <w:jc w:val="center"/>
              <w:rPr>
                <w:rFonts w:ascii="Verdana" w:hAnsi="Verdana"/>
                <w:sz w:val="18"/>
                <w:szCs w:val="18"/>
              </w:rPr>
            </w:pPr>
          </w:p>
        </w:tc>
        <w:tc>
          <w:tcPr>
            <w:tcW w:w="1612" w:type="dxa"/>
            <w:vAlign w:val="center"/>
          </w:tcPr>
          <w:p w14:paraId="59D2D4FD" w14:textId="77777777" w:rsidR="00831EF1" w:rsidRPr="00555C93" w:rsidRDefault="00831EF1" w:rsidP="00BD42BC">
            <w:pPr>
              <w:rPr>
                <w:rFonts w:ascii="Verdana" w:hAnsi="Verdana"/>
                <w:sz w:val="18"/>
                <w:szCs w:val="18"/>
              </w:rPr>
            </w:pPr>
          </w:p>
        </w:tc>
        <w:tc>
          <w:tcPr>
            <w:tcW w:w="1612" w:type="dxa"/>
            <w:vAlign w:val="center"/>
          </w:tcPr>
          <w:p w14:paraId="0841C7AE" w14:textId="77777777" w:rsidR="00831EF1" w:rsidRPr="00555C93" w:rsidRDefault="00831EF1" w:rsidP="00BD42BC">
            <w:pPr>
              <w:rPr>
                <w:rFonts w:ascii="Verdana" w:hAnsi="Verdana"/>
                <w:sz w:val="18"/>
                <w:szCs w:val="18"/>
              </w:rPr>
            </w:pPr>
          </w:p>
        </w:tc>
        <w:tc>
          <w:tcPr>
            <w:tcW w:w="1612" w:type="dxa"/>
            <w:vAlign w:val="center"/>
          </w:tcPr>
          <w:p w14:paraId="5E96028D" w14:textId="77777777" w:rsidR="00831EF1" w:rsidRPr="00555C93" w:rsidRDefault="00831EF1" w:rsidP="00BD42BC">
            <w:pPr>
              <w:rPr>
                <w:rFonts w:ascii="Verdana" w:hAnsi="Verdana"/>
                <w:sz w:val="18"/>
                <w:szCs w:val="18"/>
              </w:rPr>
            </w:pPr>
          </w:p>
        </w:tc>
      </w:tr>
      <w:tr w:rsidR="00831EF1" w:rsidRPr="00555C93" w14:paraId="39567E61" w14:textId="77777777" w:rsidTr="00BD42BC">
        <w:trPr>
          <w:trHeight w:val="151"/>
        </w:trPr>
        <w:tc>
          <w:tcPr>
            <w:tcW w:w="3227" w:type="dxa"/>
            <w:vMerge/>
          </w:tcPr>
          <w:p w14:paraId="0377D227" w14:textId="77777777" w:rsidR="00831EF1" w:rsidRPr="00555C93" w:rsidRDefault="00831EF1" w:rsidP="00BD42BC">
            <w:pPr>
              <w:rPr>
                <w:rFonts w:ascii="Verdana" w:hAnsi="Verdana"/>
                <w:sz w:val="18"/>
                <w:szCs w:val="18"/>
              </w:rPr>
            </w:pPr>
          </w:p>
        </w:tc>
        <w:tc>
          <w:tcPr>
            <w:tcW w:w="1612" w:type="dxa"/>
            <w:vAlign w:val="center"/>
          </w:tcPr>
          <w:p w14:paraId="26C5CB15" w14:textId="77777777" w:rsidR="00831EF1" w:rsidRPr="00555C93" w:rsidRDefault="00831EF1" w:rsidP="00BD42BC">
            <w:pPr>
              <w:jc w:val="center"/>
              <w:rPr>
                <w:rFonts w:ascii="Verdana" w:hAnsi="Verdana"/>
                <w:sz w:val="18"/>
                <w:szCs w:val="18"/>
              </w:rPr>
            </w:pPr>
          </w:p>
        </w:tc>
        <w:tc>
          <w:tcPr>
            <w:tcW w:w="1612" w:type="dxa"/>
            <w:vAlign w:val="center"/>
          </w:tcPr>
          <w:p w14:paraId="0D0C9EDA" w14:textId="77777777" w:rsidR="00831EF1" w:rsidRPr="00555C93" w:rsidRDefault="00831EF1" w:rsidP="00BD42BC">
            <w:pPr>
              <w:rPr>
                <w:rFonts w:ascii="Verdana" w:hAnsi="Verdana"/>
                <w:sz w:val="18"/>
                <w:szCs w:val="18"/>
              </w:rPr>
            </w:pPr>
          </w:p>
        </w:tc>
        <w:tc>
          <w:tcPr>
            <w:tcW w:w="1612" w:type="dxa"/>
            <w:vAlign w:val="center"/>
          </w:tcPr>
          <w:p w14:paraId="3836C9D8" w14:textId="77777777" w:rsidR="00831EF1" w:rsidRPr="00555C93" w:rsidRDefault="00831EF1" w:rsidP="00BD42BC">
            <w:pPr>
              <w:rPr>
                <w:rFonts w:ascii="Verdana" w:hAnsi="Verdana"/>
                <w:sz w:val="18"/>
                <w:szCs w:val="18"/>
              </w:rPr>
            </w:pPr>
          </w:p>
        </w:tc>
        <w:tc>
          <w:tcPr>
            <w:tcW w:w="1612" w:type="dxa"/>
            <w:vAlign w:val="center"/>
          </w:tcPr>
          <w:p w14:paraId="28EA233C" w14:textId="77777777" w:rsidR="00831EF1" w:rsidRPr="00555C93" w:rsidRDefault="00831EF1" w:rsidP="00BD42BC">
            <w:pPr>
              <w:rPr>
                <w:rFonts w:ascii="Verdana" w:hAnsi="Verdana"/>
                <w:sz w:val="18"/>
                <w:szCs w:val="18"/>
              </w:rPr>
            </w:pPr>
          </w:p>
        </w:tc>
      </w:tr>
      <w:tr w:rsidR="00831EF1" w:rsidRPr="00555C93" w14:paraId="43494463" w14:textId="77777777" w:rsidTr="00BD42BC">
        <w:trPr>
          <w:trHeight w:val="151"/>
        </w:trPr>
        <w:tc>
          <w:tcPr>
            <w:tcW w:w="3227" w:type="dxa"/>
            <w:vMerge/>
          </w:tcPr>
          <w:p w14:paraId="463B10F3" w14:textId="77777777" w:rsidR="00831EF1" w:rsidRPr="00555C93" w:rsidRDefault="00831EF1" w:rsidP="00BD42BC">
            <w:pPr>
              <w:rPr>
                <w:rFonts w:ascii="Verdana" w:hAnsi="Verdana"/>
                <w:sz w:val="18"/>
                <w:szCs w:val="18"/>
              </w:rPr>
            </w:pPr>
          </w:p>
        </w:tc>
        <w:tc>
          <w:tcPr>
            <w:tcW w:w="1612" w:type="dxa"/>
            <w:vAlign w:val="center"/>
          </w:tcPr>
          <w:p w14:paraId="63061F94" w14:textId="77777777" w:rsidR="00831EF1" w:rsidRPr="00555C93" w:rsidRDefault="00831EF1" w:rsidP="00BD42BC">
            <w:pPr>
              <w:jc w:val="center"/>
              <w:rPr>
                <w:rFonts w:ascii="Verdana" w:hAnsi="Verdana"/>
                <w:sz w:val="18"/>
                <w:szCs w:val="18"/>
              </w:rPr>
            </w:pPr>
          </w:p>
        </w:tc>
        <w:tc>
          <w:tcPr>
            <w:tcW w:w="1612" w:type="dxa"/>
            <w:vAlign w:val="center"/>
          </w:tcPr>
          <w:p w14:paraId="7CF660C8" w14:textId="77777777" w:rsidR="00831EF1" w:rsidRPr="00555C93" w:rsidRDefault="00831EF1" w:rsidP="00BD42BC">
            <w:pPr>
              <w:rPr>
                <w:rFonts w:ascii="Verdana" w:hAnsi="Verdana"/>
                <w:sz w:val="18"/>
                <w:szCs w:val="18"/>
              </w:rPr>
            </w:pPr>
          </w:p>
        </w:tc>
        <w:tc>
          <w:tcPr>
            <w:tcW w:w="1612" w:type="dxa"/>
            <w:vAlign w:val="center"/>
          </w:tcPr>
          <w:p w14:paraId="12EBC7B4" w14:textId="77777777" w:rsidR="00831EF1" w:rsidRPr="00555C93" w:rsidRDefault="00831EF1" w:rsidP="00BD42BC">
            <w:pPr>
              <w:rPr>
                <w:rFonts w:ascii="Verdana" w:hAnsi="Verdana"/>
                <w:sz w:val="18"/>
                <w:szCs w:val="18"/>
              </w:rPr>
            </w:pPr>
          </w:p>
        </w:tc>
        <w:tc>
          <w:tcPr>
            <w:tcW w:w="1612" w:type="dxa"/>
            <w:vAlign w:val="center"/>
          </w:tcPr>
          <w:p w14:paraId="7A58FF5B" w14:textId="77777777" w:rsidR="00831EF1" w:rsidRPr="00555C93" w:rsidRDefault="00831EF1" w:rsidP="00BD42BC">
            <w:pPr>
              <w:rPr>
                <w:rFonts w:ascii="Verdana" w:hAnsi="Verdana"/>
                <w:sz w:val="18"/>
                <w:szCs w:val="18"/>
              </w:rPr>
            </w:pPr>
          </w:p>
        </w:tc>
      </w:tr>
      <w:tr w:rsidR="00831EF1" w:rsidRPr="00555C93" w14:paraId="3E4476E3" w14:textId="77777777" w:rsidTr="00BD42BC">
        <w:trPr>
          <w:trHeight w:val="151"/>
        </w:trPr>
        <w:tc>
          <w:tcPr>
            <w:tcW w:w="3227" w:type="dxa"/>
            <w:vMerge/>
          </w:tcPr>
          <w:p w14:paraId="6CD16D64" w14:textId="77777777" w:rsidR="00831EF1" w:rsidRPr="00555C93" w:rsidRDefault="00831EF1" w:rsidP="00BD42BC">
            <w:pPr>
              <w:rPr>
                <w:rFonts w:ascii="Verdana" w:hAnsi="Verdana"/>
                <w:sz w:val="18"/>
                <w:szCs w:val="18"/>
              </w:rPr>
            </w:pPr>
          </w:p>
        </w:tc>
        <w:tc>
          <w:tcPr>
            <w:tcW w:w="1612" w:type="dxa"/>
            <w:vAlign w:val="center"/>
          </w:tcPr>
          <w:p w14:paraId="395E96F4" w14:textId="77777777" w:rsidR="00831EF1" w:rsidRPr="00555C93" w:rsidRDefault="00831EF1" w:rsidP="00BD42BC">
            <w:pPr>
              <w:jc w:val="center"/>
              <w:rPr>
                <w:rFonts w:ascii="Verdana" w:hAnsi="Verdana"/>
                <w:sz w:val="18"/>
                <w:szCs w:val="18"/>
              </w:rPr>
            </w:pPr>
          </w:p>
        </w:tc>
        <w:tc>
          <w:tcPr>
            <w:tcW w:w="1612" w:type="dxa"/>
            <w:vAlign w:val="center"/>
          </w:tcPr>
          <w:p w14:paraId="7CD1F1C4" w14:textId="77777777" w:rsidR="00831EF1" w:rsidRPr="00555C93" w:rsidRDefault="00831EF1" w:rsidP="00BD42BC">
            <w:pPr>
              <w:rPr>
                <w:rFonts w:ascii="Verdana" w:hAnsi="Verdana"/>
                <w:sz w:val="18"/>
                <w:szCs w:val="18"/>
              </w:rPr>
            </w:pPr>
          </w:p>
        </w:tc>
        <w:tc>
          <w:tcPr>
            <w:tcW w:w="1612" w:type="dxa"/>
            <w:vAlign w:val="center"/>
          </w:tcPr>
          <w:p w14:paraId="1D34F852" w14:textId="77777777" w:rsidR="00831EF1" w:rsidRPr="00555C93" w:rsidRDefault="00831EF1" w:rsidP="00BD42BC">
            <w:pPr>
              <w:rPr>
                <w:rFonts w:ascii="Verdana" w:hAnsi="Verdana"/>
                <w:sz w:val="18"/>
                <w:szCs w:val="18"/>
              </w:rPr>
            </w:pPr>
          </w:p>
        </w:tc>
        <w:tc>
          <w:tcPr>
            <w:tcW w:w="1612" w:type="dxa"/>
            <w:vAlign w:val="center"/>
          </w:tcPr>
          <w:p w14:paraId="14272F0B" w14:textId="77777777" w:rsidR="00831EF1" w:rsidRPr="00555C93" w:rsidRDefault="00831EF1" w:rsidP="00BD42BC">
            <w:pPr>
              <w:rPr>
                <w:rFonts w:ascii="Verdana" w:hAnsi="Verdana"/>
                <w:sz w:val="18"/>
                <w:szCs w:val="18"/>
              </w:rPr>
            </w:pPr>
          </w:p>
        </w:tc>
      </w:tr>
      <w:tr w:rsidR="00831EF1" w:rsidRPr="00555C93" w14:paraId="73C54587" w14:textId="77777777" w:rsidTr="00BD42BC">
        <w:trPr>
          <w:trHeight w:val="151"/>
        </w:trPr>
        <w:tc>
          <w:tcPr>
            <w:tcW w:w="3227" w:type="dxa"/>
            <w:vMerge/>
          </w:tcPr>
          <w:p w14:paraId="6391BDA7" w14:textId="77777777" w:rsidR="00831EF1" w:rsidRPr="00555C93" w:rsidRDefault="00831EF1" w:rsidP="00BD42BC">
            <w:pPr>
              <w:rPr>
                <w:rFonts w:ascii="Verdana" w:hAnsi="Verdana"/>
                <w:sz w:val="18"/>
                <w:szCs w:val="18"/>
              </w:rPr>
            </w:pPr>
          </w:p>
        </w:tc>
        <w:tc>
          <w:tcPr>
            <w:tcW w:w="1612" w:type="dxa"/>
            <w:vAlign w:val="center"/>
          </w:tcPr>
          <w:p w14:paraId="69258BAD" w14:textId="77777777" w:rsidR="00831EF1" w:rsidRPr="00555C93" w:rsidRDefault="00831EF1" w:rsidP="00BD42BC">
            <w:pPr>
              <w:jc w:val="center"/>
              <w:rPr>
                <w:rFonts w:ascii="Verdana" w:hAnsi="Verdana"/>
                <w:sz w:val="18"/>
                <w:szCs w:val="18"/>
              </w:rPr>
            </w:pPr>
          </w:p>
        </w:tc>
        <w:tc>
          <w:tcPr>
            <w:tcW w:w="1612" w:type="dxa"/>
            <w:vAlign w:val="center"/>
          </w:tcPr>
          <w:p w14:paraId="606C6E25" w14:textId="77777777" w:rsidR="00831EF1" w:rsidRPr="00555C93" w:rsidRDefault="00831EF1" w:rsidP="00BD42BC">
            <w:pPr>
              <w:rPr>
                <w:rFonts w:ascii="Verdana" w:hAnsi="Verdana"/>
                <w:sz w:val="18"/>
                <w:szCs w:val="18"/>
              </w:rPr>
            </w:pPr>
          </w:p>
        </w:tc>
        <w:tc>
          <w:tcPr>
            <w:tcW w:w="1612" w:type="dxa"/>
            <w:vAlign w:val="center"/>
          </w:tcPr>
          <w:p w14:paraId="3ACA7CC6" w14:textId="77777777" w:rsidR="00831EF1" w:rsidRPr="00555C93" w:rsidRDefault="00831EF1" w:rsidP="00BD42BC">
            <w:pPr>
              <w:rPr>
                <w:rFonts w:ascii="Verdana" w:hAnsi="Verdana"/>
                <w:sz w:val="18"/>
                <w:szCs w:val="18"/>
              </w:rPr>
            </w:pPr>
          </w:p>
        </w:tc>
        <w:tc>
          <w:tcPr>
            <w:tcW w:w="1612" w:type="dxa"/>
            <w:vAlign w:val="center"/>
          </w:tcPr>
          <w:p w14:paraId="05219106" w14:textId="77777777" w:rsidR="00831EF1" w:rsidRPr="00555C93" w:rsidRDefault="00831EF1" w:rsidP="00BD42BC">
            <w:pPr>
              <w:rPr>
                <w:rFonts w:ascii="Verdana" w:hAnsi="Verdana"/>
                <w:sz w:val="18"/>
                <w:szCs w:val="18"/>
              </w:rPr>
            </w:pPr>
          </w:p>
        </w:tc>
      </w:tr>
    </w:tbl>
    <w:p w14:paraId="7E0E3175" w14:textId="77777777" w:rsidR="00831EF1" w:rsidRPr="00950641" w:rsidRDefault="00831EF1" w:rsidP="00917A5E">
      <w:pPr>
        <w:rPr>
          <w:rFonts w:ascii="Verdana" w:hAnsi="Verdana"/>
          <w:sz w:val="18"/>
          <w:szCs w:val="18"/>
        </w:rPr>
      </w:pPr>
    </w:p>
    <w:sectPr w:rsidR="00831EF1" w:rsidRPr="00950641" w:rsidSect="00930AB1">
      <w:headerReference w:type="even" r:id="rId12"/>
      <w:headerReference w:type="default" r:id="rId13"/>
      <w:footerReference w:type="even" r:id="rId14"/>
      <w:footerReference w:type="default" r:id="rId15"/>
      <w:headerReference w:type="first" r:id="rId16"/>
      <w:footerReference w:type="first" r:id="rId17"/>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0F53E1" w14:textId="77777777" w:rsidR="004E13E0" w:rsidRDefault="004E13E0">
      <w:r>
        <w:separator/>
      </w:r>
    </w:p>
  </w:endnote>
  <w:endnote w:type="continuationSeparator" w:id="0">
    <w:p w14:paraId="6B61263C" w14:textId="77777777" w:rsidR="004E13E0" w:rsidRDefault="004E1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C1818" w14:textId="77777777" w:rsidR="00271FC6" w:rsidRDefault="00271FC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92533" w14:textId="77777777" w:rsidR="00271FC6" w:rsidRDefault="00271FC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216F" w14:textId="77777777" w:rsidR="00271FC6" w:rsidRDefault="00271F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A9B3C" w14:textId="77777777" w:rsidR="004E13E0" w:rsidRDefault="004E13E0">
      <w:r>
        <w:separator/>
      </w:r>
    </w:p>
  </w:footnote>
  <w:footnote w:type="continuationSeparator" w:id="0">
    <w:p w14:paraId="0E56207E" w14:textId="77777777" w:rsidR="004E13E0" w:rsidRDefault="004E13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F966D" w14:textId="73617ACB" w:rsidR="00271FC6" w:rsidRDefault="00271FC6">
    <w:pPr>
      <w:pStyle w:val="Encabezado"/>
    </w:pPr>
    <w:r>
      <w:rPr>
        <w:noProof/>
      </w:rPr>
      <w:pict w14:anchorId="4EA38C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939141" o:spid="_x0000_s1026" type="#_x0000_t136" style="position:absolute;margin-left:0;margin-top:0;width:487.05pt;height:182.6pt;rotation:315;z-index:-251655168;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6A9972DC" w:rsidR="00A039DA" w:rsidRDefault="00271FC6" w:rsidP="00A039DA">
    <w:pPr>
      <w:pStyle w:val="Encabezado"/>
      <w:jc w:val="right"/>
    </w:pPr>
    <w:r>
      <w:rPr>
        <w:noProof/>
      </w:rPr>
      <w:pict w14:anchorId="231B55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939142" o:spid="_x0000_s1027" type="#_x0000_t136" style="position:absolute;left:0;text-align:left;margin-left:0;margin-top:0;width:487.05pt;height:182.6pt;rotation:315;z-index:-251653120;mso-position-horizontal:center;mso-position-horizontal-relative:margin;mso-position-vertical:center;mso-position-vertical-relative:margin" o:allowincell="f" fillcolor="silver" stroked="f">
          <v:fill opacity=".5"/>
          <v:textpath style="font-family:&quot;Calibri&quot;;font-size:1pt" string="BORRADOR"/>
        </v:shape>
      </w:pict>
    </w: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A8C44" w14:textId="6B99ABF6" w:rsidR="00271FC6" w:rsidRDefault="00271FC6">
    <w:pPr>
      <w:pStyle w:val="Encabezado"/>
    </w:pPr>
    <w:r>
      <w:rPr>
        <w:noProof/>
      </w:rPr>
      <w:pict w14:anchorId="0661A8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939140" o:spid="_x0000_s1025" type="#_x0000_t136" style="position:absolute;margin-left:0;margin-top:0;width:487.05pt;height:182.6pt;rotation:315;z-index:-251657216;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A6796"/>
    <w:rsid w:val="000C6822"/>
    <w:rsid w:val="000C7561"/>
    <w:rsid w:val="000D026D"/>
    <w:rsid w:val="000D26B4"/>
    <w:rsid w:val="000F32A2"/>
    <w:rsid w:val="000F42E2"/>
    <w:rsid w:val="001053DF"/>
    <w:rsid w:val="0018046E"/>
    <w:rsid w:val="00186809"/>
    <w:rsid w:val="001C4767"/>
    <w:rsid w:val="001E03B2"/>
    <w:rsid w:val="001F494F"/>
    <w:rsid w:val="00216264"/>
    <w:rsid w:val="00237149"/>
    <w:rsid w:val="002404E6"/>
    <w:rsid w:val="0024243E"/>
    <w:rsid w:val="00250D20"/>
    <w:rsid w:val="00271FC6"/>
    <w:rsid w:val="002927D8"/>
    <w:rsid w:val="002A0270"/>
    <w:rsid w:val="002A6699"/>
    <w:rsid w:val="002B2FA8"/>
    <w:rsid w:val="002E3EF7"/>
    <w:rsid w:val="0030469D"/>
    <w:rsid w:val="003064B5"/>
    <w:rsid w:val="00324E6F"/>
    <w:rsid w:val="00346125"/>
    <w:rsid w:val="00392F44"/>
    <w:rsid w:val="0039386B"/>
    <w:rsid w:val="003D3D6B"/>
    <w:rsid w:val="003F790B"/>
    <w:rsid w:val="0041193F"/>
    <w:rsid w:val="004409DE"/>
    <w:rsid w:val="0046639E"/>
    <w:rsid w:val="00475CB4"/>
    <w:rsid w:val="004779B9"/>
    <w:rsid w:val="00495108"/>
    <w:rsid w:val="004A79B6"/>
    <w:rsid w:val="004B36EE"/>
    <w:rsid w:val="004E13E0"/>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20081"/>
    <w:rsid w:val="006440E3"/>
    <w:rsid w:val="00662028"/>
    <w:rsid w:val="006729BC"/>
    <w:rsid w:val="006806F3"/>
    <w:rsid w:val="006964C8"/>
    <w:rsid w:val="006C2A00"/>
    <w:rsid w:val="006D3FA0"/>
    <w:rsid w:val="006F1570"/>
    <w:rsid w:val="006F3381"/>
    <w:rsid w:val="0071070B"/>
    <w:rsid w:val="00721561"/>
    <w:rsid w:val="00733975"/>
    <w:rsid w:val="00735232"/>
    <w:rsid w:val="00744B24"/>
    <w:rsid w:val="007670C8"/>
    <w:rsid w:val="00782FFF"/>
    <w:rsid w:val="007C1D54"/>
    <w:rsid w:val="007C34B6"/>
    <w:rsid w:val="007D25B2"/>
    <w:rsid w:val="00811251"/>
    <w:rsid w:val="00831EF1"/>
    <w:rsid w:val="00847B3A"/>
    <w:rsid w:val="00857D56"/>
    <w:rsid w:val="008726D7"/>
    <w:rsid w:val="00874382"/>
    <w:rsid w:val="008877EA"/>
    <w:rsid w:val="00897FBA"/>
    <w:rsid w:val="008A1092"/>
    <w:rsid w:val="008C015B"/>
    <w:rsid w:val="008F7D47"/>
    <w:rsid w:val="00917A5E"/>
    <w:rsid w:val="0092507A"/>
    <w:rsid w:val="00926BE0"/>
    <w:rsid w:val="00930AB1"/>
    <w:rsid w:val="0094312A"/>
    <w:rsid w:val="00950641"/>
    <w:rsid w:val="009513A2"/>
    <w:rsid w:val="00956ADB"/>
    <w:rsid w:val="00980B89"/>
    <w:rsid w:val="009951ED"/>
    <w:rsid w:val="009A3DA4"/>
    <w:rsid w:val="009A48AB"/>
    <w:rsid w:val="009A622D"/>
    <w:rsid w:val="009C519B"/>
    <w:rsid w:val="009D1819"/>
    <w:rsid w:val="009D58F7"/>
    <w:rsid w:val="009E3FC6"/>
    <w:rsid w:val="009E74E4"/>
    <w:rsid w:val="009F4AB1"/>
    <w:rsid w:val="00A00CED"/>
    <w:rsid w:val="00A039DA"/>
    <w:rsid w:val="00A10AA4"/>
    <w:rsid w:val="00A14317"/>
    <w:rsid w:val="00A36FB5"/>
    <w:rsid w:val="00A71104"/>
    <w:rsid w:val="00A740D3"/>
    <w:rsid w:val="00A93C43"/>
    <w:rsid w:val="00AA1FBE"/>
    <w:rsid w:val="00AB61D1"/>
    <w:rsid w:val="00B104C8"/>
    <w:rsid w:val="00B10BB9"/>
    <w:rsid w:val="00B36A41"/>
    <w:rsid w:val="00B37687"/>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863D3"/>
    <w:rsid w:val="00D906E7"/>
    <w:rsid w:val="00DA0AC8"/>
    <w:rsid w:val="00DA158D"/>
    <w:rsid w:val="00DA172E"/>
    <w:rsid w:val="00DA2B14"/>
    <w:rsid w:val="00DB092E"/>
    <w:rsid w:val="00DC1FCF"/>
    <w:rsid w:val="00DF0D51"/>
    <w:rsid w:val="00DF14DD"/>
    <w:rsid w:val="00E0321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4.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5.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12</Pages>
  <Words>4800</Words>
  <Characters>26405</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29</cp:revision>
  <dcterms:created xsi:type="dcterms:W3CDTF">2025-05-28T15:50:00Z</dcterms:created>
  <dcterms:modified xsi:type="dcterms:W3CDTF">2025-08-08T19:15:00Z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